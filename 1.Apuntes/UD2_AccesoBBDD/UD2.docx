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80006238"/>
        <w:docPartObj>
          <w:docPartGallery w:val="Cover Pages"/>
          <w:docPartUnique/>
        </w:docPartObj>
      </w:sdtPr>
      <w:sdtEndPr>
        <w:rPr>
          <w:b/>
          <w:bCs/>
          <w:lang w:eastAsia="es-ES"/>
        </w:rPr>
      </w:sdtEndPr>
      <w:sdtContent>
        <w:p w:rsidR="004F0C53" w:rsidRDefault="004F0C53">
          <w:r>
            <w:rPr>
              <w:noProof/>
              <w:lang w:eastAsia="es-ES"/>
            </w:rPr>
            <mc:AlternateContent>
              <mc:Choice Requires="wps">
                <w:drawing>
                  <wp:anchor distT="0" distB="0" distL="114300" distR="114300" simplePos="0" relativeHeight="251659264" behindDoc="0" locked="0" layoutInCell="1" allowOverlap="1" wp14:anchorId="374D2A7A" wp14:editId="266356F9">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5810"/>
                    <wp:effectExtent l="0" t="0" r="0" b="0"/>
                    <wp:wrapNone/>
                    <wp:docPr id="47" name="Rectángulo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72"/>
                                    <w:szCs w:val="72"/>
                                  </w:rPr>
                                  <w:alias w:val="Título"/>
                                  <w:id w:val="-1070349389"/>
                                  <w:dataBinding w:prefixMappings="xmlns:ns0='http://schemas.openxmlformats.org/package/2006/metadata/core-properties' xmlns:ns1='http://purl.org/dc/elements/1.1/'" w:xpath="/ns0:coreProperties[1]/ns1:title[1]" w:storeItemID="{6C3C8BC8-F283-45AE-878A-BAB7291924A1}"/>
                                  <w:text/>
                                </w:sdtPr>
                                <w:sdtContent>
                                  <w:p w:rsidR="00501CE0" w:rsidRDefault="00501CE0">
                                    <w:pPr>
                                      <w:pStyle w:val="Ttulo"/>
                                      <w:pBdr>
                                        <w:bottom w:val="none" w:sz="0" w:space="0" w:color="auto"/>
                                      </w:pBdr>
                                      <w:jc w:val="right"/>
                                      <w:rPr>
                                        <w:caps/>
                                        <w:color w:val="FFFFFF" w:themeColor="background1"/>
                                        <w:sz w:val="72"/>
                                        <w:szCs w:val="72"/>
                                      </w:rPr>
                                    </w:pPr>
                                    <w:r w:rsidRPr="004F0C53">
                                      <w:rPr>
                                        <w:caps/>
                                        <w:color w:val="FFFFFF" w:themeColor="background1"/>
                                        <w:sz w:val="72"/>
                                        <w:szCs w:val="72"/>
                                      </w:rPr>
                                      <w:t>UD 2. Acceso a BD remotas relacionales. Creación de una interfaz web sencilla (Vaadin)</w:t>
                                    </w:r>
                                  </w:p>
                                </w:sdtContent>
                              </w:sdt>
                              <w:p w:rsidR="00501CE0" w:rsidRDefault="00501CE0">
                                <w:pPr>
                                  <w:spacing w:before="240"/>
                                  <w:ind w:left="720"/>
                                  <w:jc w:val="right"/>
                                  <w:rPr>
                                    <w:color w:val="FFFFFF" w:themeColor="background1"/>
                                  </w:rPr>
                                </w:pPr>
                              </w:p>
                              <w:sdt>
                                <w:sdtPr>
                                  <w:rPr>
                                    <w:color w:val="FFFFFF" w:themeColor="background1"/>
                                    <w:sz w:val="21"/>
                                    <w:szCs w:val="21"/>
                                  </w:rPr>
                                  <w:alias w:val="Descripción breve"/>
                                  <w:id w:val="307982498"/>
                                  <w:dataBinding w:prefixMappings="xmlns:ns0='http://schemas.microsoft.com/office/2006/coverPageProps'" w:xpath="/ns0:CoverPageProperties[1]/ns0:Abstract[1]" w:storeItemID="{55AF091B-3C7A-41E3-B477-F2FDAA23CFDA}"/>
                                  <w:text/>
                                </w:sdtPr>
                                <w:sdtContent>
                                  <w:p w:rsidR="00501CE0" w:rsidRDefault="00501CE0">
                                    <w:pPr>
                                      <w:spacing w:before="240"/>
                                      <w:ind w:left="1008"/>
                                      <w:jc w:val="right"/>
                                      <w:rPr>
                                        <w:color w:val="FFFFFF" w:themeColor="background1"/>
                                      </w:rPr>
                                    </w:pPr>
                                    <w:r>
                                      <w:rPr>
                                        <w:color w:val="FFFFFF" w:themeColor="background1"/>
                                        <w:sz w:val="21"/>
                                        <w:szCs w:val="21"/>
                                      </w:rPr>
                                      <w:t>Alicia Martínez</w:t>
                                    </w:r>
                                  </w:p>
                                </w:sdtContent>
                              </w:sdt>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id="Rectángulo 47" o:spid="_x0000_s1026" style="position:absolute;margin-left:0;margin-top:0;width:422.3pt;height:760.3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" fillcolor="#4f81bd [3204]" stroked="f" strokeweight="2pt">
                    <v:path arrowok="t"/>
                    <v:textbox inset="21.6pt,1in,21.6pt">
                      <w:txbxContent>
                        <w:sdt>
                          <w:sdtPr>
                            <w:rPr>
                              <w:caps/>
                              <w:color w:val="FFFFFF" w:themeColor="background1"/>
                              <w:sz w:val="72"/>
                              <w:szCs w:val="72"/>
                            </w:rPr>
                            <w:alias w:val="Título"/>
                            <w:id w:val="-1070349389"/>
                            <w:dataBinding w:prefixMappings="xmlns:ns0='http://schemas.openxmlformats.org/package/2006/metadata/core-properties' xmlns:ns1='http://purl.org/dc/elements/1.1/'" w:xpath="/ns0:coreProperties[1]/ns1:title[1]" w:storeItemID="{6C3C8BC8-F283-45AE-878A-BAB7291924A1}"/>
                            <w:text/>
                          </w:sdtPr>
                          <w:sdtContent>
                            <w:p w:rsidR="00501CE0" w:rsidRDefault="00501CE0">
                              <w:pPr>
                                <w:pStyle w:val="Ttulo"/>
                                <w:pBdr>
                                  <w:bottom w:val="none" w:sz="0" w:space="0" w:color="auto"/>
                                </w:pBdr>
                                <w:jc w:val="right"/>
                                <w:rPr>
                                  <w:caps/>
                                  <w:color w:val="FFFFFF" w:themeColor="background1"/>
                                  <w:sz w:val="72"/>
                                  <w:szCs w:val="72"/>
                                </w:rPr>
                              </w:pPr>
                              <w:r w:rsidRPr="004F0C53">
                                <w:rPr>
                                  <w:caps/>
                                  <w:color w:val="FFFFFF" w:themeColor="background1"/>
                                  <w:sz w:val="72"/>
                                  <w:szCs w:val="72"/>
                                </w:rPr>
                                <w:t>UD 2. Acceso a BD remotas relacionales. Creación de una interfaz web sencilla (Vaadin)</w:t>
                              </w:r>
                            </w:p>
                          </w:sdtContent>
                        </w:sdt>
                        <w:p w:rsidR="00501CE0" w:rsidRDefault="00501CE0">
                          <w:pPr>
                            <w:spacing w:before="240"/>
                            <w:ind w:left="720"/>
                            <w:jc w:val="right"/>
                            <w:rPr>
                              <w:color w:val="FFFFFF" w:themeColor="background1"/>
                            </w:rPr>
                          </w:pPr>
                        </w:p>
                        <w:sdt>
                          <w:sdtPr>
                            <w:rPr>
                              <w:color w:val="FFFFFF" w:themeColor="background1"/>
                              <w:sz w:val="21"/>
                              <w:szCs w:val="21"/>
                            </w:rPr>
                            <w:alias w:val="Descripción breve"/>
                            <w:id w:val="307982498"/>
                            <w:dataBinding w:prefixMappings="xmlns:ns0='http://schemas.microsoft.com/office/2006/coverPageProps'" w:xpath="/ns0:CoverPageProperties[1]/ns0:Abstract[1]" w:storeItemID="{55AF091B-3C7A-41E3-B477-F2FDAA23CFDA}"/>
                            <w:text/>
                          </w:sdtPr>
                          <w:sdtContent>
                            <w:p w:rsidR="00501CE0" w:rsidRDefault="00501CE0">
                              <w:pPr>
                                <w:spacing w:before="240"/>
                                <w:ind w:left="1008"/>
                                <w:jc w:val="right"/>
                                <w:rPr>
                                  <w:color w:val="FFFFFF" w:themeColor="background1"/>
                                </w:rPr>
                              </w:pPr>
                              <w:r>
                                <w:rPr>
                                  <w:color w:val="FFFFFF" w:themeColor="background1"/>
                                  <w:sz w:val="21"/>
                                  <w:szCs w:val="21"/>
                                </w:rPr>
                                <w:t>Alicia Martínez</w:t>
                              </w:r>
                            </w:p>
                          </w:sdtContent>
                        </w:sdt>
                      </w:txbxContent>
                    </v:textbox>
                    <w10:wrap anchorx="page" anchory="page"/>
                  </v:rect>
                </w:pict>
              </mc:Fallback>
            </mc:AlternateContent>
          </w:r>
          <w:r>
            <w:rPr>
              <w:noProof/>
              <w:lang w:eastAsia="es-ES"/>
            </w:rPr>
            <mc:AlternateContent>
              <mc:Choice Requires="wps">
                <w:drawing>
                  <wp:anchor distT="0" distB="0" distL="114300" distR="114300" simplePos="0" relativeHeight="251660288" behindDoc="0" locked="0" layoutInCell="1" allowOverlap="1" wp14:anchorId="4C0C6154" wp14:editId="11FEA950">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0" b="0"/>
                    <wp:wrapNone/>
                    <wp:docPr id="48" name="Rectángulo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ubtítulo"/>
                                  <w:id w:val="1090039369"/>
                                  <w:showingPlcHdr/>
                                  <w:dataBinding w:prefixMappings="xmlns:ns0='http://schemas.openxmlformats.org/package/2006/metadata/core-properties' xmlns:ns1='http://purl.org/dc/elements/1.1/'" w:xpath="/ns0:coreProperties[1]/ns1:subject[1]" w:storeItemID="{6C3C8BC8-F283-45AE-878A-BAB7291924A1}"/>
                                  <w:text/>
                                </w:sdtPr>
                                <w:sdtContent>
                                  <w:p w:rsidR="00501CE0" w:rsidRDefault="00501CE0">
                                    <w:pPr>
                                      <w:pStyle w:val="Subttulo"/>
                                      <w:rPr>
                                        <w:color w:val="FFFFFF" w:themeColor="background1"/>
                                      </w:rPr>
                                    </w:pPr>
                                    <w:r>
                                      <w:rPr>
                                        <w:color w:val="FFFFFF" w:themeColor="background1"/>
                                      </w:rPr>
                                      <w:t xml:space="preserve">     </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ángulo 4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" fillcolor="#1f497d [3215]" stroked="f" strokeweight="2pt">
                    <v:path arrowok="t"/>
                    <v:textbox inset="14.4pt,,14.4pt">
                      <w:txbxContent>
                        <w:sdt>
                          <w:sdtPr>
                            <w:rPr>
                              <w:color w:val="FFFFFF" w:themeColor="background1"/>
                            </w:rPr>
                            <w:alias w:val="Subtítulo"/>
                            <w:id w:val="1090039369"/>
                            <w:showingPlcHdr/>
                            <w:dataBinding w:prefixMappings="xmlns:ns0='http://schemas.openxmlformats.org/package/2006/metadata/core-properties' xmlns:ns1='http://purl.org/dc/elements/1.1/'" w:xpath="/ns0:coreProperties[1]/ns1:subject[1]" w:storeItemID="{6C3C8BC8-F283-45AE-878A-BAB7291924A1}"/>
                            <w:text/>
                          </w:sdtPr>
                          <w:sdtContent>
                            <w:p w:rsidR="00501CE0" w:rsidRDefault="00501CE0">
                              <w:pPr>
                                <w:pStyle w:val="Subttulo"/>
                                <w:rPr>
                                  <w:color w:val="FFFFFF" w:themeColor="background1"/>
                                </w:rPr>
                              </w:pPr>
                              <w:r>
                                <w:rPr>
                                  <w:color w:val="FFFFFF" w:themeColor="background1"/>
                                </w:rPr>
                                <w:t xml:space="preserve">     </w:t>
                              </w:r>
                            </w:p>
                          </w:sdtContent>
                        </w:sdt>
                      </w:txbxContent>
                    </v:textbox>
                    <w10:wrap anchorx="page" anchory="page"/>
                  </v:rect>
                </w:pict>
              </mc:Fallback>
            </mc:AlternateContent>
          </w:r>
        </w:p>
        <w:p w:rsidR="004F0C53" w:rsidRDefault="004F0C53"/>
        <w:p w:rsidR="004F0C53" w:rsidRDefault="004F0C53">
          <w:pPr>
            <w:rPr>
              <w:lang w:eastAsia="es-ES"/>
            </w:rPr>
          </w:pPr>
          <w:r>
            <w:rPr>
              <w:b/>
              <w:bCs/>
              <w:lang w:eastAsia="es-ES"/>
            </w:rPr>
            <w:br w:type="page"/>
          </w:r>
        </w:p>
      </w:sdtContent>
    </w:sdt>
    <w:p w:rsidR="004F0C53" w:rsidRDefault="004F0C53" w:rsidP="004F0C53">
      <w:pPr>
        <w:rPr>
          <w:lang w:eastAsia="es-ES"/>
        </w:rPr>
      </w:pPr>
    </w:p>
    <w:p w:rsidR="004F0C53" w:rsidRDefault="004F0C53">
      <w:pPr>
        <w:rPr>
          <w:lang w:eastAsia="es-ES"/>
        </w:rPr>
      </w:pPr>
      <w:r>
        <w:rPr>
          <w:lang w:eastAsia="es-ES"/>
        </w:rPr>
        <w:br w:type="page"/>
      </w:r>
    </w:p>
    <w:sdt>
      <w:sdtPr>
        <w:rPr>
          <w:rFonts w:asciiTheme="minorHAnsi" w:eastAsiaTheme="minorHAnsi" w:hAnsiTheme="minorHAnsi" w:cstheme="minorBidi"/>
          <w:b w:val="0"/>
          <w:bCs w:val="0"/>
          <w:color w:val="auto"/>
          <w:sz w:val="22"/>
          <w:szCs w:val="22"/>
          <w:lang w:eastAsia="en-US"/>
        </w:rPr>
        <w:id w:val="-949702403"/>
        <w:docPartObj>
          <w:docPartGallery w:val="Table of Contents"/>
          <w:docPartUnique/>
        </w:docPartObj>
      </w:sdtPr>
      <w:sdtContent>
        <w:p w:rsidR="004F0C53" w:rsidRPr="00501CE0" w:rsidRDefault="004F0C53">
          <w:pPr>
            <w:pStyle w:val="TtulodeTDC"/>
            <w:rPr>
              <w:rFonts w:asciiTheme="minorHAnsi" w:eastAsiaTheme="minorHAnsi" w:hAnsiTheme="minorHAnsi" w:cstheme="minorBidi"/>
              <w:b w:val="0"/>
              <w:bCs w:val="0"/>
              <w:color w:val="auto"/>
              <w:sz w:val="22"/>
              <w:szCs w:val="22"/>
              <w:lang w:eastAsia="en-US"/>
            </w:rPr>
          </w:pPr>
          <w:r>
            <w:t>Contenido</w:t>
          </w:r>
        </w:p>
        <w:p w:rsidR="00501CE0" w:rsidRDefault="004F0C53">
          <w:pPr>
            <w:pStyle w:val="TDC2"/>
            <w:tabs>
              <w:tab w:val="right" w:leader="dot" w:pos="9016"/>
            </w:tabs>
            <w:rPr>
              <w:rFonts w:eastAsiaTheme="minorEastAsia"/>
              <w:noProof/>
              <w:lang w:eastAsia="es-ES"/>
            </w:rPr>
          </w:pPr>
          <w:r>
            <w:fldChar w:fldCharType="begin"/>
          </w:r>
          <w:r>
            <w:instrText xml:space="preserve"> TOC \o "1-3" \h \z \u </w:instrText>
          </w:r>
          <w:r>
            <w:fldChar w:fldCharType="separate"/>
          </w:r>
          <w:hyperlink w:anchor="_Toc187393819" w:history="1">
            <w:r w:rsidR="00501CE0" w:rsidRPr="005E45E2">
              <w:rPr>
                <w:rStyle w:val="Hipervnculo"/>
                <w:rFonts w:eastAsia="Times New Roman"/>
                <w:noProof/>
                <w:lang w:eastAsia="es-ES"/>
              </w:rPr>
              <w:t>02.01. Sistemas gestores de bases de datos</w:t>
            </w:r>
            <w:r w:rsidR="00501CE0">
              <w:rPr>
                <w:noProof/>
                <w:webHidden/>
              </w:rPr>
              <w:tab/>
            </w:r>
            <w:r w:rsidR="00501CE0">
              <w:rPr>
                <w:noProof/>
                <w:webHidden/>
              </w:rPr>
              <w:fldChar w:fldCharType="begin"/>
            </w:r>
            <w:r w:rsidR="00501CE0">
              <w:rPr>
                <w:noProof/>
                <w:webHidden/>
              </w:rPr>
              <w:instrText xml:space="preserve"> PAGEREF _Toc187393819 \h </w:instrText>
            </w:r>
            <w:r w:rsidR="00501CE0">
              <w:rPr>
                <w:noProof/>
                <w:webHidden/>
              </w:rPr>
            </w:r>
            <w:r w:rsidR="00501CE0">
              <w:rPr>
                <w:noProof/>
                <w:webHidden/>
              </w:rPr>
              <w:fldChar w:fldCharType="separate"/>
            </w:r>
            <w:r w:rsidR="00501CE0">
              <w:rPr>
                <w:noProof/>
                <w:webHidden/>
              </w:rPr>
              <w:t>3</w:t>
            </w:r>
            <w:r w:rsidR="00501CE0">
              <w:rPr>
                <w:noProof/>
                <w:webHidden/>
              </w:rPr>
              <w:fldChar w:fldCharType="end"/>
            </w:r>
          </w:hyperlink>
        </w:p>
        <w:p w:rsidR="00501CE0" w:rsidRDefault="00501CE0">
          <w:pPr>
            <w:pStyle w:val="TDC3"/>
            <w:tabs>
              <w:tab w:val="right" w:leader="dot" w:pos="9016"/>
            </w:tabs>
            <w:rPr>
              <w:rFonts w:eastAsiaTheme="minorEastAsia"/>
              <w:noProof/>
              <w:lang w:eastAsia="es-ES"/>
            </w:rPr>
          </w:pPr>
          <w:hyperlink w:anchor="_Toc187393820" w:history="1">
            <w:r w:rsidRPr="005E45E2">
              <w:rPr>
                <w:rStyle w:val="Hipervnculo"/>
                <w:noProof/>
                <w:lang w:eastAsia="es-ES"/>
              </w:rPr>
              <w:t>1. S</w:t>
            </w:r>
            <w:r w:rsidRPr="005E45E2">
              <w:rPr>
                <w:rStyle w:val="Hipervnculo"/>
                <w:noProof/>
                <w:lang w:eastAsia="es-ES"/>
              </w:rPr>
              <w:t>Q</w:t>
            </w:r>
            <w:r w:rsidRPr="005E45E2">
              <w:rPr>
                <w:rStyle w:val="Hipervnculo"/>
                <w:noProof/>
                <w:lang w:eastAsia="es-ES"/>
              </w:rPr>
              <w:t>Lite</w:t>
            </w:r>
            <w:r>
              <w:rPr>
                <w:noProof/>
                <w:webHidden/>
              </w:rPr>
              <w:tab/>
            </w:r>
            <w:r>
              <w:rPr>
                <w:noProof/>
                <w:webHidden/>
              </w:rPr>
              <w:fldChar w:fldCharType="begin"/>
            </w:r>
            <w:r>
              <w:rPr>
                <w:noProof/>
                <w:webHidden/>
              </w:rPr>
              <w:instrText xml:space="preserve"> PAGEREF _Toc187393820 \h </w:instrText>
            </w:r>
            <w:r>
              <w:rPr>
                <w:noProof/>
                <w:webHidden/>
              </w:rPr>
            </w:r>
            <w:r>
              <w:rPr>
                <w:noProof/>
                <w:webHidden/>
              </w:rPr>
              <w:fldChar w:fldCharType="separate"/>
            </w:r>
            <w:r>
              <w:rPr>
                <w:noProof/>
                <w:webHidden/>
              </w:rPr>
              <w:t>3</w:t>
            </w:r>
            <w:r>
              <w:rPr>
                <w:noProof/>
                <w:webHidden/>
              </w:rPr>
              <w:fldChar w:fldCharType="end"/>
            </w:r>
          </w:hyperlink>
        </w:p>
        <w:p w:rsidR="00501CE0" w:rsidRDefault="00501CE0">
          <w:pPr>
            <w:pStyle w:val="TDC3"/>
            <w:tabs>
              <w:tab w:val="right" w:leader="dot" w:pos="9016"/>
            </w:tabs>
            <w:rPr>
              <w:rFonts w:eastAsiaTheme="minorEastAsia"/>
              <w:noProof/>
              <w:lang w:eastAsia="es-ES"/>
            </w:rPr>
          </w:pPr>
          <w:hyperlink w:anchor="_Toc187393821" w:history="1">
            <w:r w:rsidRPr="005E45E2">
              <w:rPr>
                <w:rStyle w:val="Hipervnculo"/>
                <w:noProof/>
                <w:shd w:val="clear" w:color="auto" w:fill="FFFFFF"/>
              </w:rPr>
              <w:t>2. DAO (Data Access Object)</w:t>
            </w:r>
            <w:r>
              <w:rPr>
                <w:noProof/>
                <w:webHidden/>
              </w:rPr>
              <w:tab/>
            </w:r>
            <w:r>
              <w:rPr>
                <w:noProof/>
                <w:webHidden/>
              </w:rPr>
              <w:fldChar w:fldCharType="begin"/>
            </w:r>
            <w:r>
              <w:rPr>
                <w:noProof/>
                <w:webHidden/>
              </w:rPr>
              <w:instrText xml:space="preserve"> PAGEREF _Toc187393821 \h </w:instrText>
            </w:r>
            <w:r>
              <w:rPr>
                <w:noProof/>
                <w:webHidden/>
              </w:rPr>
            </w:r>
            <w:r>
              <w:rPr>
                <w:noProof/>
                <w:webHidden/>
              </w:rPr>
              <w:fldChar w:fldCharType="separate"/>
            </w:r>
            <w:r>
              <w:rPr>
                <w:noProof/>
                <w:webHidden/>
              </w:rPr>
              <w:t>6</w:t>
            </w:r>
            <w:r>
              <w:rPr>
                <w:noProof/>
                <w:webHidden/>
              </w:rPr>
              <w:fldChar w:fldCharType="end"/>
            </w:r>
          </w:hyperlink>
        </w:p>
        <w:p w:rsidR="00501CE0" w:rsidRDefault="00501CE0">
          <w:pPr>
            <w:pStyle w:val="TDC3"/>
            <w:tabs>
              <w:tab w:val="right" w:leader="dot" w:pos="9016"/>
            </w:tabs>
            <w:rPr>
              <w:rFonts w:eastAsiaTheme="minorEastAsia"/>
              <w:noProof/>
              <w:lang w:eastAsia="es-ES"/>
            </w:rPr>
          </w:pPr>
          <w:hyperlink w:anchor="_Toc187393822" w:history="1">
            <w:r w:rsidRPr="005E45E2">
              <w:rPr>
                <w:rStyle w:val="Hipervnculo"/>
                <w:noProof/>
                <w:shd w:val="clear" w:color="auto" w:fill="FFFFFF"/>
              </w:rPr>
              <w:t>3. Creación de una base de datos en H2</w:t>
            </w:r>
            <w:r>
              <w:rPr>
                <w:noProof/>
                <w:webHidden/>
              </w:rPr>
              <w:tab/>
            </w:r>
            <w:r>
              <w:rPr>
                <w:noProof/>
                <w:webHidden/>
              </w:rPr>
              <w:fldChar w:fldCharType="begin"/>
            </w:r>
            <w:r>
              <w:rPr>
                <w:noProof/>
                <w:webHidden/>
              </w:rPr>
              <w:instrText xml:space="preserve"> PAGEREF _Toc187393822 \h </w:instrText>
            </w:r>
            <w:r>
              <w:rPr>
                <w:noProof/>
                <w:webHidden/>
              </w:rPr>
            </w:r>
            <w:r>
              <w:rPr>
                <w:noProof/>
                <w:webHidden/>
              </w:rPr>
              <w:fldChar w:fldCharType="separate"/>
            </w:r>
            <w:r>
              <w:rPr>
                <w:noProof/>
                <w:webHidden/>
              </w:rPr>
              <w:t>6</w:t>
            </w:r>
            <w:r>
              <w:rPr>
                <w:noProof/>
                <w:webHidden/>
              </w:rPr>
              <w:fldChar w:fldCharType="end"/>
            </w:r>
          </w:hyperlink>
        </w:p>
        <w:p w:rsidR="004F0C53" w:rsidRDefault="004F0C53">
          <w:r>
            <w:rPr>
              <w:b/>
              <w:bCs/>
            </w:rPr>
            <w:fldChar w:fldCharType="end"/>
          </w:r>
        </w:p>
      </w:sdtContent>
    </w:sdt>
    <w:p w:rsidR="004F0C53" w:rsidRDefault="00501CE0">
      <w:pPr>
        <w:rPr>
          <w:lang w:eastAsia="es-ES"/>
        </w:rPr>
      </w:pPr>
      <w:hyperlink r:id="rId8" w:history="1">
        <w:r w:rsidRPr="00D33CEF">
          <w:rPr>
            <w:rStyle w:val="Hipervnculo"/>
            <w:lang w:eastAsia="es-ES"/>
          </w:rPr>
          <w:t>https://manuais.pages.iessanclemente.net/plantillas/dam/ad/02accesobd/02db/0101databases/#3-ejemplo</w:t>
        </w:r>
      </w:hyperlink>
      <w:r>
        <w:rPr>
          <w:lang w:eastAsia="es-ES"/>
        </w:rPr>
        <w:t xml:space="preserve"> </w:t>
      </w:r>
      <w:r w:rsidR="004F0C53">
        <w:rPr>
          <w:lang w:eastAsia="es-ES"/>
        </w:rPr>
        <w:br w:type="page"/>
      </w:r>
    </w:p>
    <w:p w:rsidR="004F0C53" w:rsidRPr="004F0C53" w:rsidRDefault="004F0C53" w:rsidP="004F0C53">
      <w:pPr>
        <w:pStyle w:val="Ttulo2"/>
        <w:jc w:val="center"/>
        <w:rPr>
          <w:rFonts w:eastAsia="Times New Roman"/>
          <w:lang w:eastAsia="es-ES"/>
        </w:rPr>
      </w:pPr>
      <w:bookmarkStart w:id="0" w:name="_Toc187393819"/>
      <w:r w:rsidRPr="004F0C53">
        <w:rPr>
          <w:rFonts w:eastAsia="Times New Roman"/>
          <w:lang w:eastAsia="es-ES"/>
        </w:rPr>
        <w:lastRenderedPageBreak/>
        <w:t>02.01. Sistemas gestores de bases de datos</w:t>
      </w:r>
      <w:bookmarkEnd w:id="0"/>
    </w:p>
    <w:p w:rsidR="004F0C53" w:rsidRDefault="004F0C53" w:rsidP="004F0C53">
      <w:pPr>
        <w:rPr>
          <w:lang w:eastAsia="es-ES"/>
        </w:rPr>
      </w:pPr>
    </w:p>
    <w:p w:rsidR="004F0C53" w:rsidRPr="004F0C53" w:rsidRDefault="00501CE0" w:rsidP="004F0C53">
      <w:pPr>
        <w:numPr>
          <w:ilvl w:val="0"/>
          <w:numId w:val="1"/>
        </w:numPr>
        <w:rPr>
          <w:rFonts w:ascii="Helvetica" w:hAnsi="Helvetica" w:cs="Helvetica"/>
          <w:sz w:val="24"/>
          <w:szCs w:val="24"/>
          <w:lang w:eastAsia="es-ES"/>
        </w:rPr>
      </w:pPr>
      <w:hyperlink r:id="rId9" w:anchor="1-sqlite" w:history="1">
        <w:r w:rsidR="004F0C53" w:rsidRPr="004F0C53">
          <w:rPr>
            <w:rStyle w:val="Hipervnculo"/>
            <w:rFonts w:ascii="Helvetica" w:hAnsi="Helvetica" w:cs="Helvetica"/>
            <w:color w:val="auto"/>
            <w:sz w:val="24"/>
            <w:szCs w:val="24"/>
            <w:u w:val="none"/>
            <w:lang w:eastAsia="es-ES"/>
          </w:rPr>
          <w:t>1. SQLite</w:t>
        </w:r>
      </w:hyperlink>
    </w:p>
    <w:p w:rsidR="004F0C53" w:rsidRPr="004F0C53" w:rsidRDefault="00501CE0" w:rsidP="004F0C53">
      <w:pPr>
        <w:numPr>
          <w:ilvl w:val="1"/>
          <w:numId w:val="1"/>
        </w:numPr>
        <w:rPr>
          <w:rFonts w:ascii="Helvetica" w:hAnsi="Helvetica" w:cs="Helvetica"/>
          <w:sz w:val="24"/>
          <w:szCs w:val="24"/>
          <w:lang w:eastAsia="es-ES"/>
        </w:rPr>
      </w:pPr>
      <w:hyperlink r:id="rId10" w:anchor="11--dependencias-maven" w:history="1">
        <w:r w:rsidR="004F0C53" w:rsidRPr="004F0C53">
          <w:rPr>
            <w:rStyle w:val="Hipervnculo"/>
            <w:rFonts w:ascii="Helvetica" w:hAnsi="Helvetica" w:cs="Helvetica"/>
            <w:color w:val="auto"/>
            <w:sz w:val="24"/>
            <w:szCs w:val="24"/>
            <w:u w:val="none"/>
            <w:lang w:eastAsia="es-ES"/>
          </w:rPr>
          <w:t>1.1. Dependencias Maven</w:t>
        </w:r>
      </w:hyperlink>
    </w:p>
    <w:p w:rsidR="004F0C53" w:rsidRPr="004F0C53" w:rsidRDefault="00501CE0" w:rsidP="004F0C53">
      <w:pPr>
        <w:numPr>
          <w:ilvl w:val="1"/>
          <w:numId w:val="1"/>
        </w:numPr>
        <w:rPr>
          <w:rFonts w:ascii="Helvetica" w:hAnsi="Helvetica" w:cs="Helvetica"/>
          <w:sz w:val="24"/>
          <w:szCs w:val="24"/>
          <w:lang w:eastAsia="es-ES"/>
        </w:rPr>
      </w:pPr>
      <w:hyperlink r:id="rId11" w:anchor="12-bases-de-datos-en-memoria" w:history="1">
        <w:r w:rsidR="004F0C53" w:rsidRPr="004F0C53">
          <w:rPr>
            <w:rStyle w:val="Hipervnculo"/>
            <w:rFonts w:ascii="Helvetica" w:hAnsi="Helvetica" w:cs="Helvetica"/>
            <w:color w:val="auto"/>
            <w:sz w:val="24"/>
            <w:szCs w:val="24"/>
            <w:u w:val="none"/>
            <w:lang w:eastAsia="es-ES"/>
          </w:rPr>
          <w:t>1.2. Bases de datos en memoria</w:t>
        </w:r>
      </w:hyperlink>
    </w:p>
    <w:p w:rsidR="004F0C53" w:rsidRPr="004F0C53" w:rsidRDefault="00501CE0" w:rsidP="004F0C53">
      <w:pPr>
        <w:numPr>
          <w:ilvl w:val="1"/>
          <w:numId w:val="1"/>
        </w:numPr>
        <w:rPr>
          <w:rFonts w:ascii="Helvetica" w:hAnsi="Helvetica" w:cs="Helvetica"/>
          <w:sz w:val="24"/>
          <w:szCs w:val="24"/>
          <w:lang w:eastAsia="es-ES"/>
        </w:rPr>
      </w:pPr>
      <w:hyperlink r:id="rId12" w:anchor="13-bases-de-datos-en-archivo" w:history="1">
        <w:r w:rsidR="004F0C53" w:rsidRPr="004F0C53">
          <w:rPr>
            <w:rStyle w:val="Hipervnculo"/>
            <w:rFonts w:ascii="Helvetica" w:hAnsi="Helvetica" w:cs="Helvetica"/>
            <w:color w:val="auto"/>
            <w:sz w:val="24"/>
            <w:szCs w:val="24"/>
            <w:u w:val="none"/>
            <w:lang w:eastAsia="es-ES"/>
          </w:rPr>
          <w:t>1.3. Bases de datos en archivo</w:t>
        </w:r>
      </w:hyperlink>
    </w:p>
    <w:p w:rsidR="004F0C53" w:rsidRPr="004F0C53" w:rsidRDefault="00501CE0" w:rsidP="004F0C53">
      <w:pPr>
        <w:numPr>
          <w:ilvl w:val="1"/>
          <w:numId w:val="1"/>
        </w:numPr>
        <w:rPr>
          <w:rFonts w:ascii="Helvetica" w:hAnsi="Helvetica" w:cs="Helvetica"/>
          <w:sz w:val="24"/>
          <w:szCs w:val="24"/>
          <w:lang w:eastAsia="es-ES"/>
        </w:rPr>
      </w:pPr>
      <w:hyperlink r:id="rId13" w:anchor="14--ayuda-y-referencias" w:history="1">
        <w:r w:rsidR="004F0C53" w:rsidRPr="004F0C53">
          <w:rPr>
            <w:rStyle w:val="Hipervnculo"/>
            <w:rFonts w:ascii="Helvetica" w:hAnsi="Helvetica" w:cs="Helvetica"/>
            <w:color w:val="auto"/>
            <w:sz w:val="24"/>
            <w:szCs w:val="24"/>
            <w:u w:val="none"/>
            <w:lang w:eastAsia="es-ES"/>
          </w:rPr>
          <w:t>1.4. Ayuda y referencias</w:t>
        </w:r>
      </w:hyperlink>
    </w:p>
    <w:p w:rsidR="004F0C53" w:rsidRPr="004F0C53" w:rsidRDefault="00501CE0" w:rsidP="004F0C53">
      <w:pPr>
        <w:numPr>
          <w:ilvl w:val="0"/>
          <w:numId w:val="1"/>
        </w:numPr>
        <w:rPr>
          <w:rFonts w:ascii="Helvetica" w:hAnsi="Helvetica" w:cs="Helvetica"/>
          <w:sz w:val="24"/>
          <w:szCs w:val="24"/>
          <w:lang w:eastAsia="es-ES"/>
        </w:rPr>
      </w:pPr>
      <w:hyperlink r:id="rId14" w:anchor="2-dao-data-access-object" w:history="1">
        <w:r w:rsidR="004F0C53" w:rsidRPr="004F0C53">
          <w:rPr>
            <w:rStyle w:val="Hipervnculo"/>
            <w:rFonts w:ascii="Helvetica" w:hAnsi="Helvetica" w:cs="Helvetica"/>
            <w:color w:val="auto"/>
            <w:sz w:val="24"/>
            <w:szCs w:val="24"/>
            <w:u w:val="none"/>
            <w:lang w:eastAsia="es-ES"/>
          </w:rPr>
          <w:t>2. DAO (Data Access Object)</w:t>
        </w:r>
      </w:hyperlink>
    </w:p>
    <w:p w:rsidR="004F0C53" w:rsidRPr="004F0C53" w:rsidRDefault="00501CE0" w:rsidP="004F0C53">
      <w:pPr>
        <w:numPr>
          <w:ilvl w:val="0"/>
          <w:numId w:val="1"/>
        </w:numPr>
        <w:rPr>
          <w:rFonts w:ascii="Helvetica" w:hAnsi="Helvetica" w:cs="Helvetica"/>
          <w:sz w:val="24"/>
          <w:szCs w:val="24"/>
          <w:lang w:eastAsia="es-ES"/>
        </w:rPr>
      </w:pPr>
      <w:hyperlink r:id="rId15" w:anchor="3-creaci%C3%B3n-de-una-base-de-datos-en-h2" w:history="1">
        <w:r w:rsidR="004F0C53" w:rsidRPr="004F0C53">
          <w:rPr>
            <w:rStyle w:val="Hipervnculo"/>
            <w:rFonts w:ascii="Helvetica" w:hAnsi="Helvetica" w:cs="Helvetica"/>
            <w:color w:val="auto"/>
            <w:sz w:val="24"/>
            <w:szCs w:val="24"/>
            <w:u w:val="none"/>
            <w:lang w:eastAsia="es-ES"/>
          </w:rPr>
          <w:t>3. Creación de una base de datos en H2</w:t>
        </w:r>
      </w:hyperlink>
    </w:p>
    <w:p w:rsidR="004F0C53" w:rsidRPr="004F0C53" w:rsidRDefault="00501CE0" w:rsidP="004F0C53">
      <w:pPr>
        <w:numPr>
          <w:ilvl w:val="1"/>
          <w:numId w:val="1"/>
        </w:numPr>
        <w:rPr>
          <w:rFonts w:ascii="Helvetica" w:hAnsi="Helvetica" w:cs="Helvetica"/>
          <w:sz w:val="24"/>
          <w:szCs w:val="24"/>
          <w:lang w:eastAsia="es-ES"/>
        </w:rPr>
      </w:pPr>
      <w:hyperlink r:id="rId16" w:anchor="21-dependencias" w:history="1">
        <w:r w:rsidR="004F0C53" w:rsidRPr="004F0C53">
          <w:rPr>
            <w:rStyle w:val="Hipervnculo"/>
            <w:rFonts w:ascii="Helvetica" w:hAnsi="Helvetica" w:cs="Helvetica"/>
            <w:color w:val="auto"/>
            <w:sz w:val="24"/>
            <w:szCs w:val="24"/>
            <w:u w:val="none"/>
            <w:lang w:eastAsia="es-ES"/>
          </w:rPr>
          <w:t>2.1. Dependencias</w:t>
        </w:r>
      </w:hyperlink>
    </w:p>
    <w:p w:rsidR="004F0C53" w:rsidRPr="004F0C53" w:rsidRDefault="00501CE0" w:rsidP="004F0C53">
      <w:pPr>
        <w:numPr>
          <w:ilvl w:val="0"/>
          <w:numId w:val="1"/>
        </w:numPr>
        <w:rPr>
          <w:rFonts w:ascii="Helvetica" w:hAnsi="Helvetica" w:cs="Helvetica"/>
          <w:sz w:val="24"/>
          <w:szCs w:val="24"/>
          <w:lang w:eastAsia="es-ES"/>
        </w:rPr>
      </w:pPr>
      <w:hyperlink r:id="rId17" w:anchor="3-ejemplo" w:history="1">
        <w:r w:rsidR="004F0C53" w:rsidRPr="004F0C53">
          <w:rPr>
            <w:rStyle w:val="Hipervnculo"/>
            <w:rFonts w:ascii="Helvetica" w:hAnsi="Helvetica" w:cs="Helvetica"/>
            <w:color w:val="auto"/>
            <w:sz w:val="24"/>
            <w:szCs w:val="24"/>
            <w:u w:val="none"/>
            <w:lang w:eastAsia="es-ES"/>
          </w:rPr>
          <w:t>3. Ejemplo</w:t>
        </w:r>
      </w:hyperlink>
    </w:p>
    <w:p w:rsidR="004F0C53" w:rsidRDefault="004F0C53">
      <w:pPr>
        <w:rPr>
          <w:lang w:eastAsia="es-ES"/>
        </w:rPr>
      </w:pPr>
    </w:p>
    <w:p w:rsidR="004F0C53" w:rsidRPr="004F0C53" w:rsidRDefault="004F0C53" w:rsidP="004F0C53">
      <w:pPr>
        <w:pStyle w:val="Ttulo3"/>
        <w:rPr>
          <w:lang w:eastAsia="es-ES"/>
        </w:rPr>
      </w:pPr>
      <w:bookmarkStart w:id="1" w:name="_Toc187393820"/>
      <w:r w:rsidRPr="004F0C53">
        <w:rPr>
          <w:lang w:eastAsia="es-ES"/>
        </w:rPr>
        <w:t>1. SQLite</w:t>
      </w:r>
      <w:bookmarkEnd w:id="1"/>
    </w:p>
    <w:p w:rsidR="004F0C53" w:rsidRPr="004F0C53" w:rsidRDefault="004F0C53" w:rsidP="004F0C53">
      <w:pPr>
        <w:rPr>
          <w:rFonts w:ascii="Helvetica" w:hAnsi="Helvetica" w:cs="Helvetica"/>
          <w:sz w:val="24"/>
          <w:szCs w:val="24"/>
          <w:lang w:eastAsia="es-ES"/>
        </w:rPr>
      </w:pPr>
      <w:r w:rsidRPr="004F0C53">
        <w:rPr>
          <w:rFonts w:ascii="Helvetica" w:hAnsi="Helvetica" w:cs="Helvetica"/>
          <w:sz w:val="24"/>
          <w:szCs w:val="24"/>
          <w:lang w:eastAsia="es-ES"/>
        </w:rPr>
        <w:t>Para facilitar el trabajo de aplicaciones sencillas, existen muchos SGBD relacionales orientados a archivo (embebidos) opensource como H2, SQLite, HSQL, tinySQL, smallSQL o comerciales:</w:t>
      </w:r>
    </w:p>
    <w:p w:rsidR="004F0C53" w:rsidRPr="004F0C53" w:rsidRDefault="004F0C53" w:rsidP="004F0C53">
      <w:pPr>
        <w:numPr>
          <w:ilvl w:val="0"/>
          <w:numId w:val="2"/>
        </w:numPr>
        <w:rPr>
          <w:rFonts w:ascii="Helvetica" w:hAnsi="Helvetica" w:cs="Helvetica"/>
          <w:sz w:val="24"/>
          <w:szCs w:val="24"/>
          <w:lang w:eastAsia="es-ES"/>
        </w:rPr>
      </w:pPr>
      <w:r w:rsidRPr="004F0C53">
        <w:rPr>
          <w:rFonts w:ascii="Helvetica" w:hAnsi="Helvetica" w:cs="Helvetica"/>
          <w:b/>
          <w:bCs/>
          <w:sz w:val="24"/>
          <w:szCs w:val="24"/>
          <w:lang w:eastAsia="es-ES"/>
        </w:rPr>
        <w:t>SQLite</w:t>
      </w:r>
      <w:r w:rsidRPr="004F0C53">
        <w:rPr>
          <w:rFonts w:ascii="Helvetica" w:hAnsi="Helvetica" w:cs="Helvetica"/>
          <w:sz w:val="24"/>
          <w:szCs w:val="24"/>
          <w:lang w:eastAsia="es-ES"/>
        </w:rPr>
        <w:t>: </w:t>
      </w:r>
      <w:hyperlink r:id="rId18" w:history="1">
        <w:r w:rsidRPr="004F0C53">
          <w:rPr>
            <w:rStyle w:val="Hipervnculo"/>
            <w:rFonts w:ascii="Helvetica" w:hAnsi="Helvetica" w:cs="Helvetica"/>
            <w:sz w:val="24"/>
            <w:szCs w:val="24"/>
            <w:lang w:eastAsia="es-ES"/>
          </w:rPr>
          <w:t>Sitio Oficial</w:t>
        </w:r>
      </w:hyperlink>
    </w:p>
    <w:p w:rsidR="004F0C53" w:rsidRPr="004F0C53" w:rsidRDefault="004F0C53" w:rsidP="004F0C53">
      <w:pPr>
        <w:numPr>
          <w:ilvl w:val="0"/>
          <w:numId w:val="2"/>
        </w:numPr>
        <w:rPr>
          <w:rFonts w:ascii="Helvetica" w:hAnsi="Helvetica" w:cs="Helvetica"/>
          <w:sz w:val="24"/>
          <w:szCs w:val="24"/>
          <w:lang w:eastAsia="es-ES"/>
        </w:rPr>
      </w:pPr>
      <w:r w:rsidRPr="004F0C53">
        <w:rPr>
          <w:rFonts w:ascii="Helvetica" w:hAnsi="Helvetica" w:cs="Helvetica"/>
          <w:b/>
          <w:bCs/>
          <w:sz w:val="24"/>
          <w:szCs w:val="24"/>
          <w:lang w:eastAsia="es-ES"/>
        </w:rPr>
        <w:t>HSQLDB</w:t>
      </w:r>
      <w:r w:rsidRPr="004F0C53">
        <w:rPr>
          <w:rFonts w:ascii="Helvetica" w:hAnsi="Helvetica" w:cs="Helvetica"/>
          <w:sz w:val="24"/>
          <w:szCs w:val="24"/>
          <w:lang w:eastAsia="es-ES"/>
        </w:rPr>
        <w:t>: </w:t>
      </w:r>
      <w:hyperlink r:id="rId19" w:history="1">
        <w:r w:rsidRPr="004F0C53">
          <w:rPr>
            <w:rStyle w:val="Hipervnculo"/>
            <w:rFonts w:ascii="Helvetica" w:hAnsi="Helvetica" w:cs="Helvetica"/>
            <w:sz w:val="24"/>
            <w:szCs w:val="24"/>
            <w:lang w:eastAsia="es-ES"/>
          </w:rPr>
          <w:t>Sitio Oficial</w:t>
        </w:r>
      </w:hyperlink>
      <w:r w:rsidRPr="004F0C53">
        <w:rPr>
          <w:rFonts w:ascii="Helvetica" w:hAnsi="Helvetica" w:cs="Helvetica"/>
          <w:sz w:val="24"/>
          <w:szCs w:val="24"/>
          <w:lang w:eastAsia="es-ES"/>
        </w:rPr>
        <w:t> (HyperSQL database management system)</w:t>
      </w:r>
    </w:p>
    <w:p w:rsidR="004F0C53" w:rsidRPr="004F0C53" w:rsidRDefault="004F0C53" w:rsidP="004F0C53">
      <w:pPr>
        <w:numPr>
          <w:ilvl w:val="0"/>
          <w:numId w:val="2"/>
        </w:numPr>
        <w:rPr>
          <w:rFonts w:ascii="Helvetica" w:hAnsi="Helvetica" w:cs="Helvetica"/>
          <w:sz w:val="24"/>
          <w:szCs w:val="24"/>
          <w:lang w:eastAsia="es-ES"/>
        </w:rPr>
      </w:pPr>
      <w:r w:rsidRPr="004F0C53">
        <w:rPr>
          <w:rFonts w:ascii="Helvetica" w:hAnsi="Helvetica" w:cs="Helvetica"/>
          <w:b/>
          <w:bCs/>
          <w:sz w:val="24"/>
          <w:szCs w:val="24"/>
          <w:lang w:eastAsia="es-ES"/>
        </w:rPr>
        <w:t>H2Database</w:t>
      </w:r>
      <w:r w:rsidRPr="004F0C53">
        <w:rPr>
          <w:rFonts w:ascii="Helvetica" w:hAnsi="Helvetica" w:cs="Helvetica"/>
          <w:sz w:val="24"/>
          <w:szCs w:val="24"/>
          <w:lang w:eastAsia="es-ES"/>
        </w:rPr>
        <w:t>: </w:t>
      </w:r>
      <w:hyperlink r:id="rId20" w:history="1">
        <w:r w:rsidRPr="004F0C53">
          <w:rPr>
            <w:rStyle w:val="Hipervnculo"/>
            <w:rFonts w:ascii="Helvetica" w:hAnsi="Helvetica" w:cs="Helvetica"/>
            <w:sz w:val="24"/>
            <w:szCs w:val="24"/>
            <w:lang w:eastAsia="es-ES"/>
          </w:rPr>
          <w:t>http://h2database.com/html/main.html</w:t>
        </w:r>
      </w:hyperlink>
    </w:p>
    <w:p w:rsidR="004F0C53" w:rsidRPr="004F0C53" w:rsidRDefault="004F0C53" w:rsidP="004F0C53">
      <w:pPr>
        <w:numPr>
          <w:ilvl w:val="0"/>
          <w:numId w:val="2"/>
        </w:numPr>
        <w:rPr>
          <w:rFonts w:ascii="Helvetica" w:hAnsi="Helvetica" w:cs="Helvetica"/>
          <w:sz w:val="24"/>
          <w:szCs w:val="24"/>
          <w:lang w:eastAsia="es-ES"/>
        </w:rPr>
      </w:pPr>
      <w:r w:rsidRPr="004F0C53">
        <w:rPr>
          <w:rFonts w:ascii="Helvetica" w:hAnsi="Helvetica" w:cs="Helvetica"/>
          <w:b/>
          <w:bCs/>
          <w:sz w:val="24"/>
          <w:szCs w:val="24"/>
          <w:lang w:eastAsia="es-ES"/>
        </w:rPr>
        <w:t>MariaDB</w:t>
      </w:r>
      <w:r w:rsidRPr="004F0C53">
        <w:rPr>
          <w:rFonts w:ascii="Helvetica" w:hAnsi="Helvetica" w:cs="Helvetica"/>
          <w:sz w:val="24"/>
          <w:szCs w:val="24"/>
          <w:lang w:eastAsia="es-ES"/>
        </w:rPr>
        <w:t>: </w:t>
      </w:r>
      <w:hyperlink r:id="rId21" w:history="1">
        <w:r w:rsidRPr="004F0C53">
          <w:rPr>
            <w:rStyle w:val="Hipervnculo"/>
            <w:rFonts w:ascii="Helvetica" w:hAnsi="Helvetica" w:cs="Helvetica"/>
            <w:sz w:val="24"/>
            <w:szCs w:val="24"/>
            <w:lang w:eastAsia="es-ES"/>
          </w:rPr>
          <w:t>https://mariadb.org/</w:t>
        </w:r>
      </w:hyperlink>
    </w:p>
    <w:p w:rsidR="004F0C53" w:rsidRPr="004F0C53" w:rsidRDefault="004F0C53" w:rsidP="004F0C53">
      <w:pPr>
        <w:numPr>
          <w:ilvl w:val="0"/>
          <w:numId w:val="2"/>
        </w:numPr>
        <w:rPr>
          <w:rFonts w:ascii="Helvetica" w:hAnsi="Helvetica" w:cs="Helvetica"/>
          <w:sz w:val="24"/>
          <w:szCs w:val="24"/>
          <w:lang w:eastAsia="es-ES"/>
        </w:rPr>
      </w:pPr>
      <w:r w:rsidRPr="004F0C53">
        <w:rPr>
          <w:rFonts w:ascii="Helvetica" w:hAnsi="Helvetica" w:cs="Helvetica"/>
          <w:b/>
          <w:bCs/>
          <w:sz w:val="24"/>
          <w:szCs w:val="24"/>
          <w:lang w:eastAsia="es-ES"/>
        </w:rPr>
        <w:t>PostgreSQL</w:t>
      </w:r>
      <w:r w:rsidRPr="004F0C53">
        <w:rPr>
          <w:rFonts w:ascii="Helvetica" w:hAnsi="Helvetica" w:cs="Helvetica"/>
          <w:sz w:val="24"/>
          <w:szCs w:val="24"/>
          <w:lang w:eastAsia="es-ES"/>
        </w:rPr>
        <w:t>: </w:t>
      </w:r>
      <w:hyperlink r:id="rId22" w:history="1">
        <w:r w:rsidRPr="004F0C53">
          <w:rPr>
            <w:rStyle w:val="Hipervnculo"/>
            <w:rFonts w:ascii="Helvetica" w:hAnsi="Helvetica" w:cs="Helvetica"/>
            <w:sz w:val="24"/>
            <w:szCs w:val="24"/>
            <w:lang w:eastAsia="es-ES"/>
          </w:rPr>
          <w:t>https://www.postgresql.org/</w:t>
        </w:r>
      </w:hyperlink>
    </w:p>
    <w:p w:rsidR="004F0C53" w:rsidRPr="004F0C53" w:rsidRDefault="004F0C53" w:rsidP="004F0C53">
      <w:pPr>
        <w:numPr>
          <w:ilvl w:val="0"/>
          <w:numId w:val="2"/>
        </w:numPr>
        <w:rPr>
          <w:rFonts w:ascii="Helvetica" w:hAnsi="Helvetica" w:cs="Helvetica"/>
          <w:sz w:val="24"/>
          <w:szCs w:val="24"/>
          <w:lang w:eastAsia="es-ES"/>
        </w:rPr>
      </w:pPr>
      <w:r w:rsidRPr="004F0C53">
        <w:rPr>
          <w:rFonts w:ascii="Helvetica" w:hAnsi="Helvetica" w:cs="Helvetica"/>
          <w:b/>
          <w:bCs/>
          <w:sz w:val="24"/>
          <w:szCs w:val="24"/>
          <w:lang w:eastAsia="es-ES"/>
        </w:rPr>
        <w:t>Derby</w:t>
      </w:r>
      <w:r w:rsidRPr="004F0C53">
        <w:rPr>
          <w:rFonts w:ascii="Helvetica" w:hAnsi="Helvetica" w:cs="Helvetica"/>
          <w:sz w:val="24"/>
          <w:szCs w:val="24"/>
          <w:lang w:eastAsia="es-ES"/>
        </w:rPr>
        <w:t>: </w:t>
      </w:r>
      <w:hyperlink r:id="rId23" w:history="1">
        <w:r w:rsidRPr="004F0C53">
          <w:rPr>
            <w:rStyle w:val="Hipervnculo"/>
            <w:rFonts w:ascii="Helvetica" w:hAnsi="Helvetica" w:cs="Helvetica"/>
            <w:sz w:val="24"/>
            <w:szCs w:val="24"/>
            <w:lang w:eastAsia="es-ES"/>
          </w:rPr>
          <w:t>https://db.apache.org/derby/</w:t>
        </w:r>
      </w:hyperlink>
    </w:p>
    <w:p w:rsidR="004F0C53" w:rsidRPr="004F0C53" w:rsidRDefault="004F0C53" w:rsidP="004F0C53">
      <w:pPr>
        <w:numPr>
          <w:ilvl w:val="0"/>
          <w:numId w:val="2"/>
        </w:numPr>
        <w:rPr>
          <w:rFonts w:ascii="Helvetica" w:hAnsi="Helvetica" w:cs="Helvetica"/>
          <w:sz w:val="24"/>
          <w:szCs w:val="24"/>
          <w:lang w:eastAsia="es-ES"/>
        </w:rPr>
      </w:pPr>
      <w:r w:rsidRPr="004F0C53">
        <w:rPr>
          <w:rFonts w:ascii="Helvetica" w:hAnsi="Helvetica" w:cs="Helvetica"/>
          <w:b/>
          <w:bCs/>
          <w:sz w:val="24"/>
          <w:szCs w:val="24"/>
          <w:lang w:eastAsia="es-ES"/>
        </w:rPr>
        <w:t>tinySQL</w:t>
      </w:r>
      <w:r w:rsidRPr="004F0C53">
        <w:rPr>
          <w:rFonts w:ascii="Helvetica" w:hAnsi="Helvetica" w:cs="Helvetica"/>
          <w:sz w:val="24"/>
          <w:szCs w:val="24"/>
          <w:lang w:eastAsia="es-ES"/>
        </w:rPr>
        <w:t>: </w:t>
      </w:r>
      <w:hyperlink r:id="rId24" w:history="1">
        <w:r w:rsidRPr="004F0C53">
          <w:rPr>
            <w:rStyle w:val="Hipervnculo"/>
            <w:rFonts w:ascii="Helvetica" w:hAnsi="Helvetica" w:cs="Helvetica"/>
            <w:sz w:val="24"/>
            <w:szCs w:val="24"/>
            <w:lang w:eastAsia="es-ES"/>
          </w:rPr>
          <w:t>Enlace</w:t>
        </w:r>
      </w:hyperlink>
    </w:p>
    <w:p w:rsidR="004F0C53" w:rsidRPr="004F0C53" w:rsidRDefault="004F0C53" w:rsidP="004F0C53">
      <w:pPr>
        <w:numPr>
          <w:ilvl w:val="0"/>
          <w:numId w:val="2"/>
        </w:numPr>
        <w:rPr>
          <w:rFonts w:ascii="Helvetica" w:hAnsi="Helvetica" w:cs="Helvetica"/>
          <w:sz w:val="24"/>
          <w:szCs w:val="24"/>
          <w:lang w:eastAsia="es-ES"/>
        </w:rPr>
      </w:pPr>
      <w:r w:rsidRPr="004F0C53">
        <w:rPr>
          <w:rFonts w:ascii="Helvetica" w:hAnsi="Helvetica" w:cs="Helvetica"/>
          <w:b/>
          <w:bCs/>
          <w:sz w:val="24"/>
          <w:szCs w:val="24"/>
          <w:lang w:eastAsia="es-ES"/>
        </w:rPr>
        <w:t>SmallSQL</w:t>
      </w:r>
      <w:r w:rsidRPr="004F0C53">
        <w:rPr>
          <w:rFonts w:ascii="Helvetica" w:hAnsi="Helvetica" w:cs="Helvetica"/>
          <w:sz w:val="24"/>
          <w:szCs w:val="24"/>
          <w:lang w:eastAsia="es-ES"/>
        </w:rPr>
        <w:t>: </w:t>
      </w:r>
      <w:hyperlink r:id="rId25" w:history="1">
        <w:r w:rsidRPr="004F0C53">
          <w:rPr>
            <w:rStyle w:val="Hipervnculo"/>
            <w:rFonts w:ascii="Helvetica" w:hAnsi="Helvetica" w:cs="Helvetica"/>
            <w:sz w:val="24"/>
            <w:szCs w:val="24"/>
            <w:lang w:eastAsia="es-ES"/>
          </w:rPr>
          <w:t>Enlace</w:t>
        </w:r>
      </w:hyperlink>
    </w:p>
    <w:p w:rsidR="004F0C53" w:rsidRPr="004F0C53" w:rsidRDefault="004F0C53" w:rsidP="004F0C53">
      <w:pPr>
        <w:numPr>
          <w:ilvl w:val="0"/>
          <w:numId w:val="2"/>
        </w:numPr>
        <w:rPr>
          <w:rFonts w:ascii="Helvetica" w:hAnsi="Helvetica" w:cs="Helvetica"/>
          <w:sz w:val="24"/>
          <w:szCs w:val="24"/>
          <w:lang w:eastAsia="es-ES"/>
        </w:rPr>
      </w:pPr>
      <w:r w:rsidRPr="004F0C53">
        <w:rPr>
          <w:rFonts w:ascii="Helvetica" w:hAnsi="Helvetica" w:cs="Helvetica"/>
          <w:b/>
          <w:bCs/>
          <w:sz w:val="24"/>
          <w:szCs w:val="24"/>
          <w:lang w:eastAsia="es-ES"/>
        </w:rPr>
        <w:t>Microsoft SQL Server</w:t>
      </w:r>
    </w:p>
    <w:p w:rsidR="004F0C53" w:rsidRPr="004F0C53" w:rsidRDefault="004F0C53" w:rsidP="004F0C53">
      <w:pPr>
        <w:numPr>
          <w:ilvl w:val="0"/>
          <w:numId w:val="2"/>
        </w:numPr>
        <w:rPr>
          <w:rFonts w:ascii="Helvetica" w:hAnsi="Helvetica" w:cs="Helvetica"/>
          <w:sz w:val="24"/>
          <w:szCs w:val="24"/>
          <w:lang w:eastAsia="es-ES"/>
        </w:rPr>
      </w:pPr>
      <w:r w:rsidRPr="004F0C53">
        <w:rPr>
          <w:rFonts w:ascii="Helvetica" w:hAnsi="Helvetica" w:cs="Helvetica"/>
          <w:b/>
          <w:bCs/>
          <w:sz w:val="24"/>
          <w:szCs w:val="24"/>
          <w:lang w:eastAsia="es-ES"/>
        </w:rPr>
        <w:t>Oracle</w:t>
      </w:r>
    </w:p>
    <w:p w:rsidR="004F0C53" w:rsidRPr="004F0C53" w:rsidRDefault="004F0C53" w:rsidP="004F0C53">
      <w:pPr>
        <w:rPr>
          <w:rFonts w:ascii="Helvetica" w:hAnsi="Helvetica" w:cs="Helvetica"/>
          <w:sz w:val="24"/>
          <w:szCs w:val="24"/>
          <w:lang w:eastAsia="es-ES"/>
        </w:rPr>
      </w:pPr>
      <w:r w:rsidRPr="004F0C53">
        <w:rPr>
          <w:rFonts w:ascii="Helvetica" w:hAnsi="Helvetica" w:cs="Helvetica"/>
          <w:sz w:val="24"/>
          <w:szCs w:val="24"/>
          <w:lang w:eastAsia="es-ES"/>
        </w:rPr>
        <w:t>Uno de los SGBD más empleados, sobre todo en dispositivos móviles, es </w:t>
      </w:r>
      <w:hyperlink r:id="rId26" w:history="1">
        <w:r w:rsidRPr="004F0C53">
          <w:rPr>
            <w:rStyle w:val="Hipervnculo"/>
            <w:rFonts w:ascii="Helvetica" w:hAnsi="Helvetica" w:cs="Helvetica"/>
            <w:sz w:val="24"/>
            <w:szCs w:val="24"/>
            <w:lang w:eastAsia="es-ES"/>
          </w:rPr>
          <w:t>SQLite</w:t>
        </w:r>
      </w:hyperlink>
      <w:r w:rsidRPr="004F0C53">
        <w:rPr>
          <w:rFonts w:ascii="Helvetica" w:hAnsi="Helvetica" w:cs="Helvetica"/>
          <w:sz w:val="24"/>
          <w:szCs w:val="24"/>
          <w:lang w:eastAsia="es-ES"/>
        </w:rPr>
        <w:t>.</w:t>
      </w:r>
    </w:p>
    <w:p w:rsidR="004F0C53" w:rsidRPr="004F0C53" w:rsidRDefault="004F0C53" w:rsidP="004F0C53">
      <w:pPr>
        <w:rPr>
          <w:rFonts w:ascii="Helvetica" w:hAnsi="Helvetica" w:cs="Helvetica"/>
          <w:sz w:val="24"/>
          <w:szCs w:val="24"/>
          <w:lang w:eastAsia="es-ES"/>
        </w:rPr>
      </w:pPr>
      <w:r w:rsidRPr="004F0C53">
        <w:rPr>
          <w:rFonts w:ascii="Helvetica" w:hAnsi="Helvetica" w:cs="Helvetica"/>
          <w:sz w:val="24"/>
          <w:szCs w:val="24"/>
          <w:lang w:eastAsia="es-ES"/>
        </w:rPr>
        <w:t xml:space="preserve">Como trabajaremos con dependencias a los Drivers JDBC, cuyo archivo jar precisamos en nuestro proyecto y en el classpath de ejecución/compilación, </w:t>
      </w:r>
      <w:r w:rsidRPr="004F0C53">
        <w:rPr>
          <w:rFonts w:ascii="Helvetica" w:hAnsi="Helvetica" w:cs="Helvetica"/>
          <w:sz w:val="24"/>
          <w:szCs w:val="24"/>
          <w:lang w:eastAsia="es-ES"/>
        </w:rPr>
        <w:lastRenderedPageBreak/>
        <w:t>recomendaría realizar un proyecto Maven, aunque podría descargarse el driver JDBC de SQLite y añadirse como biblioteca al proyecto Java.</w:t>
      </w:r>
    </w:p>
    <w:p w:rsidR="004F0C53" w:rsidRPr="004F0C53" w:rsidRDefault="004F0C53" w:rsidP="004F0C53">
      <w:pPr>
        <w:rPr>
          <w:rFonts w:ascii="Helvetica" w:hAnsi="Helvetica" w:cs="Helvetica"/>
          <w:sz w:val="24"/>
          <w:szCs w:val="24"/>
          <w:lang w:eastAsia="es-ES"/>
        </w:rPr>
      </w:pPr>
      <w:r w:rsidRPr="004F0C53">
        <w:rPr>
          <w:rFonts w:ascii="Helvetica" w:hAnsi="Helvetica" w:cs="Helvetica"/>
          <w:sz w:val="24"/>
          <w:szCs w:val="24"/>
          <w:lang w:eastAsia="es-ES"/>
        </w:rPr>
        <w:t>Una de las mejores páginas para consultar información sobre SGBD es:</w:t>
      </w:r>
    </w:p>
    <w:p w:rsidR="004F0C53" w:rsidRPr="004F0C53" w:rsidRDefault="00501CE0" w:rsidP="004F0C53">
      <w:pPr>
        <w:numPr>
          <w:ilvl w:val="0"/>
          <w:numId w:val="3"/>
        </w:numPr>
        <w:rPr>
          <w:rFonts w:ascii="Helvetica" w:hAnsi="Helvetica" w:cs="Helvetica"/>
          <w:sz w:val="24"/>
          <w:szCs w:val="24"/>
          <w:lang w:eastAsia="es-ES"/>
        </w:rPr>
      </w:pPr>
      <w:hyperlink r:id="rId27" w:history="1">
        <w:r w:rsidR="004F0C53" w:rsidRPr="004F0C53">
          <w:rPr>
            <w:rStyle w:val="Hipervnculo"/>
            <w:rFonts w:ascii="Helvetica" w:hAnsi="Helvetica" w:cs="Helvetica"/>
            <w:sz w:val="24"/>
            <w:szCs w:val="24"/>
            <w:lang w:eastAsia="es-ES"/>
          </w:rPr>
          <w:t>DB-Engines</w:t>
        </w:r>
      </w:hyperlink>
    </w:p>
    <w:p w:rsidR="004F0C53" w:rsidRPr="004F0C53" w:rsidRDefault="00501CE0" w:rsidP="004F0C53">
      <w:pPr>
        <w:numPr>
          <w:ilvl w:val="0"/>
          <w:numId w:val="3"/>
        </w:numPr>
        <w:rPr>
          <w:rFonts w:ascii="Helvetica" w:hAnsi="Helvetica" w:cs="Helvetica"/>
          <w:sz w:val="24"/>
          <w:szCs w:val="24"/>
          <w:lang w:eastAsia="es-ES"/>
        </w:rPr>
      </w:pPr>
      <w:hyperlink r:id="rId28" w:history="1">
        <w:r w:rsidR="004F0C53" w:rsidRPr="004F0C53">
          <w:rPr>
            <w:rStyle w:val="Hipervnculo"/>
            <w:rFonts w:ascii="Helvetica" w:hAnsi="Helvetica" w:cs="Helvetica"/>
            <w:sz w:val="24"/>
            <w:szCs w:val="24"/>
            <w:lang w:eastAsia="es-ES"/>
          </w:rPr>
          <w:t>Ranking de SGBD</w:t>
        </w:r>
      </w:hyperlink>
      <w:r w:rsidR="004F0C53" w:rsidRPr="004F0C53">
        <w:rPr>
          <w:rFonts w:ascii="Helvetica" w:hAnsi="Helvetica" w:cs="Helvetica"/>
          <w:sz w:val="24"/>
          <w:szCs w:val="24"/>
          <w:lang w:eastAsia="es-ES"/>
        </w:rPr>
        <w:t>: </w:t>
      </w:r>
      <w:hyperlink r:id="rId29" w:history="1">
        <w:r w:rsidR="004F0C53" w:rsidRPr="004F0C53">
          <w:rPr>
            <w:rStyle w:val="Hipervnculo"/>
            <w:rFonts w:ascii="Helvetica" w:hAnsi="Helvetica" w:cs="Helvetica"/>
            <w:sz w:val="24"/>
            <w:szCs w:val="24"/>
            <w:lang w:eastAsia="es-ES"/>
          </w:rPr>
          <w:t>https://db-engines.com/en/ranking</w:t>
        </w:r>
      </w:hyperlink>
    </w:p>
    <w:p w:rsidR="004F0C53" w:rsidRPr="004F0C53" w:rsidRDefault="00501CE0" w:rsidP="004F0C53">
      <w:pPr>
        <w:numPr>
          <w:ilvl w:val="0"/>
          <w:numId w:val="3"/>
        </w:numPr>
        <w:rPr>
          <w:rFonts w:ascii="Helvetica" w:hAnsi="Helvetica" w:cs="Helvetica"/>
          <w:sz w:val="24"/>
          <w:szCs w:val="24"/>
          <w:lang w:eastAsia="es-ES"/>
        </w:rPr>
      </w:pPr>
      <w:hyperlink r:id="rId30" w:history="1">
        <w:r w:rsidR="004F0C53" w:rsidRPr="004F0C53">
          <w:rPr>
            <w:rStyle w:val="Hipervnculo"/>
            <w:rFonts w:ascii="Helvetica" w:hAnsi="Helvetica" w:cs="Helvetica"/>
            <w:sz w:val="24"/>
            <w:szCs w:val="24"/>
            <w:lang w:eastAsia="es-ES"/>
          </w:rPr>
          <w:t>Comparativa de Derby vs. H2 vs. SQLite</w:t>
        </w:r>
      </w:hyperlink>
    </w:p>
    <w:p w:rsidR="004F0C53" w:rsidRPr="004F0C53" w:rsidRDefault="004F0C53" w:rsidP="004F0C53">
      <w:pPr>
        <w:pStyle w:val="Ttulo4"/>
        <w:rPr>
          <w:lang w:eastAsia="es-ES"/>
        </w:rPr>
      </w:pPr>
      <w:r w:rsidRPr="004F0C53">
        <w:rPr>
          <w:lang w:eastAsia="es-ES"/>
        </w:rPr>
        <w:t>1.1. Dependencias Maven</w:t>
      </w:r>
    </w:p>
    <w:p w:rsidR="004F0C53" w:rsidRPr="004F0C53" w:rsidRDefault="004F0C53" w:rsidP="004F0C53">
      <w:pPr>
        <w:rPr>
          <w:rFonts w:ascii="Helvetica" w:hAnsi="Helvetica" w:cs="Helvetica"/>
          <w:sz w:val="24"/>
          <w:szCs w:val="24"/>
          <w:lang w:eastAsia="es-ES"/>
        </w:rPr>
      </w:pPr>
      <w:r w:rsidRPr="004F0C53">
        <w:rPr>
          <w:rFonts w:ascii="Helvetica" w:hAnsi="Helvetica" w:cs="Helvetica"/>
          <w:sz w:val="24"/>
          <w:szCs w:val="24"/>
          <w:lang w:eastAsia="es-ES"/>
        </w:rPr>
        <w:t>Para trabajar con SQLite se precisa tener añadida la dependencia con los Driver JDBC de SQLite, por ejemplo, en Netbeans:</w:t>
      </w:r>
    </w:p>
    <w:p w:rsidR="004F0C53" w:rsidRDefault="004F0C53">
      <w:pPr>
        <w:rPr>
          <w:rFonts w:ascii="Helvetica" w:hAnsi="Helvetica" w:cs="Helvetica"/>
          <w:sz w:val="24"/>
          <w:szCs w:val="24"/>
          <w:lang w:eastAsia="es-ES"/>
        </w:rPr>
      </w:pPr>
      <w:r>
        <w:rPr>
          <w:rFonts w:ascii="Helvetica" w:hAnsi="Helvetica" w:cs="Helvetica"/>
          <w:noProof/>
          <w:sz w:val="24"/>
          <w:szCs w:val="24"/>
          <w:lang w:eastAsia="es-ES"/>
        </w:rPr>
        <w:drawing>
          <wp:inline distT="0" distB="0" distL="0" distR="0">
            <wp:extent cx="5572903" cy="3496163"/>
            <wp:effectExtent l="0" t="0" r="8890" b="9525"/>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lnetbeans.png"/>
                    <pic:cNvPicPr/>
                  </pic:nvPicPr>
                  <pic:blipFill>
                    <a:blip r:embed="rId31">
                      <a:extLst>
                        <a:ext uri="{28A0092B-C50C-407E-A947-70E740481C1C}">
                          <a14:useLocalDpi xmlns:a14="http://schemas.microsoft.com/office/drawing/2010/main" val="0"/>
                        </a:ext>
                      </a:extLst>
                    </a:blip>
                    <a:stretch>
                      <a:fillRect/>
                    </a:stretch>
                  </pic:blipFill>
                  <pic:spPr>
                    <a:xfrm>
                      <a:off x="0" y="0"/>
                      <a:ext cx="5572903" cy="3496163"/>
                    </a:xfrm>
                    <a:prstGeom prst="rect">
                      <a:avLst/>
                    </a:prstGeom>
                  </pic:spPr>
                </pic:pic>
              </a:graphicData>
            </a:graphic>
          </wp:inline>
        </w:drawing>
      </w:r>
    </w:p>
    <w:p w:rsidR="004F0C53" w:rsidRDefault="004F0C53">
      <w:pPr>
        <w:rPr>
          <w:rFonts w:ascii="Helvetica" w:hAnsi="Helvetica" w:cs="Helvetica"/>
          <w:sz w:val="24"/>
          <w:szCs w:val="24"/>
          <w:lang w:eastAsia="es-ES"/>
        </w:rPr>
      </w:pPr>
      <w:r>
        <w:rPr>
          <w:rFonts w:ascii="Helvetica" w:hAnsi="Helvetica" w:cs="Helvetica"/>
          <w:noProof/>
          <w:sz w:val="24"/>
          <w:szCs w:val="24"/>
          <w:lang w:eastAsia="es-ES"/>
        </w:rPr>
        <w:drawing>
          <wp:inline distT="0" distB="0" distL="0" distR="0">
            <wp:extent cx="3372023" cy="1644735"/>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ljsqlite.png"/>
                    <pic:cNvPicPr/>
                  </pic:nvPicPr>
                  <pic:blipFill>
                    <a:blip r:embed="rId32">
                      <a:extLst>
                        <a:ext uri="{28A0092B-C50C-407E-A947-70E740481C1C}">
                          <a14:useLocalDpi xmlns:a14="http://schemas.microsoft.com/office/drawing/2010/main" val="0"/>
                        </a:ext>
                      </a:extLst>
                    </a:blip>
                    <a:stretch>
                      <a:fillRect/>
                    </a:stretch>
                  </pic:blipFill>
                  <pic:spPr>
                    <a:xfrm>
                      <a:off x="0" y="0"/>
                      <a:ext cx="3372023" cy="1644735"/>
                    </a:xfrm>
                    <a:prstGeom prst="rect">
                      <a:avLst/>
                    </a:prstGeom>
                  </pic:spPr>
                </pic:pic>
              </a:graphicData>
            </a:graphic>
          </wp:inline>
        </w:drawing>
      </w:r>
    </w:p>
    <w:p w:rsidR="004F0C53" w:rsidRDefault="004F0C53">
      <w:pPr>
        <w:rPr>
          <w:rFonts w:ascii="Helvetica" w:hAnsi="Helvetica" w:cs="Helvetica"/>
          <w:sz w:val="24"/>
          <w:szCs w:val="24"/>
          <w:lang w:eastAsia="es-ES"/>
        </w:rPr>
      </w:pPr>
      <w:r w:rsidRPr="004F0C53">
        <w:rPr>
          <w:rFonts w:ascii="Helvetica" w:hAnsi="Helvetica" w:cs="Helvetica"/>
          <w:sz w:val="24"/>
          <w:szCs w:val="24"/>
          <w:lang w:eastAsia="es-ES"/>
        </w:rPr>
        <w:t>Puede hacerse a mano en el propio archivo pom.xml:</w:t>
      </w:r>
    </w:p>
    <w:p w:rsidR="004F0C53" w:rsidRPr="004F0C53" w:rsidRDefault="004F0C53" w:rsidP="004F0C53">
      <w:pPr>
        <w:pBdr>
          <w:top w:val="single" w:sz="6" w:space="0" w:color="DDDDDD"/>
          <w:left w:val="single" w:sz="6" w:space="0" w:color="DDDDDD"/>
          <w:bottom w:val="single" w:sz="6" w:space="0" w:color="DDDDDD"/>
          <w:right w:val="single" w:sz="6" w:space="0" w:color="DDDDDD"/>
        </w:pBd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Helvetica"/>
          <w:color w:val="000000"/>
          <w:sz w:val="24"/>
          <w:szCs w:val="24"/>
          <w:highlight w:val="black"/>
          <w:bdr w:val="none" w:sz="0" w:space="0" w:color="auto" w:frame="1"/>
          <w:shd w:val="clear" w:color="auto" w:fill="FFFFFF"/>
          <w:lang w:eastAsia="es-ES"/>
        </w:rPr>
      </w:pPr>
      <w:r w:rsidRPr="004F0C53">
        <w:rPr>
          <w:rFonts w:ascii="Helvetica" w:eastAsia="Times New Roman" w:hAnsi="Helvetica" w:cs="Helvetica"/>
          <w:color w:val="F92672"/>
          <w:sz w:val="24"/>
          <w:szCs w:val="24"/>
          <w:highlight w:val="black"/>
          <w:bdr w:val="none" w:sz="0" w:space="0" w:color="auto" w:frame="1"/>
          <w:shd w:val="clear" w:color="auto" w:fill="FFFFFF"/>
          <w:lang w:eastAsia="es-ES"/>
        </w:rPr>
        <w:t>&lt;</w:t>
      </w:r>
      <w:proofErr w:type="gramStart"/>
      <w:r w:rsidRPr="004F0C53">
        <w:rPr>
          <w:rFonts w:ascii="Helvetica" w:eastAsia="Times New Roman" w:hAnsi="Helvetica" w:cs="Helvetica"/>
          <w:color w:val="F92672"/>
          <w:sz w:val="24"/>
          <w:szCs w:val="24"/>
          <w:highlight w:val="black"/>
          <w:bdr w:val="none" w:sz="0" w:space="0" w:color="auto" w:frame="1"/>
          <w:shd w:val="clear" w:color="auto" w:fill="FFFFFF"/>
          <w:lang w:eastAsia="es-ES"/>
        </w:rPr>
        <w:t>dependencies</w:t>
      </w:r>
      <w:proofErr w:type="gramEnd"/>
      <w:r w:rsidRPr="004F0C53">
        <w:rPr>
          <w:rFonts w:ascii="Helvetica" w:eastAsia="Times New Roman" w:hAnsi="Helvetica" w:cs="Helvetica"/>
          <w:color w:val="F92672"/>
          <w:sz w:val="24"/>
          <w:szCs w:val="24"/>
          <w:highlight w:val="black"/>
          <w:bdr w:val="none" w:sz="0" w:space="0" w:color="auto" w:frame="1"/>
          <w:shd w:val="clear" w:color="auto" w:fill="FFFFFF"/>
          <w:lang w:eastAsia="es-ES"/>
        </w:rPr>
        <w:t>&gt;</w:t>
      </w:r>
    </w:p>
    <w:p w:rsidR="004F0C53" w:rsidRPr="004F0C53" w:rsidRDefault="004F0C53" w:rsidP="004F0C53">
      <w:pPr>
        <w:pBdr>
          <w:top w:val="single" w:sz="6" w:space="0" w:color="DDDDDD"/>
          <w:left w:val="single" w:sz="6" w:space="0" w:color="DDDDDD"/>
          <w:bottom w:val="single" w:sz="6" w:space="0" w:color="DDDDDD"/>
          <w:right w:val="single" w:sz="6" w:space="0" w:color="DDDDDD"/>
        </w:pBd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Helvetica"/>
          <w:color w:val="000000"/>
          <w:sz w:val="24"/>
          <w:szCs w:val="24"/>
          <w:highlight w:val="black"/>
          <w:bdr w:val="none" w:sz="0" w:space="0" w:color="auto" w:frame="1"/>
          <w:shd w:val="clear" w:color="auto" w:fill="FFFFFF"/>
          <w:lang w:eastAsia="es-ES"/>
        </w:rPr>
      </w:pPr>
      <w:r w:rsidRPr="004F0C53">
        <w:rPr>
          <w:rFonts w:ascii="Helvetica" w:eastAsia="Times New Roman" w:hAnsi="Helvetica" w:cs="Helvetica"/>
          <w:color w:val="000000"/>
          <w:sz w:val="24"/>
          <w:szCs w:val="24"/>
          <w:highlight w:val="black"/>
          <w:bdr w:val="none" w:sz="0" w:space="0" w:color="auto" w:frame="1"/>
          <w:shd w:val="clear" w:color="auto" w:fill="FFFFFF"/>
          <w:lang w:eastAsia="es-ES"/>
        </w:rPr>
        <w:t xml:space="preserve">    </w:t>
      </w:r>
      <w:r w:rsidRPr="004F0C53">
        <w:rPr>
          <w:rFonts w:ascii="Helvetica" w:eastAsia="Times New Roman" w:hAnsi="Helvetica" w:cs="Helvetica"/>
          <w:color w:val="F92672"/>
          <w:sz w:val="24"/>
          <w:szCs w:val="24"/>
          <w:highlight w:val="black"/>
          <w:bdr w:val="none" w:sz="0" w:space="0" w:color="auto" w:frame="1"/>
          <w:shd w:val="clear" w:color="auto" w:fill="FFFFFF"/>
          <w:lang w:eastAsia="es-ES"/>
        </w:rPr>
        <w:t>&lt;</w:t>
      </w:r>
      <w:proofErr w:type="gramStart"/>
      <w:r w:rsidRPr="004F0C53">
        <w:rPr>
          <w:rFonts w:ascii="Helvetica" w:eastAsia="Times New Roman" w:hAnsi="Helvetica" w:cs="Helvetica"/>
          <w:color w:val="F92672"/>
          <w:sz w:val="24"/>
          <w:szCs w:val="24"/>
          <w:highlight w:val="black"/>
          <w:bdr w:val="none" w:sz="0" w:space="0" w:color="auto" w:frame="1"/>
          <w:shd w:val="clear" w:color="auto" w:fill="FFFFFF"/>
          <w:lang w:eastAsia="es-ES"/>
        </w:rPr>
        <w:t>dependency</w:t>
      </w:r>
      <w:proofErr w:type="gramEnd"/>
      <w:r w:rsidRPr="004F0C53">
        <w:rPr>
          <w:rFonts w:ascii="Helvetica" w:eastAsia="Times New Roman" w:hAnsi="Helvetica" w:cs="Helvetica"/>
          <w:color w:val="F92672"/>
          <w:sz w:val="24"/>
          <w:szCs w:val="24"/>
          <w:highlight w:val="black"/>
          <w:bdr w:val="none" w:sz="0" w:space="0" w:color="auto" w:frame="1"/>
          <w:shd w:val="clear" w:color="auto" w:fill="FFFFFF"/>
          <w:lang w:eastAsia="es-ES"/>
        </w:rPr>
        <w:t>&gt;</w:t>
      </w:r>
    </w:p>
    <w:p w:rsidR="004F0C53" w:rsidRPr="004F0C53" w:rsidRDefault="004F0C53" w:rsidP="004F0C53">
      <w:pPr>
        <w:pBdr>
          <w:top w:val="single" w:sz="6" w:space="0" w:color="DDDDDD"/>
          <w:left w:val="single" w:sz="6" w:space="0" w:color="DDDDDD"/>
          <w:bottom w:val="single" w:sz="6" w:space="0" w:color="DDDDDD"/>
          <w:right w:val="single" w:sz="6" w:space="0" w:color="DDDDDD"/>
        </w:pBd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Helvetica"/>
          <w:color w:val="000000"/>
          <w:sz w:val="24"/>
          <w:szCs w:val="24"/>
          <w:highlight w:val="black"/>
          <w:bdr w:val="none" w:sz="0" w:space="0" w:color="auto" w:frame="1"/>
          <w:shd w:val="clear" w:color="auto" w:fill="FFFFFF"/>
          <w:lang w:eastAsia="es-ES"/>
        </w:rPr>
      </w:pPr>
      <w:r w:rsidRPr="004F0C53">
        <w:rPr>
          <w:rFonts w:ascii="Helvetica" w:eastAsia="Times New Roman" w:hAnsi="Helvetica" w:cs="Helvetica"/>
          <w:color w:val="000000"/>
          <w:sz w:val="24"/>
          <w:szCs w:val="24"/>
          <w:highlight w:val="black"/>
          <w:bdr w:val="none" w:sz="0" w:space="0" w:color="auto" w:frame="1"/>
          <w:shd w:val="clear" w:color="auto" w:fill="FFFFFF"/>
          <w:lang w:eastAsia="es-ES"/>
        </w:rPr>
        <w:lastRenderedPageBreak/>
        <w:t xml:space="preserve">        </w:t>
      </w:r>
      <w:r w:rsidRPr="004F0C53">
        <w:rPr>
          <w:rFonts w:ascii="Helvetica" w:eastAsia="Times New Roman" w:hAnsi="Helvetica" w:cs="Helvetica"/>
          <w:color w:val="F92672"/>
          <w:sz w:val="24"/>
          <w:szCs w:val="24"/>
          <w:highlight w:val="black"/>
          <w:bdr w:val="none" w:sz="0" w:space="0" w:color="auto" w:frame="1"/>
          <w:shd w:val="clear" w:color="auto" w:fill="FFFFFF"/>
          <w:lang w:eastAsia="es-ES"/>
        </w:rPr>
        <w:t>&lt;</w:t>
      </w:r>
      <w:proofErr w:type="gramStart"/>
      <w:r w:rsidRPr="004F0C53">
        <w:rPr>
          <w:rFonts w:ascii="Helvetica" w:eastAsia="Times New Roman" w:hAnsi="Helvetica" w:cs="Helvetica"/>
          <w:color w:val="F92672"/>
          <w:sz w:val="24"/>
          <w:szCs w:val="24"/>
          <w:highlight w:val="black"/>
          <w:bdr w:val="none" w:sz="0" w:space="0" w:color="auto" w:frame="1"/>
          <w:shd w:val="clear" w:color="auto" w:fill="FFFFFF"/>
          <w:lang w:eastAsia="es-ES"/>
        </w:rPr>
        <w:t>groupId&gt;</w:t>
      </w:r>
      <w:proofErr w:type="gramEnd"/>
      <w:r w:rsidRPr="004F0C53">
        <w:rPr>
          <w:rFonts w:ascii="Helvetica" w:eastAsia="Times New Roman" w:hAnsi="Helvetica" w:cs="Helvetica"/>
          <w:color w:val="FFFFFF" w:themeColor="background1"/>
          <w:sz w:val="24"/>
          <w:szCs w:val="24"/>
          <w:highlight w:val="black"/>
          <w:bdr w:val="none" w:sz="0" w:space="0" w:color="auto" w:frame="1"/>
          <w:shd w:val="clear" w:color="auto" w:fill="FFFFFF"/>
          <w:lang w:eastAsia="es-ES"/>
        </w:rPr>
        <w:t>org.xerial</w:t>
      </w:r>
      <w:r w:rsidRPr="004F0C53">
        <w:rPr>
          <w:rFonts w:ascii="Helvetica" w:eastAsia="Times New Roman" w:hAnsi="Helvetica" w:cs="Helvetica"/>
          <w:color w:val="F92672"/>
          <w:sz w:val="24"/>
          <w:szCs w:val="24"/>
          <w:highlight w:val="black"/>
          <w:bdr w:val="none" w:sz="0" w:space="0" w:color="auto" w:frame="1"/>
          <w:shd w:val="clear" w:color="auto" w:fill="FFFFFF"/>
          <w:lang w:eastAsia="es-ES"/>
        </w:rPr>
        <w:t>&lt;/groupId&gt;</w:t>
      </w:r>
    </w:p>
    <w:p w:rsidR="004F0C53" w:rsidRPr="004F0C53" w:rsidRDefault="004F0C53" w:rsidP="004F0C53">
      <w:pPr>
        <w:pBdr>
          <w:top w:val="single" w:sz="6" w:space="0" w:color="DDDDDD"/>
          <w:left w:val="single" w:sz="6" w:space="0" w:color="DDDDDD"/>
          <w:bottom w:val="single" w:sz="6" w:space="0" w:color="DDDDDD"/>
          <w:right w:val="single" w:sz="6" w:space="0" w:color="DDDDDD"/>
        </w:pBd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Helvetica"/>
          <w:color w:val="000000"/>
          <w:sz w:val="24"/>
          <w:szCs w:val="24"/>
          <w:highlight w:val="black"/>
          <w:bdr w:val="none" w:sz="0" w:space="0" w:color="auto" w:frame="1"/>
          <w:shd w:val="clear" w:color="auto" w:fill="FFFFFF"/>
          <w:lang w:eastAsia="es-ES"/>
        </w:rPr>
      </w:pPr>
      <w:r w:rsidRPr="004F0C53">
        <w:rPr>
          <w:rFonts w:ascii="Helvetica" w:eastAsia="Times New Roman" w:hAnsi="Helvetica" w:cs="Helvetica"/>
          <w:color w:val="000000"/>
          <w:sz w:val="24"/>
          <w:szCs w:val="24"/>
          <w:highlight w:val="black"/>
          <w:bdr w:val="none" w:sz="0" w:space="0" w:color="auto" w:frame="1"/>
          <w:shd w:val="clear" w:color="auto" w:fill="FFFFFF"/>
          <w:lang w:eastAsia="es-ES"/>
        </w:rPr>
        <w:t xml:space="preserve">        </w:t>
      </w:r>
      <w:r w:rsidRPr="004F0C53">
        <w:rPr>
          <w:rFonts w:ascii="Helvetica" w:eastAsia="Times New Roman" w:hAnsi="Helvetica" w:cs="Helvetica"/>
          <w:color w:val="F92672"/>
          <w:sz w:val="24"/>
          <w:szCs w:val="24"/>
          <w:highlight w:val="black"/>
          <w:bdr w:val="none" w:sz="0" w:space="0" w:color="auto" w:frame="1"/>
          <w:shd w:val="clear" w:color="auto" w:fill="FFFFFF"/>
          <w:lang w:eastAsia="es-ES"/>
        </w:rPr>
        <w:t>&lt;</w:t>
      </w:r>
      <w:proofErr w:type="gramStart"/>
      <w:r w:rsidRPr="004F0C53">
        <w:rPr>
          <w:rFonts w:ascii="Helvetica" w:eastAsia="Times New Roman" w:hAnsi="Helvetica" w:cs="Helvetica"/>
          <w:color w:val="F92672"/>
          <w:sz w:val="24"/>
          <w:szCs w:val="24"/>
          <w:highlight w:val="black"/>
          <w:bdr w:val="none" w:sz="0" w:space="0" w:color="auto" w:frame="1"/>
          <w:shd w:val="clear" w:color="auto" w:fill="FFFFFF"/>
          <w:lang w:eastAsia="es-ES"/>
        </w:rPr>
        <w:t>artifactId&gt;</w:t>
      </w:r>
      <w:proofErr w:type="gramEnd"/>
      <w:r w:rsidRPr="004F0C53">
        <w:rPr>
          <w:rFonts w:ascii="Helvetica" w:eastAsia="Times New Roman" w:hAnsi="Helvetica" w:cs="Helvetica"/>
          <w:color w:val="FFFFFF" w:themeColor="background1"/>
          <w:sz w:val="24"/>
          <w:szCs w:val="24"/>
          <w:highlight w:val="black"/>
          <w:bdr w:val="none" w:sz="0" w:space="0" w:color="auto" w:frame="1"/>
          <w:shd w:val="clear" w:color="auto" w:fill="FFFFFF"/>
          <w:lang w:eastAsia="es-ES"/>
        </w:rPr>
        <w:t>sqlite-jdbc</w:t>
      </w:r>
      <w:r w:rsidRPr="004F0C53">
        <w:rPr>
          <w:rFonts w:ascii="Helvetica" w:eastAsia="Times New Roman" w:hAnsi="Helvetica" w:cs="Helvetica"/>
          <w:color w:val="F92672"/>
          <w:sz w:val="24"/>
          <w:szCs w:val="24"/>
          <w:highlight w:val="black"/>
          <w:bdr w:val="none" w:sz="0" w:space="0" w:color="auto" w:frame="1"/>
          <w:shd w:val="clear" w:color="auto" w:fill="FFFFFF"/>
          <w:lang w:eastAsia="es-ES"/>
        </w:rPr>
        <w:t>&lt;/artifactId&gt;</w:t>
      </w:r>
    </w:p>
    <w:p w:rsidR="004F0C53" w:rsidRPr="004F0C53" w:rsidRDefault="004F0C53" w:rsidP="004F0C53">
      <w:pPr>
        <w:pBdr>
          <w:top w:val="single" w:sz="6" w:space="0" w:color="DDDDDD"/>
          <w:left w:val="single" w:sz="6" w:space="0" w:color="DDDDDD"/>
          <w:bottom w:val="single" w:sz="6" w:space="0" w:color="DDDDDD"/>
          <w:right w:val="single" w:sz="6" w:space="0" w:color="DDDDDD"/>
        </w:pBd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Helvetica"/>
          <w:color w:val="000000"/>
          <w:sz w:val="24"/>
          <w:szCs w:val="24"/>
          <w:highlight w:val="black"/>
          <w:bdr w:val="none" w:sz="0" w:space="0" w:color="auto" w:frame="1"/>
          <w:shd w:val="clear" w:color="auto" w:fill="FFFFFF"/>
          <w:lang w:eastAsia="es-ES"/>
        </w:rPr>
      </w:pPr>
      <w:r w:rsidRPr="004F0C53">
        <w:rPr>
          <w:rFonts w:ascii="Helvetica" w:eastAsia="Times New Roman" w:hAnsi="Helvetica" w:cs="Helvetica"/>
          <w:color w:val="000000"/>
          <w:sz w:val="24"/>
          <w:szCs w:val="24"/>
          <w:highlight w:val="black"/>
          <w:bdr w:val="none" w:sz="0" w:space="0" w:color="auto" w:frame="1"/>
          <w:shd w:val="clear" w:color="auto" w:fill="FFFFFF"/>
          <w:lang w:eastAsia="es-ES"/>
        </w:rPr>
        <w:t xml:space="preserve">        </w:t>
      </w:r>
      <w:r w:rsidRPr="004F0C53">
        <w:rPr>
          <w:rFonts w:ascii="Helvetica" w:eastAsia="Times New Roman" w:hAnsi="Helvetica" w:cs="Helvetica"/>
          <w:color w:val="F92672"/>
          <w:sz w:val="24"/>
          <w:szCs w:val="24"/>
          <w:highlight w:val="black"/>
          <w:bdr w:val="none" w:sz="0" w:space="0" w:color="auto" w:frame="1"/>
          <w:shd w:val="clear" w:color="auto" w:fill="FFFFFF"/>
          <w:lang w:eastAsia="es-ES"/>
        </w:rPr>
        <w:t>&lt;version&gt;</w:t>
      </w:r>
      <w:r w:rsidRPr="004F0C53">
        <w:rPr>
          <w:rFonts w:ascii="Helvetica" w:eastAsia="Times New Roman" w:hAnsi="Helvetica" w:cs="Helvetica"/>
          <w:color w:val="FFFFFF" w:themeColor="background1"/>
          <w:sz w:val="24"/>
          <w:szCs w:val="24"/>
          <w:highlight w:val="black"/>
          <w:bdr w:val="none" w:sz="0" w:space="0" w:color="auto" w:frame="1"/>
          <w:shd w:val="clear" w:color="auto" w:fill="FFFFFF"/>
          <w:lang w:eastAsia="es-ES"/>
        </w:rPr>
        <w:t>3.43.2.2</w:t>
      </w:r>
      <w:r w:rsidRPr="004F0C53">
        <w:rPr>
          <w:rFonts w:ascii="Helvetica" w:eastAsia="Times New Roman" w:hAnsi="Helvetica" w:cs="Helvetica"/>
          <w:color w:val="F92672"/>
          <w:sz w:val="24"/>
          <w:szCs w:val="24"/>
          <w:highlight w:val="black"/>
          <w:bdr w:val="none" w:sz="0" w:space="0" w:color="auto" w:frame="1"/>
          <w:shd w:val="clear" w:color="auto" w:fill="FFFFFF"/>
          <w:lang w:eastAsia="es-ES"/>
        </w:rPr>
        <w:t>&lt;/version&gt;</w:t>
      </w:r>
    </w:p>
    <w:p w:rsidR="004F0C53" w:rsidRPr="004F0C53" w:rsidRDefault="004F0C53" w:rsidP="004F0C53">
      <w:pPr>
        <w:pBdr>
          <w:top w:val="single" w:sz="6" w:space="0" w:color="DDDDDD"/>
          <w:left w:val="single" w:sz="6" w:space="0" w:color="DDDDDD"/>
          <w:bottom w:val="single" w:sz="6" w:space="0" w:color="DDDDDD"/>
          <w:right w:val="single" w:sz="6" w:space="0" w:color="DDDDDD"/>
        </w:pBd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Helvetica"/>
          <w:color w:val="000000"/>
          <w:sz w:val="24"/>
          <w:szCs w:val="24"/>
          <w:highlight w:val="black"/>
          <w:bdr w:val="none" w:sz="0" w:space="0" w:color="auto" w:frame="1"/>
          <w:shd w:val="clear" w:color="auto" w:fill="FFFFFF"/>
          <w:lang w:eastAsia="es-ES"/>
        </w:rPr>
      </w:pPr>
      <w:r w:rsidRPr="004F0C53">
        <w:rPr>
          <w:rFonts w:ascii="Helvetica" w:eastAsia="Times New Roman" w:hAnsi="Helvetica" w:cs="Helvetica"/>
          <w:color w:val="000000"/>
          <w:sz w:val="24"/>
          <w:szCs w:val="24"/>
          <w:highlight w:val="black"/>
          <w:bdr w:val="none" w:sz="0" w:space="0" w:color="auto" w:frame="1"/>
          <w:shd w:val="clear" w:color="auto" w:fill="FFFFFF"/>
          <w:lang w:eastAsia="es-ES"/>
        </w:rPr>
        <w:t xml:space="preserve">    </w:t>
      </w:r>
      <w:r w:rsidRPr="004F0C53">
        <w:rPr>
          <w:rFonts w:ascii="Helvetica" w:eastAsia="Times New Roman" w:hAnsi="Helvetica" w:cs="Helvetica"/>
          <w:color w:val="F92672"/>
          <w:sz w:val="24"/>
          <w:szCs w:val="24"/>
          <w:highlight w:val="black"/>
          <w:bdr w:val="none" w:sz="0" w:space="0" w:color="auto" w:frame="1"/>
          <w:shd w:val="clear" w:color="auto" w:fill="FFFFFF"/>
          <w:lang w:eastAsia="es-ES"/>
        </w:rPr>
        <w:t>&lt;/</w:t>
      </w:r>
      <w:proofErr w:type="gramStart"/>
      <w:r w:rsidRPr="004F0C53">
        <w:rPr>
          <w:rFonts w:ascii="Helvetica" w:eastAsia="Times New Roman" w:hAnsi="Helvetica" w:cs="Helvetica"/>
          <w:color w:val="F92672"/>
          <w:sz w:val="24"/>
          <w:szCs w:val="24"/>
          <w:highlight w:val="black"/>
          <w:bdr w:val="none" w:sz="0" w:space="0" w:color="auto" w:frame="1"/>
          <w:shd w:val="clear" w:color="auto" w:fill="FFFFFF"/>
          <w:lang w:eastAsia="es-ES"/>
        </w:rPr>
        <w:t>dependency</w:t>
      </w:r>
      <w:proofErr w:type="gramEnd"/>
      <w:r w:rsidRPr="004F0C53">
        <w:rPr>
          <w:rFonts w:ascii="Helvetica" w:eastAsia="Times New Roman" w:hAnsi="Helvetica" w:cs="Helvetica"/>
          <w:color w:val="F92672"/>
          <w:sz w:val="24"/>
          <w:szCs w:val="24"/>
          <w:highlight w:val="black"/>
          <w:bdr w:val="none" w:sz="0" w:space="0" w:color="auto" w:frame="1"/>
          <w:shd w:val="clear" w:color="auto" w:fill="FFFFFF"/>
          <w:lang w:eastAsia="es-ES"/>
        </w:rPr>
        <w:t>&gt;</w:t>
      </w:r>
    </w:p>
    <w:p w:rsidR="004F0C53" w:rsidRPr="004F0C53" w:rsidRDefault="004F0C53" w:rsidP="004F0C53">
      <w:pPr>
        <w:pBdr>
          <w:top w:val="single" w:sz="6" w:space="0" w:color="DDDDDD"/>
          <w:left w:val="single" w:sz="6" w:space="0" w:color="DDDDDD"/>
          <w:bottom w:val="single" w:sz="6" w:space="0" w:color="DDDDDD"/>
          <w:right w:val="single" w:sz="6" w:space="0" w:color="DDDDDD"/>
        </w:pBd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Helvetica" w:eastAsia="Times New Roman" w:hAnsi="Helvetica" w:cs="Helvetica"/>
          <w:color w:val="F8F8F2"/>
          <w:sz w:val="24"/>
          <w:szCs w:val="24"/>
          <w:lang w:eastAsia="es-ES"/>
        </w:rPr>
      </w:pPr>
      <w:r w:rsidRPr="004F0C53">
        <w:rPr>
          <w:rFonts w:ascii="Helvetica" w:eastAsia="Times New Roman" w:hAnsi="Helvetica" w:cs="Helvetica"/>
          <w:color w:val="F92672"/>
          <w:sz w:val="24"/>
          <w:szCs w:val="24"/>
          <w:highlight w:val="black"/>
          <w:bdr w:val="none" w:sz="0" w:space="0" w:color="auto" w:frame="1"/>
          <w:shd w:val="clear" w:color="auto" w:fill="FFFFFF"/>
          <w:lang w:eastAsia="es-ES"/>
        </w:rPr>
        <w:t>&lt;/</w:t>
      </w:r>
      <w:proofErr w:type="gramStart"/>
      <w:r w:rsidRPr="004F0C53">
        <w:rPr>
          <w:rFonts w:ascii="Helvetica" w:eastAsia="Times New Roman" w:hAnsi="Helvetica" w:cs="Helvetica"/>
          <w:color w:val="F92672"/>
          <w:sz w:val="24"/>
          <w:szCs w:val="24"/>
          <w:highlight w:val="black"/>
          <w:bdr w:val="none" w:sz="0" w:space="0" w:color="auto" w:frame="1"/>
          <w:shd w:val="clear" w:color="auto" w:fill="FFFFFF"/>
          <w:lang w:eastAsia="es-ES"/>
        </w:rPr>
        <w:t>dependencies</w:t>
      </w:r>
      <w:proofErr w:type="gramEnd"/>
      <w:r w:rsidRPr="004F0C53">
        <w:rPr>
          <w:rFonts w:ascii="Helvetica" w:eastAsia="Times New Roman" w:hAnsi="Helvetica" w:cs="Helvetica"/>
          <w:color w:val="F92672"/>
          <w:sz w:val="24"/>
          <w:szCs w:val="24"/>
          <w:highlight w:val="black"/>
          <w:bdr w:val="none" w:sz="0" w:space="0" w:color="auto" w:frame="1"/>
          <w:shd w:val="clear" w:color="auto" w:fill="FFFFFF"/>
          <w:lang w:eastAsia="es-ES"/>
        </w:rPr>
        <w:t>&gt;</w:t>
      </w:r>
    </w:p>
    <w:p w:rsidR="004F0C53" w:rsidRPr="004F0C53" w:rsidRDefault="004F0C53">
      <w:pPr>
        <w:rPr>
          <w:rFonts w:ascii="Helvetica" w:hAnsi="Helvetica" w:cs="Helvetica"/>
          <w:sz w:val="24"/>
          <w:szCs w:val="24"/>
          <w:lang w:eastAsia="es-ES"/>
        </w:rPr>
      </w:pPr>
    </w:p>
    <w:p w:rsidR="004F0C53" w:rsidRPr="004F0C53" w:rsidRDefault="004F0C53" w:rsidP="004F0C53">
      <w:pPr>
        <w:rPr>
          <w:rFonts w:ascii="Helvetica" w:hAnsi="Helvetica" w:cs="Helvetica"/>
          <w:sz w:val="24"/>
          <w:szCs w:val="24"/>
          <w:lang w:eastAsia="es-ES"/>
        </w:rPr>
      </w:pPr>
      <w:r w:rsidRPr="004F0C53">
        <w:rPr>
          <w:rFonts w:ascii="Helvetica" w:hAnsi="Helvetica" w:cs="Helvetica"/>
          <w:sz w:val="24"/>
          <w:szCs w:val="24"/>
          <w:lang w:eastAsia="es-ES"/>
        </w:rPr>
        <w:t>A día de hoy la última versión es la 3.43.2.2</w:t>
      </w:r>
    </w:p>
    <w:p w:rsidR="004F0C53" w:rsidRPr="004F0C53" w:rsidRDefault="004F0C53" w:rsidP="004F0C53">
      <w:pPr>
        <w:rPr>
          <w:rFonts w:ascii="Helvetica" w:hAnsi="Helvetica" w:cs="Helvetica"/>
          <w:sz w:val="24"/>
          <w:szCs w:val="24"/>
          <w:lang w:eastAsia="es-ES"/>
        </w:rPr>
      </w:pPr>
      <w:r w:rsidRPr="004F0C53">
        <w:rPr>
          <w:rFonts w:ascii="Helvetica" w:hAnsi="Helvetica" w:cs="Helvetica"/>
          <w:sz w:val="24"/>
          <w:szCs w:val="24"/>
          <w:lang w:eastAsia="es-ES"/>
        </w:rPr>
        <w:t>Los drives JDBC del SQLite pueden descargarse de:</w:t>
      </w:r>
    </w:p>
    <w:p w:rsidR="004F0C53" w:rsidRPr="004F0C53" w:rsidRDefault="00501CE0" w:rsidP="004F0C53">
      <w:pPr>
        <w:numPr>
          <w:ilvl w:val="0"/>
          <w:numId w:val="4"/>
        </w:numPr>
        <w:rPr>
          <w:rFonts w:ascii="Helvetica" w:hAnsi="Helvetica" w:cs="Helvetica"/>
          <w:sz w:val="24"/>
          <w:szCs w:val="24"/>
          <w:lang w:eastAsia="es-ES"/>
        </w:rPr>
      </w:pPr>
      <w:hyperlink r:id="rId33" w:history="1">
        <w:r w:rsidR="004F0C53" w:rsidRPr="004F0C53">
          <w:rPr>
            <w:rStyle w:val="Hipervnculo"/>
            <w:rFonts w:ascii="Helvetica" w:hAnsi="Helvetica" w:cs="Helvetica"/>
            <w:sz w:val="24"/>
            <w:szCs w:val="24"/>
            <w:lang w:eastAsia="es-ES"/>
          </w:rPr>
          <w:t>Repositorio Maven</w:t>
        </w:r>
      </w:hyperlink>
    </w:p>
    <w:p w:rsidR="004F0C53" w:rsidRPr="004F0C53" w:rsidRDefault="00501CE0" w:rsidP="004F0C53">
      <w:pPr>
        <w:numPr>
          <w:ilvl w:val="0"/>
          <w:numId w:val="4"/>
        </w:numPr>
        <w:rPr>
          <w:rFonts w:ascii="Helvetica" w:hAnsi="Helvetica" w:cs="Helvetica"/>
          <w:sz w:val="24"/>
          <w:szCs w:val="24"/>
          <w:lang w:eastAsia="es-ES"/>
        </w:rPr>
      </w:pPr>
      <w:hyperlink r:id="rId34" w:history="1">
        <w:r w:rsidR="004F0C53" w:rsidRPr="004F0C53">
          <w:rPr>
            <w:rStyle w:val="Hipervnculo"/>
            <w:rFonts w:ascii="Helvetica" w:hAnsi="Helvetica" w:cs="Helvetica"/>
            <w:sz w:val="24"/>
            <w:szCs w:val="24"/>
            <w:lang w:eastAsia="es-ES"/>
          </w:rPr>
          <w:t>GitHub Releases</w:t>
        </w:r>
      </w:hyperlink>
    </w:p>
    <w:p w:rsidR="004F0C53" w:rsidRPr="004F0C53" w:rsidRDefault="004F0C53" w:rsidP="004F0C53">
      <w:pPr>
        <w:rPr>
          <w:rFonts w:ascii="Helvetica" w:hAnsi="Helvetica" w:cs="Helvetica"/>
          <w:sz w:val="24"/>
          <w:szCs w:val="24"/>
          <w:lang w:eastAsia="es-ES"/>
        </w:rPr>
      </w:pPr>
      <w:r w:rsidRPr="004F0C53">
        <w:rPr>
          <w:rFonts w:ascii="Helvetica" w:hAnsi="Helvetica" w:cs="Helvetica"/>
          <w:sz w:val="24"/>
          <w:szCs w:val="24"/>
          <w:lang w:eastAsia="es-ES"/>
        </w:rPr>
        <w:t>Puedes ver un ejemplo de uso en la </w:t>
      </w:r>
      <w:hyperlink r:id="rId35" w:anchor="usage" w:history="1">
        <w:r w:rsidRPr="004F0C53">
          <w:rPr>
            <w:rStyle w:val="Hipervnculo"/>
            <w:rFonts w:ascii="Helvetica" w:hAnsi="Helvetica" w:cs="Helvetica"/>
            <w:sz w:val="24"/>
            <w:szCs w:val="24"/>
            <w:lang w:eastAsia="es-ES"/>
          </w:rPr>
          <w:t>página oficial</w:t>
        </w:r>
      </w:hyperlink>
      <w:r w:rsidRPr="004F0C53">
        <w:rPr>
          <w:rFonts w:ascii="Helvetica" w:hAnsi="Helvetica" w:cs="Helvetica"/>
          <w:sz w:val="24"/>
          <w:szCs w:val="24"/>
          <w:lang w:eastAsia="es-ES"/>
        </w:rPr>
        <w:t>.</w:t>
      </w:r>
    </w:p>
    <w:p w:rsidR="004F0C53" w:rsidRPr="004F0C53" w:rsidRDefault="004F0C53" w:rsidP="004F0C53">
      <w:pPr>
        <w:rPr>
          <w:rFonts w:ascii="Helvetica" w:hAnsi="Helvetica" w:cs="Helvetica"/>
          <w:sz w:val="24"/>
          <w:szCs w:val="24"/>
          <w:lang w:eastAsia="es-ES"/>
        </w:rPr>
      </w:pPr>
      <w:r w:rsidRPr="004F0C53">
        <w:rPr>
          <w:rFonts w:ascii="Helvetica" w:hAnsi="Helvetica" w:cs="Helvetica"/>
          <w:sz w:val="24"/>
          <w:szCs w:val="24"/>
          <w:lang w:eastAsia="es-ES"/>
        </w:rPr>
        <w:t>Se puede trabajar tanto con datos en memoria (durante la ejecución del programa) como en archivo:</w:t>
      </w:r>
    </w:p>
    <w:p w:rsidR="004F0C53" w:rsidRPr="004F0C53" w:rsidRDefault="004F0C53" w:rsidP="004F0C53">
      <w:pPr>
        <w:pStyle w:val="Ttulo4"/>
        <w:rPr>
          <w:lang w:eastAsia="es-ES"/>
        </w:rPr>
      </w:pPr>
      <w:r w:rsidRPr="004F0C53">
        <w:rPr>
          <w:lang w:eastAsia="es-ES"/>
        </w:rPr>
        <w:t>1.2. Bases de datos en memoria</w:t>
      </w:r>
    </w:p>
    <w:p w:rsidR="004F0C53" w:rsidRPr="004F0C53" w:rsidRDefault="004F0C53" w:rsidP="004F0C53">
      <w:pPr>
        <w:rPr>
          <w:rFonts w:ascii="Helvetica" w:hAnsi="Helvetica" w:cs="Helvetica"/>
          <w:sz w:val="24"/>
          <w:szCs w:val="24"/>
          <w:lang w:eastAsia="es-ES"/>
        </w:rPr>
      </w:pPr>
      <w:r w:rsidRPr="004F0C53">
        <w:rPr>
          <w:rFonts w:ascii="Helvetica" w:hAnsi="Helvetica" w:cs="Helvetica"/>
          <w:sz w:val="24"/>
          <w:szCs w:val="24"/>
          <w:lang w:eastAsia="es-ES"/>
        </w:rPr>
        <w:t>Bases de datos en memoria:</w:t>
      </w:r>
    </w:p>
    <w:p w:rsidR="004F0C53" w:rsidRPr="004F0C53" w:rsidRDefault="004F0C53" w:rsidP="004F0C53">
      <w:pPr>
        <w:shd w:val="clear" w:color="auto" w:fill="000000" w:themeFill="text1"/>
        <w:rPr>
          <w:rFonts w:ascii="Helvetica" w:hAnsi="Helvetica" w:cs="Helvetica"/>
          <w:sz w:val="24"/>
          <w:szCs w:val="24"/>
          <w:lang w:eastAsia="es-ES"/>
        </w:rPr>
      </w:pPr>
      <w:r w:rsidRPr="004F0C53">
        <w:rPr>
          <w:rFonts w:ascii="Helvetica" w:hAnsi="Helvetica" w:cs="Helvetica"/>
          <w:color w:val="FFFFFF" w:themeColor="background1"/>
          <w:sz w:val="24"/>
          <w:szCs w:val="24"/>
          <w:highlight w:val="black"/>
          <w:shd w:val="clear" w:color="auto" w:fill="FFFFFF"/>
        </w:rPr>
        <w:t>Connection conex = DriverManager</w:t>
      </w:r>
      <w:r w:rsidRPr="004F0C53">
        <w:rPr>
          <w:rFonts w:ascii="Helvetica" w:hAnsi="Helvetica" w:cs="Helvetica"/>
          <w:color w:val="000000"/>
          <w:sz w:val="24"/>
          <w:szCs w:val="24"/>
          <w:highlight w:val="black"/>
          <w:shd w:val="clear" w:color="auto" w:fill="FFFFFF"/>
        </w:rPr>
        <w:t>.</w:t>
      </w:r>
      <w:r w:rsidRPr="004F0C53">
        <w:rPr>
          <w:rFonts w:ascii="Helvetica" w:hAnsi="Helvetica" w:cs="Helvetica"/>
          <w:color w:val="A6E22E"/>
          <w:sz w:val="24"/>
          <w:szCs w:val="24"/>
          <w:highlight w:val="black"/>
          <w:shd w:val="clear" w:color="auto" w:fill="FFFFFF"/>
        </w:rPr>
        <w:t>getConnection</w:t>
      </w:r>
      <w:r w:rsidRPr="004F0C53">
        <w:rPr>
          <w:rFonts w:ascii="Helvetica" w:hAnsi="Helvetica" w:cs="Helvetica"/>
          <w:color w:val="000000"/>
          <w:sz w:val="24"/>
          <w:szCs w:val="24"/>
          <w:highlight w:val="black"/>
          <w:shd w:val="clear" w:color="auto" w:fill="FFFFFF"/>
        </w:rPr>
        <w:t>(</w:t>
      </w:r>
      <w:r w:rsidRPr="004F0C53">
        <w:rPr>
          <w:rFonts w:ascii="Helvetica" w:hAnsi="Helvetica" w:cs="Helvetica"/>
          <w:color w:val="E6DB74"/>
          <w:sz w:val="24"/>
          <w:szCs w:val="24"/>
          <w:highlight w:val="black"/>
          <w:shd w:val="clear" w:color="auto" w:fill="FFFFFF"/>
        </w:rPr>
        <w:t>"jdbc:sqlite</w:t>
      </w:r>
      <w:proofErr w:type="gramStart"/>
      <w:r w:rsidRPr="004F0C53">
        <w:rPr>
          <w:rFonts w:ascii="Helvetica" w:hAnsi="Helvetica" w:cs="Helvetica"/>
          <w:color w:val="E6DB74"/>
          <w:sz w:val="24"/>
          <w:szCs w:val="24"/>
          <w:highlight w:val="black"/>
          <w:shd w:val="clear" w:color="auto" w:fill="FFFFFF"/>
        </w:rPr>
        <w:t>::memory</w:t>
      </w:r>
      <w:proofErr w:type="gramEnd"/>
      <w:r w:rsidRPr="004F0C53">
        <w:rPr>
          <w:rFonts w:ascii="Helvetica" w:hAnsi="Helvetica" w:cs="Helvetica"/>
          <w:color w:val="E6DB74"/>
          <w:sz w:val="24"/>
          <w:szCs w:val="24"/>
          <w:highlight w:val="black"/>
          <w:shd w:val="clear" w:color="auto" w:fill="FFFFFF"/>
        </w:rPr>
        <w:t>:"</w:t>
      </w:r>
      <w:r w:rsidRPr="004F0C53">
        <w:rPr>
          <w:rFonts w:ascii="Helvetica" w:hAnsi="Helvetica" w:cs="Helvetica"/>
          <w:color w:val="000000"/>
          <w:sz w:val="24"/>
          <w:szCs w:val="24"/>
          <w:highlight w:val="black"/>
          <w:shd w:val="clear" w:color="auto" w:fill="FFFFFF"/>
        </w:rPr>
        <w:t>);</w:t>
      </w:r>
    </w:p>
    <w:p w:rsidR="004F0C53" w:rsidRDefault="004F0C53" w:rsidP="004F0C53"/>
    <w:p w:rsidR="004F0C53" w:rsidRDefault="004F0C53" w:rsidP="004F0C53">
      <w:pPr>
        <w:pStyle w:val="Ttulo4"/>
      </w:pPr>
      <w:r>
        <w:t>1.3. Bases de datos en archivo</w:t>
      </w:r>
    </w:p>
    <w:p w:rsidR="004F0C53" w:rsidRPr="004F0C53" w:rsidRDefault="004F0C53" w:rsidP="004F0C53">
      <w:pPr>
        <w:pStyle w:val="NormalWeb"/>
        <w:shd w:val="clear" w:color="auto" w:fill="FFFFFF"/>
        <w:tabs>
          <w:tab w:val="left" w:pos="6742"/>
        </w:tabs>
        <w:rPr>
          <w:rFonts w:ascii="Helvetica" w:hAnsi="Helvetica" w:cs="Helvetica"/>
          <w:color w:val="000000"/>
        </w:rPr>
      </w:pPr>
      <w:r w:rsidRPr="004F0C53">
        <w:rPr>
          <w:rFonts w:ascii="Helvetica" w:hAnsi="Helvetica" w:cs="Helvetica"/>
          <w:color w:val="000000"/>
        </w:rPr>
        <w:t>En archivo:</w:t>
      </w:r>
      <w:r>
        <w:rPr>
          <w:rFonts w:ascii="Helvetica" w:hAnsi="Helvetica" w:cs="Helvetica"/>
          <w:color w:val="000000"/>
        </w:rPr>
        <w:tab/>
      </w:r>
    </w:p>
    <w:p w:rsidR="004F0C53" w:rsidRDefault="004F0C53" w:rsidP="004F0C53">
      <w:pPr>
        <w:shd w:val="clear" w:color="auto" w:fill="000000" w:themeFill="text1"/>
        <w:rPr>
          <w:rFonts w:ascii="Helvetica" w:hAnsi="Helvetica" w:cs="Helvetica"/>
          <w:color w:val="E6DB74"/>
          <w:sz w:val="24"/>
          <w:szCs w:val="24"/>
          <w:shd w:val="clear" w:color="auto" w:fill="FFFFFF"/>
        </w:rPr>
      </w:pPr>
      <w:r w:rsidRPr="004F0C53">
        <w:rPr>
          <w:rFonts w:ascii="Helvetica" w:hAnsi="Helvetica" w:cs="Helvetica"/>
          <w:color w:val="FFFFFF" w:themeColor="background1"/>
          <w:sz w:val="24"/>
          <w:szCs w:val="24"/>
          <w:highlight w:val="black"/>
          <w:shd w:val="clear" w:color="auto" w:fill="FFFFFF"/>
        </w:rPr>
        <w:t xml:space="preserve">Connection conex = </w:t>
      </w:r>
      <w:proofErr w:type="gramStart"/>
      <w:r w:rsidRPr="004F0C53">
        <w:rPr>
          <w:rFonts w:ascii="Helvetica" w:hAnsi="Helvetica" w:cs="Helvetica"/>
          <w:color w:val="FFFFFF" w:themeColor="background1"/>
          <w:sz w:val="24"/>
          <w:szCs w:val="24"/>
          <w:highlight w:val="black"/>
          <w:shd w:val="clear" w:color="auto" w:fill="FFFFFF"/>
        </w:rPr>
        <w:t>DriverManager</w:t>
      </w:r>
      <w:r w:rsidRPr="004F0C53">
        <w:rPr>
          <w:rFonts w:ascii="Helvetica" w:hAnsi="Helvetica" w:cs="Helvetica"/>
          <w:color w:val="000000"/>
          <w:sz w:val="24"/>
          <w:szCs w:val="24"/>
          <w:highlight w:val="black"/>
          <w:shd w:val="clear" w:color="auto" w:fill="FFFFFF"/>
        </w:rPr>
        <w:t>.</w:t>
      </w:r>
      <w:r w:rsidRPr="004F0C53">
        <w:rPr>
          <w:rFonts w:ascii="Helvetica" w:hAnsi="Helvetica" w:cs="Helvetica"/>
          <w:color w:val="A6E22E"/>
          <w:sz w:val="24"/>
          <w:szCs w:val="24"/>
          <w:highlight w:val="black"/>
          <w:shd w:val="clear" w:color="auto" w:fill="FFFFFF"/>
        </w:rPr>
        <w:t>getConnection</w:t>
      </w:r>
      <w:r w:rsidRPr="004F0C53">
        <w:rPr>
          <w:rFonts w:ascii="Helvetica" w:hAnsi="Helvetica" w:cs="Helvetica"/>
          <w:color w:val="000000"/>
          <w:sz w:val="24"/>
          <w:szCs w:val="24"/>
          <w:highlight w:val="black"/>
          <w:shd w:val="clear" w:color="auto" w:fill="FFFFFF"/>
        </w:rPr>
        <w:t>(</w:t>
      </w:r>
      <w:proofErr w:type="gramEnd"/>
      <w:r w:rsidRPr="004F0C53">
        <w:rPr>
          <w:rFonts w:ascii="Helvetica" w:hAnsi="Helvetica" w:cs="Helvetica"/>
          <w:color w:val="E6DB74"/>
          <w:sz w:val="24"/>
          <w:szCs w:val="24"/>
          <w:highlight w:val="black"/>
          <w:shd w:val="clear" w:color="auto" w:fill="FFFFFF"/>
        </w:rPr>
        <w:t>"jdbc:sqlite:rutaArchivo.sqlite3"</w:t>
      </w:r>
    </w:p>
    <w:p w:rsidR="00FA126F" w:rsidRPr="00FA126F" w:rsidRDefault="00FA126F" w:rsidP="00FA126F">
      <w:pPr>
        <w:rPr>
          <w:rFonts w:ascii="Helvetica" w:hAnsi="Helvetica" w:cs="Helvetica"/>
          <w:sz w:val="24"/>
          <w:szCs w:val="24"/>
          <w:shd w:val="clear" w:color="auto" w:fill="FFFFFF"/>
        </w:rPr>
      </w:pPr>
      <w:r w:rsidRPr="00FA126F">
        <w:rPr>
          <w:rFonts w:ascii="Helvetica" w:hAnsi="Helvetica" w:cs="Helvetica"/>
          <w:sz w:val="24"/>
          <w:szCs w:val="24"/>
          <w:shd w:val="clear" w:color="auto" w:fill="FFFFFF"/>
        </w:rPr>
        <w:t>El hecho de realizarlo en SQLite da </w:t>
      </w:r>
      <w:r w:rsidRPr="00FA126F">
        <w:rPr>
          <w:rFonts w:ascii="Helvetica" w:hAnsi="Helvetica" w:cs="Helvetica"/>
          <w:b/>
          <w:bCs/>
          <w:sz w:val="24"/>
          <w:szCs w:val="24"/>
          <w:shd w:val="clear" w:color="auto" w:fill="FFFFFF"/>
        </w:rPr>
        <w:t>portabilidad al proyecto</w:t>
      </w:r>
      <w:r w:rsidRPr="00FA126F">
        <w:rPr>
          <w:rFonts w:ascii="Helvetica" w:hAnsi="Helvetica" w:cs="Helvetica"/>
          <w:sz w:val="24"/>
          <w:szCs w:val="24"/>
          <w:shd w:val="clear" w:color="auto" w:fill="FFFFFF"/>
        </w:rPr>
        <w:t>, pues este SGBDR es orientado a archivo y </w:t>
      </w:r>
      <w:r w:rsidRPr="00FA126F">
        <w:rPr>
          <w:rFonts w:ascii="Helvetica" w:hAnsi="Helvetica" w:cs="Helvetica"/>
          <w:b/>
          <w:bCs/>
          <w:sz w:val="24"/>
          <w:szCs w:val="24"/>
          <w:shd w:val="clear" w:color="auto" w:fill="FFFFFF"/>
        </w:rPr>
        <w:t>no precisa estar instalado como servicio en ningún computado</w:t>
      </w:r>
      <w:r w:rsidRPr="00FA126F">
        <w:rPr>
          <w:rFonts w:ascii="Helvetica" w:hAnsi="Helvetica" w:cs="Helvetica"/>
          <w:sz w:val="24"/>
          <w:szCs w:val="24"/>
          <w:shd w:val="clear" w:color="auto" w:fill="FFFFFF"/>
        </w:rPr>
        <w:t>r.</w:t>
      </w:r>
    </w:p>
    <w:p w:rsidR="00FA126F" w:rsidRDefault="00FA126F" w:rsidP="00FA126F">
      <w:pPr>
        <w:rPr>
          <w:rFonts w:ascii="Helvetica" w:hAnsi="Helvetica" w:cs="Helvetica"/>
          <w:sz w:val="24"/>
          <w:szCs w:val="24"/>
          <w:shd w:val="clear" w:color="auto" w:fill="FFFFFF"/>
        </w:rPr>
      </w:pPr>
      <w:r w:rsidRPr="00FA126F">
        <w:rPr>
          <w:rFonts w:ascii="Helvetica" w:hAnsi="Helvetica" w:cs="Helvetica"/>
          <w:sz w:val="24"/>
          <w:szCs w:val="24"/>
          <w:shd w:val="clear" w:color="auto" w:fill="FFFFFF"/>
        </w:rPr>
        <w:t>Como dice en la página del proyecto:</w:t>
      </w:r>
    </w:p>
    <w:p w:rsidR="00FA126F" w:rsidRPr="00FA126F" w:rsidRDefault="00FA126F" w:rsidP="00FA126F">
      <w:pPr>
        <w:shd w:val="clear" w:color="auto" w:fill="BFBFBF" w:themeFill="background1" w:themeFillShade="BF"/>
        <w:rPr>
          <w:rFonts w:ascii="Helvetica" w:hAnsi="Helvetica" w:cs="Helvetica"/>
          <w:sz w:val="24"/>
          <w:szCs w:val="24"/>
          <w:highlight w:val="lightGray"/>
          <w:shd w:val="clear" w:color="auto" w:fill="FFFFFF"/>
        </w:rPr>
      </w:pPr>
      <w:r w:rsidRPr="00FA126F">
        <w:rPr>
          <w:rFonts w:ascii="Helvetica" w:hAnsi="Helvetica" w:cs="Helvetica"/>
          <w:sz w:val="24"/>
          <w:szCs w:val="24"/>
          <w:highlight w:val="lightGray"/>
          <w:shd w:val="clear" w:color="auto" w:fill="FFFFFF"/>
        </w:rPr>
        <w:t>“SQLite es una biblioteca ’en proceso’ que implanta un motor de bases de datos SQL autónomo, sin servidor, sin configuración y transaccional…”</w:t>
      </w:r>
    </w:p>
    <w:p w:rsidR="00FA126F" w:rsidRPr="00FA126F" w:rsidRDefault="00FA126F" w:rsidP="00FA126F">
      <w:pPr>
        <w:shd w:val="clear" w:color="auto" w:fill="BFBFBF" w:themeFill="background1" w:themeFillShade="BF"/>
        <w:rPr>
          <w:rFonts w:ascii="Helvetica" w:hAnsi="Helvetica" w:cs="Helvetica"/>
          <w:sz w:val="24"/>
          <w:szCs w:val="24"/>
          <w:shd w:val="clear" w:color="auto" w:fill="FFFFFF"/>
        </w:rPr>
      </w:pPr>
      <w:r w:rsidRPr="00FA126F">
        <w:rPr>
          <w:rFonts w:ascii="Helvetica" w:hAnsi="Helvetica" w:cs="Helvetica"/>
          <w:sz w:val="24"/>
          <w:szCs w:val="24"/>
          <w:highlight w:val="lightGray"/>
          <w:shd w:val="clear" w:color="auto" w:fill="FFFFFF"/>
        </w:rPr>
        <w:t>“SQLite es el motor de base de datos más utilizado del mundo. SQLite está integrado en todos los teléfonos móviles y la mayoría de las computadoras y viene incluido dentro de innumerables otras aplicaciones que la gente usa todos los días.”</w:t>
      </w:r>
    </w:p>
    <w:p w:rsidR="00FA126F" w:rsidRPr="00FA126F" w:rsidRDefault="00FA126F" w:rsidP="00FA126F">
      <w:pPr>
        <w:pStyle w:val="Ttulo4"/>
        <w:rPr>
          <w:shd w:val="clear" w:color="auto" w:fill="FFFFFF"/>
        </w:rPr>
      </w:pPr>
      <w:r w:rsidRPr="00FA126F">
        <w:rPr>
          <w:shd w:val="clear" w:color="auto" w:fill="FFFFFF"/>
        </w:rPr>
        <w:t>1.4. Ayuda y referencias</w:t>
      </w:r>
    </w:p>
    <w:p w:rsidR="00FA126F" w:rsidRPr="00FA126F" w:rsidRDefault="00501CE0" w:rsidP="00FA126F">
      <w:pPr>
        <w:numPr>
          <w:ilvl w:val="0"/>
          <w:numId w:val="5"/>
        </w:numPr>
        <w:rPr>
          <w:rFonts w:ascii="Helvetica" w:hAnsi="Helvetica" w:cs="Helvetica"/>
          <w:sz w:val="24"/>
          <w:szCs w:val="24"/>
          <w:shd w:val="clear" w:color="auto" w:fill="FFFFFF"/>
        </w:rPr>
      </w:pPr>
      <w:hyperlink r:id="rId36" w:history="1">
        <w:r w:rsidR="00FA126F" w:rsidRPr="00FA126F">
          <w:rPr>
            <w:rStyle w:val="Hipervnculo"/>
            <w:rFonts w:ascii="Helvetica" w:hAnsi="Helvetica" w:cs="Helvetica"/>
            <w:sz w:val="24"/>
            <w:szCs w:val="24"/>
            <w:shd w:val="clear" w:color="auto" w:fill="FFFFFF"/>
          </w:rPr>
          <w:t>Documentación de Java tabla con Swing</w:t>
        </w:r>
      </w:hyperlink>
    </w:p>
    <w:p w:rsidR="00FA126F" w:rsidRPr="00FA126F" w:rsidRDefault="00501CE0" w:rsidP="00FA126F">
      <w:pPr>
        <w:numPr>
          <w:ilvl w:val="0"/>
          <w:numId w:val="5"/>
        </w:numPr>
        <w:rPr>
          <w:rFonts w:ascii="Helvetica" w:hAnsi="Helvetica" w:cs="Helvetica"/>
          <w:sz w:val="24"/>
          <w:szCs w:val="24"/>
          <w:shd w:val="clear" w:color="auto" w:fill="FFFFFF"/>
        </w:rPr>
      </w:pPr>
      <w:hyperlink r:id="rId37" w:history="1">
        <w:r w:rsidR="00FA126F" w:rsidRPr="00FA126F">
          <w:rPr>
            <w:rStyle w:val="Hipervnculo"/>
            <w:rFonts w:ascii="Helvetica" w:hAnsi="Helvetica" w:cs="Helvetica"/>
            <w:sz w:val="24"/>
            <w:szCs w:val="24"/>
            <w:shd w:val="clear" w:color="auto" w:fill="FFFFFF"/>
          </w:rPr>
          <w:t>Sitio Oficial de SQLite</w:t>
        </w:r>
      </w:hyperlink>
    </w:p>
    <w:p w:rsidR="00FA126F" w:rsidRPr="00FA126F" w:rsidRDefault="00501CE0" w:rsidP="00FA126F">
      <w:pPr>
        <w:numPr>
          <w:ilvl w:val="0"/>
          <w:numId w:val="5"/>
        </w:numPr>
        <w:rPr>
          <w:rFonts w:ascii="Helvetica" w:hAnsi="Helvetica" w:cs="Helvetica"/>
          <w:sz w:val="24"/>
          <w:szCs w:val="24"/>
          <w:shd w:val="clear" w:color="auto" w:fill="FFFFFF"/>
        </w:rPr>
      </w:pPr>
      <w:hyperlink r:id="rId38" w:history="1">
        <w:r w:rsidR="00FA126F" w:rsidRPr="00FA126F">
          <w:rPr>
            <w:rStyle w:val="Hipervnculo"/>
            <w:rFonts w:ascii="Helvetica" w:hAnsi="Helvetica" w:cs="Helvetica"/>
            <w:sz w:val="24"/>
            <w:szCs w:val="24"/>
            <w:shd w:val="clear" w:color="auto" w:fill="FFFFFF"/>
          </w:rPr>
          <w:t>SQLite Browser</w:t>
        </w:r>
      </w:hyperlink>
    </w:p>
    <w:p w:rsidR="00FA126F" w:rsidRPr="00FA126F" w:rsidRDefault="00FA126F" w:rsidP="00D80205">
      <w:pPr>
        <w:pStyle w:val="Ttulo3"/>
        <w:rPr>
          <w:shd w:val="clear" w:color="auto" w:fill="FFFFFF"/>
        </w:rPr>
      </w:pPr>
      <w:bookmarkStart w:id="2" w:name="_Toc187393821"/>
      <w:r w:rsidRPr="00FA126F">
        <w:rPr>
          <w:shd w:val="clear" w:color="auto" w:fill="FFFFFF"/>
        </w:rPr>
        <w:t>2. DAO (Data Access Object)</w:t>
      </w:r>
      <w:bookmarkEnd w:id="2"/>
    </w:p>
    <w:p w:rsidR="00FA126F" w:rsidRPr="00FA126F" w:rsidRDefault="00501CE0" w:rsidP="00FA126F">
      <w:pPr>
        <w:numPr>
          <w:ilvl w:val="0"/>
          <w:numId w:val="6"/>
        </w:numPr>
        <w:rPr>
          <w:rFonts w:ascii="Helvetica" w:hAnsi="Helvetica" w:cs="Helvetica"/>
          <w:sz w:val="24"/>
          <w:szCs w:val="24"/>
          <w:shd w:val="clear" w:color="auto" w:fill="FFFFFF"/>
        </w:rPr>
      </w:pPr>
      <w:hyperlink r:id="rId39" w:history="1">
        <w:r w:rsidR="00FA126F" w:rsidRPr="00FA126F">
          <w:rPr>
            <w:rStyle w:val="Hipervnculo"/>
            <w:rFonts w:ascii="Helvetica" w:hAnsi="Helvetica" w:cs="Helvetica"/>
            <w:sz w:val="24"/>
            <w:szCs w:val="24"/>
            <w:shd w:val="clear" w:color="auto" w:fill="FFFFFF"/>
          </w:rPr>
          <w:t>Acódigo Blog - DAO con JDBC</w:t>
        </w:r>
      </w:hyperlink>
    </w:p>
    <w:p w:rsidR="00FA126F" w:rsidRPr="00FA126F" w:rsidRDefault="00501CE0" w:rsidP="00FA126F">
      <w:pPr>
        <w:numPr>
          <w:ilvl w:val="0"/>
          <w:numId w:val="6"/>
        </w:numPr>
        <w:rPr>
          <w:rFonts w:ascii="Helvetica" w:hAnsi="Helvetica" w:cs="Helvetica"/>
          <w:sz w:val="24"/>
          <w:szCs w:val="24"/>
          <w:shd w:val="clear" w:color="auto" w:fill="FFFFFF"/>
        </w:rPr>
      </w:pPr>
      <w:hyperlink r:id="rId40" w:history="1">
        <w:r w:rsidR="00FA126F" w:rsidRPr="00FA126F">
          <w:rPr>
            <w:rStyle w:val="Hipervnculo"/>
            <w:rFonts w:ascii="Helvetica" w:hAnsi="Helvetica" w:cs="Helvetica"/>
            <w:sz w:val="24"/>
            <w:szCs w:val="24"/>
            <w:shd w:val="clear" w:color="auto" w:fill="FFFFFF"/>
          </w:rPr>
          <w:t>Oracle - Data Access Object</w:t>
        </w:r>
      </w:hyperlink>
    </w:p>
    <w:p w:rsidR="00FA126F" w:rsidRPr="00FA126F" w:rsidRDefault="00501CE0" w:rsidP="00FA126F">
      <w:pPr>
        <w:numPr>
          <w:ilvl w:val="0"/>
          <w:numId w:val="6"/>
        </w:numPr>
        <w:rPr>
          <w:rFonts w:ascii="Helvetica" w:hAnsi="Helvetica" w:cs="Helvetica"/>
          <w:sz w:val="24"/>
          <w:szCs w:val="24"/>
          <w:shd w:val="clear" w:color="auto" w:fill="FFFFFF"/>
        </w:rPr>
      </w:pPr>
      <w:hyperlink r:id="rId41" w:history="1">
        <w:r w:rsidR="00FA126F" w:rsidRPr="00FA126F">
          <w:rPr>
            <w:rStyle w:val="Hipervnculo"/>
            <w:rFonts w:ascii="Helvetica" w:hAnsi="Helvetica" w:cs="Helvetica"/>
            <w:sz w:val="24"/>
            <w:szCs w:val="24"/>
            <w:shd w:val="clear" w:color="auto" w:fill="FFFFFF"/>
          </w:rPr>
          <w:t>YouTube - Tutorial DAO</w:t>
        </w:r>
      </w:hyperlink>
    </w:p>
    <w:p w:rsidR="00FA126F" w:rsidRPr="00FA126F" w:rsidRDefault="00501CE0" w:rsidP="00FA126F">
      <w:pPr>
        <w:numPr>
          <w:ilvl w:val="0"/>
          <w:numId w:val="6"/>
        </w:numPr>
        <w:rPr>
          <w:rFonts w:ascii="Helvetica" w:hAnsi="Helvetica" w:cs="Helvetica"/>
          <w:sz w:val="24"/>
          <w:szCs w:val="24"/>
          <w:shd w:val="clear" w:color="auto" w:fill="FFFFFF"/>
        </w:rPr>
      </w:pPr>
      <w:hyperlink r:id="rId42" w:history="1">
        <w:r w:rsidR="00FA126F" w:rsidRPr="00FA126F">
          <w:rPr>
            <w:rStyle w:val="Hipervnculo"/>
            <w:rFonts w:ascii="Helvetica" w:hAnsi="Helvetica" w:cs="Helvetica"/>
            <w:sz w:val="24"/>
            <w:szCs w:val="24"/>
            <w:shd w:val="clear" w:color="auto" w:fill="FFFFFF"/>
          </w:rPr>
          <w:t>YouTube - JDBC DAO Tutorial</w:t>
        </w:r>
      </w:hyperlink>
    </w:p>
    <w:p w:rsidR="00FA126F" w:rsidRPr="00FA126F" w:rsidRDefault="00FA126F" w:rsidP="00D80205">
      <w:pPr>
        <w:pStyle w:val="Ttulo3"/>
        <w:rPr>
          <w:shd w:val="clear" w:color="auto" w:fill="FFFFFF"/>
        </w:rPr>
      </w:pPr>
      <w:bookmarkStart w:id="3" w:name="_Toc187393822"/>
      <w:r w:rsidRPr="00FA126F">
        <w:rPr>
          <w:shd w:val="clear" w:color="auto" w:fill="FFFFFF"/>
        </w:rPr>
        <w:t>3. Creación de una base de datos en H2</w:t>
      </w:r>
      <w:bookmarkEnd w:id="3"/>
    </w:p>
    <w:p w:rsidR="00FA126F" w:rsidRPr="00FA126F" w:rsidRDefault="00FA126F" w:rsidP="00FA126F">
      <w:pPr>
        <w:rPr>
          <w:rFonts w:ascii="Helvetica" w:hAnsi="Helvetica" w:cs="Helvetica"/>
          <w:sz w:val="24"/>
          <w:szCs w:val="24"/>
          <w:shd w:val="clear" w:color="auto" w:fill="FFFFFF"/>
        </w:rPr>
      </w:pPr>
      <w:r w:rsidRPr="00FA126F">
        <w:rPr>
          <w:rFonts w:ascii="Helvetica" w:hAnsi="Helvetica" w:cs="Helvetica"/>
          <w:sz w:val="24"/>
          <w:szCs w:val="24"/>
          <w:shd w:val="clear" w:color="auto" w:fill="FFFFFF"/>
        </w:rPr>
        <w:t>Para la creación de la BD podemos emplear los propios IDE, HeidiSQL, DBeaver (recomendación personal en este caso) o similar. En este caso tan concreto, recomendaría usar DBeaver, pues permite gestionar muchas bases de datos (prácticamente todas las que disponen de Drivers JDBC, pues este programa está escrito en Java):</w:t>
      </w:r>
    </w:p>
    <w:p w:rsidR="00FA126F" w:rsidRPr="00FA126F" w:rsidRDefault="00501CE0" w:rsidP="00FA126F">
      <w:pPr>
        <w:numPr>
          <w:ilvl w:val="0"/>
          <w:numId w:val="7"/>
        </w:numPr>
        <w:rPr>
          <w:rFonts w:ascii="Helvetica" w:hAnsi="Helvetica" w:cs="Helvetica"/>
          <w:sz w:val="24"/>
          <w:szCs w:val="24"/>
          <w:shd w:val="clear" w:color="auto" w:fill="FFFFFF"/>
        </w:rPr>
      </w:pPr>
      <w:hyperlink r:id="rId43" w:history="1">
        <w:r w:rsidR="00FA126F" w:rsidRPr="00FA126F">
          <w:rPr>
            <w:rStyle w:val="Hipervnculo"/>
            <w:rFonts w:ascii="Helvetica" w:hAnsi="Helvetica" w:cs="Helvetica"/>
            <w:sz w:val="24"/>
            <w:szCs w:val="24"/>
            <w:shd w:val="clear" w:color="auto" w:fill="FFFFFF"/>
          </w:rPr>
          <w:t>DBeaver</w:t>
        </w:r>
      </w:hyperlink>
    </w:p>
    <w:p w:rsidR="00FA126F" w:rsidRPr="00FA126F" w:rsidRDefault="00501CE0" w:rsidP="00FA126F">
      <w:pPr>
        <w:numPr>
          <w:ilvl w:val="0"/>
          <w:numId w:val="7"/>
        </w:numPr>
        <w:rPr>
          <w:rFonts w:ascii="Helvetica" w:hAnsi="Helvetica" w:cs="Helvetica"/>
          <w:sz w:val="24"/>
          <w:szCs w:val="24"/>
          <w:shd w:val="clear" w:color="auto" w:fill="FFFFFF"/>
        </w:rPr>
      </w:pPr>
      <w:hyperlink r:id="rId44" w:history="1">
        <w:r w:rsidR="00FA126F" w:rsidRPr="00FA126F">
          <w:rPr>
            <w:rStyle w:val="Hipervnculo"/>
            <w:rFonts w:ascii="Helvetica" w:hAnsi="Helvetica" w:cs="Helvetica"/>
            <w:sz w:val="24"/>
            <w:szCs w:val="24"/>
            <w:shd w:val="clear" w:color="auto" w:fill="FFFFFF"/>
          </w:rPr>
          <w:t>Descargar DBeaver</w:t>
        </w:r>
      </w:hyperlink>
    </w:p>
    <w:p w:rsidR="00FA126F" w:rsidRPr="00FA126F" w:rsidRDefault="00FA126F" w:rsidP="00FA126F">
      <w:pPr>
        <w:rPr>
          <w:rFonts w:ascii="Helvetica" w:hAnsi="Helvetica" w:cs="Helvetica"/>
          <w:sz w:val="24"/>
          <w:szCs w:val="24"/>
          <w:shd w:val="clear" w:color="auto" w:fill="FFFFFF"/>
        </w:rPr>
      </w:pPr>
      <w:r w:rsidRPr="00FA126F">
        <w:rPr>
          <w:rFonts w:ascii="Helvetica" w:hAnsi="Helvetica" w:cs="Helvetica"/>
          <w:sz w:val="24"/>
          <w:szCs w:val="24"/>
          <w:shd w:val="clear" w:color="auto" w:fill="FFFFFF"/>
        </w:rPr>
        <w:t>Descarga para Windows:</w:t>
      </w:r>
    </w:p>
    <w:p w:rsidR="004F0C53" w:rsidRDefault="00FA126F" w:rsidP="004F0C53">
      <w:pPr>
        <w:rPr>
          <w:rFonts w:ascii="Helvetica" w:hAnsi="Helvetica" w:cs="Helvetica"/>
          <w:sz w:val="24"/>
          <w:szCs w:val="24"/>
          <w:shd w:val="clear" w:color="auto" w:fill="FFFFFF"/>
        </w:rPr>
      </w:pPr>
      <w:r>
        <w:rPr>
          <w:rFonts w:ascii="Helvetica" w:hAnsi="Helvetica" w:cs="Helvetica"/>
          <w:noProof/>
          <w:sz w:val="24"/>
          <w:szCs w:val="24"/>
          <w:shd w:val="clear" w:color="auto" w:fill="FFFFFF"/>
          <w:lang w:eastAsia="es-ES"/>
        </w:rPr>
        <w:drawing>
          <wp:inline distT="0" distB="0" distL="0" distR="0">
            <wp:extent cx="3372321" cy="1695687"/>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eaverdown.png"/>
                    <pic:cNvPicPr/>
                  </pic:nvPicPr>
                  <pic:blipFill>
                    <a:blip r:embed="rId45">
                      <a:extLst>
                        <a:ext uri="{28A0092B-C50C-407E-A947-70E740481C1C}">
                          <a14:useLocalDpi xmlns:a14="http://schemas.microsoft.com/office/drawing/2010/main" val="0"/>
                        </a:ext>
                      </a:extLst>
                    </a:blip>
                    <a:stretch>
                      <a:fillRect/>
                    </a:stretch>
                  </pic:blipFill>
                  <pic:spPr>
                    <a:xfrm>
                      <a:off x="0" y="0"/>
                      <a:ext cx="3372321" cy="1695687"/>
                    </a:xfrm>
                    <a:prstGeom prst="rect">
                      <a:avLst/>
                    </a:prstGeom>
                  </pic:spPr>
                </pic:pic>
              </a:graphicData>
            </a:graphic>
          </wp:inline>
        </w:drawing>
      </w:r>
    </w:p>
    <w:p w:rsidR="00FA126F" w:rsidRPr="00FA126F" w:rsidRDefault="00FA126F" w:rsidP="00FA126F">
      <w:pPr>
        <w:rPr>
          <w:rFonts w:ascii="Helvetica" w:hAnsi="Helvetica" w:cs="Helvetica"/>
          <w:sz w:val="24"/>
          <w:szCs w:val="24"/>
          <w:shd w:val="clear" w:color="auto" w:fill="FFFFFF"/>
        </w:rPr>
      </w:pPr>
      <w:r w:rsidRPr="00FA126F">
        <w:rPr>
          <w:rFonts w:ascii="Helvetica" w:hAnsi="Helvetica" w:cs="Helvetica"/>
          <w:sz w:val="24"/>
          <w:szCs w:val="24"/>
          <w:shd w:val="clear" w:color="auto" w:fill="FFFFFF"/>
        </w:rPr>
        <w:t>Es importante </w:t>
      </w:r>
      <w:r w:rsidRPr="00FA126F">
        <w:rPr>
          <w:rFonts w:ascii="Helvetica" w:hAnsi="Helvetica" w:cs="Helvetica"/>
          <w:b/>
          <w:bCs/>
          <w:sz w:val="24"/>
          <w:szCs w:val="24"/>
          <w:shd w:val="clear" w:color="auto" w:fill="FFFFFF"/>
        </w:rPr>
        <w:t xml:space="preserve">crear la base de datos y usar la biblioteca de la aplicación con el mismo formato 1.X o 2.X (no </w:t>
      </w:r>
      <w:proofErr w:type="gramStart"/>
      <w:r w:rsidRPr="00FA126F">
        <w:rPr>
          <w:rFonts w:ascii="Helvetica" w:hAnsi="Helvetica" w:cs="Helvetica"/>
          <w:b/>
          <w:bCs/>
          <w:sz w:val="24"/>
          <w:szCs w:val="24"/>
          <w:shd w:val="clear" w:color="auto" w:fill="FFFFFF"/>
        </w:rPr>
        <w:t>son</w:t>
      </w:r>
      <w:proofErr w:type="gramEnd"/>
      <w:r w:rsidRPr="00FA126F">
        <w:rPr>
          <w:rFonts w:ascii="Helvetica" w:hAnsi="Helvetica" w:cs="Helvetica"/>
          <w:b/>
          <w:bCs/>
          <w:sz w:val="24"/>
          <w:szCs w:val="24"/>
          <w:shd w:val="clear" w:color="auto" w:fill="FFFFFF"/>
        </w:rPr>
        <w:t xml:space="preserve"> compatibles)</w:t>
      </w:r>
      <w:r w:rsidRPr="00FA126F">
        <w:rPr>
          <w:rFonts w:ascii="Helvetica" w:hAnsi="Helvetica" w:cs="Helvetica"/>
          <w:sz w:val="24"/>
          <w:szCs w:val="24"/>
          <w:shd w:val="clear" w:color="auto" w:fill="FFFFFF"/>
        </w:rPr>
        <w:t>:</w:t>
      </w:r>
    </w:p>
    <w:p w:rsidR="00FA126F" w:rsidRDefault="00501CE0" w:rsidP="00FA126F">
      <w:pPr>
        <w:rPr>
          <w:rFonts w:ascii="Helvetica" w:hAnsi="Helvetica" w:cs="Helvetica"/>
          <w:sz w:val="24"/>
          <w:szCs w:val="24"/>
          <w:shd w:val="clear" w:color="auto" w:fill="FFFFFF"/>
        </w:rPr>
      </w:pPr>
      <w:hyperlink r:id="rId46" w:history="1">
        <w:r w:rsidR="00FA126F" w:rsidRPr="00FA126F">
          <w:rPr>
            <w:rStyle w:val="Hipervnculo"/>
            <w:rFonts w:ascii="Helvetica" w:hAnsi="Helvetica" w:cs="Helvetica"/>
            <w:sz w:val="24"/>
            <w:szCs w:val="24"/>
            <w:shd w:val="clear" w:color="auto" w:fill="FFFFFF"/>
          </w:rPr>
          <w:br/>
        </w:r>
      </w:hyperlink>
      <w:r w:rsidR="00FA126F">
        <w:rPr>
          <w:rFonts w:ascii="Helvetica" w:hAnsi="Helvetica" w:cs="Helvetica"/>
          <w:noProof/>
          <w:sz w:val="24"/>
          <w:szCs w:val="24"/>
          <w:shd w:val="clear" w:color="auto" w:fill="FFFFFF"/>
          <w:lang w:eastAsia="es-ES"/>
        </w:rPr>
        <w:drawing>
          <wp:inline distT="0" distB="0" distL="0" distR="0">
            <wp:extent cx="5315692" cy="2667372"/>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eaverdb.png"/>
                    <pic:cNvPicPr/>
                  </pic:nvPicPr>
                  <pic:blipFill>
                    <a:blip r:embed="rId47">
                      <a:extLst>
                        <a:ext uri="{28A0092B-C50C-407E-A947-70E740481C1C}">
                          <a14:useLocalDpi xmlns:a14="http://schemas.microsoft.com/office/drawing/2010/main" val="0"/>
                        </a:ext>
                      </a:extLst>
                    </a:blip>
                    <a:stretch>
                      <a:fillRect/>
                    </a:stretch>
                  </pic:blipFill>
                  <pic:spPr>
                    <a:xfrm>
                      <a:off x="0" y="0"/>
                      <a:ext cx="5315692" cy="2667372"/>
                    </a:xfrm>
                    <a:prstGeom prst="rect">
                      <a:avLst/>
                    </a:prstGeom>
                  </pic:spPr>
                </pic:pic>
              </a:graphicData>
            </a:graphic>
          </wp:inline>
        </w:drawing>
      </w:r>
    </w:p>
    <w:p w:rsidR="00FA126F" w:rsidRPr="00FA126F" w:rsidRDefault="00FA126F" w:rsidP="00FA126F">
      <w:pPr>
        <w:rPr>
          <w:rFonts w:ascii="Helvetica" w:hAnsi="Helvetica" w:cs="Helvetica"/>
          <w:sz w:val="24"/>
          <w:szCs w:val="24"/>
          <w:shd w:val="clear" w:color="auto" w:fill="FFFFFF"/>
        </w:rPr>
      </w:pPr>
      <w:r w:rsidRPr="00FA126F">
        <w:rPr>
          <w:rFonts w:ascii="Helvetica" w:hAnsi="Helvetica" w:cs="Helvetica"/>
          <w:sz w:val="24"/>
          <w:szCs w:val="24"/>
          <w:shd w:val="clear" w:color="auto" w:fill="FFFFFF"/>
        </w:rPr>
        <w:t>Creamos una nueva conexión:</w:t>
      </w:r>
    </w:p>
    <w:p w:rsidR="00FA126F" w:rsidRDefault="00501CE0" w:rsidP="00FA126F">
      <w:pPr>
        <w:rPr>
          <w:rFonts w:ascii="Helvetica" w:hAnsi="Helvetica" w:cs="Helvetica"/>
          <w:sz w:val="24"/>
          <w:szCs w:val="24"/>
          <w:shd w:val="clear" w:color="auto" w:fill="FFFFFF"/>
        </w:rPr>
      </w:pPr>
      <w:hyperlink r:id="rId48" w:history="1">
        <w:r w:rsidR="00FA126F" w:rsidRPr="00FA126F">
          <w:rPr>
            <w:rStyle w:val="Hipervnculo"/>
            <w:rFonts w:ascii="Helvetica" w:hAnsi="Helvetica" w:cs="Helvetica"/>
            <w:sz w:val="24"/>
            <w:szCs w:val="24"/>
            <w:shd w:val="clear" w:color="auto" w:fill="FFFFFF"/>
          </w:rPr>
          <w:br/>
        </w:r>
      </w:hyperlink>
      <w:r w:rsidR="00FA126F">
        <w:rPr>
          <w:rFonts w:ascii="Helvetica" w:hAnsi="Helvetica" w:cs="Helvetica"/>
          <w:noProof/>
          <w:sz w:val="24"/>
          <w:szCs w:val="24"/>
          <w:shd w:val="clear" w:color="auto" w:fill="FFFFFF"/>
          <w:lang w:eastAsia="es-ES"/>
        </w:rPr>
        <w:drawing>
          <wp:inline distT="0" distB="0" distL="0" distR="0">
            <wp:extent cx="3143689" cy="2657846"/>
            <wp:effectExtent l="0" t="0" r="0" b="9525"/>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eaveconn.png"/>
                    <pic:cNvPicPr/>
                  </pic:nvPicPr>
                  <pic:blipFill>
                    <a:blip r:embed="rId49">
                      <a:extLst>
                        <a:ext uri="{28A0092B-C50C-407E-A947-70E740481C1C}">
                          <a14:useLocalDpi xmlns:a14="http://schemas.microsoft.com/office/drawing/2010/main" val="0"/>
                        </a:ext>
                      </a:extLst>
                    </a:blip>
                    <a:stretch>
                      <a:fillRect/>
                    </a:stretch>
                  </pic:blipFill>
                  <pic:spPr>
                    <a:xfrm>
                      <a:off x="0" y="0"/>
                      <a:ext cx="3143689" cy="2657846"/>
                    </a:xfrm>
                    <a:prstGeom prst="rect">
                      <a:avLst/>
                    </a:prstGeom>
                  </pic:spPr>
                </pic:pic>
              </a:graphicData>
            </a:graphic>
          </wp:inline>
        </w:drawing>
      </w:r>
    </w:p>
    <w:p w:rsidR="00FA126F" w:rsidRPr="00FA126F" w:rsidRDefault="00FA126F" w:rsidP="00FA126F">
      <w:pPr>
        <w:rPr>
          <w:rFonts w:ascii="Helvetica" w:hAnsi="Helvetica" w:cs="Helvetica"/>
          <w:sz w:val="24"/>
          <w:szCs w:val="24"/>
          <w:shd w:val="clear" w:color="auto" w:fill="FFFFFF"/>
        </w:rPr>
      </w:pPr>
      <w:r w:rsidRPr="00FA126F">
        <w:rPr>
          <w:rFonts w:ascii="Helvetica" w:hAnsi="Helvetica" w:cs="Helvetica"/>
          <w:sz w:val="24"/>
          <w:szCs w:val="24"/>
          <w:shd w:val="clear" w:color="auto" w:fill="FFFFFF"/>
        </w:rPr>
        <w:t xml:space="preserve">Seleccionamos </w:t>
      </w:r>
      <w:proofErr w:type="gramStart"/>
      <w:r w:rsidRPr="00FA126F">
        <w:rPr>
          <w:rFonts w:ascii="Helvetica" w:hAnsi="Helvetica" w:cs="Helvetica"/>
          <w:sz w:val="24"/>
          <w:szCs w:val="24"/>
          <w:shd w:val="clear" w:color="auto" w:fill="FFFFFF"/>
        </w:rPr>
        <w:t>el</w:t>
      </w:r>
      <w:proofErr w:type="gramEnd"/>
      <w:r w:rsidRPr="00FA126F">
        <w:rPr>
          <w:rFonts w:ascii="Helvetica" w:hAnsi="Helvetica" w:cs="Helvetica"/>
          <w:sz w:val="24"/>
          <w:szCs w:val="24"/>
          <w:shd w:val="clear" w:color="auto" w:fill="FFFFFF"/>
        </w:rPr>
        <w:t xml:space="preserve"> base de datos H2 1.X o la versión 2.X, en cuyo caso debemos añadir las dependencias del proyecto con la versión correspondiente:</w:t>
      </w:r>
    </w:p>
    <w:p w:rsidR="00FA126F" w:rsidRDefault="00501CE0" w:rsidP="00FA126F">
      <w:pPr>
        <w:rPr>
          <w:rFonts w:ascii="Helvetica" w:hAnsi="Helvetica" w:cs="Helvetica"/>
          <w:sz w:val="24"/>
          <w:szCs w:val="24"/>
          <w:shd w:val="clear" w:color="auto" w:fill="FFFFFF"/>
        </w:rPr>
      </w:pPr>
      <w:hyperlink r:id="rId50" w:history="1">
        <w:r w:rsidR="00FA126F" w:rsidRPr="00FA126F">
          <w:rPr>
            <w:rStyle w:val="Hipervnculo"/>
            <w:rFonts w:ascii="Helvetica" w:hAnsi="Helvetica" w:cs="Helvetica"/>
            <w:sz w:val="24"/>
            <w:szCs w:val="24"/>
            <w:shd w:val="clear" w:color="auto" w:fill="FFFFFF"/>
          </w:rPr>
          <w:br/>
        </w:r>
      </w:hyperlink>
      <w:r w:rsidR="00FA126F">
        <w:rPr>
          <w:rFonts w:ascii="Helvetica" w:hAnsi="Helvetica" w:cs="Helvetica"/>
          <w:noProof/>
          <w:sz w:val="24"/>
          <w:szCs w:val="24"/>
          <w:shd w:val="clear" w:color="auto" w:fill="FFFFFF"/>
          <w:lang w:eastAsia="es-ES"/>
        </w:rPr>
        <w:drawing>
          <wp:inline distT="0" distB="0" distL="0" distR="0" wp14:anchorId="41669C4B" wp14:editId="1886BB85">
            <wp:extent cx="5315692" cy="2667372"/>
            <wp:effectExtent l="0" t="0" r="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eaverdb.png"/>
                    <pic:cNvPicPr/>
                  </pic:nvPicPr>
                  <pic:blipFill>
                    <a:blip r:embed="rId47">
                      <a:extLst>
                        <a:ext uri="{28A0092B-C50C-407E-A947-70E740481C1C}">
                          <a14:useLocalDpi xmlns:a14="http://schemas.microsoft.com/office/drawing/2010/main" val="0"/>
                        </a:ext>
                      </a:extLst>
                    </a:blip>
                    <a:stretch>
                      <a:fillRect/>
                    </a:stretch>
                  </pic:blipFill>
                  <pic:spPr>
                    <a:xfrm>
                      <a:off x="0" y="0"/>
                      <a:ext cx="5315692" cy="2667372"/>
                    </a:xfrm>
                    <a:prstGeom prst="rect">
                      <a:avLst/>
                    </a:prstGeom>
                  </pic:spPr>
                </pic:pic>
              </a:graphicData>
            </a:graphic>
          </wp:inline>
        </w:drawing>
      </w:r>
    </w:p>
    <w:p w:rsidR="00FA126F" w:rsidRPr="00FA126F" w:rsidRDefault="00FA126F" w:rsidP="00FA126F">
      <w:pPr>
        <w:rPr>
          <w:rFonts w:ascii="Helvetica" w:hAnsi="Helvetica" w:cs="Helvetica"/>
          <w:sz w:val="24"/>
          <w:szCs w:val="24"/>
          <w:shd w:val="clear" w:color="auto" w:fill="FFFFFF"/>
        </w:rPr>
      </w:pPr>
      <w:r w:rsidRPr="00FA126F">
        <w:rPr>
          <w:rFonts w:ascii="Helvetica" w:hAnsi="Helvetica" w:cs="Helvetica"/>
          <w:sz w:val="24"/>
          <w:szCs w:val="24"/>
          <w:shd w:val="clear" w:color="auto" w:fill="FFFFFF"/>
        </w:rPr>
        <w:t>Configuración:</w:t>
      </w:r>
    </w:p>
    <w:p w:rsidR="00FA126F" w:rsidRDefault="00501CE0" w:rsidP="00FA126F">
      <w:pPr>
        <w:rPr>
          <w:rFonts w:ascii="Helvetica" w:hAnsi="Helvetica" w:cs="Helvetica"/>
          <w:sz w:val="24"/>
          <w:szCs w:val="24"/>
          <w:shd w:val="clear" w:color="auto" w:fill="FFFFFF"/>
        </w:rPr>
      </w:pPr>
      <w:hyperlink r:id="rId51" w:history="1">
        <w:r w:rsidR="00FA126F" w:rsidRPr="00FA126F">
          <w:rPr>
            <w:rStyle w:val="Hipervnculo"/>
            <w:rFonts w:ascii="Helvetica" w:hAnsi="Helvetica" w:cs="Helvetica"/>
            <w:sz w:val="24"/>
            <w:szCs w:val="24"/>
            <w:shd w:val="clear" w:color="auto" w:fill="FFFFFF"/>
          </w:rPr>
          <w:br/>
        </w:r>
      </w:hyperlink>
      <w:r w:rsidR="00FA126F">
        <w:rPr>
          <w:rFonts w:ascii="Helvetica" w:hAnsi="Helvetica" w:cs="Helvetica"/>
          <w:noProof/>
          <w:sz w:val="24"/>
          <w:szCs w:val="24"/>
          <w:shd w:val="clear" w:color="auto" w:fill="FFFFFF"/>
          <w:lang w:eastAsia="es-ES"/>
        </w:rPr>
        <w:drawing>
          <wp:inline distT="0" distB="0" distL="0" distR="0">
            <wp:extent cx="5306166" cy="4963218"/>
            <wp:effectExtent l="0" t="0" r="8890" b="889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nconfig.png"/>
                    <pic:cNvPicPr/>
                  </pic:nvPicPr>
                  <pic:blipFill>
                    <a:blip r:embed="rId52">
                      <a:extLst>
                        <a:ext uri="{28A0092B-C50C-407E-A947-70E740481C1C}">
                          <a14:useLocalDpi xmlns:a14="http://schemas.microsoft.com/office/drawing/2010/main" val="0"/>
                        </a:ext>
                      </a:extLst>
                    </a:blip>
                    <a:stretch>
                      <a:fillRect/>
                    </a:stretch>
                  </pic:blipFill>
                  <pic:spPr>
                    <a:xfrm>
                      <a:off x="0" y="0"/>
                      <a:ext cx="5306166" cy="4963218"/>
                    </a:xfrm>
                    <a:prstGeom prst="rect">
                      <a:avLst/>
                    </a:prstGeom>
                  </pic:spPr>
                </pic:pic>
              </a:graphicData>
            </a:graphic>
          </wp:inline>
        </w:drawing>
      </w:r>
    </w:p>
    <w:p w:rsidR="00FA126F" w:rsidRPr="00FA126F" w:rsidRDefault="00D80205" w:rsidP="00501CE0">
      <w:pPr>
        <w:pStyle w:val="Ttulo4"/>
        <w:rPr>
          <w:shd w:val="clear" w:color="auto" w:fill="FFFFFF"/>
        </w:rPr>
      </w:pPr>
      <w:r>
        <w:rPr>
          <w:shd w:val="clear" w:color="auto" w:fill="FFFFFF"/>
        </w:rPr>
        <w:lastRenderedPageBreak/>
        <w:t>3</w:t>
      </w:r>
      <w:r w:rsidR="00FA126F" w:rsidRPr="00FA126F">
        <w:rPr>
          <w:shd w:val="clear" w:color="auto" w:fill="FFFFFF"/>
        </w:rPr>
        <w:t>.1. Dependencias</w:t>
      </w:r>
    </w:p>
    <w:p w:rsidR="00FA126F" w:rsidRDefault="00FA126F" w:rsidP="00FA126F">
      <w:pPr>
        <w:rPr>
          <w:rFonts w:ascii="Helvetica" w:hAnsi="Helvetica" w:cs="Helvetica"/>
          <w:sz w:val="24"/>
          <w:szCs w:val="24"/>
          <w:shd w:val="clear" w:color="auto" w:fill="FFFFFF"/>
        </w:rPr>
      </w:pPr>
      <w:r w:rsidRPr="00FA126F">
        <w:rPr>
          <w:rFonts w:ascii="Helvetica" w:hAnsi="Helvetica" w:cs="Helvetica"/>
          <w:sz w:val="24"/>
          <w:szCs w:val="24"/>
          <w:shd w:val="clear" w:color="auto" w:fill="FFFFFF"/>
        </w:rPr>
        <w:t>Para la versión 2:</w:t>
      </w:r>
    </w:p>
    <w:p w:rsidR="00D80205" w:rsidRPr="00D80205" w:rsidRDefault="00D80205" w:rsidP="00D80205">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Helvetica" w:hAnsi="Helvetica" w:cs="Helvetica"/>
          <w:color w:val="000000"/>
          <w:sz w:val="24"/>
          <w:szCs w:val="24"/>
          <w:highlight w:val="black"/>
          <w:bdr w:val="none" w:sz="0" w:space="0" w:color="auto" w:frame="1"/>
          <w:shd w:val="clear" w:color="auto" w:fill="FFFFFF"/>
        </w:rPr>
      </w:pPr>
      <w:r w:rsidRPr="00D80205">
        <w:rPr>
          <w:rStyle w:val="CdigoHTML"/>
          <w:rFonts w:ascii="Helvetica" w:hAnsi="Helvetica" w:cs="Helvetica"/>
          <w:color w:val="F92672"/>
          <w:sz w:val="24"/>
          <w:szCs w:val="24"/>
          <w:highlight w:val="black"/>
          <w:bdr w:val="none" w:sz="0" w:space="0" w:color="auto" w:frame="1"/>
          <w:shd w:val="clear" w:color="auto" w:fill="FFFFFF"/>
        </w:rPr>
        <w:t>&lt;</w:t>
      </w:r>
      <w:proofErr w:type="gramStart"/>
      <w:r w:rsidRPr="00D80205">
        <w:rPr>
          <w:rStyle w:val="CdigoHTML"/>
          <w:rFonts w:ascii="Helvetica" w:hAnsi="Helvetica" w:cs="Helvetica"/>
          <w:color w:val="F92672"/>
          <w:sz w:val="24"/>
          <w:szCs w:val="24"/>
          <w:highlight w:val="black"/>
          <w:bdr w:val="none" w:sz="0" w:space="0" w:color="auto" w:frame="1"/>
          <w:shd w:val="clear" w:color="auto" w:fill="FFFFFF"/>
        </w:rPr>
        <w:t>dependency</w:t>
      </w:r>
      <w:proofErr w:type="gramEnd"/>
      <w:r w:rsidRPr="00D80205">
        <w:rPr>
          <w:rStyle w:val="CdigoHTML"/>
          <w:rFonts w:ascii="Helvetica" w:hAnsi="Helvetica" w:cs="Helvetica"/>
          <w:color w:val="F92672"/>
          <w:sz w:val="24"/>
          <w:szCs w:val="24"/>
          <w:highlight w:val="black"/>
          <w:bdr w:val="none" w:sz="0" w:space="0" w:color="auto" w:frame="1"/>
          <w:shd w:val="clear" w:color="auto" w:fill="FFFFFF"/>
        </w:rPr>
        <w:t>&gt;</w:t>
      </w:r>
    </w:p>
    <w:p w:rsidR="00D80205" w:rsidRPr="00D80205" w:rsidRDefault="00D80205" w:rsidP="00D80205">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Helvetica" w:hAnsi="Helvetica" w:cs="Helvetica"/>
          <w:color w:val="000000"/>
          <w:sz w:val="24"/>
          <w:szCs w:val="24"/>
          <w:highlight w:val="black"/>
          <w:bdr w:val="none" w:sz="0" w:space="0" w:color="auto" w:frame="1"/>
          <w:shd w:val="clear" w:color="auto" w:fill="FFFFFF"/>
        </w:rPr>
      </w:pPr>
      <w:r w:rsidRPr="00D80205">
        <w:rPr>
          <w:rStyle w:val="CdigoHTML"/>
          <w:rFonts w:ascii="Helvetica" w:hAnsi="Helvetica" w:cs="Helvetica"/>
          <w:color w:val="000000"/>
          <w:sz w:val="24"/>
          <w:szCs w:val="24"/>
          <w:highlight w:val="black"/>
          <w:bdr w:val="none" w:sz="0" w:space="0" w:color="auto" w:frame="1"/>
          <w:shd w:val="clear" w:color="auto" w:fill="FFFFFF"/>
        </w:rPr>
        <w:t xml:space="preserve">    </w:t>
      </w:r>
      <w:r w:rsidRPr="00D80205">
        <w:rPr>
          <w:rStyle w:val="CdigoHTML"/>
          <w:rFonts w:ascii="Helvetica" w:hAnsi="Helvetica" w:cs="Helvetica"/>
          <w:color w:val="F92672"/>
          <w:sz w:val="24"/>
          <w:szCs w:val="24"/>
          <w:highlight w:val="black"/>
          <w:bdr w:val="none" w:sz="0" w:space="0" w:color="auto" w:frame="1"/>
          <w:shd w:val="clear" w:color="auto" w:fill="FFFFFF"/>
        </w:rPr>
        <w:t>&lt;</w:t>
      </w:r>
      <w:proofErr w:type="gramStart"/>
      <w:r w:rsidRPr="00D80205">
        <w:rPr>
          <w:rStyle w:val="CdigoHTML"/>
          <w:rFonts w:ascii="Helvetica" w:hAnsi="Helvetica" w:cs="Helvetica"/>
          <w:color w:val="F92672"/>
          <w:sz w:val="24"/>
          <w:szCs w:val="24"/>
          <w:highlight w:val="black"/>
          <w:bdr w:val="none" w:sz="0" w:space="0" w:color="auto" w:frame="1"/>
          <w:shd w:val="clear" w:color="auto" w:fill="FFFFFF"/>
        </w:rPr>
        <w:t>groupId&gt;</w:t>
      </w:r>
      <w:proofErr w:type="gramEnd"/>
      <w:r w:rsidRPr="00D80205">
        <w:rPr>
          <w:rStyle w:val="CdigoHTML"/>
          <w:rFonts w:ascii="Helvetica" w:hAnsi="Helvetica" w:cs="Helvetica"/>
          <w:color w:val="FFFFFF" w:themeColor="background1"/>
          <w:sz w:val="24"/>
          <w:szCs w:val="24"/>
          <w:highlight w:val="black"/>
          <w:bdr w:val="none" w:sz="0" w:space="0" w:color="auto" w:frame="1"/>
          <w:shd w:val="clear" w:color="auto" w:fill="FFFFFF"/>
        </w:rPr>
        <w:t>com.h2database</w:t>
      </w:r>
      <w:r w:rsidRPr="00D80205">
        <w:rPr>
          <w:rStyle w:val="CdigoHTML"/>
          <w:rFonts w:ascii="Helvetica" w:hAnsi="Helvetica" w:cs="Helvetica"/>
          <w:color w:val="F92672"/>
          <w:sz w:val="24"/>
          <w:szCs w:val="24"/>
          <w:highlight w:val="black"/>
          <w:bdr w:val="none" w:sz="0" w:space="0" w:color="auto" w:frame="1"/>
          <w:shd w:val="clear" w:color="auto" w:fill="FFFFFF"/>
        </w:rPr>
        <w:t>&lt;/groupId&gt;</w:t>
      </w:r>
    </w:p>
    <w:p w:rsidR="00D80205" w:rsidRPr="00D80205" w:rsidRDefault="00D80205" w:rsidP="00D80205">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Helvetica" w:hAnsi="Helvetica" w:cs="Helvetica"/>
          <w:color w:val="000000"/>
          <w:sz w:val="24"/>
          <w:szCs w:val="24"/>
          <w:highlight w:val="black"/>
          <w:bdr w:val="none" w:sz="0" w:space="0" w:color="auto" w:frame="1"/>
          <w:shd w:val="clear" w:color="auto" w:fill="FFFFFF"/>
        </w:rPr>
      </w:pPr>
      <w:r w:rsidRPr="00D80205">
        <w:rPr>
          <w:rStyle w:val="CdigoHTML"/>
          <w:rFonts w:ascii="Helvetica" w:hAnsi="Helvetica" w:cs="Helvetica"/>
          <w:color w:val="000000"/>
          <w:sz w:val="24"/>
          <w:szCs w:val="24"/>
          <w:highlight w:val="black"/>
          <w:bdr w:val="none" w:sz="0" w:space="0" w:color="auto" w:frame="1"/>
          <w:shd w:val="clear" w:color="auto" w:fill="FFFFFF"/>
        </w:rPr>
        <w:t xml:space="preserve">    </w:t>
      </w:r>
      <w:r w:rsidRPr="00D80205">
        <w:rPr>
          <w:rStyle w:val="CdigoHTML"/>
          <w:rFonts w:ascii="Helvetica" w:hAnsi="Helvetica" w:cs="Helvetica"/>
          <w:color w:val="F92672"/>
          <w:sz w:val="24"/>
          <w:szCs w:val="24"/>
          <w:highlight w:val="black"/>
          <w:bdr w:val="none" w:sz="0" w:space="0" w:color="auto" w:frame="1"/>
          <w:shd w:val="clear" w:color="auto" w:fill="FFFFFF"/>
        </w:rPr>
        <w:t>&lt;</w:t>
      </w:r>
      <w:proofErr w:type="gramStart"/>
      <w:r w:rsidRPr="00D80205">
        <w:rPr>
          <w:rStyle w:val="CdigoHTML"/>
          <w:rFonts w:ascii="Helvetica" w:hAnsi="Helvetica" w:cs="Helvetica"/>
          <w:color w:val="F92672"/>
          <w:sz w:val="24"/>
          <w:szCs w:val="24"/>
          <w:highlight w:val="black"/>
          <w:bdr w:val="none" w:sz="0" w:space="0" w:color="auto" w:frame="1"/>
          <w:shd w:val="clear" w:color="auto" w:fill="FFFFFF"/>
        </w:rPr>
        <w:t>artifactId&gt;</w:t>
      </w:r>
      <w:proofErr w:type="gramEnd"/>
      <w:r w:rsidRPr="00D80205">
        <w:rPr>
          <w:rStyle w:val="CdigoHTML"/>
          <w:rFonts w:ascii="Helvetica" w:hAnsi="Helvetica" w:cs="Helvetica"/>
          <w:color w:val="FFFFFF" w:themeColor="background1"/>
          <w:sz w:val="24"/>
          <w:szCs w:val="24"/>
          <w:highlight w:val="black"/>
          <w:bdr w:val="none" w:sz="0" w:space="0" w:color="auto" w:frame="1"/>
          <w:shd w:val="clear" w:color="auto" w:fill="FFFFFF"/>
        </w:rPr>
        <w:t>h2</w:t>
      </w:r>
      <w:r w:rsidRPr="00D80205">
        <w:rPr>
          <w:rStyle w:val="CdigoHTML"/>
          <w:rFonts w:ascii="Helvetica" w:hAnsi="Helvetica" w:cs="Helvetica"/>
          <w:color w:val="F92672"/>
          <w:sz w:val="24"/>
          <w:szCs w:val="24"/>
          <w:highlight w:val="black"/>
          <w:bdr w:val="none" w:sz="0" w:space="0" w:color="auto" w:frame="1"/>
          <w:shd w:val="clear" w:color="auto" w:fill="FFFFFF"/>
        </w:rPr>
        <w:t>&lt;/artifactId&gt;</w:t>
      </w:r>
    </w:p>
    <w:p w:rsidR="00D80205" w:rsidRPr="00D80205" w:rsidRDefault="00D80205" w:rsidP="00D80205">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Style w:val="CdigoHTML"/>
          <w:rFonts w:ascii="Helvetica" w:hAnsi="Helvetica" w:cs="Helvetica"/>
          <w:color w:val="000000"/>
          <w:sz w:val="24"/>
          <w:szCs w:val="24"/>
          <w:highlight w:val="black"/>
          <w:bdr w:val="none" w:sz="0" w:space="0" w:color="auto" w:frame="1"/>
          <w:shd w:val="clear" w:color="auto" w:fill="FFFFFF"/>
        </w:rPr>
      </w:pPr>
      <w:r w:rsidRPr="00D80205">
        <w:rPr>
          <w:rStyle w:val="CdigoHTML"/>
          <w:rFonts w:ascii="Helvetica" w:hAnsi="Helvetica" w:cs="Helvetica"/>
          <w:color w:val="000000"/>
          <w:sz w:val="24"/>
          <w:szCs w:val="24"/>
          <w:highlight w:val="black"/>
          <w:bdr w:val="none" w:sz="0" w:space="0" w:color="auto" w:frame="1"/>
          <w:shd w:val="clear" w:color="auto" w:fill="FFFFFF"/>
        </w:rPr>
        <w:t xml:space="preserve">    </w:t>
      </w:r>
      <w:r w:rsidRPr="00D80205">
        <w:rPr>
          <w:rStyle w:val="CdigoHTML"/>
          <w:rFonts w:ascii="Helvetica" w:hAnsi="Helvetica" w:cs="Helvetica"/>
          <w:color w:val="F92672"/>
          <w:sz w:val="24"/>
          <w:szCs w:val="24"/>
          <w:highlight w:val="black"/>
          <w:bdr w:val="none" w:sz="0" w:space="0" w:color="auto" w:frame="1"/>
          <w:shd w:val="clear" w:color="auto" w:fill="FFFFFF"/>
        </w:rPr>
        <w:t>&lt;version&gt;</w:t>
      </w:r>
      <w:r w:rsidRPr="00D80205">
        <w:rPr>
          <w:rStyle w:val="CdigoHTML"/>
          <w:rFonts w:ascii="Helvetica" w:hAnsi="Helvetica" w:cs="Helvetica"/>
          <w:color w:val="FFFFFF" w:themeColor="background1"/>
          <w:sz w:val="24"/>
          <w:szCs w:val="24"/>
          <w:highlight w:val="black"/>
          <w:bdr w:val="none" w:sz="0" w:space="0" w:color="auto" w:frame="1"/>
          <w:shd w:val="clear" w:color="auto" w:fill="FFFFFF"/>
        </w:rPr>
        <w:t>2.2.224</w:t>
      </w:r>
      <w:r w:rsidRPr="00D80205">
        <w:rPr>
          <w:rStyle w:val="CdigoHTML"/>
          <w:rFonts w:ascii="Helvetica" w:hAnsi="Helvetica" w:cs="Helvetica"/>
          <w:color w:val="F92672"/>
          <w:sz w:val="24"/>
          <w:szCs w:val="24"/>
          <w:highlight w:val="black"/>
          <w:bdr w:val="none" w:sz="0" w:space="0" w:color="auto" w:frame="1"/>
          <w:shd w:val="clear" w:color="auto" w:fill="FFFFFF"/>
        </w:rPr>
        <w:t>&lt;/version&gt;</w:t>
      </w:r>
    </w:p>
    <w:p w:rsidR="00D80205" w:rsidRPr="00D80205" w:rsidRDefault="00D80205" w:rsidP="00D80205">
      <w:pPr>
        <w:pStyle w:val="HTMLconformatoprevio"/>
        <w:pBdr>
          <w:top w:val="single" w:sz="6" w:space="0" w:color="DDDDDD"/>
          <w:left w:val="single" w:sz="6" w:space="0" w:color="DDDDDD"/>
          <w:bottom w:val="single" w:sz="6" w:space="0" w:color="DDDDDD"/>
          <w:right w:val="single" w:sz="6" w:space="0" w:color="DDDDDD"/>
        </w:pBdr>
        <w:shd w:val="clear" w:color="auto" w:fill="272822"/>
        <w:textAlignment w:val="baseline"/>
        <w:rPr>
          <w:rFonts w:ascii="Helvetica" w:hAnsi="Helvetica" w:cs="Helvetica"/>
          <w:color w:val="F8F8F2"/>
          <w:sz w:val="24"/>
          <w:szCs w:val="24"/>
        </w:rPr>
      </w:pPr>
      <w:r w:rsidRPr="00D80205">
        <w:rPr>
          <w:rStyle w:val="CdigoHTML"/>
          <w:rFonts w:ascii="Helvetica" w:hAnsi="Helvetica" w:cs="Helvetica"/>
          <w:color w:val="F92672"/>
          <w:sz w:val="24"/>
          <w:szCs w:val="24"/>
          <w:highlight w:val="black"/>
          <w:bdr w:val="none" w:sz="0" w:space="0" w:color="auto" w:frame="1"/>
          <w:shd w:val="clear" w:color="auto" w:fill="FFFFFF"/>
        </w:rPr>
        <w:t>&lt;/</w:t>
      </w:r>
      <w:proofErr w:type="gramStart"/>
      <w:r w:rsidRPr="00D80205">
        <w:rPr>
          <w:rStyle w:val="CdigoHTML"/>
          <w:rFonts w:ascii="Helvetica" w:hAnsi="Helvetica" w:cs="Helvetica"/>
          <w:color w:val="F92672"/>
          <w:sz w:val="24"/>
          <w:szCs w:val="24"/>
          <w:highlight w:val="black"/>
          <w:bdr w:val="none" w:sz="0" w:space="0" w:color="auto" w:frame="1"/>
          <w:shd w:val="clear" w:color="auto" w:fill="FFFFFF"/>
        </w:rPr>
        <w:t>dependency</w:t>
      </w:r>
      <w:proofErr w:type="gramEnd"/>
      <w:r w:rsidRPr="00D80205">
        <w:rPr>
          <w:rStyle w:val="CdigoHTML"/>
          <w:rFonts w:ascii="Helvetica" w:hAnsi="Helvetica" w:cs="Helvetica"/>
          <w:color w:val="F92672"/>
          <w:sz w:val="24"/>
          <w:szCs w:val="24"/>
          <w:highlight w:val="black"/>
          <w:bdr w:val="none" w:sz="0" w:space="0" w:color="auto" w:frame="1"/>
          <w:shd w:val="clear" w:color="auto" w:fill="FFFFFF"/>
        </w:rPr>
        <w:t>&gt;</w:t>
      </w:r>
    </w:p>
    <w:p w:rsidR="00D80205" w:rsidRPr="00FA126F" w:rsidRDefault="00D80205" w:rsidP="00FA126F">
      <w:pPr>
        <w:rPr>
          <w:rFonts w:ascii="Helvetica" w:hAnsi="Helvetica" w:cs="Helvetica"/>
          <w:sz w:val="24"/>
          <w:szCs w:val="24"/>
          <w:shd w:val="clear" w:color="auto" w:fill="FFFFFF"/>
        </w:rPr>
      </w:pPr>
    </w:p>
    <w:p w:rsidR="00501CE0" w:rsidRPr="00501CE0" w:rsidRDefault="00501CE0" w:rsidP="00501CE0">
      <w:pPr>
        <w:shd w:val="clear" w:color="auto" w:fill="FFFFFF"/>
        <w:spacing w:before="100" w:beforeAutospacing="1" w:after="100" w:afterAutospacing="1" w:line="240" w:lineRule="auto"/>
        <w:outlineLvl w:val="1"/>
        <w:rPr>
          <w:rFonts w:ascii="Helvetica" w:eastAsia="Times New Roman" w:hAnsi="Helvetica" w:cs="Times New Roman"/>
          <w:spacing w:val="-15"/>
          <w:sz w:val="36"/>
          <w:szCs w:val="36"/>
          <w:lang w:eastAsia="es-ES"/>
        </w:rPr>
      </w:pPr>
      <w:r w:rsidRPr="00501CE0">
        <w:rPr>
          <w:rFonts w:ascii="Helvetica" w:eastAsia="Times New Roman" w:hAnsi="Helvetica" w:cs="Times New Roman"/>
          <w:spacing w:val="-15"/>
          <w:sz w:val="36"/>
          <w:szCs w:val="36"/>
          <w:lang w:eastAsia="es-ES"/>
        </w:rPr>
        <w:t>3. Ejemplo</w:t>
      </w:r>
    </w:p>
    <w:p w:rsidR="00501CE0" w:rsidRPr="00501CE0" w:rsidRDefault="00501CE0" w:rsidP="00501CE0">
      <w:pPr>
        <w:shd w:val="clear" w:color="auto" w:fill="FFFFFF"/>
        <w:spacing w:before="100" w:beforeAutospacing="1" w:after="100" w:afterAutospacing="1" w:line="240" w:lineRule="auto"/>
        <w:rPr>
          <w:rFonts w:ascii="Helvetica" w:eastAsia="Times New Roman" w:hAnsi="Helvetica" w:cs="Times New Roman"/>
          <w:color w:val="323232"/>
          <w:sz w:val="24"/>
          <w:szCs w:val="24"/>
          <w:lang w:eastAsia="es-ES"/>
        </w:rPr>
      </w:pPr>
      <w:r w:rsidRPr="00501CE0">
        <w:rPr>
          <w:rFonts w:ascii="Helvetica" w:eastAsia="Times New Roman" w:hAnsi="Helvetica" w:cs="Times New Roman"/>
          <w:color w:val="323232"/>
          <w:sz w:val="24"/>
          <w:szCs w:val="24"/>
          <w:lang w:eastAsia="es-ES"/>
        </w:rPr>
        <w:t>Por ejemplo, puedes crear la base de datos con de acuerdo con el script SQL o por medio de la interface gráfica (no entraré en detalles):</w:t>
      </w:r>
    </w:p>
    <w:p w:rsidR="00501CE0" w:rsidRPr="00501CE0" w:rsidRDefault="00501CE0" w:rsidP="00501CE0">
      <w:pPr>
        <w:shd w:val="clear" w:color="auto" w:fill="FFFFFF"/>
        <w:spacing w:before="100" w:beforeAutospacing="1" w:after="100" w:afterAutospacing="1" w:line="240" w:lineRule="auto"/>
        <w:rPr>
          <w:rFonts w:ascii="Helvetica" w:eastAsia="Times New Roman" w:hAnsi="Helvetica" w:cs="Times New Roman"/>
          <w:color w:val="323232"/>
          <w:sz w:val="24"/>
          <w:szCs w:val="24"/>
          <w:lang w:eastAsia="es-ES"/>
        </w:rPr>
      </w:pPr>
      <w:r w:rsidRPr="00501CE0">
        <w:rPr>
          <w:rFonts w:ascii="Helvetica" w:eastAsia="Times New Roman" w:hAnsi="Helvetica" w:cs="Times New Roman"/>
          <w:noProof/>
          <w:color w:val="0000FF"/>
          <w:sz w:val="24"/>
          <w:szCs w:val="24"/>
          <w:lang w:eastAsia="es-ES"/>
        </w:rPr>
        <mc:AlternateContent>
          <mc:Choice Requires="wps">
            <w:drawing>
              <wp:inline distT="0" distB="0" distL="0" distR="0" wp14:anchorId="0CAE5B7D" wp14:editId="17F89185">
                <wp:extent cx="309245" cy="309245"/>
                <wp:effectExtent l="0" t="0" r="0" b="0"/>
                <wp:docPr id="1" name="AutoShape 7" descr="Ejemplo de relaciones en BD">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9245" cy="309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7" o:spid="_x0000_s1026" alt="Ejemplo de relaciones en BD" href="https://manuais.pages.iessanclemente.net/plantillas/dam/ad/02accesobd/02db/media/bddebuxo.png?width=500" style="width:24.35pt;height:2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" o:button="t" filled="f" stroked="f">
                <v:fill o:detectmouseclick="t"/>
                <o:lock v:ext="edit" aspectratio="t"/>
                <w10:anchorlock/>
              </v:rect>
            </w:pict>
          </mc:Fallback>
        </mc:AlternateContent>
      </w:r>
    </w:p>
    <w:p w:rsidR="00501CE0" w:rsidRPr="00501CE0" w:rsidRDefault="00501CE0" w:rsidP="00501CE0">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3"/>
          <w:szCs w:val="23"/>
          <w:bdr w:val="none" w:sz="0" w:space="0" w:color="auto" w:frame="1"/>
          <w:lang w:eastAsia="es-ES"/>
        </w:rPr>
      </w:pPr>
      <w:r w:rsidRPr="00501CE0">
        <w:rPr>
          <w:rFonts w:ascii="var(--INTERNAL-CODE-font)" w:eastAsia="Times New Roman" w:hAnsi="var(--INTERNAL-CODE-font)" w:cs="Courier New"/>
          <w:color w:val="66D9EF"/>
          <w:sz w:val="23"/>
          <w:szCs w:val="23"/>
          <w:bdr w:val="none" w:sz="0" w:space="0" w:color="auto" w:frame="1"/>
          <w:lang w:eastAsia="es-ES"/>
        </w:rPr>
        <w:t>CREATE</w:t>
      </w:r>
      <w:r w:rsidRPr="00501CE0">
        <w:rPr>
          <w:rFonts w:ascii="var(--INTERNAL-CODE-font)" w:eastAsia="Times New Roman" w:hAnsi="var(--INTERNAL-CODE-font)" w:cs="Courier New"/>
          <w:color w:val="F8F8F2"/>
          <w:sz w:val="23"/>
          <w:szCs w:val="23"/>
          <w:bdr w:val="none" w:sz="0" w:space="0" w:color="auto" w:frame="1"/>
          <w:lang w:eastAsia="es-ES"/>
        </w:rPr>
        <w:t xml:space="preserve"> </w:t>
      </w:r>
      <w:r w:rsidRPr="00501CE0">
        <w:rPr>
          <w:rFonts w:ascii="var(--INTERNAL-CODE-font)" w:eastAsia="Times New Roman" w:hAnsi="var(--INTERNAL-CODE-font)" w:cs="Courier New"/>
          <w:color w:val="66D9EF"/>
          <w:sz w:val="23"/>
          <w:szCs w:val="23"/>
          <w:bdr w:val="none" w:sz="0" w:space="0" w:color="auto" w:frame="1"/>
          <w:lang w:eastAsia="es-ES"/>
        </w:rPr>
        <w:t>TABLE</w:t>
      </w:r>
      <w:r w:rsidRPr="00501CE0">
        <w:rPr>
          <w:rFonts w:ascii="var(--INTERNAL-CODE-font)" w:eastAsia="Times New Roman" w:hAnsi="var(--INTERNAL-CODE-font)" w:cs="Courier New"/>
          <w:color w:val="F8F8F2"/>
          <w:sz w:val="23"/>
          <w:szCs w:val="23"/>
          <w:bdr w:val="none" w:sz="0" w:space="0" w:color="auto" w:frame="1"/>
          <w:lang w:eastAsia="es-ES"/>
        </w:rPr>
        <w:t xml:space="preserve"> </w:t>
      </w:r>
      <w:r w:rsidRPr="00501CE0">
        <w:rPr>
          <w:rFonts w:ascii="var(--INTERNAL-CODE-font)" w:eastAsia="Times New Roman" w:hAnsi="var(--INTERNAL-CODE-font)" w:cs="Courier New"/>
          <w:color w:val="66D9EF"/>
          <w:sz w:val="23"/>
          <w:szCs w:val="23"/>
          <w:bdr w:val="none" w:sz="0" w:space="0" w:color="auto" w:frame="1"/>
          <w:lang w:eastAsia="es-ES"/>
        </w:rPr>
        <w:t>PUBLIC</w:t>
      </w:r>
      <w:r w:rsidRPr="00501CE0">
        <w:rPr>
          <w:rFonts w:ascii="var(--INTERNAL-CODE-font)" w:eastAsia="Times New Roman" w:hAnsi="var(--INTERNAL-CODE-font)" w:cs="Courier New"/>
          <w:color w:val="F8F8F2"/>
          <w:sz w:val="23"/>
          <w:szCs w:val="23"/>
          <w:bdr w:val="none" w:sz="0" w:space="0" w:color="auto" w:frame="1"/>
          <w:lang w:eastAsia="es-ES"/>
        </w:rPr>
        <w:t>.Debuxo (</w:t>
      </w:r>
    </w:p>
    <w:p w:rsidR="00501CE0" w:rsidRPr="00501CE0" w:rsidRDefault="00501CE0" w:rsidP="00501CE0">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3"/>
          <w:szCs w:val="23"/>
          <w:bdr w:val="none" w:sz="0" w:space="0" w:color="auto" w:frame="1"/>
          <w:lang w:eastAsia="es-ES"/>
        </w:rPr>
      </w:pPr>
      <w:r w:rsidRPr="00501CE0">
        <w:rPr>
          <w:rFonts w:ascii="var(--INTERNAL-CODE-font)" w:eastAsia="Times New Roman" w:hAnsi="var(--INTERNAL-CODE-font)" w:cs="Courier New"/>
          <w:color w:val="F8F8F2"/>
          <w:sz w:val="23"/>
          <w:szCs w:val="23"/>
          <w:bdr w:val="none" w:sz="0" w:space="0" w:color="auto" w:frame="1"/>
          <w:lang w:eastAsia="es-ES"/>
        </w:rPr>
        <w:t xml:space="preserve">    </w:t>
      </w:r>
      <w:proofErr w:type="gramStart"/>
      <w:r w:rsidRPr="00501CE0">
        <w:rPr>
          <w:rFonts w:ascii="var(--INTERNAL-CODE-font)" w:eastAsia="Times New Roman" w:hAnsi="var(--INTERNAL-CODE-font)" w:cs="Courier New"/>
          <w:color w:val="F8F8F2"/>
          <w:sz w:val="23"/>
          <w:szCs w:val="23"/>
          <w:bdr w:val="none" w:sz="0" w:space="0" w:color="auto" w:frame="1"/>
          <w:lang w:eastAsia="es-ES"/>
        </w:rPr>
        <w:t>idDebuxo</w:t>
      </w:r>
      <w:proofErr w:type="gramEnd"/>
      <w:r w:rsidRPr="00501CE0">
        <w:rPr>
          <w:rFonts w:ascii="var(--INTERNAL-CODE-font)" w:eastAsia="Times New Roman" w:hAnsi="var(--INTERNAL-CODE-font)" w:cs="Courier New"/>
          <w:color w:val="F8F8F2"/>
          <w:sz w:val="23"/>
          <w:szCs w:val="23"/>
          <w:bdr w:val="none" w:sz="0" w:space="0" w:color="auto" w:frame="1"/>
          <w:lang w:eastAsia="es-ES"/>
        </w:rPr>
        <w:t xml:space="preserve"> INTEGER </w:t>
      </w:r>
      <w:r w:rsidRPr="00501CE0">
        <w:rPr>
          <w:rFonts w:ascii="var(--INTERNAL-CODE-font)" w:eastAsia="Times New Roman" w:hAnsi="var(--INTERNAL-CODE-font)" w:cs="Courier New"/>
          <w:color w:val="66D9EF"/>
          <w:sz w:val="23"/>
          <w:szCs w:val="23"/>
          <w:bdr w:val="none" w:sz="0" w:space="0" w:color="auto" w:frame="1"/>
          <w:lang w:eastAsia="es-ES"/>
        </w:rPr>
        <w:t>NOT</w:t>
      </w:r>
      <w:r w:rsidRPr="00501CE0">
        <w:rPr>
          <w:rFonts w:ascii="var(--INTERNAL-CODE-font)" w:eastAsia="Times New Roman" w:hAnsi="var(--INTERNAL-CODE-font)" w:cs="Courier New"/>
          <w:color w:val="F8F8F2"/>
          <w:sz w:val="23"/>
          <w:szCs w:val="23"/>
          <w:bdr w:val="none" w:sz="0" w:space="0" w:color="auto" w:frame="1"/>
          <w:lang w:eastAsia="es-ES"/>
        </w:rPr>
        <w:t xml:space="preserve"> </w:t>
      </w:r>
      <w:r w:rsidRPr="00501CE0">
        <w:rPr>
          <w:rFonts w:ascii="var(--INTERNAL-CODE-font)" w:eastAsia="Times New Roman" w:hAnsi="var(--INTERNAL-CODE-font)" w:cs="Courier New"/>
          <w:color w:val="66D9EF"/>
          <w:sz w:val="23"/>
          <w:szCs w:val="23"/>
          <w:bdr w:val="none" w:sz="0" w:space="0" w:color="auto" w:frame="1"/>
          <w:lang w:eastAsia="es-ES"/>
        </w:rPr>
        <w:t>NULL</w:t>
      </w:r>
      <w:r w:rsidRPr="00501CE0">
        <w:rPr>
          <w:rFonts w:ascii="var(--INTERNAL-CODE-font)" w:eastAsia="Times New Roman" w:hAnsi="var(--INTERNAL-CODE-font)" w:cs="Courier New"/>
          <w:color w:val="F8F8F2"/>
          <w:sz w:val="23"/>
          <w:szCs w:val="23"/>
          <w:bdr w:val="none" w:sz="0" w:space="0" w:color="auto" w:frame="1"/>
          <w:lang w:eastAsia="es-ES"/>
        </w:rPr>
        <w:t xml:space="preserve"> AUTO_INCREMENT,</w:t>
      </w:r>
    </w:p>
    <w:p w:rsidR="00501CE0" w:rsidRPr="00501CE0" w:rsidRDefault="00501CE0" w:rsidP="00501CE0">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3"/>
          <w:szCs w:val="23"/>
          <w:bdr w:val="none" w:sz="0" w:space="0" w:color="auto" w:frame="1"/>
          <w:lang w:eastAsia="es-ES"/>
        </w:rPr>
      </w:pPr>
      <w:r w:rsidRPr="00501CE0">
        <w:rPr>
          <w:rFonts w:ascii="var(--INTERNAL-CODE-font)" w:eastAsia="Times New Roman" w:hAnsi="var(--INTERNAL-CODE-font)" w:cs="Courier New"/>
          <w:color w:val="F8F8F2"/>
          <w:sz w:val="23"/>
          <w:szCs w:val="23"/>
          <w:bdr w:val="none" w:sz="0" w:space="0" w:color="auto" w:frame="1"/>
          <w:lang w:eastAsia="es-ES"/>
        </w:rPr>
        <w:t xml:space="preserve">    </w:t>
      </w:r>
      <w:proofErr w:type="gramStart"/>
      <w:r w:rsidRPr="00501CE0">
        <w:rPr>
          <w:rFonts w:ascii="var(--INTERNAL-CODE-font)" w:eastAsia="Times New Roman" w:hAnsi="var(--INTERNAL-CODE-font)" w:cs="Courier New"/>
          <w:color w:val="F8F8F2"/>
          <w:sz w:val="23"/>
          <w:szCs w:val="23"/>
          <w:bdr w:val="none" w:sz="0" w:space="0" w:color="auto" w:frame="1"/>
          <w:lang w:eastAsia="es-ES"/>
        </w:rPr>
        <w:t>nome</w:t>
      </w:r>
      <w:proofErr w:type="gramEnd"/>
      <w:r w:rsidRPr="00501CE0">
        <w:rPr>
          <w:rFonts w:ascii="var(--INTERNAL-CODE-font)" w:eastAsia="Times New Roman" w:hAnsi="var(--INTERNAL-CODE-font)" w:cs="Courier New"/>
          <w:color w:val="F8F8F2"/>
          <w:sz w:val="23"/>
          <w:szCs w:val="23"/>
          <w:bdr w:val="none" w:sz="0" w:space="0" w:color="auto" w:frame="1"/>
          <w:lang w:eastAsia="es-ES"/>
        </w:rPr>
        <w:t xml:space="preserve"> CHARACTER VARYING(</w:t>
      </w:r>
      <w:r w:rsidRPr="00501CE0">
        <w:rPr>
          <w:rFonts w:ascii="var(--INTERNAL-CODE-font)" w:eastAsia="Times New Roman" w:hAnsi="var(--INTERNAL-CODE-font)" w:cs="Courier New"/>
          <w:color w:val="AE81FF"/>
          <w:sz w:val="23"/>
          <w:szCs w:val="23"/>
          <w:bdr w:val="none" w:sz="0" w:space="0" w:color="auto" w:frame="1"/>
          <w:lang w:eastAsia="es-ES"/>
        </w:rPr>
        <w:t>64</w:t>
      </w:r>
      <w:r w:rsidRPr="00501CE0">
        <w:rPr>
          <w:rFonts w:ascii="var(--INTERNAL-CODE-font)" w:eastAsia="Times New Roman" w:hAnsi="var(--INTERNAL-CODE-font)" w:cs="Courier New"/>
          <w:color w:val="F8F8F2"/>
          <w:sz w:val="23"/>
          <w:szCs w:val="23"/>
          <w:bdr w:val="none" w:sz="0" w:space="0" w:color="auto" w:frame="1"/>
          <w:lang w:eastAsia="es-ES"/>
        </w:rPr>
        <w:t xml:space="preserve">) </w:t>
      </w:r>
      <w:r w:rsidRPr="00501CE0">
        <w:rPr>
          <w:rFonts w:ascii="var(--INTERNAL-CODE-font)" w:eastAsia="Times New Roman" w:hAnsi="var(--INTERNAL-CODE-font)" w:cs="Courier New"/>
          <w:color w:val="66D9EF"/>
          <w:sz w:val="23"/>
          <w:szCs w:val="23"/>
          <w:bdr w:val="none" w:sz="0" w:space="0" w:color="auto" w:frame="1"/>
          <w:lang w:eastAsia="es-ES"/>
        </w:rPr>
        <w:t>NOT</w:t>
      </w:r>
      <w:r w:rsidRPr="00501CE0">
        <w:rPr>
          <w:rFonts w:ascii="var(--INTERNAL-CODE-font)" w:eastAsia="Times New Roman" w:hAnsi="var(--INTERNAL-CODE-font)" w:cs="Courier New"/>
          <w:color w:val="F8F8F2"/>
          <w:sz w:val="23"/>
          <w:szCs w:val="23"/>
          <w:bdr w:val="none" w:sz="0" w:space="0" w:color="auto" w:frame="1"/>
          <w:lang w:eastAsia="es-ES"/>
        </w:rPr>
        <w:t xml:space="preserve"> </w:t>
      </w:r>
      <w:r w:rsidRPr="00501CE0">
        <w:rPr>
          <w:rFonts w:ascii="var(--INTERNAL-CODE-font)" w:eastAsia="Times New Roman" w:hAnsi="var(--INTERNAL-CODE-font)" w:cs="Courier New"/>
          <w:color w:val="66D9EF"/>
          <w:sz w:val="23"/>
          <w:szCs w:val="23"/>
          <w:bdr w:val="none" w:sz="0" w:space="0" w:color="auto" w:frame="1"/>
          <w:lang w:eastAsia="es-ES"/>
        </w:rPr>
        <w:t>NULL</w:t>
      </w:r>
      <w:r w:rsidRPr="00501CE0">
        <w:rPr>
          <w:rFonts w:ascii="var(--INTERNAL-CODE-font)" w:eastAsia="Times New Roman" w:hAnsi="var(--INTERNAL-CODE-font)" w:cs="Courier New"/>
          <w:color w:val="F8F8F2"/>
          <w:sz w:val="23"/>
          <w:szCs w:val="23"/>
          <w:bdr w:val="none" w:sz="0" w:space="0" w:color="auto" w:frame="1"/>
          <w:lang w:eastAsia="es-ES"/>
        </w:rPr>
        <w:t>,</w:t>
      </w:r>
    </w:p>
    <w:p w:rsidR="00501CE0" w:rsidRPr="00501CE0" w:rsidRDefault="00501CE0" w:rsidP="00501CE0">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3"/>
          <w:szCs w:val="23"/>
          <w:bdr w:val="none" w:sz="0" w:space="0" w:color="auto" w:frame="1"/>
          <w:lang w:eastAsia="es-ES"/>
        </w:rPr>
      </w:pPr>
      <w:r w:rsidRPr="00501CE0">
        <w:rPr>
          <w:rFonts w:ascii="var(--INTERNAL-CODE-font)" w:eastAsia="Times New Roman" w:hAnsi="var(--INTERNAL-CODE-font)" w:cs="Courier New"/>
          <w:color w:val="F8F8F2"/>
          <w:sz w:val="23"/>
          <w:szCs w:val="23"/>
          <w:bdr w:val="none" w:sz="0" w:space="0" w:color="auto" w:frame="1"/>
          <w:lang w:eastAsia="es-ES"/>
        </w:rPr>
        <w:t xml:space="preserve">    </w:t>
      </w:r>
      <w:r w:rsidRPr="00501CE0">
        <w:rPr>
          <w:rFonts w:ascii="var(--INTERNAL-CODE-font)" w:eastAsia="Times New Roman" w:hAnsi="var(--INTERNAL-CODE-font)" w:cs="Courier New"/>
          <w:color w:val="66D9EF"/>
          <w:sz w:val="23"/>
          <w:szCs w:val="23"/>
          <w:bdr w:val="none" w:sz="0" w:space="0" w:color="auto" w:frame="1"/>
          <w:lang w:eastAsia="es-ES"/>
        </w:rPr>
        <w:t>CONSTRAINT</w:t>
      </w:r>
      <w:r w:rsidRPr="00501CE0">
        <w:rPr>
          <w:rFonts w:ascii="var(--INTERNAL-CODE-font)" w:eastAsia="Times New Roman" w:hAnsi="var(--INTERNAL-CODE-font)" w:cs="Courier New"/>
          <w:color w:val="F8F8F2"/>
          <w:sz w:val="23"/>
          <w:szCs w:val="23"/>
          <w:bdr w:val="none" w:sz="0" w:space="0" w:color="auto" w:frame="1"/>
          <w:lang w:eastAsia="es-ES"/>
        </w:rPr>
        <w:t xml:space="preserve"> DEBUXO_PK </w:t>
      </w:r>
      <w:r w:rsidRPr="00501CE0">
        <w:rPr>
          <w:rFonts w:ascii="var(--INTERNAL-CODE-font)" w:eastAsia="Times New Roman" w:hAnsi="var(--INTERNAL-CODE-font)" w:cs="Courier New"/>
          <w:color w:val="66D9EF"/>
          <w:sz w:val="23"/>
          <w:szCs w:val="23"/>
          <w:bdr w:val="none" w:sz="0" w:space="0" w:color="auto" w:frame="1"/>
          <w:lang w:eastAsia="es-ES"/>
        </w:rPr>
        <w:t>PRIMARY</w:t>
      </w:r>
      <w:r w:rsidRPr="00501CE0">
        <w:rPr>
          <w:rFonts w:ascii="var(--INTERNAL-CODE-font)" w:eastAsia="Times New Roman" w:hAnsi="var(--INTERNAL-CODE-font)" w:cs="Courier New"/>
          <w:color w:val="F8F8F2"/>
          <w:sz w:val="23"/>
          <w:szCs w:val="23"/>
          <w:bdr w:val="none" w:sz="0" w:space="0" w:color="auto" w:frame="1"/>
          <w:lang w:eastAsia="es-ES"/>
        </w:rPr>
        <w:t xml:space="preserve"> </w:t>
      </w:r>
      <w:r w:rsidRPr="00501CE0">
        <w:rPr>
          <w:rFonts w:ascii="var(--INTERNAL-CODE-font)" w:eastAsia="Times New Roman" w:hAnsi="var(--INTERNAL-CODE-font)" w:cs="Courier New"/>
          <w:color w:val="66D9EF"/>
          <w:sz w:val="23"/>
          <w:szCs w:val="23"/>
          <w:bdr w:val="none" w:sz="0" w:space="0" w:color="auto" w:frame="1"/>
          <w:lang w:eastAsia="es-ES"/>
        </w:rPr>
        <w:t>KEY</w:t>
      </w:r>
      <w:r w:rsidRPr="00501CE0">
        <w:rPr>
          <w:rFonts w:ascii="var(--INTERNAL-CODE-font)" w:eastAsia="Times New Roman" w:hAnsi="var(--INTERNAL-CODE-font)" w:cs="Courier New"/>
          <w:color w:val="F8F8F2"/>
          <w:sz w:val="23"/>
          <w:szCs w:val="23"/>
          <w:bdr w:val="none" w:sz="0" w:space="0" w:color="auto" w:frame="1"/>
          <w:lang w:eastAsia="es-ES"/>
        </w:rPr>
        <w:t xml:space="preserve"> (idDebuxo)</w:t>
      </w:r>
    </w:p>
    <w:p w:rsidR="00501CE0" w:rsidRPr="00501CE0" w:rsidRDefault="00501CE0" w:rsidP="00501CE0">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3"/>
          <w:szCs w:val="23"/>
          <w:bdr w:val="none" w:sz="0" w:space="0" w:color="auto" w:frame="1"/>
          <w:lang w:eastAsia="es-ES"/>
        </w:rPr>
      </w:pPr>
      <w:r w:rsidRPr="00501CE0">
        <w:rPr>
          <w:rFonts w:ascii="var(--INTERNAL-CODE-font)" w:eastAsia="Times New Roman" w:hAnsi="var(--INTERNAL-CODE-font)" w:cs="Courier New"/>
          <w:color w:val="F8F8F2"/>
          <w:sz w:val="23"/>
          <w:szCs w:val="23"/>
          <w:bdr w:val="none" w:sz="0" w:space="0" w:color="auto" w:frame="1"/>
          <w:lang w:eastAsia="es-ES"/>
        </w:rPr>
        <w:t>);</w:t>
      </w:r>
    </w:p>
    <w:p w:rsidR="00501CE0" w:rsidRPr="00501CE0" w:rsidRDefault="00501CE0" w:rsidP="00501CE0">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3"/>
          <w:szCs w:val="23"/>
          <w:bdr w:val="none" w:sz="0" w:space="0" w:color="auto" w:frame="1"/>
          <w:lang w:eastAsia="es-ES"/>
        </w:rPr>
      </w:pPr>
      <w:r w:rsidRPr="00501CE0">
        <w:rPr>
          <w:rFonts w:ascii="var(--INTERNAL-CODE-font)" w:eastAsia="Times New Roman" w:hAnsi="var(--INTERNAL-CODE-font)" w:cs="Courier New"/>
          <w:color w:val="66D9EF"/>
          <w:sz w:val="23"/>
          <w:szCs w:val="23"/>
          <w:bdr w:val="none" w:sz="0" w:space="0" w:color="auto" w:frame="1"/>
          <w:lang w:eastAsia="es-ES"/>
        </w:rPr>
        <w:t>CREATE</w:t>
      </w:r>
      <w:r w:rsidRPr="00501CE0">
        <w:rPr>
          <w:rFonts w:ascii="var(--INTERNAL-CODE-font)" w:eastAsia="Times New Roman" w:hAnsi="var(--INTERNAL-CODE-font)" w:cs="Courier New"/>
          <w:color w:val="F8F8F2"/>
          <w:sz w:val="23"/>
          <w:szCs w:val="23"/>
          <w:bdr w:val="none" w:sz="0" w:space="0" w:color="auto" w:frame="1"/>
          <w:lang w:eastAsia="es-ES"/>
        </w:rPr>
        <w:t xml:space="preserve"> </w:t>
      </w:r>
      <w:r w:rsidRPr="00501CE0">
        <w:rPr>
          <w:rFonts w:ascii="var(--INTERNAL-CODE-font)" w:eastAsia="Times New Roman" w:hAnsi="var(--INTERNAL-CODE-font)" w:cs="Courier New"/>
          <w:color w:val="66D9EF"/>
          <w:sz w:val="23"/>
          <w:szCs w:val="23"/>
          <w:bdr w:val="none" w:sz="0" w:space="0" w:color="auto" w:frame="1"/>
          <w:lang w:eastAsia="es-ES"/>
        </w:rPr>
        <w:t>INDEX</w:t>
      </w:r>
      <w:r w:rsidRPr="00501CE0">
        <w:rPr>
          <w:rFonts w:ascii="var(--INTERNAL-CODE-font)" w:eastAsia="Times New Roman" w:hAnsi="var(--INTERNAL-CODE-font)" w:cs="Courier New"/>
          <w:color w:val="F8F8F2"/>
          <w:sz w:val="23"/>
          <w:szCs w:val="23"/>
          <w:bdr w:val="none" w:sz="0" w:space="0" w:color="auto" w:frame="1"/>
          <w:lang w:eastAsia="es-ES"/>
        </w:rPr>
        <w:t xml:space="preserve"> DEBUXO_NOME_IDX </w:t>
      </w:r>
      <w:r w:rsidRPr="00501CE0">
        <w:rPr>
          <w:rFonts w:ascii="var(--INTERNAL-CODE-font)" w:eastAsia="Times New Roman" w:hAnsi="var(--INTERNAL-CODE-font)" w:cs="Courier New"/>
          <w:color w:val="66D9EF"/>
          <w:sz w:val="23"/>
          <w:szCs w:val="23"/>
          <w:bdr w:val="none" w:sz="0" w:space="0" w:color="auto" w:frame="1"/>
          <w:lang w:eastAsia="es-ES"/>
        </w:rPr>
        <w:t>ON</w:t>
      </w:r>
      <w:r w:rsidRPr="00501CE0">
        <w:rPr>
          <w:rFonts w:ascii="var(--INTERNAL-CODE-font)" w:eastAsia="Times New Roman" w:hAnsi="var(--INTERNAL-CODE-font)" w:cs="Courier New"/>
          <w:color w:val="F8F8F2"/>
          <w:sz w:val="23"/>
          <w:szCs w:val="23"/>
          <w:bdr w:val="none" w:sz="0" w:space="0" w:color="auto" w:frame="1"/>
          <w:lang w:eastAsia="es-ES"/>
        </w:rPr>
        <w:t xml:space="preserve"> </w:t>
      </w:r>
      <w:r w:rsidRPr="00501CE0">
        <w:rPr>
          <w:rFonts w:ascii="var(--INTERNAL-CODE-font)" w:eastAsia="Times New Roman" w:hAnsi="var(--INTERNAL-CODE-font)" w:cs="Courier New"/>
          <w:color w:val="66D9EF"/>
          <w:sz w:val="23"/>
          <w:szCs w:val="23"/>
          <w:bdr w:val="none" w:sz="0" w:space="0" w:color="auto" w:frame="1"/>
          <w:lang w:eastAsia="es-ES"/>
        </w:rPr>
        <w:t>PUBLIC</w:t>
      </w:r>
      <w:r w:rsidRPr="00501CE0">
        <w:rPr>
          <w:rFonts w:ascii="var(--INTERNAL-CODE-font)" w:eastAsia="Times New Roman" w:hAnsi="var(--INTERNAL-CODE-font)" w:cs="Courier New"/>
          <w:color w:val="F8F8F2"/>
          <w:sz w:val="23"/>
          <w:szCs w:val="23"/>
          <w:bdr w:val="none" w:sz="0" w:space="0" w:color="auto" w:frame="1"/>
          <w:lang w:eastAsia="es-ES"/>
        </w:rPr>
        <w:t>.DEBUXO (nome);</w:t>
      </w:r>
    </w:p>
    <w:p w:rsidR="00501CE0" w:rsidRPr="00501CE0" w:rsidRDefault="00501CE0" w:rsidP="00501CE0">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3"/>
          <w:szCs w:val="23"/>
          <w:bdr w:val="none" w:sz="0" w:space="0" w:color="auto" w:frame="1"/>
          <w:lang w:eastAsia="es-ES"/>
        </w:rPr>
      </w:pPr>
      <w:r w:rsidRPr="00501CE0">
        <w:rPr>
          <w:rFonts w:ascii="var(--INTERNAL-CODE-font)" w:eastAsia="Times New Roman" w:hAnsi="var(--INTERNAL-CODE-font)" w:cs="Courier New"/>
          <w:color w:val="66D9EF"/>
          <w:sz w:val="23"/>
          <w:szCs w:val="23"/>
          <w:bdr w:val="none" w:sz="0" w:space="0" w:color="auto" w:frame="1"/>
          <w:lang w:eastAsia="es-ES"/>
        </w:rPr>
        <w:t>COMMENT</w:t>
      </w:r>
      <w:r w:rsidRPr="00501CE0">
        <w:rPr>
          <w:rFonts w:ascii="var(--INTERNAL-CODE-font)" w:eastAsia="Times New Roman" w:hAnsi="var(--INTERNAL-CODE-font)" w:cs="Courier New"/>
          <w:color w:val="F8F8F2"/>
          <w:sz w:val="23"/>
          <w:szCs w:val="23"/>
          <w:bdr w:val="none" w:sz="0" w:space="0" w:color="auto" w:frame="1"/>
          <w:lang w:eastAsia="es-ES"/>
        </w:rPr>
        <w:t xml:space="preserve"> </w:t>
      </w:r>
      <w:r w:rsidRPr="00501CE0">
        <w:rPr>
          <w:rFonts w:ascii="var(--INTERNAL-CODE-font)" w:eastAsia="Times New Roman" w:hAnsi="var(--INTERNAL-CODE-font)" w:cs="Courier New"/>
          <w:color w:val="66D9EF"/>
          <w:sz w:val="23"/>
          <w:szCs w:val="23"/>
          <w:bdr w:val="none" w:sz="0" w:space="0" w:color="auto" w:frame="1"/>
          <w:lang w:eastAsia="es-ES"/>
        </w:rPr>
        <w:t>ON</w:t>
      </w:r>
      <w:r w:rsidRPr="00501CE0">
        <w:rPr>
          <w:rFonts w:ascii="var(--INTERNAL-CODE-font)" w:eastAsia="Times New Roman" w:hAnsi="var(--INTERNAL-CODE-font)" w:cs="Courier New"/>
          <w:color w:val="F8F8F2"/>
          <w:sz w:val="23"/>
          <w:szCs w:val="23"/>
          <w:bdr w:val="none" w:sz="0" w:space="0" w:color="auto" w:frame="1"/>
          <w:lang w:eastAsia="es-ES"/>
        </w:rPr>
        <w:t xml:space="preserve"> </w:t>
      </w:r>
      <w:r w:rsidRPr="00501CE0">
        <w:rPr>
          <w:rFonts w:ascii="var(--INTERNAL-CODE-font)" w:eastAsia="Times New Roman" w:hAnsi="var(--INTERNAL-CODE-font)" w:cs="Courier New"/>
          <w:color w:val="66D9EF"/>
          <w:sz w:val="23"/>
          <w:szCs w:val="23"/>
          <w:bdr w:val="none" w:sz="0" w:space="0" w:color="auto" w:frame="1"/>
          <w:lang w:eastAsia="es-ES"/>
        </w:rPr>
        <w:t>TABLE</w:t>
      </w:r>
      <w:r w:rsidRPr="00501CE0">
        <w:rPr>
          <w:rFonts w:ascii="var(--INTERNAL-CODE-font)" w:eastAsia="Times New Roman" w:hAnsi="var(--INTERNAL-CODE-font)" w:cs="Courier New"/>
          <w:color w:val="F8F8F2"/>
          <w:sz w:val="23"/>
          <w:szCs w:val="23"/>
          <w:bdr w:val="none" w:sz="0" w:space="0" w:color="auto" w:frame="1"/>
          <w:lang w:eastAsia="es-ES"/>
        </w:rPr>
        <w:t xml:space="preserve"> </w:t>
      </w:r>
      <w:r w:rsidRPr="00501CE0">
        <w:rPr>
          <w:rFonts w:ascii="var(--INTERNAL-CODE-font)" w:eastAsia="Times New Roman" w:hAnsi="var(--INTERNAL-CODE-font)" w:cs="Courier New"/>
          <w:color w:val="66D9EF"/>
          <w:sz w:val="23"/>
          <w:szCs w:val="23"/>
          <w:bdr w:val="none" w:sz="0" w:space="0" w:color="auto" w:frame="1"/>
          <w:lang w:eastAsia="es-ES"/>
        </w:rPr>
        <w:t>PUBLIC</w:t>
      </w:r>
      <w:r w:rsidRPr="00501CE0">
        <w:rPr>
          <w:rFonts w:ascii="var(--INTERNAL-CODE-font)" w:eastAsia="Times New Roman" w:hAnsi="var(--INTERNAL-CODE-font)" w:cs="Courier New"/>
          <w:color w:val="F8F8F2"/>
          <w:sz w:val="23"/>
          <w:szCs w:val="23"/>
          <w:bdr w:val="none" w:sz="0" w:space="0" w:color="auto" w:frame="1"/>
          <w:lang w:eastAsia="es-ES"/>
        </w:rPr>
        <w:t xml:space="preserve">.DEBUXO </w:t>
      </w:r>
      <w:r w:rsidRPr="00501CE0">
        <w:rPr>
          <w:rFonts w:ascii="var(--INTERNAL-CODE-font)" w:eastAsia="Times New Roman" w:hAnsi="var(--INTERNAL-CODE-font)" w:cs="Courier New"/>
          <w:color w:val="66D9EF"/>
          <w:sz w:val="23"/>
          <w:szCs w:val="23"/>
          <w:bdr w:val="none" w:sz="0" w:space="0" w:color="auto" w:frame="1"/>
          <w:lang w:eastAsia="es-ES"/>
        </w:rPr>
        <w:t>IS</w:t>
      </w:r>
      <w:r w:rsidRPr="00501CE0">
        <w:rPr>
          <w:rFonts w:ascii="var(--INTERNAL-CODE-font)" w:eastAsia="Times New Roman" w:hAnsi="var(--INTERNAL-CODE-font)" w:cs="Courier New"/>
          <w:color w:val="F8F8F2"/>
          <w:sz w:val="23"/>
          <w:szCs w:val="23"/>
          <w:bdr w:val="none" w:sz="0" w:space="0" w:color="auto" w:frame="1"/>
          <w:lang w:eastAsia="es-ES"/>
        </w:rPr>
        <w:t xml:space="preserve"> </w:t>
      </w:r>
      <w:r w:rsidRPr="00501CE0">
        <w:rPr>
          <w:rFonts w:ascii="var(--INTERNAL-CODE-font)" w:eastAsia="Times New Roman" w:hAnsi="var(--INTERNAL-CODE-font)" w:cs="Courier New"/>
          <w:color w:val="E6DB74"/>
          <w:sz w:val="23"/>
          <w:szCs w:val="23"/>
          <w:bdr w:val="none" w:sz="0" w:space="0" w:color="auto" w:frame="1"/>
          <w:lang w:eastAsia="es-ES"/>
        </w:rPr>
        <w:t>'Debuxo da base de datos composto por figuras.'</w:t>
      </w:r>
      <w:r w:rsidRPr="00501CE0">
        <w:rPr>
          <w:rFonts w:ascii="var(--INTERNAL-CODE-font)" w:eastAsia="Times New Roman" w:hAnsi="var(--INTERNAL-CODE-font)" w:cs="Courier New"/>
          <w:color w:val="F8F8F2"/>
          <w:sz w:val="23"/>
          <w:szCs w:val="23"/>
          <w:bdr w:val="none" w:sz="0" w:space="0" w:color="auto" w:frame="1"/>
          <w:lang w:eastAsia="es-ES"/>
        </w:rPr>
        <w:t>;</w:t>
      </w:r>
    </w:p>
    <w:p w:rsidR="00501CE0" w:rsidRPr="00501CE0" w:rsidRDefault="00501CE0" w:rsidP="00501CE0">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3"/>
          <w:szCs w:val="23"/>
          <w:bdr w:val="none" w:sz="0" w:space="0" w:color="auto" w:frame="1"/>
          <w:lang w:eastAsia="es-ES"/>
        </w:rPr>
      </w:pPr>
      <w:r w:rsidRPr="00501CE0">
        <w:rPr>
          <w:rFonts w:ascii="var(--INTERNAL-CODE-font)" w:eastAsia="Times New Roman" w:hAnsi="var(--INTERNAL-CODE-font)" w:cs="Courier New"/>
          <w:color w:val="66D9EF"/>
          <w:sz w:val="23"/>
          <w:szCs w:val="23"/>
          <w:bdr w:val="none" w:sz="0" w:space="0" w:color="auto" w:frame="1"/>
          <w:lang w:eastAsia="es-ES"/>
        </w:rPr>
        <w:t>COMMENT</w:t>
      </w:r>
      <w:r w:rsidRPr="00501CE0">
        <w:rPr>
          <w:rFonts w:ascii="var(--INTERNAL-CODE-font)" w:eastAsia="Times New Roman" w:hAnsi="var(--INTERNAL-CODE-font)" w:cs="Courier New"/>
          <w:color w:val="F8F8F2"/>
          <w:sz w:val="23"/>
          <w:szCs w:val="23"/>
          <w:bdr w:val="none" w:sz="0" w:space="0" w:color="auto" w:frame="1"/>
          <w:lang w:eastAsia="es-ES"/>
        </w:rPr>
        <w:t xml:space="preserve"> </w:t>
      </w:r>
      <w:r w:rsidRPr="00501CE0">
        <w:rPr>
          <w:rFonts w:ascii="var(--INTERNAL-CODE-font)" w:eastAsia="Times New Roman" w:hAnsi="var(--INTERNAL-CODE-font)" w:cs="Courier New"/>
          <w:color w:val="66D9EF"/>
          <w:sz w:val="23"/>
          <w:szCs w:val="23"/>
          <w:bdr w:val="none" w:sz="0" w:space="0" w:color="auto" w:frame="1"/>
          <w:lang w:eastAsia="es-ES"/>
        </w:rPr>
        <w:t>ON</w:t>
      </w:r>
      <w:r w:rsidRPr="00501CE0">
        <w:rPr>
          <w:rFonts w:ascii="var(--INTERNAL-CODE-font)" w:eastAsia="Times New Roman" w:hAnsi="var(--INTERNAL-CODE-font)" w:cs="Courier New"/>
          <w:color w:val="F8F8F2"/>
          <w:sz w:val="23"/>
          <w:szCs w:val="23"/>
          <w:bdr w:val="none" w:sz="0" w:space="0" w:color="auto" w:frame="1"/>
          <w:lang w:eastAsia="es-ES"/>
        </w:rPr>
        <w:t xml:space="preserve"> </w:t>
      </w:r>
      <w:r w:rsidRPr="00501CE0">
        <w:rPr>
          <w:rFonts w:ascii="var(--INTERNAL-CODE-font)" w:eastAsia="Times New Roman" w:hAnsi="var(--INTERNAL-CODE-font)" w:cs="Courier New"/>
          <w:color w:val="66D9EF"/>
          <w:sz w:val="23"/>
          <w:szCs w:val="23"/>
          <w:bdr w:val="none" w:sz="0" w:space="0" w:color="auto" w:frame="1"/>
          <w:lang w:eastAsia="es-ES"/>
        </w:rPr>
        <w:t>COLUMN</w:t>
      </w:r>
      <w:r w:rsidRPr="00501CE0">
        <w:rPr>
          <w:rFonts w:ascii="var(--INTERNAL-CODE-font)" w:eastAsia="Times New Roman" w:hAnsi="var(--INTERNAL-CODE-font)" w:cs="Courier New"/>
          <w:color w:val="F8F8F2"/>
          <w:sz w:val="23"/>
          <w:szCs w:val="23"/>
          <w:bdr w:val="none" w:sz="0" w:space="0" w:color="auto" w:frame="1"/>
          <w:lang w:eastAsia="es-ES"/>
        </w:rPr>
        <w:t xml:space="preserve"> </w:t>
      </w:r>
      <w:r w:rsidRPr="00501CE0">
        <w:rPr>
          <w:rFonts w:ascii="var(--INTERNAL-CODE-font)" w:eastAsia="Times New Roman" w:hAnsi="var(--INTERNAL-CODE-font)" w:cs="Courier New"/>
          <w:color w:val="66D9EF"/>
          <w:sz w:val="23"/>
          <w:szCs w:val="23"/>
          <w:bdr w:val="none" w:sz="0" w:space="0" w:color="auto" w:frame="1"/>
          <w:lang w:eastAsia="es-ES"/>
        </w:rPr>
        <w:t>PUBLIC</w:t>
      </w:r>
      <w:r w:rsidRPr="00501CE0">
        <w:rPr>
          <w:rFonts w:ascii="var(--INTERNAL-CODE-font)" w:eastAsia="Times New Roman" w:hAnsi="var(--INTERNAL-CODE-font)" w:cs="Courier New"/>
          <w:color w:val="F8F8F2"/>
          <w:sz w:val="23"/>
          <w:szCs w:val="23"/>
          <w:bdr w:val="none" w:sz="0" w:space="0" w:color="auto" w:frame="1"/>
          <w:lang w:eastAsia="es-ES"/>
        </w:rPr>
        <w:t xml:space="preserve">.DEBUXO. </w:t>
      </w:r>
      <w:proofErr w:type="gramStart"/>
      <w:r w:rsidRPr="00501CE0">
        <w:rPr>
          <w:rFonts w:ascii="var(--INTERNAL-CODE-font)" w:eastAsia="Times New Roman" w:hAnsi="var(--INTERNAL-CODE-font)" w:cs="Courier New"/>
          <w:color w:val="F8F8F2"/>
          <w:sz w:val="23"/>
          <w:szCs w:val="23"/>
          <w:bdr w:val="none" w:sz="0" w:space="0" w:color="auto" w:frame="1"/>
          <w:lang w:eastAsia="es-ES"/>
        </w:rPr>
        <w:t>idDebuxo</w:t>
      </w:r>
      <w:proofErr w:type="gramEnd"/>
      <w:r w:rsidRPr="00501CE0">
        <w:rPr>
          <w:rFonts w:ascii="var(--INTERNAL-CODE-font)" w:eastAsia="Times New Roman" w:hAnsi="var(--INTERNAL-CODE-font)" w:cs="Courier New"/>
          <w:color w:val="F8F8F2"/>
          <w:sz w:val="23"/>
          <w:szCs w:val="23"/>
          <w:bdr w:val="none" w:sz="0" w:space="0" w:color="auto" w:frame="1"/>
          <w:lang w:eastAsia="es-ES"/>
        </w:rPr>
        <w:t xml:space="preserve"> </w:t>
      </w:r>
      <w:r w:rsidRPr="00501CE0">
        <w:rPr>
          <w:rFonts w:ascii="var(--INTERNAL-CODE-font)" w:eastAsia="Times New Roman" w:hAnsi="var(--INTERNAL-CODE-font)" w:cs="Courier New"/>
          <w:color w:val="66D9EF"/>
          <w:sz w:val="23"/>
          <w:szCs w:val="23"/>
          <w:bdr w:val="none" w:sz="0" w:space="0" w:color="auto" w:frame="1"/>
          <w:lang w:eastAsia="es-ES"/>
        </w:rPr>
        <w:t>IS</w:t>
      </w:r>
      <w:r w:rsidRPr="00501CE0">
        <w:rPr>
          <w:rFonts w:ascii="var(--INTERNAL-CODE-font)" w:eastAsia="Times New Roman" w:hAnsi="var(--INTERNAL-CODE-font)" w:cs="Courier New"/>
          <w:color w:val="F8F8F2"/>
          <w:sz w:val="23"/>
          <w:szCs w:val="23"/>
          <w:bdr w:val="none" w:sz="0" w:space="0" w:color="auto" w:frame="1"/>
          <w:lang w:eastAsia="es-ES"/>
        </w:rPr>
        <w:t xml:space="preserve"> </w:t>
      </w:r>
      <w:r w:rsidRPr="00501CE0">
        <w:rPr>
          <w:rFonts w:ascii="var(--INTERNAL-CODE-font)" w:eastAsia="Times New Roman" w:hAnsi="var(--INTERNAL-CODE-font)" w:cs="Courier New"/>
          <w:color w:val="E6DB74"/>
          <w:sz w:val="23"/>
          <w:szCs w:val="23"/>
          <w:bdr w:val="none" w:sz="0" w:space="0" w:color="auto" w:frame="1"/>
          <w:lang w:eastAsia="es-ES"/>
        </w:rPr>
        <w:t>'Clave primaria'</w:t>
      </w:r>
      <w:r w:rsidRPr="00501CE0">
        <w:rPr>
          <w:rFonts w:ascii="var(--INTERNAL-CODE-font)" w:eastAsia="Times New Roman" w:hAnsi="var(--INTERNAL-CODE-font)" w:cs="Courier New"/>
          <w:color w:val="F8F8F2"/>
          <w:sz w:val="23"/>
          <w:szCs w:val="23"/>
          <w:bdr w:val="none" w:sz="0" w:space="0" w:color="auto" w:frame="1"/>
          <w:lang w:eastAsia="es-ES"/>
        </w:rPr>
        <w:t>;</w:t>
      </w:r>
    </w:p>
    <w:p w:rsidR="00501CE0" w:rsidRPr="00501CE0" w:rsidRDefault="00501CE0" w:rsidP="00501CE0">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3"/>
          <w:szCs w:val="23"/>
          <w:bdr w:val="none" w:sz="0" w:space="0" w:color="auto" w:frame="1"/>
          <w:lang w:eastAsia="es-ES"/>
        </w:rPr>
      </w:pPr>
      <w:r w:rsidRPr="00501CE0">
        <w:rPr>
          <w:rFonts w:ascii="var(--INTERNAL-CODE-font)" w:eastAsia="Times New Roman" w:hAnsi="var(--INTERNAL-CODE-font)" w:cs="Courier New"/>
          <w:color w:val="66D9EF"/>
          <w:sz w:val="23"/>
          <w:szCs w:val="23"/>
          <w:bdr w:val="none" w:sz="0" w:space="0" w:color="auto" w:frame="1"/>
          <w:lang w:eastAsia="es-ES"/>
        </w:rPr>
        <w:t>COMMENT</w:t>
      </w:r>
      <w:r w:rsidRPr="00501CE0">
        <w:rPr>
          <w:rFonts w:ascii="var(--INTERNAL-CODE-font)" w:eastAsia="Times New Roman" w:hAnsi="var(--INTERNAL-CODE-font)" w:cs="Courier New"/>
          <w:color w:val="F8F8F2"/>
          <w:sz w:val="23"/>
          <w:szCs w:val="23"/>
          <w:bdr w:val="none" w:sz="0" w:space="0" w:color="auto" w:frame="1"/>
          <w:lang w:eastAsia="es-ES"/>
        </w:rPr>
        <w:t xml:space="preserve"> </w:t>
      </w:r>
      <w:r w:rsidRPr="00501CE0">
        <w:rPr>
          <w:rFonts w:ascii="var(--INTERNAL-CODE-font)" w:eastAsia="Times New Roman" w:hAnsi="var(--INTERNAL-CODE-font)" w:cs="Courier New"/>
          <w:color w:val="66D9EF"/>
          <w:sz w:val="23"/>
          <w:szCs w:val="23"/>
          <w:bdr w:val="none" w:sz="0" w:space="0" w:color="auto" w:frame="1"/>
          <w:lang w:eastAsia="es-ES"/>
        </w:rPr>
        <w:t>ON</w:t>
      </w:r>
      <w:r w:rsidRPr="00501CE0">
        <w:rPr>
          <w:rFonts w:ascii="var(--INTERNAL-CODE-font)" w:eastAsia="Times New Roman" w:hAnsi="var(--INTERNAL-CODE-font)" w:cs="Courier New"/>
          <w:color w:val="F8F8F2"/>
          <w:sz w:val="23"/>
          <w:szCs w:val="23"/>
          <w:bdr w:val="none" w:sz="0" w:space="0" w:color="auto" w:frame="1"/>
          <w:lang w:eastAsia="es-ES"/>
        </w:rPr>
        <w:t xml:space="preserve"> </w:t>
      </w:r>
      <w:r w:rsidRPr="00501CE0">
        <w:rPr>
          <w:rFonts w:ascii="var(--INTERNAL-CODE-font)" w:eastAsia="Times New Roman" w:hAnsi="var(--INTERNAL-CODE-font)" w:cs="Courier New"/>
          <w:color w:val="66D9EF"/>
          <w:sz w:val="23"/>
          <w:szCs w:val="23"/>
          <w:bdr w:val="none" w:sz="0" w:space="0" w:color="auto" w:frame="1"/>
          <w:lang w:eastAsia="es-ES"/>
        </w:rPr>
        <w:t>COLUMN</w:t>
      </w:r>
      <w:r w:rsidRPr="00501CE0">
        <w:rPr>
          <w:rFonts w:ascii="var(--INTERNAL-CODE-font)" w:eastAsia="Times New Roman" w:hAnsi="var(--INTERNAL-CODE-font)" w:cs="Courier New"/>
          <w:color w:val="F8F8F2"/>
          <w:sz w:val="23"/>
          <w:szCs w:val="23"/>
          <w:bdr w:val="none" w:sz="0" w:space="0" w:color="auto" w:frame="1"/>
          <w:lang w:eastAsia="es-ES"/>
        </w:rPr>
        <w:t xml:space="preserve"> </w:t>
      </w:r>
      <w:r w:rsidRPr="00501CE0">
        <w:rPr>
          <w:rFonts w:ascii="var(--INTERNAL-CODE-font)" w:eastAsia="Times New Roman" w:hAnsi="var(--INTERNAL-CODE-font)" w:cs="Courier New"/>
          <w:color w:val="66D9EF"/>
          <w:sz w:val="23"/>
          <w:szCs w:val="23"/>
          <w:bdr w:val="none" w:sz="0" w:space="0" w:color="auto" w:frame="1"/>
          <w:lang w:eastAsia="es-ES"/>
        </w:rPr>
        <w:t>PUBLIC</w:t>
      </w:r>
      <w:r w:rsidRPr="00501CE0">
        <w:rPr>
          <w:rFonts w:ascii="var(--INTERNAL-CODE-font)" w:eastAsia="Times New Roman" w:hAnsi="var(--INTERNAL-CODE-font)" w:cs="Courier New"/>
          <w:color w:val="F8F8F2"/>
          <w:sz w:val="23"/>
          <w:szCs w:val="23"/>
          <w:bdr w:val="none" w:sz="0" w:space="0" w:color="auto" w:frame="1"/>
          <w:lang w:eastAsia="es-ES"/>
        </w:rPr>
        <w:t xml:space="preserve">.DEBUXO.nome </w:t>
      </w:r>
      <w:r w:rsidRPr="00501CE0">
        <w:rPr>
          <w:rFonts w:ascii="var(--INTERNAL-CODE-font)" w:eastAsia="Times New Roman" w:hAnsi="var(--INTERNAL-CODE-font)" w:cs="Courier New"/>
          <w:color w:val="66D9EF"/>
          <w:sz w:val="23"/>
          <w:szCs w:val="23"/>
          <w:bdr w:val="none" w:sz="0" w:space="0" w:color="auto" w:frame="1"/>
          <w:lang w:eastAsia="es-ES"/>
        </w:rPr>
        <w:t>IS</w:t>
      </w:r>
      <w:r w:rsidRPr="00501CE0">
        <w:rPr>
          <w:rFonts w:ascii="var(--INTERNAL-CODE-font)" w:eastAsia="Times New Roman" w:hAnsi="var(--INTERNAL-CODE-font)" w:cs="Courier New"/>
          <w:color w:val="F8F8F2"/>
          <w:sz w:val="23"/>
          <w:szCs w:val="23"/>
          <w:bdr w:val="none" w:sz="0" w:space="0" w:color="auto" w:frame="1"/>
          <w:lang w:eastAsia="es-ES"/>
        </w:rPr>
        <w:t xml:space="preserve"> </w:t>
      </w:r>
      <w:r w:rsidRPr="00501CE0">
        <w:rPr>
          <w:rFonts w:ascii="var(--INTERNAL-CODE-font)" w:eastAsia="Times New Roman" w:hAnsi="var(--INTERNAL-CODE-font)" w:cs="Courier New"/>
          <w:color w:val="E6DB74"/>
          <w:sz w:val="23"/>
          <w:szCs w:val="23"/>
          <w:bdr w:val="none" w:sz="0" w:space="0" w:color="auto" w:frame="1"/>
          <w:lang w:eastAsia="es-ES"/>
        </w:rPr>
        <w:t>'Nome do debuxo'</w:t>
      </w:r>
      <w:r w:rsidRPr="00501CE0">
        <w:rPr>
          <w:rFonts w:ascii="var(--INTERNAL-CODE-font)" w:eastAsia="Times New Roman" w:hAnsi="var(--INTERNAL-CODE-font)" w:cs="Courier New"/>
          <w:color w:val="F8F8F2"/>
          <w:sz w:val="23"/>
          <w:szCs w:val="23"/>
          <w:bdr w:val="none" w:sz="0" w:space="0" w:color="auto" w:frame="1"/>
          <w:lang w:eastAsia="es-ES"/>
        </w:rPr>
        <w:t>;</w:t>
      </w:r>
    </w:p>
    <w:p w:rsidR="00501CE0" w:rsidRPr="00501CE0" w:rsidRDefault="00501CE0" w:rsidP="00501CE0">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3"/>
          <w:szCs w:val="23"/>
          <w:bdr w:val="none" w:sz="0" w:space="0" w:color="auto" w:frame="1"/>
          <w:lang w:eastAsia="es-ES"/>
        </w:rPr>
      </w:pPr>
    </w:p>
    <w:p w:rsidR="00501CE0" w:rsidRPr="00501CE0" w:rsidRDefault="00501CE0" w:rsidP="00501CE0">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3"/>
          <w:szCs w:val="23"/>
          <w:bdr w:val="none" w:sz="0" w:space="0" w:color="auto" w:frame="1"/>
          <w:lang w:eastAsia="es-ES"/>
        </w:rPr>
      </w:pPr>
      <w:r w:rsidRPr="00501CE0">
        <w:rPr>
          <w:rFonts w:ascii="var(--INTERNAL-CODE-font)" w:eastAsia="Times New Roman" w:hAnsi="var(--INTERNAL-CODE-font)" w:cs="Courier New"/>
          <w:color w:val="66D9EF"/>
          <w:sz w:val="23"/>
          <w:szCs w:val="23"/>
          <w:bdr w:val="none" w:sz="0" w:space="0" w:color="auto" w:frame="1"/>
          <w:lang w:eastAsia="es-ES"/>
        </w:rPr>
        <w:t>CREATE</w:t>
      </w:r>
      <w:r w:rsidRPr="00501CE0">
        <w:rPr>
          <w:rFonts w:ascii="var(--INTERNAL-CODE-font)" w:eastAsia="Times New Roman" w:hAnsi="var(--INTERNAL-CODE-font)" w:cs="Courier New"/>
          <w:color w:val="F8F8F2"/>
          <w:sz w:val="23"/>
          <w:szCs w:val="23"/>
          <w:bdr w:val="none" w:sz="0" w:space="0" w:color="auto" w:frame="1"/>
          <w:lang w:eastAsia="es-ES"/>
        </w:rPr>
        <w:t xml:space="preserve"> </w:t>
      </w:r>
      <w:r w:rsidRPr="00501CE0">
        <w:rPr>
          <w:rFonts w:ascii="var(--INTERNAL-CODE-font)" w:eastAsia="Times New Roman" w:hAnsi="var(--INTERNAL-CODE-font)" w:cs="Courier New"/>
          <w:color w:val="66D9EF"/>
          <w:sz w:val="23"/>
          <w:szCs w:val="23"/>
          <w:bdr w:val="none" w:sz="0" w:space="0" w:color="auto" w:frame="1"/>
          <w:lang w:eastAsia="es-ES"/>
        </w:rPr>
        <w:t>TABLE</w:t>
      </w:r>
      <w:r w:rsidRPr="00501CE0">
        <w:rPr>
          <w:rFonts w:ascii="var(--INTERNAL-CODE-font)" w:eastAsia="Times New Roman" w:hAnsi="var(--INTERNAL-CODE-font)" w:cs="Courier New"/>
          <w:color w:val="F8F8F2"/>
          <w:sz w:val="23"/>
          <w:szCs w:val="23"/>
          <w:bdr w:val="none" w:sz="0" w:space="0" w:color="auto" w:frame="1"/>
          <w:lang w:eastAsia="es-ES"/>
        </w:rPr>
        <w:t xml:space="preserve"> </w:t>
      </w:r>
      <w:r w:rsidRPr="00501CE0">
        <w:rPr>
          <w:rFonts w:ascii="var(--INTERNAL-CODE-font)" w:eastAsia="Times New Roman" w:hAnsi="var(--INTERNAL-CODE-font)" w:cs="Courier New"/>
          <w:color w:val="66D9EF"/>
          <w:sz w:val="23"/>
          <w:szCs w:val="23"/>
          <w:bdr w:val="none" w:sz="0" w:space="0" w:color="auto" w:frame="1"/>
          <w:lang w:eastAsia="es-ES"/>
        </w:rPr>
        <w:t>PUBLIC</w:t>
      </w:r>
      <w:r w:rsidRPr="00501CE0">
        <w:rPr>
          <w:rFonts w:ascii="var(--INTERNAL-CODE-font)" w:eastAsia="Times New Roman" w:hAnsi="var(--INTERNAL-CODE-font)" w:cs="Courier New"/>
          <w:color w:val="F8F8F2"/>
          <w:sz w:val="23"/>
          <w:szCs w:val="23"/>
          <w:bdr w:val="none" w:sz="0" w:space="0" w:color="auto" w:frame="1"/>
          <w:lang w:eastAsia="es-ES"/>
        </w:rPr>
        <w:t>.Shape (</w:t>
      </w:r>
    </w:p>
    <w:p w:rsidR="00501CE0" w:rsidRPr="00501CE0" w:rsidRDefault="00501CE0" w:rsidP="00501CE0">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3"/>
          <w:szCs w:val="23"/>
          <w:bdr w:val="none" w:sz="0" w:space="0" w:color="auto" w:frame="1"/>
          <w:lang w:eastAsia="es-ES"/>
        </w:rPr>
      </w:pPr>
      <w:r w:rsidRPr="00501CE0">
        <w:rPr>
          <w:rFonts w:ascii="var(--INTERNAL-CODE-font)" w:eastAsia="Times New Roman" w:hAnsi="var(--INTERNAL-CODE-font)" w:cs="Courier New"/>
          <w:color w:val="F8F8F2"/>
          <w:sz w:val="23"/>
          <w:szCs w:val="23"/>
          <w:bdr w:val="none" w:sz="0" w:space="0" w:color="auto" w:frame="1"/>
          <w:lang w:eastAsia="es-ES"/>
        </w:rPr>
        <w:t xml:space="preserve">    </w:t>
      </w:r>
      <w:proofErr w:type="gramStart"/>
      <w:r w:rsidRPr="00501CE0">
        <w:rPr>
          <w:rFonts w:ascii="var(--INTERNAL-CODE-font)" w:eastAsia="Times New Roman" w:hAnsi="var(--INTERNAL-CODE-font)" w:cs="Courier New"/>
          <w:color w:val="F8F8F2"/>
          <w:sz w:val="23"/>
          <w:szCs w:val="23"/>
          <w:bdr w:val="none" w:sz="0" w:space="0" w:color="auto" w:frame="1"/>
          <w:lang w:eastAsia="es-ES"/>
        </w:rPr>
        <w:t>idDebuxo</w:t>
      </w:r>
      <w:proofErr w:type="gramEnd"/>
      <w:r w:rsidRPr="00501CE0">
        <w:rPr>
          <w:rFonts w:ascii="var(--INTERNAL-CODE-font)" w:eastAsia="Times New Roman" w:hAnsi="var(--INTERNAL-CODE-font)" w:cs="Courier New"/>
          <w:color w:val="F8F8F2"/>
          <w:sz w:val="23"/>
          <w:szCs w:val="23"/>
          <w:bdr w:val="none" w:sz="0" w:space="0" w:color="auto" w:frame="1"/>
          <w:lang w:eastAsia="es-ES"/>
        </w:rPr>
        <w:t xml:space="preserve"> INTEGER </w:t>
      </w:r>
      <w:r w:rsidRPr="00501CE0">
        <w:rPr>
          <w:rFonts w:ascii="var(--INTERNAL-CODE-font)" w:eastAsia="Times New Roman" w:hAnsi="var(--INTERNAL-CODE-font)" w:cs="Courier New"/>
          <w:color w:val="66D9EF"/>
          <w:sz w:val="23"/>
          <w:szCs w:val="23"/>
          <w:bdr w:val="none" w:sz="0" w:space="0" w:color="auto" w:frame="1"/>
          <w:lang w:eastAsia="es-ES"/>
        </w:rPr>
        <w:t>NOT</w:t>
      </w:r>
      <w:r w:rsidRPr="00501CE0">
        <w:rPr>
          <w:rFonts w:ascii="var(--INTERNAL-CODE-font)" w:eastAsia="Times New Roman" w:hAnsi="var(--INTERNAL-CODE-font)" w:cs="Courier New"/>
          <w:color w:val="F8F8F2"/>
          <w:sz w:val="23"/>
          <w:szCs w:val="23"/>
          <w:bdr w:val="none" w:sz="0" w:space="0" w:color="auto" w:frame="1"/>
          <w:lang w:eastAsia="es-ES"/>
        </w:rPr>
        <w:t xml:space="preserve"> </w:t>
      </w:r>
      <w:r w:rsidRPr="00501CE0">
        <w:rPr>
          <w:rFonts w:ascii="var(--INTERNAL-CODE-font)" w:eastAsia="Times New Roman" w:hAnsi="var(--INTERNAL-CODE-font)" w:cs="Courier New"/>
          <w:color w:val="66D9EF"/>
          <w:sz w:val="23"/>
          <w:szCs w:val="23"/>
          <w:bdr w:val="none" w:sz="0" w:space="0" w:color="auto" w:frame="1"/>
          <w:lang w:eastAsia="es-ES"/>
        </w:rPr>
        <w:t>NULL</w:t>
      </w:r>
      <w:r w:rsidRPr="00501CE0">
        <w:rPr>
          <w:rFonts w:ascii="var(--INTERNAL-CODE-font)" w:eastAsia="Times New Roman" w:hAnsi="var(--INTERNAL-CODE-font)" w:cs="Courier New"/>
          <w:color w:val="F8F8F2"/>
          <w:sz w:val="23"/>
          <w:szCs w:val="23"/>
          <w:bdr w:val="none" w:sz="0" w:space="0" w:color="auto" w:frame="1"/>
          <w:lang w:eastAsia="es-ES"/>
        </w:rPr>
        <w:t>,</w:t>
      </w:r>
    </w:p>
    <w:p w:rsidR="00501CE0" w:rsidRPr="00501CE0" w:rsidRDefault="00501CE0" w:rsidP="00501CE0">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3"/>
          <w:szCs w:val="23"/>
          <w:bdr w:val="none" w:sz="0" w:space="0" w:color="auto" w:frame="1"/>
          <w:lang w:eastAsia="es-ES"/>
        </w:rPr>
      </w:pPr>
      <w:r w:rsidRPr="00501CE0">
        <w:rPr>
          <w:rFonts w:ascii="var(--INTERNAL-CODE-font)" w:eastAsia="Times New Roman" w:hAnsi="var(--INTERNAL-CODE-font)" w:cs="Courier New"/>
          <w:color w:val="F8F8F2"/>
          <w:sz w:val="23"/>
          <w:szCs w:val="23"/>
          <w:bdr w:val="none" w:sz="0" w:space="0" w:color="auto" w:frame="1"/>
          <w:lang w:eastAsia="es-ES"/>
        </w:rPr>
        <w:t xml:space="preserve">    </w:t>
      </w:r>
      <w:proofErr w:type="gramStart"/>
      <w:r w:rsidRPr="00501CE0">
        <w:rPr>
          <w:rFonts w:ascii="var(--INTERNAL-CODE-font)" w:eastAsia="Times New Roman" w:hAnsi="var(--INTERNAL-CODE-font)" w:cs="Courier New"/>
          <w:color w:val="F8F8F2"/>
          <w:sz w:val="23"/>
          <w:szCs w:val="23"/>
          <w:bdr w:val="none" w:sz="0" w:space="0" w:color="auto" w:frame="1"/>
          <w:lang w:eastAsia="es-ES"/>
        </w:rPr>
        <w:t>shape</w:t>
      </w:r>
      <w:proofErr w:type="gramEnd"/>
      <w:r w:rsidRPr="00501CE0">
        <w:rPr>
          <w:rFonts w:ascii="var(--INTERNAL-CODE-font)" w:eastAsia="Times New Roman" w:hAnsi="var(--INTERNAL-CODE-font)" w:cs="Courier New"/>
          <w:color w:val="F8F8F2"/>
          <w:sz w:val="23"/>
          <w:szCs w:val="23"/>
          <w:bdr w:val="none" w:sz="0" w:space="0" w:color="auto" w:frame="1"/>
          <w:lang w:eastAsia="es-ES"/>
        </w:rPr>
        <w:t xml:space="preserve"> BINARY </w:t>
      </w:r>
      <w:r w:rsidRPr="00501CE0">
        <w:rPr>
          <w:rFonts w:ascii="var(--INTERNAL-CODE-font)" w:eastAsia="Times New Roman" w:hAnsi="var(--INTERNAL-CODE-font)" w:cs="Courier New"/>
          <w:color w:val="66D9EF"/>
          <w:sz w:val="23"/>
          <w:szCs w:val="23"/>
          <w:bdr w:val="none" w:sz="0" w:space="0" w:color="auto" w:frame="1"/>
          <w:lang w:eastAsia="es-ES"/>
        </w:rPr>
        <w:t>LARGE</w:t>
      </w:r>
      <w:r w:rsidRPr="00501CE0">
        <w:rPr>
          <w:rFonts w:ascii="var(--INTERNAL-CODE-font)" w:eastAsia="Times New Roman" w:hAnsi="var(--INTERNAL-CODE-font)" w:cs="Courier New"/>
          <w:color w:val="F8F8F2"/>
          <w:sz w:val="23"/>
          <w:szCs w:val="23"/>
          <w:bdr w:val="none" w:sz="0" w:space="0" w:color="auto" w:frame="1"/>
          <w:lang w:eastAsia="es-ES"/>
        </w:rPr>
        <w:t xml:space="preserve"> </w:t>
      </w:r>
      <w:r w:rsidRPr="00501CE0">
        <w:rPr>
          <w:rFonts w:ascii="var(--INTERNAL-CODE-font)" w:eastAsia="Times New Roman" w:hAnsi="var(--INTERNAL-CODE-font)" w:cs="Courier New"/>
          <w:color w:val="66D9EF"/>
          <w:sz w:val="23"/>
          <w:szCs w:val="23"/>
          <w:bdr w:val="none" w:sz="0" w:space="0" w:color="auto" w:frame="1"/>
          <w:lang w:eastAsia="es-ES"/>
        </w:rPr>
        <w:t>OBJECT</w:t>
      </w:r>
      <w:r w:rsidRPr="00501CE0">
        <w:rPr>
          <w:rFonts w:ascii="var(--INTERNAL-CODE-font)" w:eastAsia="Times New Roman" w:hAnsi="var(--INTERNAL-CODE-font)" w:cs="Courier New"/>
          <w:color w:val="F8F8F2"/>
          <w:sz w:val="23"/>
          <w:szCs w:val="23"/>
          <w:bdr w:val="none" w:sz="0" w:space="0" w:color="auto" w:frame="1"/>
          <w:lang w:eastAsia="es-ES"/>
        </w:rPr>
        <w:t>,</w:t>
      </w:r>
    </w:p>
    <w:p w:rsidR="00501CE0" w:rsidRPr="00501CE0" w:rsidRDefault="00501CE0" w:rsidP="00501CE0">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3"/>
          <w:szCs w:val="23"/>
          <w:bdr w:val="none" w:sz="0" w:space="0" w:color="auto" w:frame="1"/>
          <w:lang w:eastAsia="es-ES"/>
        </w:rPr>
      </w:pPr>
      <w:r w:rsidRPr="00501CE0">
        <w:rPr>
          <w:rFonts w:ascii="var(--INTERNAL-CODE-font)" w:eastAsia="Times New Roman" w:hAnsi="var(--INTERNAL-CODE-font)" w:cs="Courier New"/>
          <w:color w:val="F8F8F2"/>
          <w:sz w:val="23"/>
          <w:szCs w:val="23"/>
          <w:bdr w:val="none" w:sz="0" w:space="0" w:color="auto" w:frame="1"/>
          <w:lang w:eastAsia="es-ES"/>
        </w:rPr>
        <w:t xml:space="preserve">    </w:t>
      </w:r>
      <w:r w:rsidRPr="00501CE0">
        <w:rPr>
          <w:rFonts w:ascii="var(--INTERNAL-CODE-font)" w:eastAsia="Times New Roman" w:hAnsi="var(--INTERNAL-CODE-font)" w:cs="Courier New"/>
          <w:color w:val="66D9EF"/>
          <w:sz w:val="23"/>
          <w:szCs w:val="23"/>
          <w:bdr w:val="none" w:sz="0" w:space="0" w:color="auto" w:frame="1"/>
          <w:lang w:eastAsia="es-ES"/>
        </w:rPr>
        <w:t>CONSTRAINT</w:t>
      </w:r>
      <w:r w:rsidRPr="00501CE0">
        <w:rPr>
          <w:rFonts w:ascii="var(--INTERNAL-CODE-font)" w:eastAsia="Times New Roman" w:hAnsi="var(--INTERNAL-CODE-font)" w:cs="Courier New"/>
          <w:color w:val="F8F8F2"/>
          <w:sz w:val="23"/>
          <w:szCs w:val="23"/>
          <w:bdr w:val="none" w:sz="0" w:space="0" w:color="auto" w:frame="1"/>
          <w:lang w:eastAsia="es-ES"/>
        </w:rPr>
        <w:t xml:space="preserve"> SHAPE_FK </w:t>
      </w:r>
      <w:r w:rsidRPr="00501CE0">
        <w:rPr>
          <w:rFonts w:ascii="var(--INTERNAL-CODE-font)" w:eastAsia="Times New Roman" w:hAnsi="var(--INTERNAL-CODE-font)" w:cs="Courier New"/>
          <w:color w:val="66D9EF"/>
          <w:sz w:val="23"/>
          <w:szCs w:val="23"/>
          <w:bdr w:val="none" w:sz="0" w:space="0" w:color="auto" w:frame="1"/>
          <w:lang w:eastAsia="es-ES"/>
        </w:rPr>
        <w:t>FOREIGN</w:t>
      </w:r>
      <w:r w:rsidRPr="00501CE0">
        <w:rPr>
          <w:rFonts w:ascii="var(--INTERNAL-CODE-font)" w:eastAsia="Times New Roman" w:hAnsi="var(--INTERNAL-CODE-font)" w:cs="Courier New"/>
          <w:color w:val="F8F8F2"/>
          <w:sz w:val="23"/>
          <w:szCs w:val="23"/>
          <w:bdr w:val="none" w:sz="0" w:space="0" w:color="auto" w:frame="1"/>
          <w:lang w:eastAsia="es-ES"/>
        </w:rPr>
        <w:t xml:space="preserve"> </w:t>
      </w:r>
      <w:r w:rsidRPr="00501CE0">
        <w:rPr>
          <w:rFonts w:ascii="var(--INTERNAL-CODE-font)" w:eastAsia="Times New Roman" w:hAnsi="var(--INTERNAL-CODE-font)" w:cs="Courier New"/>
          <w:color w:val="66D9EF"/>
          <w:sz w:val="23"/>
          <w:szCs w:val="23"/>
          <w:bdr w:val="none" w:sz="0" w:space="0" w:color="auto" w:frame="1"/>
          <w:lang w:eastAsia="es-ES"/>
        </w:rPr>
        <w:t>KEY</w:t>
      </w:r>
      <w:r w:rsidRPr="00501CE0">
        <w:rPr>
          <w:rFonts w:ascii="var(--INTERNAL-CODE-font)" w:eastAsia="Times New Roman" w:hAnsi="var(--INTERNAL-CODE-font)" w:cs="Courier New"/>
          <w:color w:val="F8F8F2"/>
          <w:sz w:val="23"/>
          <w:szCs w:val="23"/>
          <w:bdr w:val="none" w:sz="0" w:space="0" w:color="auto" w:frame="1"/>
          <w:lang w:eastAsia="es-ES"/>
        </w:rPr>
        <w:t xml:space="preserve"> (idDebuxo) </w:t>
      </w:r>
      <w:r w:rsidRPr="00501CE0">
        <w:rPr>
          <w:rFonts w:ascii="var(--INTERNAL-CODE-font)" w:eastAsia="Times New Roman" w:hAnsi="var(--INTERNAL-CODE-font)" w:cs="Courier New"/>
          <w:color w:val="66D9EF"/>
          <w:sz w:val="23"/>
          <w:szCs w:val="23"/>
          <w:bdr w:val="none" w:sz="0" w:space="0" w:color="auto" w:frame="1"/>
          <w:lang w:eastAsia="es-ES"/>
        </w:rPr>
        <w:t>REFERENCES</w:t>
      </w:r>
      <w:r w:rsidRPr="00501CE0">
        <w:rPr>
          <w:rFonts w:ascii="var(--INTERNAL-CODE-font)" w:eastAsia="Times New Roman" w:hAnsi="var(--INTERNAL-CODE-font)" w:cs="Courier New"/>
          <w:color w:val="F8F8F2"/>
          <w:sz w:val="23"/>
          <w:szCs w:val="23"/>
          <w:bdr w:val="none" w:sz="0" w:space="0" w:color="auto" w:frame="1"/>
          <w:lang w:eastAsia="es-ES"/>
        </w:rPr>
        <w:t xml:space="preserve"> </w:t>
      </w:r>
      <w:proofErr w:type="gramStart"/>
      <w:r w:rsidRPr="00501CE0">
        <w:rPr>
          <w:rFonts w:ascii="var(--INTERNAL-CODE-font)" w:eastAsia="Times New Roman" w:hAnsi="var(--INTERNAL-CODE-font)" w:cs="Courier New"/>
          <w:color w:val="66D9EF"/>
          <w:sz w:val="23"/>
          <w:szCs w:val="23"/>
          <w:bdr w:val="none" w:sz="0" w:space="0" w:color="auto" w:frame="1"/>
          <w:lang w:eastAsia="es-ES"/>
        </w:rPr>
        <w:t>PUBLIC</w:t>
      </w:r>
      <w:r w:rsidRPr="00501CE0">
        <w:rPr>
          <w:rFonts w:ascii="var(--INTERNAL-CODE-font)" w:eastAsia="Times New Roman" w:hAnsi="var(--INTERNAL-CODE-font)" w:cs="Courier New"/>
          <w:color w:val="F8F8F2"/>
          <w:sz w:val="23"/>
          <w:szCs w:val="23"/>
          <w:bdr w:val="none" w:sz="0" w:space="0" w:color="auto" w:frame="1"/>
          <w:lang w:eastAsia="es-ES"/>
        </w:rPr>
        <w:t>.Debuxo(</w:t>
      </w:r>
      <w:proofErr w:type="gramEnd"/>
      <w:r w:rsidRPr="00501CE0">
        <w:rPr>
          <w:rFonts w:ascii="var(--INTERNAL-CODE-font)" w:eastAsia="Times New Roman" w:hAnsi="var(--INTERNAL-CODE-font)" w:cs="Courier New"/>
          <w:color w:val="F8F8F2"/>
          <w:sz w:val="23"/>
          <w:szCs w:val="23"/>
          <w:bdr w:val="none" w:sz="0" w:space="0" w:color="auto" w:frame="1"/>
          <w:lang w:eastAsia="es-ES"/>
        </w:rPr>
        <w:t xml:space="preserve">idDebuxo) </w:t>
      </w:r>
      <w:r w:rsidRPr="00501CE0">
        <w:rPr>
          <w:rFonts w:ascii="var(--INTERNAL-CODE-font)" w:eastAsia="Times New Roman" w:hAnsi="var(--INTERNAL-CODE-font)" w:cs="Courier New"/>
          <w:color w:val="66D9EF"/>
          <w:sz w:val="23"/>
          <w:szCs w:val="23"/>
          <w:bdr w:val="none" w:sz="0" w:space="0" w:color="auto" w:frame="1"/>
          <w:lang w:eastAsia="es-ES"/>
        </w:rPr>
        <w:t>ON</w:t>
      </w:r>
      <w:r w:rsidRPr="00501CE0">
        <w:rPr>
          <w:rFonts w:ascii="var(--INTERNAL-CODE-font)" w:eastAsia="Times New Roman" w:hAnsi="var(--INTERNAL-CODE-font)" w:cs="Courier New"/>
          <w:color w:val="F8F8F2"/>
          <w:sz w:val="23"/>
          <w:szCs w:val="23"/>
          <w:bdr w:val="none" w:sz="0" w:space="0" w:color="auto" w:frame="1"/>
          <w:lang w:eastAsia="es-ES"/>
        </w:rPr>
        <w:t xml:space="preserve"> </w:t>
      </w:r>
      <w:r w:rsidRPr="00501CE0">
        <w:rPr>
          <w:rFonts w:ascii="var(--INTERNAL-CODE-font)" w:eastAsia="Times New Roman" w:hAnsi="var(--INTERNAL-CODE-font)" w:cs="Courier New"/>
          <w:color w:val="66D9EF"/>
          <w:sz w:val="23"/>
          <w:szCs w:val="23"/>
          <w:bdr w:val="none" w:sz="0" w:space="0" w:color="auto" w:frame="1"/>
          <w:lang w:eastAsia="es-ES"/>
        </w:rPr>
        <w:t>DELETE</w:t>
      </w:r>
      <w:r w:rsidRPr="00501CE0">
        <w:rPr>
          <w:rFonts w:ascii="var(--INTERNAL-CODE-font)" w:eastAsia="Times New Roman" w:hAnsi="var(--INTERNAL-CODE-font)" w:cs="Courier New"/>
          <w:color w:val="F8F8F2"/>
          <w:sz w:val="23"/>
          <w:szCs w:val="23"/>
          <w:bdr w:val="none" w:sz="0" w:space="0" w:color="auto" w:frame="1"/>
          <w:lang w:eastAsia="es-ES"/>
        </w:rPr>
        <w:t xml:space="preserve"> </w:t>
      </w:r>
      <w:r w:rsidRPr="00501CE0">
        <w:rPr>
          <w:rFonts w:ascii="var(--INTERNAL-CODE-font)" w:eastAsia="Times New Roman" w:hAnsi="var(--INTERNAL-CODE-font)" w:cs="Courier New"/>
          <w:color w:val="66D9EF"/>
          <w:sz w:val="23"/>
          <w:szCs w:val="23"/>
          <w:bdr w:val="none" w:sz="0" w:space="0" w:color="auto" w:frame="1"/>
          <w:lang w:eastAsia="es-ES"/>
        </w:rPr>
        <w:t>CASCADE</w:t>
      </w:r>
      <w:r w:rsidRPr="00501CE0">
        <w:rPr>
          <w:rFonts w:ascii="var(--INTERNAL-CODE-font)" w:eastAsia="Times New Roman" w:hAnsi="var(--INTERNAL-CODE-font)" w:cs="Courier New"/>
          <w:color w:val="F8F8F2"/>
          <w:sz w:val="23"/>
          <w:szCs w:val="23"/>
          <w:bdr w:val="none" w:sz="0" w:space="0" w:color="auto" w:frame="1"/>
          <w:lang w:eastAsia="es-ES"/>
        </w:rPr>
        <w:t xml:space="preserve"> </w:t>
      </w:r>
      <w:r w:rsidRPr="00501CE0">
        <w:rPr>
          <w:rFonts w:ascii="var(--INTERNAL-CODE-font)" w:eastAsia="Times New Roman" w:hAnsi="var(--INTERNAL-CODE-font)" w:cs="Courier New"/>
          <w:color w:val="66D9EF"/>
          <w:sz w:val="23"/>
          <w:szCs w:val="23"/>
          <w:bdr w:val="none" w:sz="0" w:space="0" w:color="auto" w:frame="1"/>
          <w:lang w:eastAsia="es-ES"/>
        </w:rPr>
        <w:t>ON</w:t>
      </w:r>
      <w:r w:rsidRPr="00501CE0">
        <w:rPr>
          <w:rFonts w:ascii="var(--INTERNAL-CODE-font)" w:eastAsia="Times New Roman" w:hAnsi="var(--INTERNAL-CODE-font)" w:cs="Courier New"/>
          <w:color w:val="F8F8F2"/>
          <w:sz w:val="23"/>
          <w:szCs w:val="23"/>
          <w:bdr w:val="none" w:sz="0" w:space="0" w:color="auto" w:frame="1"/>
          <w:lang w:eastAsia="es-ES"/>
        </w:rPr>
        <w:t xml:space="preserve"> </w:t>
      </w:r>
      <w:r w:rsidRPr="00501CE0">
        <w:rPr>
          <w:rFonts w:ascii="var(--INTERNAL-CODE-font)" w:eastAsia="Times New Roman" w:hAnsi="var(--INTERNAL-CODE-font)" w:cs="Courier New"/>
          <w:color w:val="66D9EF"/>
          <w:sz w:val="23"/>
          <w:szCs w:val="23"/>
          <w:bdr w:val="none" w:sz="0" w:space="0" w:color="auto" w:frame="1"/>
          <w:lang w:eastAsia="es-ES"/>
        </w:rPr>
        <w:t>UPDATE</w:t>
      </w:r>
      <w:r w:rsidRPr="00501CE0">
        <w:rPr>
          <w:rFonts w:ascii="var(--INTERNAL-CODE-font)" w:eastAsia="Times New Roman" w:hAnsi="var(--INTERNAL-CODE-font)" w:cs="Courier New"/>
          <w:color w:val="F8F8F2"/>
          <w:sz w:val="23"/>
          <w:szCs w:val="23"/>
          <w:bdr w:val="none" w:sz="0" w:space="0" w:color="auto" w:frame="1"/>
          <w:lang w:eastAsia="es-ES"/>
        </w:rPr>
        <w:t xml:space="preserve"> </w:t>
      </w:r>
      <w:r w:rsidRPr="00501CE0">
        <w:rPr>
          <w:rFonts w:ascii="var(--INTERNAL-CODE-font)" w:eastAsia="Times New Roman" w:hAnsi="var(--INTERNAL-CODE-font)" w:cs="Courier New"/>
          <w:color w:val="66D9EF"/>
          <w:sz w:val="23"/>
          <w:szCs w:val="23"/>
          <w:bdr w:val="none" w:sz="0" w:space="0" w:color="auto" w:frame="1"/>
          <w:lang w:eastAsia="es-ES"/>
        </w:rPr>
        <w:t>CASCADE</w:t>
      </w:r>
    </w:p>
    <w:p w:rsidR="00501CE0" w:rsidRPr="00501CE0" w:rsidRDefault="00501CE0" w:rsidP="00501CE0">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3"/>
          <w:szCs w:val="23"/>
          <w:bdr w:val="none" w:sz="0" w:space="0" w:color="auto" w:frame="1"/>
          <w:lang w:eastAsia="es-ES"/>
        </w:rPr>
      </w:pPr>
      <w:r w:rsidRPr="00501CE0">
        <w:rPr>
          <w:rFonts w:ascii="var(--INTERNAL-CODE-font)" w:eastAsia="Times New Roman" w:hAnsi="var(--INTERNAL-CODE-font)" w:cs="Courier New"/>
          <w:color w:val="F8F8F2"/>
          <w:sz w:val="23"/>
          <w:szCs w:val="23"/>
          <w:bdr w:val="none" w:sz="0" w:space="0" w:color="auto" w:frame="1"/>
          <w:lang w:eastAsia="es-ES"/>
        </w:rPr>
        <w:t>);</w:t>
      </w:r>
    </w:p>
    <w:p w:rsidR="00501CE0" w:rsidRPr="00501CE0" w:rsidRDefault="00501CE0" w:rsidP="00501CE0">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3"/>
          <w:szCs w:val="23"/>
          <w:bdr w:val="none" w:sz="0" w:space="0" w:color="auto" w:frame="1"/>
          <w:lang w:eastAsia="es-ES"/>
        </w:rPr>
      </w:pPr>
      <w:r w:rsidRPr="00501CE0">
        <w:rPr>
          <w:rFonts w:ascii="var(--INTERNAL-CODE-font)" w:eastAsia="Times New Roman" w:hAnsi="var(--INTERNAL-CODE-font)" w:cs="Courier New"/>
          <w:color w:val="66D9EF"/>
          <w:sz w:val="23"/>
          <w:szCs w:val="23"/>
          <w:bdr w:val="none" w:sz="0" w:space="0" w:color="auto" w:frame="1"/>
          <w:lang w:eastAsia="es-ES"/>
        </w:rPr>
        <w:t>CREATE</w:t>
      </w:r>
      <w:r w:rsidRPr="00501CE0">
        <w:rPr>
          <w:rFonts w:ascii="var(--INTERNAL-CODE-font)" w:eastAsia="Times New Roman" w:hAnsi="var(--INTERNAL-CODE-font)" w:cs="Courier New"/>
          <w:color w:val="F8F8F2"/>
          <w:sz w:val="23"/>
          <w:szCs w:val="23"/>
          <w:bdr w:val="none" w:sz="0" w:space="0" w:color="auto" w:frame="1"/>
          <w:lang w:eastAsia="es-ES"/>
        </w:rPr>
        <w:t xml:space="preserve"> </w:t>
      </w:r>
      <w:r w:rsidRPr="00501CE0">
        <w:rPr>
          <w:rFonts w:ascii="var(--INTERNAL-CODE-font)" w:eastAsia="Times New Roman" w:hAnsi="var(--INTERNAL-CODE-font)" w:cs="Courier New"/>
          <w:color w:val="66D9EF"/>
          <w:sz w:val="23"/>
          <w:szCs w:val="23"/>
          <w:bdr w:val="none" w:sz="0" w:space="0" w:color="auto" w:frame="1"/>
          <w:lang w:eastAsia="es-ES"/>
        </w:rPr>
        <w:t>INDEX</w:t>
      </w:r>
      <w:r w:rsidRPr="00501CE0">
        <w:rPr>
          <w:rFonts w:ascii="var(--INTERNAL-CODE-font)" w:eastAsia="Times New Roman" w:hAnsi="var(--INTERNAL-CODE-font)" w:cs="Courier New"/>
          <w:color w:val="F8F8F2"/>
          <w:sz w:val="23"/>
          <w:szCs w:val="23"/>
          <w:bdr w:val="none" w:sz="0" w:space="0" w:color="auto" w:frame="1"/>
          <w:lang w:eastAsia="es-ES"/>
        </w:rPr>
        <w:t xml:space="preserve"> SHAPE_IDDEBUXO_IDX </w:t>
      </w:r>
      <w:r w:rsidRPr="00501CE0">
        <w:rPr>
          <w:rFonts w:ascii="var(--INTERNAL-CODE-font)" w:eastAsia="Times New Roman" w:hAnsi="var(--INTERNAL-CODE-font)" w:cs="Courier New"/>
          <w:color w:val="66D9EF"/>
          <w:sz w:val="23"/>
          <w:szCs w:val="23"/>
          <w:bdr w:val="none" w:sz="0" w:space="0" w:color="auto" w:frame="1"/>
          <w:lang w:eastAsia="es-ES"/>
        </w:rPr>
        <w:t>ON</w:t>
      </w:r>
      <w:r w:rsidRPr="00501CE0">
        <w:rPr>
          <w:rFonts w:ascii="var(--INTERNAL-CODE-font)" w:eastAsia="Times New Roman" w:hAnsi="var(--INTERNAL-CODE-font)" w:cs="Courier New"/>
          <w:color w:val="F8F8F2"/>
          <w:sz w:val="23"/>
          <w:szCs w:val="23"/>
          <w:bdr w:val="none" w:sz="0" w:space="0" w:color="auto" w:frame="1"/>
          <w:lang w:eastAsia="es-ES"/>
        </w:rPr>
        <w:t xml:space="preserve"> </w:t>
      </w:r>
      <w:r w:rsidRPr="00501CE0">
        <w:rPr>
          <w:rFonts w:ascii="var(--INTERNAL-CODE-font)" w:eastAsia="Times New Roman" w:hAnsi="var(--INTERNAL-CODE-font)" w:cs="Courier New"/>
          <w:color w:val="66D9EF"/>
          <w:sz w:val="23"/>
          <w:szCs w:val="23"/>
          <w:bdr w:val="none" w:sz="0" w:space="0" w:color="auto" w:frame="1"/>
          <w:lang w:eastAsia="es-ES"/>
        </w:rPr>
        <w:t>PUBLIC</w:t>
      </w:r>
      <w:r w:rsidRPr="00501CE0">
        <w:rPr>
          <w:rFonts w:ascii="var(--INTERNAL-CODE-font)" w:eastAsia="Times New Roman" w:hAnsi="var(--INTERNAL-CODE-font)" w:cs="Courier New"/>
          <w:color w:val="F8F8F2"/>
          <w:sz w:val="23"/>
          <w:szCs w:val="23"/>
          <w:bdr w:val="none" w:sz="0" w:space="0" w:color="auto" w:frame="1"/>
          <w:lang w:eastAsia="es-ES"/>
        </w:rPr>
        <w:t>.SHAPE (idDebuxo);</w:t>
      </w:r>
    </w:p>
    <w:p w:rsidR="00501CE0" w:rsidRPr="00501CE0" w:rsidRDefault="00501CE0" w:rsidP="00501CE0">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3"/>
          <w:szCs w:val="23"/>
          <w:bdr w:val="none" w:sz="0" w:space="0" w:color="auto" w:frame="1"/>
          <w:lang w:eastAsia="es-ES"/>
        </w:rPr>
      </w:pPr>
      <w:r w:rsidRPr="00501CE0">
        <w:rPr>
          <w:rFonts w:ascii="var(--INTERNAL-CODE-font)" w:eastAsia="Times New Roman" w:hAnsi="var(--INTERNAL-CODE-font)" w:cs="Courier New"/>
          <w:color w:val="66D9EF"/>
          <w:sz w:val="23"/>
          <w:szCs w:val="23"/>
          <w:bdr w:val="none" w:sz="0" w:space="0" w:color="auto" w:frame="1"/>
          <w:lang w:eastAsia="es-ES"/>
        </w:rPr>
        <w:t>COMMENT</w:t>
      </w:r>
      <w:r w:rsidRPr="00501CE0">
        <w:rPr>
          <w:rFonts w:ascii="var(--INTERNAL-CODE-font)" w:eastAsia="Times New Roman" w:hAnsi="var(--INTERNAL-CODE-font)" w:cs="Courier New"/>
          <w:color w:val="F8F8F2"/>
          <w:sz w:val="23"/>
          <w:szCs w:val="23"/>
          <w:bdr w:val="none" w:sz="0" w:space="0" w:color="auto" w:frame="1"/>
          <w:lang w:eastAsia="es-ES"/>
        </w:rPr>
        <w:t xml:space="preserve"> </w:t>
      </w:r>
      <w:r w:rsidRPr="00501CE0">
        <w:rPr>
          <w:rFonts w:ascii="var(--INTERNAL-CODE-font)" w:eastAsia="Times New Roman" w:hAnsi="var(--INTERNAL-CODE-font)" w:cs="Courier New"/>
          <w:color w:val="66D9EF"/>
          <w:sz w:val="23"/>
          <w:szCs w:val="23"/>
          <w:bdr w:val="none" w:sz="0" w:space="0" w:color="auto" w:frame="1"/>
          <w:lang w:eastAsia="es-ES"/>
        </w:rPr>
        <w:t>ON</w:t>
      </w:r>
      <w:r w:rsidRPr="00501CE0">
        <w:rPr>
          <w:rFonts w:ascii="var(--INTERNAL-CODE-font)" w:eastAsia="Times New Roman" w:hAnsi="var(--INTERNAL-CODE-font)" w:cs="Courier New"/>
          <w:color w:val="F8F8F2"/>
          <w:sz w:val="23"/>
          <w:szCs w:val="23"/>
          <w:bdr w:val="none" w:sz="0" w:space="0" w:color="auto" w:frame="1"/>
          <w:lang w:eastAsia="es-ES"/>
        </w:rPr>
        <w:t xml:space="preserve"> </w:t>
      </w:r>
      <w:r w:rsidRPr="00501CE0">
        <w:rPr>
          <w:rFonts w:ascii="var(--INTERNAL-CODE-font)" w:eastAsia="Times New Roman" w:hAnsi="var(--INTERNAL-CODE-font)" w:cs="Courier New"/>
          <w:color w:val="66D9EF"/>
          <w:sz w:val="23"/>
          <w:szCs w:val="23"/>
          <w:bdr w:val="none" w:sz="0" w:space="0" w:color="auto" w:frame="1"/>
          <w:lang w:eastAsia="es-ES"/>
        </w:rPr>
        <w:t>TABLE</w:t>
      </w:r>
      <w:r w:rsidRPr="00501CE0">
        <w:rPr>
          <w:rFonts w:ascii="var(--INTERNAL-CODE-font)" w:eastAsia="Times New Roman" w:hAnsi="var(--INTERNAL-CODE-font)" w:cs="Courier New"/>
          <w:color w:val="F8F8F2"/>
          <w:sz w:val="23"/>
          <w:szCs w:val="23"/>
          <w:bdr w:val="none" w:sz="0" w:space="0" w:color="auto" w:frame="1"/>
          <w:lang w:eastAsia="es-ES"/>
        </w:rPr>
        <w:t xml:space="preserve"> </w:t>
      </w:r>
      <w:r w:rsidRPr="00501CE0">
        <w:rPr>
          <w:rFonts w:ascii="var(--INTERNAL-CODE-font)" w:eastAsia="Times New Roman" w:hAnsi="var(--INTERNAL-CODE-font)" w:cs="Courier New"/>
          <w:color w:val="66D9EF"/>
          <w:sz w:val="23"/>
          <w:szCs w:val="23"/>
          <w:bdr w:val="none" w:sz="0" w:space="0" w:color="auto" w:frame="1"/>
          <w:lang w:eastAsia="es-ES"/>
        </w:rPr>
        <w:t>PUBLIC</w:t>
      </w:r>
      <w:r w:rsidRPr="00501CE0">
        <w:rPr>
          <w:rFonts w:ascii="var(--INTERNAL-CODE-font)" w:eastAsia="Times New Roman" w:hAnsi="var(--INTERNAL-CODE-font)" w:cs="Courier New"/>
          <w:color w:val="F8F8F2"/>
          <w:sz w:val="23"/>
          <w:szCs w:val="23"/>
          <w:bdr w:val="none" w:sz="0" w:space="0" w:color="auto" w:frame="1"/>
          <w:lang w:eastAsia="es-ES"/>
        </w:rPr>
        <w:t xml:space="preserve">.shape </w:t>
      </w:r>
      <w:r w:rsidRPr="00501CE0">
        <w:rPr>
          <w:rFonts w:ascii="var(--INTERNAL-CODE-font)" w:eastAsia="Times New Roman" w:hAnsi="var(--INTERNAL-CODE-font)" w:cs="Courier New"/>
          <w:color w:val="66D9EF"/>
          <w:sz w:val="23"/>
          <w:szCs w:val="23"/>
          <w:bdr w:val="none" w:sz="0" w:space="0" w:color="auto" w:frame="1"/>
          <w:lang w:eastAsia="es-ES"/>
        </w:rPr>
        <w:t>IS</w:t>
      </w:r>
      <w:r w:rsidRPr="00501CE0">
        <w:rPr>
          <w:rFonts w:ascii="var(--INTERNAL-CODE-font)" w:eastAsia="Times New Roman" w:hAnsi="var(--INTERNAL-CODE-font)" w:cs="Courier New"/>
          <w:color w:val="F8F8F2"/>
          <w:sz w:val="23"/>
          <w:szCs w:val="23"/>
          <w:bdr w:val="none" w:sz="0" w:space="0" w:color="auto" w:frame="1"/>
          <w:lang w:eastAsia="es-ES"/>
        </w:rPr>
        <w:t xml:space="preserve"> </w:t>
      </w:r>
      <w:r w:rsidRPr="00501CE0">
        <w:rPr>
          <w:rFonts w:ascii="var(--INTERNAL-CODE-font)" w:eastAsia="Times New Roman" w:hAnsi="var(--INTERNAL-CODE-font)" w:cs="Courier New"/>
          <w:color w:val="E6DB74"/>
          <w:sz w:val="23"/>
          <w:szCs w:val="23"/>
          <w:bdr w:val="none" w:sz="0" w:space="0" w:color="auto" w:frame="1"/>
          <w:lang w:eastAsia="es-ES"/>
        </w:rPr>
        <w:t>'Figuras de dibujo'</w:t>
      </w:r>
      <w:r w:rsidRPr="00501CE0">
        <w:rPr>
          <w:rFonts w:ascii="var(--INTERNAL-CODE-font)" w:eastAsia="Times New Roman" w:hAnsi="var(--INTERNAL-CODE-font)" w:cs="Courier New"/>
          <w:color w:val="F8F8F2"/>
          <w:sz w:val="23"/>
          <w:szCs w:val="23"/>
          <w:bdr w:val="none" w:sz="0" w:space="0" w:color="auto" w:frame="1"/>
          <w:lang w:eastAsia="es-ES"/>
        </w:rPr>
        <w:t>;</w:t>
      </w:r>
    </w:p>
    <w:p w:rsidR="00501CE0" w:rsidRPr="00501CE0" w:rsidRDefault="00501CE0" w:rsidP="00501CE0">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3"/>
          <w:szCs w:val="23"/>
          <w:bdr w:val="none" w:sz="0" w:space="0" w:color="auto" w:frame="1"/>
          <w:lang w:eastAsia="es-ES"/>
        </w:rPr>
      </w:pPr>
      <w:r w:rsidRPr="00501CE0">
        <w:rPr>
          <w:rFonts w:ascii="var(--INTERNAL-CODE-font)" w:eastAsia="Times New Roman" w:hAnsi="var(--INTERNAL-CODE-font)" w:cs="Courier New"/>
          <w:color w:val="66D9EF"/>
          <w:sz w:val="23"/>
          <w:szCs w:val="23"/>
          <w:bdr w:val="none" w:sz="0" w:space="0" w:color="auto" w:frame="1"/>
          <w:lang w:eastAsia="es-ES"/>
        </w:rPr>
        <w:t>COMMENT</w:t>
      </w:r>
      <w:r w:rsidRPr="00501CE0">
        <w:rPr>
          <w:rFonts w:ascii="var(--INTERNAL-CODE-font)" w:eastAsia="Times New Roman" w:hAnsi="var(--INTERNAL-CODE-font)" w:cs="Courier New"/>
          <w:color w:val="F8F8F2"/>
          <w:sz w:val="23"/>
          <w:szCs w:val="23"/>
          <w:bdr w:val="none" w:sz="0" w:space="0" w:color="auto" w:frame="1"/>
          <w:lang w:eastAsia="es-ES"/>
        </w:rPr>
        <w:t xml:space="preserve"> </w:t>
      </w:r>
      <w:r w:rsidRPr="00501CE0">
        <w:rPr>
          <w:rFonts w:ascii="var(--INTERNAL-CODE-font)" w:eastAsia="Times New Roman" w:hAnsi="var(--INTERNAL-CODE-font)" w:cs="Courier New"/>
          <w:color w:val="66D9EF"/>
          <w:sz w:val="23"/>
          <w:szCs w:val="23"/>
          <w:bdr w:val="none" w:sz="0" w:space="0" w:color="auto" w:frame="1"/>
          <w:lang w:eastAsia="es-ES"/>
        </w:rPr>
        <w:t>ON</w:t>
      </w:r>
      <w:r w:rsidRPr="00501CE0">
        <w:rPr>
          <w:rFonts w:ascii="var(--INTERNAL-CODE-font)" w:eastAsia="Times New Roman" w:hAnsi="var(--INTERNAL-CODE-font)" w:cs="Courier New"/>
          <w:color w:val="F8F8F2"/>
          <w:sz w:val="23"/>
          <w:szCs w:val="23"/>
          <w:bdr w:val="none" w:sz="0" w:space="0" w:color="auto" w:frame="1"/>
          <w:lang w:eastAsia="es-ES"/>
        </w:rPr>
        <w:t xml:space="preserve"> </w:t>
      </w:r>
      <w:r w:rsidRPr="00501CE0">
        <w:rPr>
          <w:rFonts w:ascii="var(--INTERNAL-CODE-font)" w:eastAsia="Times New Roman" w:hAnsi="var(--INTERNAL-CODE-font)" w:cs="Courier New"/>
          <w:color w:val="66D9EF"/>
          <w:sz w:val="23"/>
          <w:szCs w:val="23"/>
          <w:bdr w:val="none" w:sz="0" w:space="0" w:color="auto" w:frame="1"/>
          <w:lang w:eastAsia="es-ES"/>
        </w:rPr>
        <w:t>COLUMN</w:t>
      </w:r>
      <w:r w:rsidRPr="00501CE0">
        <w:rPr>
          <w:rFonts w:ascii="var(--INTERNAL-CODE-font)" w:eastAsia="Times New Roman" w:hAnsi="var(--INTERNAL-CODE-font)" w:cs="Courier New"/>
          <w:color w:val="F8F8F2"/>
          <w:sz w:val="23"/>
          <w:szCs w:val="23"/>
          <w:bdr w:val="none" w:sz="0" w:space="0" w:color="auto" w:frame="1"/>
          <w:lang w:eastAsia="es-ES"/>
        </w:rPr>
        <w:t xml:space="preserve"> </w:t>
      </w:r>
      <w:r w:rsidRPr="00501CE0">
        <w:rPr>
          <w:rFonts w:ascii="var(--INTERNAL-CODE-font)" w:eastAsia="Times New Roman" w:hAnsi="var(--INTERNAL-CODE-font)" w:cs="Courier New"/>
          <w:color w:val="66D9EF"/>
          <w:sz w:val="23"/>
          <w:szCs w:val="23"/>
          <w:bdr w:val="none" w:sz="0" w:space="0" w:color="auto" w:frame="1"/>
          <w:lang w:eastAsia="es-ES"/>
        </w:rPr>
        <w:t>PUBLIC</w:t>
      </w:r>
      <w:r w:rsidRPr="00501CE0">
        <w:rPr>
          <w:rFonts w:ascii="var(--INTERNAL-CODE-font)" w:eastAsia="Times New Roman" w:hAnsi="var(--INTERNAL-CODE-font)" w:cs="Courier New"/>
          <w:color w:val="F8F8F2"/>
          <w:sz w:val="23"/>
          <w:szCs w:val="23"/>
          <w:bdr w:val="none" w:sz="0" w:space="0" w:color="auto" w:frame="1"/>
          <w:lang w:eastAsia="es-ES"/>
        </w:rPr>
        <w:t xml:space="preserve">.Shape. </w:t>
      </w:r>
      <w:proofErr w:type="gramStart"/>
      <w:r w:rsidRPr="00501CE0">
        <w:rPr>
          <w:rFonts w:ascii="var(--INTERNAL-CODE-font)" w:eastAsia="Times New Roman" w:hAnsi="var(--INTERNAL-CODE-font)" w:cs="Courier New"/>
          <w:color w:val="F8F8F2"/>
          <w:sz w:val="23"/>
          <w:szCs w:val="23"/>
          <w:bdr w:val="none" w:sz="0" w:space="0" w:color="auto" w:frame="1"/>
          <w:lang w:eastAsia="es-ES"/>
        </w:rPr>
        <w:t>idDebuxo</w:t>
      </w:r>
      <w:proofErr w:type="gramEnd"/>
      <w:r w:rsidRPr="00501CE0">
        <w:rPr>
          <w:rFonts w:ascii="var(--INTERNAL-CODE-font)" w:eastAsia="Times New Roman" w:hAnsi="var(--INTERNAL-CODE-font)" w:cs="Courier New"/>
          <w:color w:val="F8F8F2"/>
          <w:sz w:val="23"/>
          <w:szCs w:val="23"/>
          <w:bdr w:val="none" w:sz="0" w:space="0" w:color="auto" w:frame="1"/>
          <w:lang w:eastAsia="es-ES"/>
        </w:rPr>
        <w:t xml:space="preserve"> </w:t>
      </w:r>
      <w:r w:rsidRPr="00501CE0">
        <w:rPr>
          <w:rFonts w:ascii="var(--INTERNAL-CODE-font)" w:eastAsia="Times New Roman" w:hAnsi="var(--INTERNAL-CODE-font)" w:cs="Courier New"/>
          <w:color w:val="66D9EF"/>
          <w:sz w:val="23"/>
          <w:szCs w:val="23"/>
          <w:bdr w:val="none" w:sz="0" w:space="0" w:color="auto" w:frame="1"/>
          <w:lang w:eastAsia="es-ES"/>
        </w:rPr>
        <w:t>IS</w:t>
      </w:r>
      <w:r w:rsidRPr="00501CE0">
        <w:rPr>
          <w:rFonts w:ascii="var(--INTERNAL-CODE-font)" w:eastAsia="Times New Roman" w:hAnsi="var(--INTERNAL-CODE-font)" w:cs="Courier New"/>
          <w:color w:val="F8F8F2"/>
          <w:sz w:val="23"/>
          <w:szCs w:val="23"/>
          <w:bdr w:val="none" w:sz="0" w:space="0" w:color="auto" w:frame="1"/>
          <w:lang w:eastAsia="es-ES"/>
        </w:rPr>
        <w:t xml:space="preserve"> </w:t>
      </w:r>
      <w:r w:rsidRPr="00501CE0">
        <w:rPr>
          <w:rFonts w:ascii="var(--INTERNAL-CODE-font)" w:eastAsia="Times New Roman" w:hAnsi="var(--INTERNAL-CODE-font)" w:cs="Courier New"/>
          <w:color w:val="E6DB74"/>
          <w:sz w:val="23"/>
          <w:szCs w:val="23"/>
          <w:bdr w:val="none" w:sz="0" w:space="0" w:color="auto" w:frame="1"/>
          <w:lang w:eastAsia="es-ES"/>
        </w:rPr>
        <w:t>'Referencia ó debuxo'</w:t>
      </w:r>
      <w:r w:rsidRPr="00501CE0">
        <w:rPr>
          <w:rFonts w:ascii="var(--INTERNAL-CODE-font)" w:eastAsia="Times New Roman" w:hAnsi="var(--INTERNAL-CODE-font)" w:cs="Courier New"/>
          <w:color w:val="F8F8F2"/>
          <w:sz w:val="23"/>
          <w:szCs w:val="23"/>
          <w:bdr w:val="none" w:sz="0" w:space="0" w:color="auto" w:frame="1"/>
          <w:lang w:eastAsia="es-ES"/>
        </w:rPr>
        <w:t>;</w:t>
      </w:r>
    </w:p>
    <w:p w:rsidR="00501CE0" w:rsidRPr="00501CE0" w:rsidRDefault="00501CE0" w:rsidP="00501CE0">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3"/>
          <w:szCs w:val="23"/>
          <w:bdr w:val="none" w:sz="0" w:space="0" w:color="auto" w:frame="1"/>
          <w:lang w:eastAsia="es-ES"/>
        </w:rPr>
      </w:pPr>
      <w:r w:rsidRPr="00501CE0">
        <w:rPr>
          <w:rFonts w:ascii="var(--INTERNAL-CODE-font)" w:eastAsia="Times New Roman" w:hAnsi="var(--INTERNAL-CODE-font)" w:cs="Courier New"/>
          <w:color w:val="66D9EF"/>
          <w:sz w:val="23"/>
          <w:szCs w:val="23"/>
          <w:bdr w:val="none" w:sz="0" w:space="0" w:color="auto" w:frame="1"/>
          <w:lang w:eastAsia="es-ES"/>
        </w:rPr>
        <w:t>COMMENT</w:t>
      </w:r>
      <w:r w:rsidRPr="00501CE0">
        <w:rPr>
          <w:rFonts w:ascii="var(--INTERNAL-CODE-font)" w:eastAsia="Times New Roman" w:hAnsi="var(--INTERNAL-CODE-font)" w:cs="Courier New"/>
          <w:color w:val="F8F8F2"/>
          <w:sz w:val="23"/>
          <w:szCs w:val="23"/>
          <w:bdr w:val="none" w:sz="0" w:space="0" w:color="auto" w:frame="1"/>
          <w:lang w:eastAsia="es-ES"/>
        </w:rPr>
        <w:t xml:space="preserve"> </w:t>
      </w:r>
      <w:r w:rsidRPr="00501CE0">
        <w:rPr>
          <w:rFonts w:ascii="var(--INTERNAL-CODE-font)" w:eastAsia="Times New Roman" w:hAnsi="var(--INTERNAL-CODE-font)" w:cs="Courier New"/>
          <w:color w:val="66D9EF"/>
          <w:sz w:val="23"/>
          <w:szCs w:val="23"/>
          <w:bdr w:val="none" w:sz="0" w:space="0" w:color="auto" w:frame="1"/>
          <w:lang w:eastAsia="es-ES"/>
        </w:rPr>
        <w:t>ON</w:t>
      </w:r>
      <w:r w:rsidRPr="00501CE0">
        <w:rPr>
          <w:rFonts w:ascii="var(--INTERNAL-CODE-font)" w:eastAsia="Times New Roman" w:hAnsi="var(--INTERNAL-CODE-font)" w:cs="Courier New"/>
          <w:color w:val="F8F8F2"/>
          <w:sz w:val="23"/>
          <w:szCs w:val="23"/>
          <w:bdr w:val="none" w:sz="0" w:space="0" w:color="auto" w:frame="1"/>
          <w:lang w:eastAsia="es-ES"/>
        </w:rPr>
        <w:t xml:space="preserve"> </w:t>
      </w:r>
      <w:r w:rsidRPr="00501CE0">
        <w:rPr>
          <w:rFonts w:ascii="var(--INTERNAL-CODE-font)" w:eastAsia="Times New Roman" w:hAnsi="var(--INTERNAL-CODE-font)" w:cs="Courier New"/>
          <w:color w:val="66D9EF"/>
          <w:sz w:val="23"/>
          <w:szCs w:val="23"/>
          <w:bdr w:val="none" w:sz="0" w:space="0" w:color="auto" w:frame="1"/>
          <w:lang w:eastAsia="es-ES"/>
        </w:rPr>
        <w:t>COLUMN</w:t>
      </w:r>
      <w:r w:rsidRPr="00501CE0">
        <w:rPr>
          <w:rFonts w:ascii="var(--INTERNAL-CODE-font)" w:eastAsia="Times New Roman" w:hAnsi="var(--INTERNAL-CODE-font)" w:cs="Courier New"/>
          <w:color w:val="F8F8F2"/>
          <w:sz w:val="23"/>
          <w:szCs w:val="23"/>
          <w:bdr w:val="none" w:sz="0" w:space="0" w:color="auto" w:frame="1"/>
          <w:lang w:eastAsia="es-ES"/>
        </w:rPr>
        <w:t xml:space="preserve"> </w:t>
      </w:r>
      <w:r w:rsidRPr="00501CE0">
        <w:rPr>
          <w:rFonts w:ascii="var(--INTERNAL-CODE-font)" w:eastAsia="Times New Roman" w:hAnsi="var(--INTERNAL-CODE-font)" w:cs="Courier New"/>
          <w:color w:val="66D9EF"/>
          <w:sz w:val="23"/>
          <w:szCs w:val="23"/>
          <w:bdr w:val="none" w:sz="0" w:space="0" w:color="auto" w:frame="1"/>
          <w:lang w:eastAsia="es-ES"/>
        </w:rPr>
        <w:t>PUBLIC</w:t>
      </w:r>
      <w:r w:rsidRPr="00501CE0">
        <w:rPr>
          <w:rFonts w:ascii="var(--INTERNAL-CODE-font)" w:eastAsia="Times New Roman" w:hAnsi="var(--INTERNAL-CODE-font)" w:cs="Courier New"/>
          <w:color w:val="F8F8F2"/>
          <w:sz w:val="23"/>
          <w:szCs w:val="23"/>
          <w:bdr w:val="none" w:sz="0" w:space="0" w:color="auto" w:frame="1"/>
          <w:lang w:eastAsia="es-ES"/>
        </w:rPr>
        <w:t xml:space="preserve">.Shape.shape </w:t>
      </w:r>
      <w:r w:rsidRPr="00501CE0">
        <w:rPr>
          <w:rFonts w:ascii="var(--INTERNAL-CODE-font)" w:eastAsia="Times New Roman" w:hAnsi="var(--INTERNAL-CODE-font)" w:cs="Courier New"/>
          <w:color w:val="66D9EF"/>
          <w:sz w:val="23"/>
          <w:szCs w:val="23"/>
          <w:bdr w:val="none" w:sz="0" w:space="0" w:color="auto" w:frame="1"/>
          <w:lang w:eastAsia="es-ES"/>
        </w:rPr>
        <w:t>IS</w:t>
      </w:r>
      <w:r w:rsidRPr="00501CE0">
        <w:rPr>
          <w:rFonts w:ascii="var(--INTERNAL-CODE-font)" w:eastAsia="Times New Roman" w:hAnsi="var(--INTERNAL-CODE-font)" w:cs="Courier New"/>
          <w:color w:val="F8F8F2"/>
          <w:sz w:val="23"/>
          <w:szCs w:val="23"/>
          <w:bdr w:val="none" w:sz="0" w:space="0" w:color="auto" w:frame="1"/>
          <w:lang w:eastAsia="es-ES"/>
        </w:rPr>
        <w:t xml:space="preserve"> </w:t>
      </w:r>
      <w:r w:rsidRPr="00501CE0">
        <w:rPr>
          <w:rFonts w:ascii="var(--INTERNAL-CODE-font)" w:eastAsia="Times New Roman" w:hAnsi="var(--INTERNAL-CODE-font)" w:cs="Courier New"/>
          <w:color w:val="E6DB74"/>
          <w:sz w:val="23"/>
          <w:szCs w:val="23"/>
          <w:bdr w:val="none" w:sz="0" w:space="0" w:color="auto" w:frame="1"/>
          <w:lang w:eastAsia="es-ES"/>
        </w:rPr>
        <w:t>'BLOB con el objeto de la figura'</w:t>
      </w:r>
      <w:r w:rsidRPr="00501CE0">
        <w:rPr>
          <w:rFonts w:ascii="var(--INTERNAL-CODE-font)" w:eastAsia="Times New Roman" w:hAnsi="var(--INTERNAL-CODE-font)" w:cs="Courier New"/>
          <w:color w:val="F8F8F2"/>
          <w:sz w:val="23"/>
          <w:szCs w:val="23"/>
          <w:bdr w:val="none" w:sz="0" w:space="0" w:color="auto" w:frame="1"/>
          <w:lang w:eastAsia="es-ES"/>
        </w:rPr>
        <w:t>;</w:t>
      </w:r>
    </w:p>
    <w:p w:rsidR="00501CE0" w:rsidRPr="00501CE0" w:rsidRDefault="00501CE0" w:rsidP="00501CE0">
      <w:pPr>
        <w:shd w:val="clear" w:color="auto" w:fill="FFFFFF"/>
        <w:spacing w:before="100" w:beforeAutospacing="1" w:after="100" w:afterAutospacing="1" w:line="240" w:lineRule="auto"/>
        <w:rPr>
          <w:rFonts w:ascii="Helvetica" w:eastAsia="Times New Roman" w:hAnsi="Helvetica" w:cs="Times New Roman"/>
          <w:color w:val="323232"/>
          <w:sz w:val="24"/>
          <w:szCs w:val="24"/>
          <w:lang w:eastAsia="es-ES"/>
        </w:rPr>
      </w:pPr>
      <w:r w:rsidRPr="00501CE0">
        <w:rPr>
          <w:rFonts w:ascii="Helvetica" w:eastAsia="Times New Roman" w:hAnsi="Helvetica" w:cs="Times New Roman"/>
          <w:color w:val="323232"/>
          <w:sz w:val="24"/>
          <w:szCs w:val="24"/>
          <w:lang w:eastAsia="es-ES"/>
        </w:rPr>
        <w:t>En el ejemplo de BD se emplea un tipo dato BLOB (binario grande), para guardar un objeto binario en la base de datos.</w:t>
      </w:r>
    </w:p>
    <w:p w:rsidR="00501CE0" w:rsidRPr="00501CE0" w:rsidRDefault="00501CE0" w:rsidP="00501CE0">
      <w:pPr>
        <w:shd w:val="clear" w:color="auto" w:fill="FFFFFF"/>
        <w:spacing w:before="100" w:beforeAutospacing="1" w:after="100" w:afterAutospacing="1" w:line="240" w:lineRule="auto"/>
        <w:rPr>
          <w:rFonts w:ascii="Helvetica" w:eastAsia="Times New Roman" w:hAnsi="Helvetica" w:cs="Times New Roman"/>
          <w:color w:val="323232"/>
          <w:sz w:val="24"/>
          <w:szCs w:val="24"/>
          <w:lang w:eastAsia="es-ES"/>
        </w:rPr>
      </w:pPr>
      <w:r w:rsidRPr="00501CE0">
        <w:rPr>
          <w:rFonts w:ascii="Helvetica" w:eastAsia="Times New Roman" w:hAnsi="Helvetica" w:cs="Times New Roman"/>
          <w:color w:val="323232"/>
          <w:sz w:val="24"/>
          <w:szCs w:val="24"/>
          <w:lang w:eastAsia="es-ES"/>
        </w:rPr>
        <w:t>La configuración de la URL a la base de datos es la que aparece en las propiedades de la conexión:</w:t>
      </w:r>
    </w:p>
    <w:p w:rsidR="00501CE0" w:rsidRPr="00501CE0" w:rsidRDefault="00501CE0" w:rsidP="00501CE0">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3"/>
          <w:szCs w:val="23"/>
          <w:bdr w:val="none" w:sz="0" w:space="0" w:color="auto" w:frame="1"/>
          <w:lang w:eastAsia="es-ES"/>
        </w:rPr>
      </w:pPr>
      <w:r w:rsidRPr="00501CE0">
        <w:rPr>
          <w:rFonts w:ascii="var(--INTERNAL-CODE-font)" w:eastAsia="Times New Roman" w:hAnsi="var(--INTERNAL-CODE-font)" w:cs="Courier New"/>
          <w:color w:val="E6DB74"/>
          <w:sz w:val="23"/>
          <w:szCs w:val="23"/>
          <w:bdr w:val="none" w:sz="0" w:space="0" w:color="auto" w:frame="1"/>
          <w:lang w:eastAsia="es-ES"/>
        </w:rPr>
        <w:t>"jdbc</w:t>
      </w:r>
      <w:proofErr w:type="gramStart"/>
      <w:r w:rsidRPr="00501CE0">
        <w:rPr>
          <w:rFonts w:ascii="var(--INTERNAL-CODE-font)" w:eastAsia="Times New Roman" w:hAnsi="var(--INTERNAL-CODE-font)" w:cs="Courier New"/>
          <w:color w:val="E6DB74"/>
          <w:sz w:val="23"/>
          <w:szCs w:val="23"/>
          <w:bdr w:val="none" w:sz="0" w:space="0" w:color="auto" w:frame="1"/>
          <w:lang w:eastAsia="es-ES"/>
        </w:rPr>
        <w:t>:h2:RutaABaseDatos</w:t>
      </w:r>
      <w:proofErr w:type="gramEnd"/>
      <w:r w:rsidRPr="00501CE0">
        <w:rPr>
          <w:rFonts w:ascii="var(--INTERNAL-CODE-font)" w:eastAsia="Times New Roman" w:hAnsi="var(--INTERNAL-CODE-font)" w:cs="Courier New"/>
          <w:color w:val="E6DB74"/>
          <w:sz w:val="23"/>
          <w:szCs w:val="23"/>
          <w:bdr w:val="none" w:sz="0" w:space="0" w:color="auto" w:frame="1"/>
          <w:lang w:eastAsia="es-ES"/>
        </w:rPr>
        <w:t>\debuxos"</w:t>
      </w:r>
    </w:p>
    <w:p w:rsidR="00501CE0" w:rsidRPr="00501CE0" w:rsidRDefault="00501CE0" w:rsidP="00501CE0">
      <w:pPr>
        <w:shd w:val="clear" w:color="auto" w:fill="FFFFFF"/>
        <w:spacing w:before="100" w:beforeAutospacing="1" w:after="100" w:afterAutospacing="1" w:line="240" w:lineRule="auto"/>
        <w:rPr>
          <w:rFonts w:ascii="Helvetica" w:eastAsia="Times New Roman" w:hAnsi="Helvetica" w:cs="Times New Roman"/>
          <w:color w:val="323232"/>
          <w:sz w:val="24"/>
          <w:szCs w:val="24"/>
          <w:lang w:eastAsia="es-ES"/>
        </w:rPr>
      </w:pPr>
      <w:r>
        <w:rPr>
          <w:rFonts w:ascii="Helvetica" w:eastAsia="Times New Roman" w:hAnsi="Helvetica" w:cs="Times New Roman"/>
          <w:noProof/>
          <w:color w:val="323232"/>
          <w:sz w:val="24"/>
          <w:szCs w:val="24"/>
          <w:lang w:eastAsia="es-ES"/>
        </w:rPr>
        <w:lastRenderedPageBreak/>
        <w:drawing>
          <wp:inline distT="0" distB="0" distL="0" distR="0">
            <wp:extent cx="4778375" cy="953135"/>
            <wp:effectExtent l="0" t="0" r="3175" b="0"/>
            <wp:docPr id="11" name="Imagen 11" descr="C:\Users\a24aliciama\Pictures\url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24aliciama\Pictures\urldb.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778375" cy="953135"/>
                    </a:xfrm>
                    <a:prstGeom prst="rect">
                      <a:avLst/>
                    </a:prstGeom>
                    <a:noFill/>
                    <a:ln>
                      <a:noFill/>
                    </a:ln>
                  </pic:spPr>
                </pic:pic>
              </a:graphicData>
            </a:graphic>
          </wp:inline>
        </w:drawing>
      </w:r>
    </w:p>
    <w:p w:rsidR="00501CE0" w:rsidRPr="00501CE0" w:rsidRDefault="00501CE0" w:rsidP="00501CE0">
      <w:pPr>
        <w:shd w:val="clear" w:color="auto" w:fill="FFFFFF"/>
        <w:spacing w:before="100" w:beforeAutospacing="1" w:after="100" w:afterAutospacing="1" w:line="240" w:lineRule="auto"/>
        <w:rPr>
          <w:rFonts w:ascii="Helvetica" w:eastAsia="Times New Roman" w:hAnsi="Helvetica" w:cs="Times New Roman"/>
          <w:color w:val="323232"/>
          <w:sz w:val="24"/>
          <w:szCs w:val="24"/>
          <w:lang w:eastAsia="es-ES"/>
        </w:rPr>
      </w:pPr>
      <w:r w:rsidRPr="00501CE0">
        <w:rPr>
          <w:rFonts w:ascii="Helvetica" w:eastAsia="Times New Roman" w:hAnsi="Helvetica" w:cs="Times New Roman"/>
          <w:color w:val="323232"/>
          <w:sz w:val="24"/>
          <w:szCs w:val="24"/>
          <w:lang w:eastAsia="es-ES"/>
        </w:rPr>
        <w:t>Los parámetros de la conexión deben ser:</w:t>
      </w:r>
    </w:p>
    <w:p w:rsidR="00501CE0" w:rsidRPr="00501CE0" w:rsidRDefault="00501CE0" w:rsidP="00501CE0">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3"/>
          <w:szCs w:val="23"/>
          <w:bdr w:val="none" w:sz="0" w:space="0" w:color="auto" w:frame="1"/>
          <w:lang w:eastAsia="es-ES"/>
        </w:rPr>
      </w:pPr>
      <w:r w:rsidRPr="00501CE0">
        <w:rPr>
          <w:rFonts w:ascii="var(--INTERNAL-CODE-font)" w:eastAsia="Times New Roman" w:hAnsi="var(--INTERNAL-CODE-font)" w:cs="Courier New"/>
          <w:color w:val="F8F8F2"/>
          <w:sz w:val="23"/>
          <w:szCs w:val="23"/>
          <w:bdr w:val="none" w:sz="0" w:space="0" w:color="auto" w:frame="1"/>
          <w:lang w:eastAsia="es-ES"/>
        </w:rPr>
        <w:t xml:space="preserve">JDBC_DRIVER </w:t>
      </w:r>
      <w:r w:rsidRPr="00501CE0">
        <w:rPr>
          <w:rFonts w:ascii="var(--INTERNAL-CODE-font)" w:eastAsia="Times New Roman" w:hAnsi="var(--INTERNAL-CODE-font)" w:cs="Courier New"/>
          <w:color w:val="F92672"/>
          <w:sz w:val="23"/>
          <w:szCs w:val="23"/>
          <w:bdr w:val="none" w:sz="0" w:space="0" w:color="auto" w:frame="1"/>
          <w:lang w:eastAsia="es-ES"/>
        </w:rPr>
        <w:t>=</w:t>
      </w:r>
      <w:r w:rsidRPr="00501CE0">
        <w:rPr>
          <w:rFonts w:ascii="var(--INTERNAL-CODE-font)" w:eastAsia="Times New Roman" w:hAnsi="var(--INTERNAL-CODE-font)" w:cs="Courier New"/>
          <w:color w:val="F8F8F2"/>
          <w:sz w:val="23"/>
          <w:szCs w:val="23"/>
          <w:bdr w:val="none" w:sz="0" w:space="0" w:color="auto" w:frame="1"/>
          <w:lang w:eastAsia="es-ES"/>
        </w:rPr>
        <w:t xml:space="preserve"> </w:t>
      </w:r>
      <w:r w:rsidRPr="00501CE0">
        <w:rPr>
          <w:rFonts w:ascii="var(--INTERNAL-CODE-font)" w:eastAsia="Times New Roman" w:hAnsi="var(--INTERNAL-CODE-font)" w:cs="Courier New"/>
          <w:color w:val="E6DB74"/>
          <w:sz w:val="23"/>
          <w:szCs w:val="23"/>
          <w:bdr w:val="none" w:sz="0" w:space="0" w:color="auto" w:frame="1"/>
          <w:lang w:eastAsia="es-ES"/>
        </w:rPr>
        <w:t>"org.h2.Driver"</w:t>
      </w:r>
      <w:r w:rsidRPr="00501CE0">
        <w:rPr>
          <w:rFonts w:ascii="var(--INTERNAL-CODE-font)" w:eastAsia="Times New Roman" w:hAnsi="var(--INTERNAL-CODE-font)" w:cs="Courier New"/>
          <w:color w:val="F8F8F2"/>
          <w:sz w:val="23"/>
          <w:szCs w:val="23"/>
          <w:bdr w:val="none" w:sz="0" w:space="0" w:color="auto" w:frame="1"/>
          <w:lang w:eastAsia="es-ES"/>
        </w:rPr>
        <w:t xml:space="preserve">; </w:t>
      </w:r>
      <w:r w:rsidRPr="00501CE0">
        <w:rPr>
          <w:rFonts w:ascii="var(--INTERNAL-CODE-font)" w:eastAsia="Times New Roman" w:hAnsi="var(--INTERNAL-CODE-font)" w:cs="Courier New"/>
          <w:color w:val="75715E"/>
          <w:sz w:val="23"/>
          <w:szCs w:val="23"/>
          <w:bdr w:val="none" w:sz="0" w:space="0" w:color="auto" w:frame="1"/>
          <w:lang w:eastAsia="es-ES"/>
        </w:rPr>
        <w:t>// No se precisa en JDBC versión mayor a 4.0</w:t>
      </w:r>
    </w:p>
    <w:p w:rsidR="00501CE0" w:rsidRPr="00501CE0" w:rsidRDefault="00501CE0" w:rsidP="00501CE0">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E6DB74"/>
          <w:sz w:val="23"/>
          <w:szCs w:val="23"/>
          <w:bdr w:val="none" w:sz="0" w:space="0" w:color="auto" w:frame="1"/>
          <w:lang w:eastAsia="es-ES"/>
        </w:rPr>
      </w:pPr>
      <w:r w:rsidRPr="00501CE0">
        <w:rPr>
          <w:rFonts w:ascii="var(--INTERNAL-CODE-font)" w:eastAsia="Times New Roman" w:hAnsi="var(--INTERNAL-CODE-font)" w:cs="Courier New"/>
          <w:color w:val="F8F8F2"/>
          <w:sz w:val="23"/>
          <w:szCs w:val="23"/>
          <w:bdr w:val="none" w:sz="0" w:space="0" w:color="auto" w:frame="1"/>
          <w:lang w:eastAsia="es-ES"/>
        </w:rPr>
        <w:t xml:space="preserve">DB_URL </w:t>
      </w:r>
      <w:r w:rsidRPr="00501CE0">
        <w:rPr>
          <w:rFonts w:ascii="var(--INTERNAL-CODE-font)" w:eastAsia="Times New Roman" w:hAnsi="var(--INTERNAL-CODE-font)" w:cs="Courier New"/>
          <w:color w:val="F92672"/>
          <w:sz w:val="23"/>
          <w:szCs w:val="23"/>
          <w:bdr w:val="none" w:sz="0" w:space="0" w:color="auto" w:frame="1"/>
          <w:lang w:eastAsia="es-ES"/>
        </w:rPr>
        <w:t>=</w:t>
      </w:r>
      <w:r w:rsidRPr="00501CE0">
        <w:rPr>
          <w:rFonts w:ascii="var(--INTERNAL-CODE-font)" w:eastAsia="Times New Roman" w:hAnsi="var(--INTERNAL-CODE-font)" w:cs="Courier New"/>
          <w:color w:val="F8F8F2"/>
          <w:sz w:val="23"/>
          <w:szCs w:val="23"/>
          <w:bdr w:val="none" w:sz="0" w:space="0" w:color="auto" w:frame="1"/>
          <w:lang w:eastAsia="es-ES"/>
        </w:rPr>
        <w:t xml:space="preserve"> </w:t>
      </w:r>
      <w:r w:rsidRPr="00501CE0">
        <w:rPr>
          <w:rFonts w:ascii="var(--INTERNAL-CODE-font)" w:eastAsia="Times New Roman" w:hAnsi="var(--INTERNAL-CODE-font)" w:cs="Courier New"/>
          <w:color w:val="E6DB74"/>
          <w:sz w:val="23"/>
          <w:szCs w:val="23"/>
          <w:bdr w:val="none" w:sz="0" w:space="0" w:color="auto" w:frame="1"/>
          <w:lang w:eastAsia="es-ES"/>
        </w:rPr>
        <w:t>"jdbc</w:t>
      </w:r>
      <w:proofErr w:type="gramStart"/>
      <w:r w:rsidRPr="00501CE0">
        <w:rPr>
          <w:rFonts w:ascii="var(--INTERNAL-CODE-font)" w:eastAsia="Times New Roman" w:hAnsi="var(--INTERNAL-CODE-font)" w:cs="Courier New"/>
          <w:color w:val="E6DB74"/>
          <w:sz w:val="23"/>
          <w:szCs w:val="23"/>
          <w:bdr w:val="none" w:sz="0" w:space="0" w:color="auto" w:frame="1"/>
          <w:lang w:eastAsia="es-ES"/>
        </w:rPr>
        <w:t>:h2:RutaABaseDatos</w:t>
      </w:r>
      <w:proofErr w:type="gramEnd"/>
      <w:r w:rsidRPr="00501CE0">
        <w:rPr>
          <w:rFonts w:ascii="var(--INTERNAL-CODE-font)" w:eastAsia="Times New Roman" w:hAnsi="var(--INTERNAL-CODE-font)" w:cs="Courier New"/>
          <w:color w:val="E6DB74"/>
          <w:sz w:val="23"/>
          <w:szCs w:val="23"/>
          <w:bdr w:val="none" w:sz="0" w:space="0" w:color="auto" w:frame="1"/>
          <w:lang w:eastAsia="es-ES"/>
        </w:rPr>
        <w:t>\nomeBD”;</w:t>
      </w:r>
    </w:p>
    <w:p w:rsidR="00501CE0" w:rsidRPr="00501CE0" w:rsidRDefault="00501CE0" w:rsidP="00501CE0">
      <w:pPr>
        <w:shd w:val="clear" w:color="auto" w:fill="FFFFFF"/>
        <w:spacing w:before="100" w:beforeAutospacing="1" w:after="100" w:afterAutospacing="1" w:line="240" w:lineRule="auto"/>
        <w:rPr>
          <w:rFonts w:ascii="Helvetica" w:eastAsia="Times New Roman" w:hAnsi="Helvetica" w:cs="Times New Roman"/>
          <w:color w:val="323232"/>
          <w:sz w:val="24"/>
          <w:szCs w:val="24"/>
          <w:lang w:eastAsia="es-ES"/>
        </w:rPr>
      </w:pPr>
      <w:r w:rsidRPr="00501CE0">
        <w:rPr>
          <w:rFonts w:ascii="Helvetica" w:eastAsia="Times New Roman" w:hAnsi="Helvetica" w:cs="Times New Roman"/>
          <w:color w:val="323232"/>
          <w:sz w:val="24"/>
          <w:szCs w:val="24"/>
          <w:lang w:eastAsia="es-ES"/>
        </w:rPr>
        <w:t>Ahora podemos proceder como cualquier otro proyecto de conexión a base de datos empleando los dos parámetros (el primero no se precisa desde JDBC 4.0).</w:t>
      </w:r>
    </w:p>
    <w:p w:rsidR="00501CE0" w:rsidRDefault="00501CE0">
      <w:pPr>
        <w:rPr>
          <w:rFonts w:ascii="Helvetica" w:hAnsi="Helvetica" w:cs="Helvetica"/>
          <w:sz w:val="24"/>
          <w:szCs w:val="24"/>
          <w:shd w:val="clear" w:color="auto" w:fill="FFFFFF"/>
        </w:rPr>
      </w:pPr>
      <w:r>
        <w:rPr>
          <w:rFonts w:ascii="Helvetica" w:hAnsi="Helvetica" w:cs="Helvetica"/>
          <w:sz w:val="24"/>
          <w:szCs w:val="24"/>
          <w:shd w:val="clear" w:color="auto" w:fill="FFFFFF"/>
        </w:rPr>
        <w:br w:type="page"/>
      </w:r>
    </w:p>
    <w:p w:rsidR="00501CE0" w:rsidRDefault="00501CE0" w:rsidP="00501CE0">
      <w:pPr>
        <w:pStyle w:val="Ttulo2"/>
      </w:pPr>
      <w:r>
        <w:lastRenderedPageBreak/>
        <w:t>02. Introducción a las bases de datos relacionales</w:t>
      </w:r>
    </w:p>
    <w:p w:rsidR="00501CE0" w:rsidRDefault="00501CE0" w:rsidP="00501CE0">
      <w:pPr>
        <w:numPr>
          <w:ilvl w:val="0"/>
          <w:numId w:val="8"/>
        </w:numPr>
        <w:shd w:val="clear" w:color="auto" w:fill="FFFFFF"/>
        <w:spacing w:before="100" w:beforeAutospacing="1" w:after="100" w:afterAutospacing="1" w:line="240" w:lineRule="auto"/>
        <w:rPr>
          <w:rFonts w:ascii="Helvetica" w:hAnsi="Helvetica"/>
          <w:color w:val="323232"/>
        </w:rPr>
      </w:pPr>
      <w:hyperlink r:id="rId55" w:anchor="1-introducci%C3%B3n-a-bases-de-datos-relacionales-y-sql" w:history="1">
        <w:r>
          <w:rPr>
            <w:rStyle w:val="Hipervnculo"/>
            <w:rFonts w:ascii="Helvetica" w:hAnsi="Helvetica"/>
          </w:rPr>
          <w:t>1. Introducción a Bases de Datos Relacionales y SQL</w:t>
        </w:r>
      </w:hyperlink>
    </w:p>
    <w:p w:rsidR="00501CE0" w:rsidRDefault="00501CE0" w:rsidP="00501CE0">
      <w:pPr>
        <w:numPr>
          <w:ilvl w:val="1"/>
          <w:numId w:val="8"/>
        </w:numPr>
        <w:shd w:val="clear" w:color="auto" w:fill="FFFFFF"/>
        <w:spacing w:before="100" w:beforeAutospacing="1" w:after="100" w:afterAutospacing="1" w:line="240" w:lineRule="auto"/>
        <w:rPr>
          <w:rFonts w:ascii="Helvetica" w:hAnsi="Helvetica"/>
          <w:color w:val="323232"/>
        </w:rPr>
      </w:pPr>
      <w:hyperlink r:id="rId56" w:anchor="11-derby" w:history="1">
        <w:r>
          <w:rPr>
            <w:rStyle w:val="Hipervnculo"/>
            <w:rFonts w:ascii="Helvetica" w:hAnsi="Helvetica"/>
          </w:rPr>
          <w:t>1.1. Derby</w:t>
        </w:r>
      </w:hyperlink>
    </w:p>
    <w:p w:rsidR="00501CE0" w:rsidRDefault="00501CE0" w:rsidP="00501CE0">
      <w:pPr>
        <w:numPr>
          <w:ilvl w:val="0"/>
          <w:numId w:val="8"/>
        </w:numPr>
        <w:shd w:val="clear" w:color="auto" w:fill="FFFFFF"/>
        <w:spacing w:before="100" w:beforeAutospacing="1" w:after="100" w:afterAutospacing="1" w:line="240" w:lineRule="auto"/>
        <w:rPr>
          <w:rFonts w:ascii="Helvetica" w:hAnsi="Helvetica"/>
          <w:color w:val="323232"/>
        </w:rPr>
      </w:pPr>
      <w:hyperlink r:id="rId57" w:anchor="2-ejemplo-de-una-base-de-datos-relacional" w:history="1">
        <w:r>
          <w:rPr>
            <w:rStyle w:val="Hipervnculo"/>
            <w:rFonts w:ascii="Helvetica" w:hAnsi="Helvetica"/>
          </w:rPr>
          <w:t>2. Ejemplo de una base de datos relacional</w:t>
        </w:r>
      </w:hyperlink>
    </w:p>
    <w:p w:rsidR="00501CE0" w:rsidRDefault="00501CE0" w:rsidP="00501CE0">
      <w:pPr>
        <w:numPr>
          <w:ilvl w:val="1"/>
          <w:numId w:val="8"/>
        </w:numPr>
        <w:shd w:val="clear" w:color="auto" w:fill="FFFFFF"/>
        <w:spacing w:before="100" w:beforeAutospacing="1" w:after="100" w:afterAutospacing="1" w:line="240" w:lineRule="auto"/>
        <w:rPr>
          <w:rFonts w:ascii="Helvetica" w:hAnsi="Helvetica"/>
          <w:color w:val="323232"/>
        </w:rPr>
      </w:pPr>
      <w:hyperlink r:id="rId58" w:anchor="21-c%C3%B3digo-para-configurar-la-base-de-datos" w:history="1">
        <w:r>
          <w:rPr>
            <w:rStyle w:val="Hipervnculo"/>
            <w:rFonts w:ascii="Helvetica" w:hAnsi="Helvetica"/>
          </w:rPr>
          <w:t>2.1 Código para configurar la base de datos</w:t>
        </w:r>
      </w:hyperlink>
    </w:p>
    <w:p w:rsidR="00501CE0" w:rsidRDefault="00501CE0" w:rsidP="00501CE0">
      <w:pPr>
        <w:numPr>
          <w:ilvl w:val="0"/>
          <w:numId w:val="8"/>
        </w:numPr>
        <w:shd w:val="clear" w:color="auto" w:fill="FFFFFF"/>
        <w:spacing w:before="100" w:beforeAutospacing="1" w:after="100" w:afterAutospacing="1" w:line="240" w:lineRule="auto"/>
        <w:rPr>
          <w:rFonts w:ascii="Helvetica" w:hAnsi="Helvetica"/>
          <w:color w:val="323232"/>
        </w:rPr>
      </w:pPr>
      <w:hyperlink r:id="rId59" w:anchor="3-repaso-de-declaraciones-sql-b%C3%A1sicas" w:history="1">
        <w:r>
          <w:rPr>
            <w:rStyle w:val="Hipervnculo"/>
            <w:rFonts w:ascii="Helvetica" w:hAnsi="Helvetica"/>
          </w:rPr>
          <w:t>3. Repaso de declaraciones SQL básicas</w:t>
        </w:r>
      </w:hyperlink>
    </w:p>
    <w:p w:rsidR="00501CE0" w:rsidRDefault="00501CE0" w:rsidP="00501CE0">
      <w:pPr>
        <w:spacing w:after="0"/>
        <w:rPr>
          <w:rFonts w:ascii="Times New Roman" w:hAnsi="Times New Roman"/>
        </w:rPr>
      </w:pPr>
      <w:r>
        <w:pict>
          <v:rect id="_x0000_i1025" style="width:0;height:0" o:hralign="center" o:hrstd="t" o:hrnoshade="t" o:hr="t" fillcolor="#323232" stroked="f"/>
        </w:pict>
      </w:r>
    </w:p>
    <w:p w:rsidR="00501CE0" w:rsidRDefault="00501CE0" w:rsidP="00501CE0">
      <w:pPr>
        <w:pStyle w:val="Ttulo3"/>
      </w:pPr>
      <w:r>
        <w:t>1. Introducción a Bases de Datos Relacionales y SQL</w:t>
      </w:r>
    </w:p>
    <w:p w:rsidR="00501CE0" w:rsidRDefault="00501CE0" w:rsidP="00501CE0">
      <w:pPr>
        <w:pStyle w:val="NormalWeb"/>
        <w:shd w:val="clear" w:color="auto" w:fill="FFFFFF"/>
        <w:rPr>
          <w:rFonts w:ascii="Helvetica" w:hAnsi="Helvetica"/>
          <w:color w:val="323232"/>
        </w:rPr>
      </w:pPr>
      <w:r>
        <w:rPr>
          <w:rStyle w:val="Textoennegrita"/>
          <w:rFonts w:ascii="Helvetica" w:hAnsi="Helvetica"/>
          <w:color w:val="323232"/>
        </w:rPr>
        <w:t>Datos</w:t>
      </w:r>
      <w:r>
        <w:rPr>
          <w:rFonts w:ascii="Helvetica" w:hAnsi="Helvetica"/>
          <w:color w:val="323232"/>
        </w:rPr>
        <w:t> son información. Un dato es un hecho, como tu primer nombre. Una </w:t>
      </w:r>
      <w:r>
        <w:rPr>
          <w:rStyle w:val="Textoennegrita"/>
          <w:rFonts w:ascii="Helvetica" w:hAnsi="Helvetica"/>
          <w:color w:val="323232"/>
        </w:rPr>
        <w:t>base de datos</w:t>
      </w:r>
      <w:r>
        <w:rPr>
          <w:rFonts w:ascii="Helvetica" w:hAnsi="Helvetica"/>
          <w:color w:val="323232"/>
        </w:rPr>
        <w:t> es una colección organizada de datos. En el mundo real, un archivador es un tipo de base de datos. Tiene carpetas, cada una con documentos. Las carpetas se organizan de alguna manera, a menudo alfabéticamente. Cada documento es como un dato. De manera similar, las carpetas en tu computadora son como una base de datos. Las carpetas proporcionan organización y cada archivo es un dato.</w:t>
      </w:r>
    </w:p>
    <w:p w:rsidR="00501CE0" w:rsidRDefault="00501CE0" w:rsidP="00501CE0">
      <w:pPr>
        <w:pStyle w:val="NormalWeb"/>
        <w:shd w:val="clear" w:color="auto" w:fill="FFFFFF"/>
        <w:rPr>
          <w:rFonts w:ascii="Helvetica" w:hAnsi="Helvetica"/>
          <w:color w:val="323232"/>
        </w:rPr>
      </w:pPr>
      <w:r>
        <w:rPr>
          <w:rFonts w:ascii="Helvetica" w:hAnsi="Helvetica"/>
          <w:color w:val="323232"/>
        </w:rPr>
        <w:t>Una </w:t>
      </w:r>
      <w:r>
        <w:rPr>
          <w:rStyle w:val="Textoennegrita"/>
          <w:rFonts w:ascii="Helvetica" w:hAnsi="Helvetica"/>
          <w:color w:val="323232"/>
        </w:rPr>
        <w:t>base de datos relacional</w:t>
      </w:r>
      <w:r>
        <w:rPr>
          <w:rFonts w:ascii="Helvetica" w:hAnsi="Helvetica"/>
          <w:color w:val="323232"/>
        </w:rPr>
        <w:t> está organizada en tablas, que constan de filas y columnas.</w:t>
      </w:r>
    </w:p>
    <w:p w:rsidR="00501CE0" w:rsidRDefault="00501CE0" w:rsidP="00501CE0">
      <w:pPr>
        <w:pStyle w:val="NormalWeb"/>
        <w:shd w:val="clear" w:color="auto" w:fill="FFFFFF"/>
        <w:rPr>
          <w:rFonts w:ascii="Helvetica" w:hAnsi="Helvetica"/>
          <w:color w:val="323232"/>
        </w:rPr>
      </w:pPr>
      <w:r>
        <w:rPr>
          <w:rFonts w:ascii="Helvetica" w:hAnsi="Helvetica"/>
          <w:color w:val="323232"/>
        </w:rPr>
        <w:t>Hay dos formas principales de acceder a una base de datos relacional desde Java.</w:t>
      </w:r>
    </w:p>
    <w:p w:rsidR="00501CE0" w:rsidRDefault="00501CE0" w:rsidP="00501CE0">
      <w:pPr>
        <w:pStyle w:val="NormalWeb"/>
        <w:numPr>
          <w:ilvl w:val="0"/>
          <w:numId w:val="9"/>
        </w:numPr>
        <w:shd w:val="clear" w:color="auto" w:fill="FFFFFF"/>
        <w:rPr>
          <w:rFonts w:ascii="Helvetica" w:hAnsi="Helvetica"/>
          <w:color w:val="323232"/>
        </w:rPr>
      </w:pPr>
      <w:r>
        <w:rPr>
          <w:rStyle w:val="Textoennegrita"/>
          <w:rFonts w:ascii="Helvetica" w:hAnsi="Helvetica"/>
          <w:color w:val="323232"/>
        </w:rPr>
        <w:t>Java Database Connectivity Language (</w:t>
      </w:r>
      <w:r>
        <w:rPr>
          <w:rStyle w:val="nfasis"/>
          <w:rFonts w:ascii="Helvetica" w:hAnsi="Helvetica"/>
          <w:b/>
          <w:bCs/>
          <w:color w:val="323232"/>
        </w:rPr>
        <w:t>JDBC</w:t>
      </w:r>
      <w:r>
        <w:rPr>
          <w:rStyle w:val="Textoennegrita"/>
          <w:rFonts w:ascii="Helvetica" w:hAnsi="Helvetica"/>
          <w:color w:val="323232"/>
        </w:rPr>
        <w:t>)</w:t>
      </w:r>
      <w:r>
        <w:rPr>
          <w:rFonts w:ascii="Helvetica" w:hAnsi="Helvetica"/>
          <w:color w:val="323232"/>
        </w:rPr>
        <w:t>: Accede a los datos como filas y columnas. JDBC es la API cubierta en este capítulo.</w:t>
      </w:r>
    </w:p>
    <w:p w:rsidR="00501CE0" w:rsidRDefault="00501CE0" w:rsidP="00501CE0">
      <w:pPr>
        <w:pStyle w:val="NormalWeb"/>
        <w:numPr>
          <w:ilvl w:val="0"/>
          <w:numId w:val="9"/>
        </w:numPr>
        <w:shd w:val="clear" w:color="auto" w:fill="FFFFFF"/>
        <w:rPr>
          <w:rFonts w:ascii="Helvetica" w:hAnsi="Helvetica"/>
          <w:color w:val="323232"/>
        </w:rPr>
      </w:pPr>
      <w:r>
        <w:rPr>
          <w:rStyle w:val="Textoennegrita"/>
          <w:rFonts w:ascii="Helvetica" w:hAnsi="Helvetica"/>
          <w:color w:val="323232"/>
        </w:rPr>
        <w:t>Java Persistence API (</w:t>
      </w:r>
      <w:r>
        <w:rPr>
          <w:rStyle w:val="nfasis"/>
          <w:rFonts w:ascii="Helvetica" w:hAnsi="Helvetica"/>
          <w:b/>
          <w:bCs/>
          <w:color w:val="323232"/>
        </w:rPr>
        <w:t>JPA</w:t>
      </w:r>
      <w:r>
        <w:rPr>
          <w:rStyle w:val="Textoennegrita"/>
          <w:rFonts w:ascii="Helvetica" w:hAnsi="Helvetica"/>
          <w:color w:val="323232"/>
        </w:rPr>
        <w:t>)</w:t>
      </w:r>
      <w:r>
        <w:rPr>
          <w:rFonts w:ascii="Helvetica" w:hAnsi="Helvetica"/>
          <w:color w:val="323232"/>
        </w:rPr>
        <w:t>: Accede a los datos a través de objetos Java mediante un concepto llamado </w:t>
      </w:r>
      <w:r>
        <w:rPr>
          <w:rStyle w:val="nfasis"/>
          <w:rFonts w:ascii="Helvetica" w:hAnsi="Helvetica"/>
          <w:color w:val="323232"/>
        </w:rPr>
        <w:t>object-relational mapping (ORM)</w:t>
      </w:r>
      <w:r>
        <w:rPr>
          <w:rFonts w:ascii="Helvetica" w:hAnsi="Helvetica"/>
          <w:color w:val="323232"/>
        </w:rPr>
        <w:t>. La idea es que no tienes que escribir tanto código y obtienes tus datos en objetos Java. LO veremos en la unidad de Hibernate, un framework para trabajar con JPA.</w:t>
      </w:r>
    </w:p>
    <w:p w:rsidR="00501CE0" w:rsidRDefault="00501CE0" w:rsidP="00501CE0">
      <w:pPr>
        <w:pStyle w:val="NormalWeb"/>
        <w:shd w:val="clear" w:color="auto" w:fill="FFFFFF"/>
        <w:rPr>
          <w:rFonts w:ascii="Helvetica" w:hAnsi="Helvetica"/>
          <w:color w:val="323232"/>
        </w:rPr>
      </w:pPr>
      <w:r>
        <w:rPr>
          <w:rFonts w:ascii="Helvetica" w:hAnsi="Helvetica"/>
          <w:color w:val="323232"/>
        </w:rPr>
        <w:t>Una base de datos relacional se accede mediante </w:t>
      </w:r>
      <w:r>
        <w:rPr>
          <w:rStyle w:val="Textoennegrita"/>
          <w:rFonts w:ascii="Helvetica" w:hAnsi="Helvetica"/>
          <w:color w:val="323232"/>
        </w:rPr>
        <w:t>Structured Query Language (</w:t>
      </w:r>
      <w:r>
        <w:rPr>
          <w:rStyle w:val="nfasis"/>
          <w:rFonts w:ascii="Helvetica" w:hAnsi="Helvetica"/>
          <w:b/>
          <w:bCs/>
          <w:color w:val="323232"/>
        </w:rPr>
        <w:t>SQL</w:t>
      </w:r>
      <w:r>
        <w:rPr>
          <w:rStyle w:val="Textoennegrita"/>
          <w:rFonts w:ascii="Helvetica" w:hAnsi="Helvetica"/>
          <w:color w:val="323232"/>
        </w:rPr>
        <w:t>)</w:t>
      </w:r>
      <w:r>
        <w:rPr>
          <w:rFonts w:ascii="Helvetica" w:hAnsi="Helvetica"/>
          <w:color w:val="323232"/>
        </w:rPr>
        <w:t>, un lenguaje de programación utilizado para interactuar con registros de bases de datos. JDBC funciona enviando un comando SQL a la base de datos y luego procesando la respuesta.</w:t>
      </w:r>
    </w:p>
    <w:p w:rsidR="00501CE0" w:rsidRDefault="00501CE0" w:rsidP="00501CE0">
      <w:pPr>
        <w:pStyle w:val="NormalWeb"/>
        <w:shd w:val="clear" w:color="auto" w:fill="FFFFFF"/>
        <w:rPr>
          <w:rFonts w:ascii="Helvetica" w:hAnsi="Helvetica"/>
          <w:color w:val="323232"/>
        </w:rPr>
      </w:pPr>
      <w:r>
        <w:rPr>
          <w:rFonts w:ascii="Helvetica" w:hAnsi="Helvetica"/>
          <w:color w:val="323232"/>
        </w:rPr>
        <w:t>Además de las bases de datos relacionales, existe otro tipo de base de datos llamada base de datos </w:t>
      </w:r>
      <w:r>
        <w:rPr>
          <w:rStyle w:val="Textoennegrita"/>
          <w:rFonts w:ascii="Helvetica" w:hAnsi="Helvetica"/>
          <w:color w:val="323232"/>
        </w:rPr>
        <w:t>NoSQL</w:t>
      </w:r>
      <w:r>
        <w:rPr>
          <w:rFonts w:ascii="Helvetica" w:hAnsi="Helvetica"/>
          <w:color w:val="323232"/>
        </w:rPr>
        <w:t>. Esto es para bases de datos que almacenan sus datos en un formato diferente a las tablas, como almacenes de claves/valores, almacenes de documentos y bases de datos basadas en gráficos. NoSQL lo veremos en unidades siguientes.</w:t>
      </w:r>
    </w:p>
    <w:p w:rsidR="00501CE0" w:rsidRDefault="00501CE0" w:rsidP="00501CE0">
      <w:pPr>
        <w:pStyle w:val="NormalWeb"/>
        <w:shd w:val="clear" w:color="auto" w:fill="FFFFFF"/>
        <w:rPr>
          <w:rFonts w:ascii="Helvetica" w:hAnsi="Helvetica"/>
          <w:color w:val="323232"/>
        </w:rPr>
      </w:pPr>
      <w:r>
        <w:rPr>
          <w:rFonts w:ascii="Helvetica" w:hAnsi="Helvetica"/>
          <w:color w:val="323232"/>
        </w:rPr>
        <w:t>En los siguientes apartados, veremos una pequeña base de datos relacional que usaremos en algún ejemplo y veremos las sentencias SQL para acceder a ella.</w:t>
      </w:r>
    </w:p>
    <w:p w:rsidR="00501CE0" w:rsidRDefault="00501CE0" w:rsidP="00501CE0">
      <w:pPr>
        <w:pStyle w:val="Ttulo4"/>
        <w:rPr>
          <w:color w:val="auto"/>
        </w:rPr>
      </w:pPr>
      <w:r>
        <w:t>1.1. Derby</w:t>
      </w:r>
    </w:p>
    <w:p w:rsidR="00501CE0" w:rsidRDefault="00501CE0" w:rsidP="00501CE0">
      <w:pPr>
        <w:pStyle w:val="NormalWeb"/>
        <w:shd w:val="clear" w:color="auto" w:fill="FFFFFF"/>
        <w:rPr>
          <w:rFonts w:ascii="Helvetica" w:hAnsi="Helvetica"/>
          <w:color w:val="323232"/>
        </w:rPr>
      </w:pPr>
      <w:r>
        <w:rPr>
          <w:rFonts w:ascii="Helvetica" w:hAnsi="Helvetica"/>
          <w:color w:val="323232"/>
        </w:rPr>
        <w:t>En esta introducción veremos </w:t>
      </w:r>
      <w:r>
        <w:rPr>
          <w:rStyle w:val="Textoennegrita"/>
          <w:rFonts w:ascii="Helvetica" w:hAnsi="Helvetica"/>
          <w:color w:val="323232"/>
        </w:rPr>
        <w:t>Derby</w:t>
      </w:r>
      <w:r>
        <w:rPr>
          <w:rFonts w:ascii="Helvetica" w:hAnsi="Helvetica"/>
          <w:color w:val="323232"/>
        </w:rPr>
        <w:t> (</w:t>
      </w:r>
      <w:hyperlink r:id="rId60" w:history="1">
        <w:r>
          <w:rPr>
            <w:rStyle w:val="Hipervnculo"/>
            <w:rFonts w:ascii="Helvetica" w:eastAsiaTheme="majorEastAsia" w:hAnsi="Helvetica"/>
          </w:rPr>
          <w:t>http://db.apache.org/derby</w:t>
        </w:r>
      </w:hyperlink>
      <w:r>
        <w:rPr>
          <w:rFonts w:ascii="Helvetica" w:hAnsi="Helvetica"/>
          <w:color w:val="323232"/>
        </w:rPr>
        <w:t>) pero en el aula, para facilitar el trabajo emplearemos SQLite o H2, también haremos ejemplos con MadiaDB.</w:t>
      </w:r>
    </w:p>
    <w:p w:rsidR="00501CE0" w:rsidRDefault="00501CE0" w:rsidP="00501CE0">
      <w:pPr>
        <w:pStyle w:val="NormalWeb"/>
        <w:shd w:val="clear" w:color="auto" w:fill="FFFFFF"/>
        <w:rPr>
          <w:rFonts w:ascii="Helvetica" w:hAnsi="Helvetica"/>
          <w:color w:val="323232"/>
        </w:rPr>
      </w:pPr>
      <w:r>
        <w:rPr>
          <w:rStyle w:val="Textoennegrita"/>
          <w:rFonts w:ascii="Helvetica" w:hAnsi="Helvetica"/>
          <w:color w:val="323232"/>
        </w:rPr>
        <w:lastRenderedPageBreak/>
        <w:t>Derby es una base de datos pequeña en memoria</w:t>
      </w:r>
      <w:r>
        <w:rPr>
          <w:rFonts w:ascii="Helvetica" w:hAnsi="Helvetica"/>
          <w:color w:val="323232"/>
        </w:rPr>
        <w:t>. De hecho, sólo se necesita un archivo JAR para ejecutarlo.</w:t>
      </w:r>
      <w:r>
        <w:rPr>
          <w:rFonts w:ascii="Helvetica" w:hAnsi="Helvetica"/>
          <w:color w:val="323232"/>
        </w:rPr>
        <w:br/>
        <w:t>La descarga e implantación es muy sencilla, pero os mostraré cómo hacerlo (podré un enlace al final)</w:t>
      </w:r>
    </w:p>
    <w:p w:rsidR="00501CE0" w:rsidRDefault="00501CE0" w:rsidP="00501CE0">
      <w:pPr>
        <w:pStyle w:val="NormalWeb"/>
        <w:shd w:val="clear" w:color="auto" w:fill="FFFFFF"/>
        <w:rPr>
          <w:rFonts w:ascii="Helvetica" w:hAnsi="Helvetica"/>
          <w:color w:val="323232"/>
        </w:rPr>
      </w:pPr>
      <w:r>
        <w:rPr>
          <w:rFonts w:ascii="Helvetica" w:hAnsi="Helvetica"/>
          <w:color w:val="323232"/>
        </w:rPr>
        <w:t>También hay bases de datos “independientes”, orientadas a servicio, que podéis probar par instanalr un motor completo de base de datos. Los más populares (y recomendables) son: </w:t>
      </w:r>
      <w:r>
        <w:rPr>
          <w:rStyle w:val="Textoennegrita"/>
          <w:rFonts w:ascii="Helvetica" w:hAnsi="Helvetica"/>
          <w:color w:val="323232"/>
        </w:rPr>
        <w:t>MySQL</w:t>
      </w:r>
      <w:r>
        <w:rPr>
          <w:rFonts w:ascii="Helvetica" w:hAnsi="Helvetica"/>
          <w:color w:val="323232"/>
        </w:rPr>
        <w:t> (</w:t>
      </w:r>
      <w:hyperlink r:id="rId61" w:history="1">
        <w:r>
          <w:rPr>
            <w:rStyle w:val="Hipervnculo"/>
            <w:rFonts w:ascii="Helvetica" w:eastAsiaTheme="majorEastAsia" w:hAnsi="Helvetica"/>
          </w:rPr>
          <w:t>www.mysql.com</w:t>
        </w:r>
      </w:hyperlink>
      <w:r>
        <w:rPr>
          <w:rFonts w:ascii="Helvetica" w:hAnsi="Helvetica"/>
          <w:color w:val="323232"/>
        </w:rPr>
        <w:t>), </w:t>
      </w:r>
      <w:r>
        <w:rPr>
          <w:rStyle w:val="Textoennegrita"/>
          <w:rFonts w:ascii="Helvetica" w:hAnsi="Helvetica"/>
          <w:color w:val="323232"/>
        </w:rPr>
        <w:t>MariaDB</w:t>
      </w:r>
      <w:r>
        <w:rPr>
          <w:rFonts w:ascii="Helvetica" w:hAnsi="Helvetica"/>
          <w:color w:val="323232"/>
        </w:rPr>
        <w:t> (</w:t>
      </w:r>
      <w:hyperlink r:id="rId62" w:history="1">
        <w:r>
          <w:rPr>
            <w:rStyle w:val="Hipervnculo"/>
            <w:rFonts w:ascii="Helvetica" w:eastAsiaTheme="majorEastAsia" w:hAnsi="Helvetica"/>
          </w:rPr>
          <w:t>https://mariadb.org/</w:t>
        </w:r>
      </w:hyperlink>
      <w:r>
        <w:rPr>
          <w:rFonts w:ascii="Helvetica" w:hAnsi="Helvetica"/>
          <w:color w:val="323232"/>
        </w:rPr>
        <w:t>) o </w:t>
      </w:r>
      <w:r>
        <w:rPr>
          <w:rStyle w:val="Textoennegrita"/>
          <w:rFonts w:ascii="Helvetica" w:hAnsi="Helvetica"/>
          <w:color w:val="323232"/>
        </w:rPr>
        <w:t>PostgreSQL</w:t>
      </w:r>
      <w:r>
        <w:rPr>
          <w:rFonts w:ascii="Helvetica" w:hAnsi="Helvetica"/>
          <w:color w:val="323232"/>
        </w:rPr>
        <w:t> (</w:t>
      </w:r>
      <w:hyperlink r:id="rId63" w:history="1">
        <w:r>
          <w:rPr>
            <w:rStyle w:val="Hipervnculo"/>
            <w:rFonts w:ascii="Helvetica" w:eastAsiaTheme="majorEastAsia" w:hAnsi="Helvetica"/>
          </w:rPr>
          <w:t>https://www.postgresql.org/</w:t>
        </w:r>
      </w:hyperlink>
      <w:r>
        <w:rPr>
          <w:rFonts w:ascii="Helvetica" w:hAnsi="Helvetica"/>
          <w:color w:val="323232"/>
        </w:rPr>
        <w:t>)</w:t>
      </w:r>
      <w:proofErr w:type="gramStart"/>
      <w:r>
        <w:rPr>
          <w:rFonts w:ascii="Helvetica" w:hAnsi="Helvetica"/>
          <w:color w:val="323232"/>
        </w:rPr>
        <w:t>,de</w:t>
      </w:r>
      <w:proofErr w:type="gramEnd"/>
      <w:r>
        <w:rPr>
          <w:rFonts w:ascii="Helvetica" w:hAnsi="Helvetica"/>
          <w:color w:val="323232"/>
        </w:rPr>
        <w:t xml:space="preserve"> código abierto y con más de 20 años de existencia.</w:t>
      </w:r>
      <w:r>
        <w:rPr>
          <w:rFonts w:ascii="Helvetica" w:hAnsi="Helvetica"/>
          <w:color w:val="323232"/>
        </w:rPr>
        <w:br/>
        <w:t>Aunque las principales bases de datos tienen muchas similitudes, también tienen diferencias importantes y características avanzadas. Elegir la base de datos correcta para tu trabajo es una decisión importante que debes investigar mucho. Cualquier Sistema Gestor de Bases de Datos es bueno para practicar.</w:t>
      </w:r>
    </w:p>
    <w:p w:rsidR="00501CE0" w:rsidRDefault="00501CE0" w:rsidP="00501CE0">
      <w:pPr>
        <w:pStyle w:val="NormalWeb"/>
        <w:shd w:val="clear" w:color="auto" w:fill="FFFFFF"/>
        <w:rPr>
          <w:rFonts w:ascii="Helvetica" w:hAnsi="Helvetica"/>
          <w:color w:val="323232"/>
        </w:rPr>
      </w:pPr>
      <w:hyperlink r:id="rId64" w:history="1">
        <w:r>
          <w:rPr>
            <w:rStyle w:val="Hipervnculo"/>
            <w:rFonts w:ascii="Helvetica" w:eastAsiaTheme="majorEastAsia" w:hAnsi="Helvetica"/>
          </w:rPr>
          <w:t>Diferencias entre MariaDB y MySQL</w:t>
        </w:r>
      </w:hyperlink>
    </w:p>
    <w:p w:rsidR="00501CE0" w:rsidRDefault="00501CE0" w:rsidP="00501CE0">
      <w:pPr>
        <w:pStyle w:val="NormalWeb"/>
        <w:shd w:val="clear" w:color="auto" w:fill="FFFFFF"/>
        <w:rPr>
          <w:rFonts w:ascii="Helvetica" w:hAnsi="Helvetica"/>
          <w:color w:val="323232"/>
        </w:rPr>
      </w:pPr>
      <w:r>
        <w:rPr>
          <w:rFonts w:ascii="Helvetica" w:hAnsi="Helvetica"/>
          <w:color w:val="323232"/>
        </w:rPr>
        <w:t>Hay muchos manuales para instalar y comenzar con cualquiera de estos Sistemas Gestores de Bases de Datos (SGBD o BDMS). Está fuera de los contenidos de esta materia configurar una base de datos, pero es algo que se precisa conocer si deseamos implantar nuestras aplicaciones de acceso a datos.</w:t>
      </w:r>
    </w:p>
    <w:p w:rsidR="00501CE0" w:rsidRDefault="00501CE0" w:rsidP="00501CE0">
      <w:pPr>
        <w:pStyle w:val="Ttulo3"/>
        <w:rPr>
          <w:color w:val="auto"/>
        </w:rPr>
      </w:pPr>
      <w:r>
        <w:t>2. Ejemplo de una base de datos relacional</w:t>
      </w:r>
    </w:p>
    <w:p w:rsidR="00501CE0" w:rsidRDefault="00501CE0" w:rsidP="00501CE0">
      <w:pPr>
        <w:pStyle w:val="NormalWeb"/>
        <w:shd w:val="clear" w:color="auto" w:fill="FFFFFF"/>
        <w:rPr>
          <w:rFonts w:ascii="Helvetica" w:hAnsi="Helvetica"/>
          <w:color w:val="323232"/>
        </w:rPr>
      </w:pPr>
      <w:r>
        <w:rPr>
          <w:rFonts w:ascii="Helvetica" w:hAnsi="Helvetica"/>
          <w:color w:val="323232"/>
        </w:rPr>
        <w:t>A modo de ejemplo, emplearemos una base de datos con dos tablas. Una tiene una fila por cada especie del zoológico. La otra tiene una fila por cada animal. Estas dos están relacionadas porque un animal pertenece a una especie. Estas relaciones son por las que este tipo de base de datos se llama base de datos relacional.</w:t>
      </w:r>
    </w:p>
    <w:p w:rsidR="00501CE0" w:rsidRDefault="00501CE0" w:rsidP="00501CE0">
      <w:pPr>
        <w:pStyle w:val="NormalWeb"/>
        <w:shd w:val="clear" w:color="auto" w:fill="FFFFFF"/>
        <w:rPr>
          <w:rFonts w:ascii="Helvetica" w:hAnsi="Helvetica"/>
          <w:color w:val="323232"/>
        </w:rPr>
      </w:pPr>
      <w:r>
        <w:rPr>
          <w:rStyle w:val="Textoennegrita"/>
          <w:rFonts w:ascii="Helvetica" w:hAnsi="Helvetica"/>
          <w:color w:val="323232"/>
        </w:rPr>
        <w:t>Tablas en nuestra base de datos relacional:</w:t>
      </w:r>
    </w:p>
    <w:p w:rsidR="00501CE0" w:rsidRDefault="00501CE0" w:rsidP="00501CE0">
      <w:pPr>
        <w:pStyle w:val="NormalWeb"/>
        <w:shd w:val="clear" w:color="auto" w:fill="FFFFFF"/>
        <w:rPr>
          <w:rFonts w:ascii="Helvetica" w:hAnsi="Helvetica"/>
          <w:color w:val="323232"/>
        </w:rPr>
      </w:pPr>
      <w:r>
        <w:rPr>
          <w:rStyle w:val="Textoennegrita"/>
          <w:rFonts w:ascii="Helvetica" w:hAnsi="Helvetica"/>
          <w:color w:val="323232"/>
        </w:rPr>
        <w:t>Especie:</w:t>
      </w:r>
    </w:p>
    <w:tbl>
      <w:tblPr>
        <w:tblW w:w="9960" w:type="dxa"/>
        <w:shd w:val="clear" w:color="auto" w:fill="FFFFFF"/>
        <w:tblCellMar>
          <w:top w:w="15" w:type="dxa"/>
          <w:left w:w="15" w:type="dxa"/>
          <w:bottom w:w="15" w:type="dxa"/>
          <w:right w:w="15" w:type="dxa"/>
        </w:tblCellMar>
        <w:tblLook w:val="04A0" w:firstRow="1" w:lastRow="0" w:firstColumn="1" w:lastColumn="0" w:noHBand="0" w:noVBand="1"/>
      </w:tblPr>
      <w:tblGrid>
        <w:gridCol w:w="3087"/>
        <w:gridCol w:w="3905"/>
        <w:gridCol w:w="2968"/>
      </w:tblGrid>
      <w:tr w:rsidR="00501CE0" w:rsidTr="00501CE0">
        <w:trPr>
          <w:tblHeader/>
        </w:trPr>
        <w:tc>
          <w:tcPr>
            <w:tcW w:w="0" w:type="auto"/>
            <w:shd w:val="clear" w:color="auto" w:fill="FFFFFF"/>
            <w:vAlign w:val="center"/>
            <w:hideMark/>
          </w:tcPr>
          <w:p w:rsidR="00501CE0" w:rsidRDefault="00501CE0">
            <w:pPr>
              <w:rPr>
                <w:rFonts w:ascii="Helvetica" w:hAnsi="Helvetica"/>
                <w:b/>
                <w:bCs/>
                <w:color w:val="323232"/>
                <w:sz w:val="24"/>
                <w:szCs w:val="24"/>
              </w:rPr>
            </w:pPr>
            <w:r>
              <w:rPr>
                <w:rStyle w:val="nfasis"/>
                <w:rFonts w:ascii="Helvetica" w:hAnsi="Helvetica"/>
                <w:b/>
                <w:bCs/>
                <w:color w:val="323232"/>
              </w:rPr>
              <w:t>idEspecie</w:t>
            </w:r>
            <w:r>
              <w:rPr>
                <w:rFonts w:ascii="Helvetica" w:hAnsi="Helvetica"/>
                <w:b/>
                <w:bCs/>
                <w:color w:val="323232"/>
              </w:rPr>
              <w:t> (PK)</w:t>
            </w:r>
          </w:p>
        </w:tc>
        <w:tc>
          <w:tcPr>
            <w:tcW w:w="0" w:type="auto"/>
            <w:shd w:val="clear" w:color="auto" w:fill="FFFFFF"/>
            <w:vAlign w:val="center"/>
            <w:hideMark/>
          </w:tcPr>
          <w:p w:rsidR="00501CE0" w:rsidRDefault="00501CE0">
            <w:pPr>
              <w:rPr>
                <w:rFonts w:ascii="Helvetica" w:hAnsi="Helvetica"/>
                <w:b/>
                <w:bCs/>
                <w:color w:val="323232"/>
                <w:sz w:val="24"/>
                <w:szCs w:val="24"/>
              </w:rPr>
            </w:pPr>
            <w:r>
              <w:rPr>
                <w:rStyle w:val="nfasis"/>
                <w:rFonts w:ascii="Helvetica" w:hAnsi="Helvetica"/>
                <w:b/>
                <w:bCs/>
                <w:color w:val="323232"/>
              </w:rPr>
              <w:t>nome</w:t>
            </w:r>
            <w:r>
              <w:rPr>
                <w:rFonts w:ascii="Helvetica" w:hAnsi="Helvetica"/>
                <w:b/>
                <w:bCs/>
                <w:color w:val="323232"/>
              </w:rPr>
              <w:t> varchar(255)</w:t>
            </w:r>
          </w:p>
        </w:tc>
        <w:tc>
          <w:tcPr>
            <w:tcW w:w="0" w:type="auto"/>
            <w:shd w:val="clear" w:color="auto" w:fill="FFFFFF"/>
            <w:vAlign w:val="center"/>
            <w:hideMark/>
          </w:tcPr>
          <w:p w:rsidR="00501CE0" w:rsidRDefault="00501CE0">
            <w:pPr>
              <w:rPr>
                <w:rFonts w:ascii="Helvetica" w:hAnsi="Helvetica"/>
                <w:b/>
                <w:bCs/>
                <w:color w:val="323232"/>
                <w:sz w:val="24"/>
                <w:szCs w:val="24"/>
              </w:rPr>
            </w:pPr>
            <w:r>
              <w:rPr>
                <w:rFonts w:ascii="Helvetica" w:hAnsi="Helvetica"/>
                <w:b/>
                <w:bCs/>
                <w:color w:val="323232"/>
              </w:rPr>
              <w:t>area (decimal)</w:t>
            </w:r>
          </w:p>
        </w:tc>
      </w:tr>
      <w:tr w:rsidR="00501CE0" w:rsidTr="00501CE0">
        <w:tc>
          <w:tcPr>
            <w:tcW w:w="0" w:type="auto"/>
            <w:shd w:val="clear" w:color="auto" w:fill="FFFFFF"/>
            <w:vAlign w:val="center"/>
            <w:hideMark/>
          </w:tcPr>
          <w:p w:rsidR="00501CE0" w:rsidRDefault="00501CE0">
            <w:pPr>
              <w:rPr>
                <w:rFonts w:ascii="Helvetica" w:hAnsi="Helvetica"/>
                <w:color w:val="323232"/>
                <w:sz w:val="24"/>
                <w:szCs w:val="24"/>
              </w:rPr>
            </w:pPr>
            <w:r>
              <w:rPr>
                <w:rFonts w:ascii="Helvetica" w:hAnsi="Helvetica"/>
                <w:color w:val="323232"/>
              </w:rPr>
              <w:t>1</w:t>
            </w:r>
          </w:p>
        </w:tc>
        <w:tc>
          <w:tcPr>
            <w:tcW w:w="0" w:type="auto"/>
            <w:shd w:val="clear" w:color="auto" w:fill="FFFFFF"/>
            <w:vAlign w:val="center"/>
            <w:hideMark/>
          </w:tcPr>
          <w:p w:rsidR="00501CE0" w:rsidRDefault="00501CE0">
            <w:pPr>
              <w:rPr>
                <w:rFonts w:ascii="Helvetica" w:hAnsi="Helvetica"/>
                <w:color w:val="323232"/>
                <w:sz w:val="24"/>
                <w:szCs w:val="24"/>
              </w:rPr>
            </w:pPr>
            <w:r>
              <w:rPr>
                <w:rFonts w:ascii="Helvetica" w:hAnsi="Helvetica"/>
                <w:color w:val="323232"/>
              </w:rPr>
              <w:t>Elefante Africano</w:t>
            </w:r>
          </w:p>
        </w:tc>
        <w:tc>
          <w:tcPr>
            <w:tcW w:w="0" w:type="auto"/>
            <w:shd w:val="clear" w:color="auto" w:fill="FFFFFF"/>
            <w:vAlign w:val="center"/>
            <w:hideMark/>
          </w:tcPr>
          <w:p w:rsidR="00501CE0" w:rsidRDefault="00501CE0">
            <w:pPr>
              <w:rPr>
                <w:rFonts w:ascii="Helvetica" w:hAnsi="Helvetica"/>
                <w:color w:val="323232"/>
                <w:sz w:val="24"/>
                <w:szCs w:val="24"/>
              </w:rPr>
            </w:pPr>
            <w:r>
              <w:rPr>
                <w:rFonts w:ascii="Helvetica" w:hAnsi="Helvetica"/>
                <w:color w:val="323232"/>
              </w:rPr>
              <w:t>9.5</w:t>
            </w:r>
          </w:p>
        </w:tc>
      </w:tr>
      <w:tr w:rsidR="00501CE0" w:rsidTr="00501CE0">
        <w:tc>
          <w:tcPr>
            <w:tcW w:w="0" w:type="auto"/>
            <w:shd w:val="clear" w:color="auto" w:fill="FFFFFF"/>
            <w:vAlign w:val="center"/>
            <w:hideMark/>
          </w:tcPr>
          <w:p w:rsidR="00501CE0" w:rsidRDefault="00501CE0">
            <w:pPr>
              <w:rPr>
                <w:rFonts w:ascii="Helvetica" w:hAnsi="Helvetica"/>
                <w:color w:val="323232"/>
                <w:sz w:val="24"/>
                <w:szCs w:val="24"/>
              </w:rPr>
            </w:pPr>
            <w:r>
              <w:rPr>
                <w:rFonts w:ascii="Helvetica" w:hAnsi="Helvetica"/>
                <w:color w:val="323232"/>
              </w:rPr>
              <w:t>2</w:t>
            </w:r>
          </w:p>
        </w:tc>
        <w:tc>
          <w:tcPr>
            <w:tcW w:w="0" w:type="auto"/>
            <w:shd w:val="clear" w:color="auto" w:fill="FFFFFF"/>
            <w:vAlign w:val="center"/>
            <w:hideMark/>
          </w:tcPr>
          <w:p w:rsidR="00501CE0" w:rsidRDefault="00501CE0">
            <w:pPr>
              <w:rPr>
                <w:rFonts w:ascii="Helvetica" w:hAnsi="Helvetica"/>
                <w:color w:val="323232"/>
                <w:sz w:val="24"/>
                <w:szCs w:val="24"/>
              </w:rPr>
            </w:pPr>
            <w:r>
              <w:rPr>
                <w:rFonts w:ascii="Helvetica" w:hAnsi="Helvetica"/>
                <w:color w:val="323232"/>
              </w:rPr>
              <w:t>Cebra</w:t>
            </w:r>
          </w:p>
        </w:tc>
        <w:tc>
          <w:tcPr>
            <w:tcW w:w="0" w:type="auto"/>
            <w:shd w:val="clear" w:color="auto" w:fill="FFFFFF"/>
            <w:vAlign w:val="center"/>
            <w:hideMark/>
          </w:tcPr>
          <w:p w:rsidR="00501CE0" w:rsidRDefault="00501CE0">
            <w:pPr>
              <w:rPr>
                <w:rFonts w:ascii="Helvetica" w:hAnsi="Helvetica"/>
                <w:color w:val="323232"/>
                <w:sz w:val="24"/>
                <w:szCs w:val="24"/>
              </w:rPr>
            </w:pPr>
            <w:r>
              <w:rPr>
                <w:rFonts w:ascii="Helvetica" w:hAnsi="Helvetica"/>
                <w:color w:val="323232"/>
              </w:rPr>
              <w:t>3.1</w:t>
            </w:r>
          </w:p>
        </w:tc>
      </w:tr>
    </w:tbl>
    <w:p w:rsidR="00501CE0" w:rsidRDefault="00501CE0" w:rsidP="00501CE0">
      <w:pPr>
        <w:pStyle w:val="NormalWeb"/>
        <w:shd w:val="clear" w:color="auto" w:fill="FFFFFF"/>
        <w:rPr>
          <w:rFonts w:ascii="Helvetica" w:hAnsi="Helvetica"/>
          <w:color w:val="323232"/>
        </w:rPr>
      </w:pPr>
      <w:r>
        <w:rPr>
          <w:rStyle w:val="Textoennegrita"/>
          <w:rFonts w:ascii="Helvetica" w:hAnsi="Helvetica"/>
          <w:color w:val="323232"/>
        </w:rPr>
        <w:t>Animal:</w:t>
      </w:r>
    </w:p>
    <w:tbl>
      <w:tblPr>
        <w:tblW w:w="9960" w:type="dxa"/>
        <w:shd w:val="clear" w:color="auto" w:fill="FFFFFF"/>
        <w:tblCellMar>
          <w:top w:w="15" w:type="dxa"/>
          <w:left w:w="15" w:type="dxa"/>
          <w:bottom w:w="15" w:type="dxa"/>
          <w:right w:w="15" w:type="dxa"/>
        </w:tblCellMar>
        <w:tblLook w:val="04A0" w:firstRow="1" w:lastRow="0" w:firstColumn="1" w:lastColumn="0" w:noHBand="0" w:noVBand="1"/>
      </w:tblPr>
      <w:tblGrid>
        <w:gridCol w:w="1807"/>
        <w:gridCol w:w="1913"/>
        <w:gridCol w:w="2588"/>
        <w:gridCol w:w="3652"/>
      </w:tblGrid>
      <w:tr w:rsidR="00501CE0" w:rsidTr="00501CE0">
        <w:trPr>
          <w:tblHeader/>
        </w:trPr>
        <w:tc>
          <w:tcPr>
            <w:tcW w:w="0" w:type="auto"/>
            <w:shd w:val="clear" w:color="auto" w:fill="FFFFFF"/>
            <w:vAlign w:val="center"/>
            <w:hideMark/>
          </w:tcPr>
          <w:p w:rsidR="00501CE0" w:rsidRDefault="00501CE0">
            <w:pPr>
              <w:rPr>
                <w:rFonts w:ascii="Helvetica" w:hAnsi="Helvetica"/>
                <w:b/>
                <w:bCs/>
                <w:color w:val="323232"/>
                <w:sz w:val="24"/>
                <w:szCs w:val="24"/>
              </w:rPr>
            </w:pPr>
            <w:r>
              <w:rPr>
                <w:rStyle w:val="nfasis"/>
                <w:rFonts w:ascii="Helvetica" w:hAnsi="Helvetica"/>
                <w:b/>
                <w:bCs/>
                <w:color w:val="323232"/>
              </w:rPr>
              <w:t>idAnimal</w:t>
            </w:r>
            <w:r>
              <w:rPr>
                <w:rFonts w:ascii="Helvetica" w:hAnsi="Helvetica"/>
                <w:b/>
                <w:bCs/>
                <w:color w:val="323232"/>
              </w:rPr>
              <w:t> (PK)</w:t>
            </w:r>
          </w:p>
        </w:tc>
        <w:tc>
          <w:tcPr>
            <w:tcW w:w="0" w:type="auto"/>
            <w:shd w:val="clear" w:color="auto" w:fill="FFFFFF"/>
            <w:vAlign w:val="center"/>
            <w:hideMark/>
          </w:tcPr>
          <w:p w:rsidR="00501CE0" w:rsidRDefault="00501CE0">
            <w:pPr>
              <w:rPr>
                <w:rFonts w:ascii="Helvetica" w:hAnsi="Helvetica"/>
                <w:b/>
                <w:bCs/>
                <w:color w:val="323232"/>
                <w:sz w:val="24"/>
                <w:szCs w:val="24"/>
              </w:rPr>
            </w:pPr>
            <w:r>
              <w:rPr>
                <w:rStyle w:val="nfasis"/>
                <w:rFonts w:ascii="Helvetica" w:hAnsi="Helvetica"/>
                <w:b/>
                <w:bCs/>
                <w:color w:val="323232"/>
              </w:rPr>
              <w:t>idEspecie</w:t>
            </w:r>
            <w:r>
              <w:rPr>
                <w:rFonts w:ascii="Helvetica" w:hAnsi="Helvetica"/>
                <w:b/>
                <w:bCs/>
                <w:color w:val="323232"/>
              </w:rPr>
              <w:t> (FK)</w:t>
            </w:r>
          </w:p>
        </w:tc>
        <w:tc>
          <w:tcPr>
            <w:tcW w:w="0" w:type="auto"/>
            <w:shd w:val="clear" w:color="auto" w:fill="FFFFFF"/>
            <w:vAlign w:val="center"/>
            <w:hideMark/>
          </w:tcPr>
          <w:p w:rsidR="00501CE0" w:rsidRDefault="00501CE0">
            <w:pPr>
              <w:rPr>
                <w:rFonts w:ascii="Helvetica" w:hAnsi="Helvetica"/>
                <w:b/>
                <w:bCs/>
                <w:color w:val="323232"/>
                <w:sz w:val="24"/>
                <w:szCs w:val="24"/>
              </w:rPr>
            </w:pPr>
            <w:r>
              <w:rPr>
                <w:rStyle w:val="nfasis"/>
                <w:rFonts w:ascii="Helvetica" w:hAnsi="Helvetica"/>
                <w:b/>
                <w:bCs/>
                <w:color w:val="323232"/>
              </w:rPr>
              <w:t>nome</w:t>
            </w:r>
            <w:r>
              <w:rPr>
                <w:rFonts w:ascii="Helvetica" w:hAnsi="Helvetica"/>
                <w:b/>
                <w:bCs/>
                <w:color w:val="323232"/>
              </w:rPr>
              <w:t>, varchar (255)</w:t>
            </w:r>
          </w:p>
        </w:tc>
        <w:tc>
          <w:tcPr>
            <w:tcW w:w="0" w:type="auto"/>
            <w:shd w:val="clear" w:color="auto" w:fill="FFFFFF"/>
            <w:vAlign w:val="center"/>
            <w:hideMark/>
          </w:tcPr>
          <w:p w:rsidR="00501CE0" w:rsidRDefault="00501CE0">
            <w:pPr>
              <w:rPr>
                <w:rFonts w:ascii="Helvetica" w:hAnsi="Helvetica"/>
                <w:b/>
                <w:bCs/>
                <w:color w:val="323232"/>
                <w:sz w:val="24"/>
                <w:szCs w:val="24"/>
              </w:rPr>
            </w:pPr>
            <w:r>
              <w:rPr>
                <w:rStyle w:val="nfasis"/>
                <w:rFonts w:ascii="Helvetica" w:hAnsi="Helvetica"/>
                <w:b/>
                <w:bCs/>
                <w:color w:val="323232"/>
              </w:rPr>
              <w:t>dataNacemento</w:t>
            </w:r>
            <w:r>
              <w:rPr>
                <w:rFonts w:ascii="Helvetica" w:hAnsi="Helvetica"/>
                <w:b/>
                <w:bCs/>
                <w:color w:val="323232"/>
              </w:rPr>
              <w:t> (timestamp)</w:t>
            </w:r>
          </w:p>
        </w:tc>
      </w:tr>
      <w:tr w:rsidR="00501CE0" w:rsidTr="00501CE0">
        <w:tc>
          <w:tcPr>
            <w:tcW w:w="0" w:type="auto"/>
            <w:shd w:val="clear" w:color="auto" w:fill="FFFFFF"/>
            <w:vAlign w:val="center"/>
            <w:hideMark/>
          </w:tcPr>
          <w:p w:rsidR="00501CE0" w:rsidRDefault="00501CE0">
            <w:pPr>
              <w:rPr>
                <w:rFonts w:ascii="Helvetica" w:hAnsi="Helvetica"/>
                <w:color w:val="323232"/>
                <w:sz w:val="24"/>
                <w:szCs w:val="24"/>
              </w:rPr>
            </w:pPr>
            <w:r>
              <w:rPr>
                <w:rFonts w:ascii="Helvetica" w:hAnsi="Helvetica"/>
                <w:color w:val="323232"/>
              </w:rPr>
              <w:t>1</w:t>
            </w:r>
          </w:p>
        </w:tc>
        <w:tc>
          <w:tcPr>
            <w:tcW w:w="0" w:type="auto"/>
            <w:shd w:val="clear" w:color="auto" w:fill="FFFFFF"/>
            <w:vAlign w:val="center"/>
            <w:hideMark/>
          </w:tcPr>
          <w:p w:rsidR="00501CE0" w:rsidRDefault="00501CE0">
            <w:pPr>
              <w:rPr>
                <w:rFonts w:ascii="Helvetica" w:hAnsi="Helvetica"/>
                <w:color w:val="323232"/>
                <w:sz w:val="24"/>
                <w:szCs w:val="24"/>
              </w:rPr>
            </w:pPr>
            <w:r>
              <w:rPr>
                <w:rFonts w:ascii="Helvetica" w:hAnsi="Helvetica"/>
                <w:color w:val="323232"/>
              </w:rPr>
              <w:t>1</w:t>
            </w:r>
          </w:p>
        </w:tc>
        <w:tc>
          <w:tcPr>
            <w:tcW w:w="0" w:type="auto"/>
            <w:shd w:val="clear" w:color="auto" w:fill="FFFFFF"/>
            <w:vAlign w:val="center"/>
            <w:hideMark/>
          </w:tcPr>
          <w:p w:rsidR="00501CE0" w:rsidRDefault="00501CE0">
            <w:pPr>
              <w:rPr>
                <w:rFonts w:ascii="Helvetica" w:hAnsi="Helvetica"/>
                <w:color w:val="323232"/>
                <w:sz w:val="24"/>
                <w:szCs w:val="24"/>
              </w:rPr>
            </w:pPr>
            <w:r>
              <w:rPr>
                <w:rFonts w:ascii="Helvetica" w:hAnsi="Helvetica"/>
                <w:color w:val="323232"/>
              </w:rPr>
              <w:t>Pepa</w:t>
            </w:r>
          </w:p>
        </w:tc>
        <w:tc>
          <w:tcPr>
            <w:tcW w:w="0" w:type="auto"/>
            <w:shd w:val="clear" w:color="auto" w:fill="FFFFFF"/>
            <w:vAlign w:val="center"/>
            <w:hideMark/>
          </w:tcPr>
          <w:p w:rsidR="00501CE0" w:rsidRDefault="00501CE0">
            <w:pPr>
              <w:rPr>
                <w:rFonts w:ascii="Helvetica" w:hAnsi="Helvetica"/>
                <w:color w:val="323232"/>
                <w:sz w:val="24"/>
                <w:szCs w:val="24"/>
              </w:rPr>
            </w:pPr>
            <w:r>
              <w:rPr>
                <w:rFonts w:ascii="Helvetica" w:hAnsi="Helvetica"/>
                <w:color w:val="323232"/>
              </w:rPr>
              <w:t>2001-05-06 02:15:00</w:t>
            </w:r>
          </w:p>
        </w:tc>
      </w:tr>
      <w:tr w:rsidR="00501CE0" w:rsidTr="00501CE0">
        <w:tc>
          <w:tcPr>
            <w:tcW w:w="0" w:type="auto"/>
            <w:shd w:val="clear" w:color="auto" w:fill="FFFFFF"/>
            <w:vAlign w:val="center"/>
            <w:hideMark/>
          </w:tcPr>
          <w:p w:rsidR="00501CE0" w:rsidRDefault="00501CE0">
            <w:pPr>
              <w:rPr>
                <w:rFonts w:ascii="Helvetica" w:hAnsi="Helvetica"/>
                <w:color w:val="323232"/>
                <w:sz w:val="24"/>
                <w:szCs w:val="24"/>
              </w:rPr>
            </w:pPr>
            <w:r>
              <w:rPr>
                <w:rFonts w:ascii="Helvetica" w:hAnsi="Helvetica"/>
                <w:color w:val="323232"/>
              </w:rPr>
              <w:t>2</w:t>
            </w:r>
          </w:p>
        </w:tc>
        <w:tc>
          <w:tcPr>
            <w:tcW w:w="0" w:type="auto"/>
            <w:shd w:val="clear" w:color="auto" w:fill="FFFFFF"/>
            <w:vAlign w:val="center"/>
            <w:hideMark/>
          </w:tcPr>
          <w:p w:rsidR="00501CE0" w:rsidRDefault="00501CE0">
            <w:pPr>
              <w:rPr>
                <w:rFonts w:ascii="Helvetica" w:hAnsi="Helvetica"/>
                <w:color w:val="323232"/>
                <w:sz w:val="24"/>
                <w:szCs w:val="24"/>
              </w:rPr>
            </w:pPr>
            <w:r>
              <w:rPr>
                <w:rFonts w:ascii="Helvetica" w:hAnsi="Helvetica"/>
                <w:color w:val="323232"/>
              </w:rPr>
              <w:t>2</w:t>
            </w:r>
          </w:p>
        </w:tc>
        <w:tc>
          <w:tcPr>
            <w:tcW w:w="0" w:type="auto"/>
            <w:shd w:val="clear" w:color="auto" w:fill="FFFFFF"/>
            <w:vAlign w:val="center"/>
            <w:hideMark/>
          </w:tcPr>
          <w:p w:rsidR="00501CE0" w:rsidRDefault="00501CE0">
            <w:pPr>
              <w:rPr>
                <w:rFonts w:ascii="Helvetica" w:hAnsi="Helvetica"/>
                <w:color w:val="323232"/>
                <w:sz w:val="24"/>
                <w:szCs w:val="24"/>
              </w:rPr>
            </w:pPr>
            <w:r>
              <w:rPr>
                <w:rFonts w:ascii="Helvetica" w:hAnsi="Helvetica"/>
                <w:color w:val="323232"/>
              </w:rPr>
              <w:t>Lola</w:t>
            </w:r>
          </w:p>
        </w:tc>
        <w:tc>
          <w:tcPr>
            <w:tcW w:w="0" w:type="auto"/>
            <w:shd w:val="clear" w:color="auto" w:fill="FFFFFF"/>
            <w:vAlign w:val="center"/>
            <w:hideMark/>
          </w:tcPr>
          <w:p w:rsidR="00501CE0" w:rsidRDefault="00501CE0">
            <w:pPr>
              <w:rPr>
                <w:rFonts w:ascii="Helvetica" w:hAnsi="Helvetica"/>
                <w:color w:val="323232"/>
                <w:sz w:val="24"/>
                <w:szCs w:val="24"/>
              </w:rPr>
            </w:pPr>
            <w:r>
              <w:rPr>
                <w:rFonts w:ascii="Helvetica" w:hAnsi="Helvetica"/>
                <w:color w:val="323232"/>
              </w:rPr>
              <w:t>2012-08-15 09:12:00</w:t>
            </w:r>
          </w:p>
        </w:tc>
      </w:tr>
      <w:tr w:rsidR="00501CE0" w:rsidTr="00501CE0">
        <w:tc>
          <w:tcPr>
            <w:tcW w:w="0" w:type="auto"/>
            <w:shd w:val="clear" w:color="auto" w:fill="FFFFFF"/>
            <w:vAlign w:val="center"/>
            <w:hideMark/>
          </w:tcPr>
          <w:p w:rsidR="00501CE0" w:rsidRDefault="00501CE0">
            <w:pPr>
              <w:rPr>
                <w:rFonts w:ascii="Helvetica" w:hAnsi="Helvetica"/>
                <w:color w:val="323232"/>
                <w:sz w:val="24"/>
                <w:szCs w:val="24"/>
              </w:rPr>
            </w:pPr>
            <w:r>
              <w:rPr>
                <w:rFonts w:ascii="Helvetica" w:hAnsi="Helvetica"/>
                <w:color w:val="323232"/>
              </w:rPr>
              <w:t>3</w:t>
            </w:r>
          </w:p>
        </w:tc>
        <w:tc>
          <w:tcPr>
            <w:tcW w:w="0" w:type="auto"/>
            <w:shd w:val="clear" w:color="auto" w:fill="FFFFFF"/>
            <w:vAlign w:val="center"/>
            <w:hideMark/>
          </w:tcPr>
          <w:p w:rsidR="00501CE0" w:rsidRDefault="00501CE0">
            <w:pPr>
              <w:rPr>
                <w:rFonts w:ascii="Helvetica" w:hAnsi="Helvetica"/>
                <w:color w:val="323232"/>
                <w:sz w:val="24"/>
                <w:szCs w:val="24"/>
              </w:rPr>
            </w:pPr>
            <w:r>
              <w:rPr>
                <w:rFonts w:ascii="Helvetica" w:hAnsi="Helvetica"/>
                <w:color w:val="323232"/>
              </w:rPr>
              <w:t>1</w:t>
            </w:r>
          </w:p>
        </w:tc>
        <w:tc>
          <w:tcPr>
            <w:tcW w:w="0" w:type="auto"/>
            <w:shd w:val="clear" w:color="auto" w:fill="FFFFFF"/>
            <w:vAlign w:val="center"/>
            <w:hideMark/>
          </w:tcPr>
          <w:p w:rsidR="00501CE0" w:rsidRDefault="00501CE0">
            <w:pPr>
              <w:rPr>
                <w:rFonts w:ascii="Helvetica" w:hAnsi="Helvetica"/>
                <w:color w:val="323232"/>
                <w:sz w:val="24"/>
                <w:szCs w:val="24"/>
              </w:rPr>
            </w:pPr>
            <w:r>
              <w:rPr>
                <w:rFonts w:ascii="Helvetica" w:hAnsi="Helvetica"/>
                <w:color w:val="323232"/>
              </w:rPr>
              <w:t>Dumbo</w:t>
            </w:r>
          </w:p>
        </w:tc>
        <w:tc>
          <w:tcPr>
            <w:tcW w:w="0" w:type="auto"/>
            <w:shd w:val="clear" w:color="auto" w:fill="FFFFFF"/>
            <w:vAlign w:val="center"/>
            <w:hideMark/>
          </w:tcPr>
          <w:p w:rsidR="00501CE0" w:rsidRDefault="00501CE0">
            <w:pPr>
              <w:rPr>
                <w:rFonts w:ascii="Helvetica" w:hAnsi="Helvetica"/>
                <w:color w:val="323232"/>
                <w:sz w:val="24"/>
                <w:szCs w:val="24"/>
              </w:rPr>
            </w:pPr>
            <w:r>
              <w:rPr>
                <w:rFonts w:ascii="Helvetica" w:hAnsi="Helvetica"/>
                <w:color w:val="323232"/>
              </w:rPr>
              <w:t>2022-09-09 10:36:00</w:t>
            </w:r>
          </w:p>
        </w:tc>
      </w:tr>
      <w:tr w:rsidR="00501CE0" w:rsidTr="00501CE0">
        <w:tc>
          <w:tcPr>
            <w:tcW w:w="0" w:type="auto"/>
            <w:shd w:val="clear" w:color="auto" w:fill="FFFFFF"/>
            <w:vAlign w:val="center"/>
            <w:hideMark/>
          </w:tcPr>
          <w:p w:rsidR="00501CE0" w:rsidRDefault="00501CE0">
            <w:pPr>
              <w:rPr>
                <w:rFonts w:ascii="Helvetica" w:hAnsi="Helvetica"/>
                <w:color w:val="323232"/>
                <w:sz w:val="24"/>
                <w:szCs w:val="24"/>
              </w:rPr>
            </w:pPr>
            <w:r>
              <w:rPr>
                <w:rFonts w:ascii="Helvetica" w:hAnsi="Helvetica"/>
                <w:color w:val="323232"/>
              </w:rPr>
              <w:lastRenderedPageBreak/>
              <w:t>4</w:t>
            </w:r>
          </w:p>
        </w:tc>
        <w:tc>
          <w:tcPr>
            <w:tcW w:w="0" w:type="auto"/>
            <w:shd w:val="clear" w:color="auto" w:fill="FFFFFF"/>
            <w:vAlign w:val="center"/>
            <w:hideMark/>
          </w:tcPr>
          <w:p w:rsidR="00501CE0" w:rsidRDefault="00501CE0">
            <w:pPr>
              <w:rPr>
                <w:rFonts w:ascii="Helvetica" w:hAnsi="Helvetica"/>
                <w:color w:val="323232"/>
                <w:sz w:val="24"/>
                <w:szCs w:val="24"/>
              </w:rPr>
            </w:pPr>
            <w:r>
              <w:rPr>
                <w:rFonts w:ascii="Helvetica" w:hAnsi="Helvetica"/>
                <w:color w:val="323232"/>
              </w:rPr>
              <w:t>1</w:t>
            </w:r>
          </w:p>
        </w:tc>
        <w:tc>
          <w:tcPr>
            <w:tcW w:w="0" w:type="auto"/>
            <w:shd w:val="clear" w:color="auto" w:fill="FFFFFF"/>
            <w:vAlign w:val="center"/>
            <w:hideMark/>
          </w:tcPr>
          <w:p w:rsidR="00501CE0" w:rsidRDefault="00501CE0">
            <w:pPr>
              <w:rPr>
                <w:rFonts w:ascii="Helvetica" w:hAnsi="Helvetica"/>
                <w:color w:val="323232"/>
                <w:sz w:val="24"/>
                <w:szCs w:val="24"/>
              </w:rPr>
            </w:pPr>
            <w:r>
              <w:rPr>
                <w:rFonts w:ascii="Helvetica" w:hAnsi="Helvetica"/>
                <w:color w:val="323232"/>
              </w:rPr>
              <w:t>Babar</w:t>
            </w:r>
          </w:p>
        </w:tc>
        <w:tc>
          <w:tcPr>
            <w:tcW w:w="0" w:type="auto"/>
            <w:shd w:val="clear" w:color="auto" w:fill="FFFFFF"/>
            <w:vAlign w:val="center"/>
            <w:hideMark/>
          </w:tcPr>
          <w:p w:rsidR="00501CE0" w:rsidRDefault="00501CE0">
            <w:pPr>
              <w:rPr>
                <w:rFonts w:ascii="Helvetica" w:hAnsi="Helvetica"/>
                <w:color w:val="323232"/>
                <w:sz w:val="24"/>
                <w:szCs w:val="24"/>
              </w:rPr>
            </w:pPr>
            <w:r>
              <w:rPr>
                <w:rFonts w:ascii="Helvetica" w:hAnsi="Helvetica"/>
                <w:color w:val="323232"/>
              </w:rPr>
              <w:t>2010-06-08 01:24:00</w:t>
            </w:r>
          </w:p>
        </w:tc>
      </w:tr>
      <w:tr w:rsidR="00501CE0" w:rsidTr="00501CE0">
        <w:tc>
          <w:tcPr>
            <w:tcW w:w="0" w:type="auto"/>
            <w:shd w:val="clear" w:color="auto" w:fill="FFFFFF"/>
            <w:vAlign w:val="center"/>
            <w:hideMark/>
          </w:tcPr>
          <w:p w:rsidR="00501CE0" w:rsidRDefault="00501CE0">
            <w:pPr>
              <w:rPr>
                <w:rFonts w:ascii="Helvetica" w:hAnsi="Helvetica"/>
                <w:color w:val="323232"/>
                <w:sz w:val="24"/>
                <w:szCs w:val="24"/>
              </w:rPr>
            </w:pPr>
            <w:r>
              <w:rPr>
                <w:rFonts w:ascii="Helvetica" w:hAnsi="Helvetica"/>
                <w:color w:val="323232"/>
              </w:rPr>
              <w:t>5</w:t>
            </w:r>
          </w:p>
        </w:tc>
        <w:tc>
          <w:tcPr>
            <w:tcW w:w="0" w:type="auto"/>
            <w:shd w:val="clear" w:color="auto" w:fill="FFFFFF"/>
            <w:vAlign w:val="center"/>
            <w:hideMark/>
          </w:tcPr>
          <w:p w:rsidR="00501CE0" w:rsidRDefault="00501CE0">
            <w:pPr>
              <w:rPr>
                <w:rFonts w:ascii="Helvetica" w:hAnsi="Helvetica"/>
                <w:color w:val="323232"/>
                <w:sz w:val="24"/>
                <w:szCs w:val="24"/>
              </w:rPr>
            </w:pPr>
            <w:r>
              <w:rPr>
                <w:rFonts w:ascii="Helvetica" w:hAnsi="Helvetica"/>
                <w:color w:val="323232"/>
              </w:rPr>
              <w:t>2</w:t>
            </w:r>
          </w:p>
        </w:tc>
        <w:tc>
          <w:tcPr>
            <w:tcW w:w="0" w:type="auto"/>
            <w:shd w:val="clear" w:color="auto" w:fill="FFFFFF"/>
            <w:vAlign w:val="center"/>
            <w:hideMark/>
          </w:tcPr>
          <w:p w:rsidR="00501CE0" w:rsidRDefault="00501CE0">
            <w:pPr>
              <w:rPr>
                <w:rFonts w:ascii="Helvetica" w:hAnsi="Helvetica"/>
                <w:color w:val="323232"/>
                <w:sz w:val="24"/>
                <w:szCs w:val="24"/>
              </w:rPr>
            </w:pPr>
            <w:r>
              <w:rPr>
                <w:rFonts w:ascii="Helvetica" w:hAnsi="Helvetica"/>
                <w:color w:val="323232"/>
              </w:rPr>
              <w:t>Rayas</w:t>
            </w:r>
          </w:p>
        </w:tc>
        <w:tc>
          <w:tcPr>
            <w:tcW w:w="0" w:type="auto"/>
            <w:shd w:val="clear" w:color="auto" w:fill="FFFFFF"/>
            <w:vAlign w:val="center"/>
            <w:hideMark/>
          </w:tcPr>
          <w:p w:rsidR="00501CE0" w:rsidRDefault="00501CE0">
            <w:pPr>
              <w:rPr>
                <w:rFonts w:ascii="Helvetica" w:hAnsi="Helvetica"/>
                <w:color w:val="323232"/>
                <w:sz w:val="24"/>
                <w:szCs w:val="24"/>
              </w:rPr>
            </w:pPr>
            <w:r>
              <w:rPr>
                <w:rFonts w:ascii="Helvetica" w:hAnsi="Helvetica"/>
                <w:color w:val="323232"/>
              </w:rPr>
              <w:t>2013-06-08 01:24:00</w:t>
            </w:r>
          </w:p>
        </w:tc>
      </w:tr>
    </w:tbl>
    <w:p w:rsidR="00501CE0" w:rsidRDefault="00501CE0" w:rsidP="00501CE0">
      <w:pPr>
        <w:pStyle w:val="NormalWeb"/>
        <w:shd w:val="clear" w:color="auto" w:fill="FFFFFF"/>
        <w:rPr>
          <w:rFonts w:ascii="Helvetica" w:hAnsi="Helvetica"/>
          <w:color w:val="323232"/>
        </w:rPr>
      </w:pPr>
      <w:r>
        <w:rPr>
          <w:rFonts w:ascii="Helvetica" w:hAnsi="Helvetica"/>
          <w:color w:val="323232"/>
        </w:rPr>
        <w:t>Hemos declarado dos tablas (después lo ajustaremos un poco), una se llama </w:t>
      </w:r>
      <w:r>
        <w:rPr>
          <w:rStyle w:val="CdigoHTML"/>
          <w:rFonts w:ascii="var(--INTERNAL-CODE-font)" w:eastAsiaTheme="majorEastAsia" w:hAnsi="var(--INTERNAL-CODE-font)"/>
          <w:color w:val="323232"/>
          <w:sz w:val="22"/>
          <w:szCs w:val="22"/>
          <w:bdr w:val="single" w:sz="6" w:space="0" w:color="auto" w:frame="1"/>
        </w:rPr>
        <w:t>Especie</w:t>
      </w:r>
      <w:r>
        <w:rPr>
          <w:rFonts w:ascii="Helvetica" w:hAnsi="Helvetica"/>
          <w:color w:val="323232"/>
        </w:rPr>
        <w:t> y la otra </w:t>
      </w:r>
      <w:r>
        <w:rPr>
          <w:rStyle w:val="CdigoHTML"/>
          <w:rFonts w:ascii="var(--INTERNAL-CODE-font)" w:eastAsiaTheme="majorEastAsia" w:hAnsi="var(--INTERNAL-CODE-font)"/>
          <w:color w:val="323232"/>
          <w:sz w:val="22"/>
          <w:szCs w:val="22"/>
          <w:bdr w:val="single" w:sz="6" w:space="0" w:color="auto" w:frame="1"/>
        </w:rPr>
        <w:t>Animal</w:t>
      </w:r>
      <w:r>
        <w:rPr>
          <w:rFonts w:ascii="Helvetica" w:hAnsi="Helvetica"/>
          <w:color w:val="323232"/>
        </w:rPr>
        <w:t>. Cada tabla tiene una clave primaria (</w:t>
      </w:r>
      <w:r>
        <w:rPr>
          <w:rStyle w:val="CdigoHTML"/>
          <w:rFonts w:ascii="var(--INTERNAL-CODE-font)" w:eastAsiaTheme="majorEastAsia" w:hAnsi="var(--INTERNAL-CODE-font)"/>
          <w:color w:val="323232"/>
          <w:sz w:val="22"/>
          <w:szCs w:val="22"/>
          <w:bdr w:val="single" w:sz="6" w:space="0" w:color="auto" w:frame="1"/>
        </w:rPr>
        <w:t>PK</w:t>
      </w:r>
      <w:r>
        <w:rPr>
          <w:rFonts w:ascii="Helvetica" w:hAnsi="Helvetica"/>
          <w:color w:val="323232"/>
        </w:rPr>
        <w:t>), que nos da una forma única de referenciar cada fila. Después de todo, dos animales pueden tener el mismo nombre, pero no pueden tener la misma ID.</w:t>
      </w:r>
    </w:p>
    <w:p w:rsidR="00501CE0" w:rsidRDefault="00501CE0" w:rsidP="00501CE0">
      <w:pPr>
        <w:pStyle w:val="NormalWeb"/>
        <w:shd w:val="clear" w:color="auto" w:fill="FFFFFF"/>
        <w:rPr>
          <w:rFonts w:ascii="Helvetica" w:hAnsi="Helvetica"/>
          <w:color w:val="323232"/>
        </w:rPr>
      </w:pPr>
      <w:r>
        <w:rPr>
          <w:rFonts w:ascii="Helvetica" w:hAnsi="Helvetica"/>
          <w:color w:val="323232"/>
        </w:rPr>
        <w:t>Nota: </w:t>
      </w:r>
      <w:r>
        <w:rPr>
          <w:rStyle w:val="nfasis"/>
          <w:rFonts w:ascii="Helvetica" w:hAnsi="Helvetica"/>
          <w:color w:val="323232"/>
        </w:rPr>
        <w:t>En el ejemplo, la clave primaria es sólo una columna. En algunas situaciones, es una combinación de columnas llamada clave compuesta. Por ejemplo, un identificador de estudiante y año podrían ser una clave compuesta. Hay dos filas y tres columnas en la tabla </w:t>
      </w:r>
      <w:r>
        <w:rPr>
          <w:rStyle w:val="CdigoHTML"/>
          <w:rFonts w:ascii="var(--INTERNAL-CODE-font)" w:eastAsiaTheme="majorEastAsia" w:hAnsi="var(--INTERNAL-CODE-font)"/>
          <w:i/>
          <w:iCs/>
          <w:color w:val="323232"/>
          <w:sz w:val="22"/>
          <w:szCs w:val="22"/>
          <w:bdr w:val="single" w:sz="6" w:space="0" w:color="auto" w:frame="1"/>
        </w:rPr>
        <w:t>Especie</w:t>
      </w:r>
      <w:r>
        <w:rPr>
          <w:rStyle w:val="nfasis"/>
          <w:rFonts w:ascii="Helvetica" w:hAnsi="Helvetica"/>
          <w:color w:val="323232"/>
        </w:rPr>
        <w:t> y cinco filas y tres columnas en la tabla </w:t>
      </w:r>
      <w:r>
        <w:rPr>
          <w:rStyle w:val="CdigoHTML"/>
          <w:rFonts w:ascii="var(--INTERNAL-CODE-font)" w:eastAsiaTheme="majorEastAsia" w:hAnsi="var(--INTERNAL-CODE-font)"/>
          <w:i/>
          <w:iCs/>
          <w:color w:val="323232"/>
          <w:sz w:val="22"/>
          <w:szCs w:val="22"/>
          <w:bdr w:val="single" w:sz="6" w:space="0" w:color="auto" w:frame="1"/>
        </w:rPr>
        <w:t>Animal</w:t>
      </w:r>
      <w:r>
        <w:rPr>
          <w:rStyle w:val="nfasis"/>
          <w:rFonts w:ascii="Helvetica" w:hAnsi="Helvetica"/>
          <w:color w:val="323232"/>
        </w:rPr>
        <w:t>.</w:t>
      </w:r>
    </w:p>
    <w:p w:rsidR="00501CE0" w:rsidRDefault="00501CE0" w:rsidP="00501CE0">
      <w:pPr>
        <w:pStyle w:val="Ttulo4"/>
        <w:rPr>
          <w:color w:val="auto"/>
        </w:rPr>
      </w:pPr>
      <w:r>
        <w:t>2.1 Código para configurar la base de datos</w:t>
      </w:r>
    </w:p>
    <w:p w:rsidR="00501CE0" w:rsidRDefault="00501CE0" w:rsidP="00501CE0">
      <w:pPr>
        <w:pStyle w:val="NormalWeb"/>
        <w:shd w:val="clear" w:color="auto" w:fill="FFFFFF"/>
        <w:rPr>
          <w:rFonts w:ascii="Helvetica" w:hAnsi="Helvetica"/>
          <w:color w:val="323232"/>
        </w:rPr>
      </w:pPr>
      <w:r>
        <w:rPr>
          <w:rFonts w:ascii="Helvetica" w:hAnsi="Helvetica"/>
          <w:color w:val="323232"/>
        </w:rPr>
        <w:t>En el código SQL se utilizan partes de SQL llamadas </w:t>
      </w:r>
      <w:r>
        <w:rPr>
          <w:rStyle w:val="Textoennegrita"/>
          <w:rFonts w:ascii="Helvetica" w:hAnsi="Helvetica"/>
          <w:color w:val="323232"/>
        </w:rPr>
        <w:t>lenguaje de definición de base de datos (DDL) y lenguaje de manipulación de datos (DML)</w:t>
      </w:r>
      <w:r>
        <w:rPr>
          <w:rFonts w:ascii="Helvetica" w:hAnsi="Helvetica"/>
          <w:color w:val="323232"/>
        </w:rPr>
        <w:t>.</w:t>
      </w:r>
    </w:p>
    <w:p w:rsidR="00501CE0" w:rsidRDefault="00501CE0" w:rsidP="00501CE0">
      <w:pPr>
        <w:pStyle w:val="NormalWeb"/>
        <w:shd w:val="clear" w:color="auto" w:fill="FFFFFF"/>
        <w:rPr>
          <w:rFonts w:ascii="Helvetica" w:hAnsi="Helvetica"/>
          <w:color w:val="323232"/>
        </w:rPr>
      </w:pPr>
      <w:r>
        <w:rPr>
          <w:rFonts w:ascii="Helvetica" w:hAnsi="Helvetica"/>
          <w:color w:val="323232"/>
        </w:rPr>
        <w:t>Antes de ejecutar el código, debes agregar un archivo .jar al </w:t>
      </w:r>
      <w:r>
        <w:rPr>
          <w:rStyle w:val="nfasis"/>
          <w:rFonts w:ascii="Helvetica" w:hAnsi="Helvetica"/>
          <w:color w:val="323232"/>
        </w:rPr>
        <w:t>classpath</w:t>
      </w:r>
      <w:r>
        <w:rPr>
          <w:rFonts w:ascii="Helvetica" w:hAnsi="Helvetica"/>
          <w:color w:val="323232"/>
        </w:rPr>
        <w:t> o añadir la dependencia Maven. Agrega </w:t>
      </w:r>
      <w:r>
        <w:rPr>
          <w:rStyle w:val="CdigoHTML"/>
          <w:rFonts w:ascii="var(--INTERNAL-CODE-font)" w:eastAsiaTheme="majorEastAsia" w:hAnsi="var(--INTERNAL-CODE-font)"/>
          <w:color w:val="323232"/>
          <w:sz w:val="22"/>
          <w:szCs w:val="22"/>
          <w:bdr w:val="single" w:sz="6" w:space="0" w:color="auto" w:frame="1"/>
        </w:rPr>
        <w:t>&lt;PATH TO DERBY&gt;/derby.jar</w:t>
      </w:r>
      <w:r>
        <w:rPr>
          <w:rFonts w:ascii="Helvetica" w:hAnsi="Helvetica"/>
          <w:color w:val="323232"/>
        </w:rPr>
        <w:t> al </w:t>
      </w:r>
      <w:r>
        <w:rPr>
          <w:rStyle w:val="nfasis"/>
          <w:rFonts w:ascii="Helvetica" w:hAnsi="Helvetica"/>
          <w:color w:val="323232"/>
        </w:rPr>
        <w:t>classpath</w:t>
      </w:r>
      <w:r>
        <w:rPr>
          <w:rFonts w:ascii="Helvetica" w:hAnsi="Helvetica"/>
          <w:color w:val="323232"/>
        </w:rPr>
        <w:t>. Asegúrate de reemplazar </w:t>
      </w:r>
      <w:r>
        <w:rPr>
          <w:rStyle w:val="CdigoHTML"/>
          <w:rFonts w:ascii="var(--INTERNAL-CODE-font)" w:eastAsiaTheme="majorEastAsia" w:hAnsi="var(--INTERNAL-CODE-font)"/>
          <w:color w:val="323232"/>
          <w:sz w:val="22"/>
          <w:szCs w:val="22"/>
          <w:bdr w:val="single" w:sz="6" w:space="0" w:color="auto" w:frame="1"/>
        </w:rPr>
        <w:t>&lt;PATH TO DERBY&gt;</w:t>
      </w:r>
      <w:r>
        <w:rPr>
          <w:rFonts w:ascii="Helvetica" w:hAnsi="Helvetica"/>
          <w:color w:val="323232"/>
        </w:rPr>
        <w:t> con la ruta real en tu sistema de archivos.</w:t>
      </w:r>
    </w:p>
    <w:p w:rsidR="00501CE0" w:rsidRDefault="00501CE0" w:rsidP="00501CE0">
      <w:pPr>
        <w:pStyle w:val="NormalWeb"/>
        <w:shd w:val="clear" w:color="auto" w:fill="FFFFFF"/>
        <w:rPr>
          <w:rFonts w:ascii="Helvetica" w:hAnsi="Helvetica"/>
          <w:color w:val="323232"/>
        </w:rPr>
      </w:pPr>
      <w:r>
        <w:rPr>
          <w:rFonts w:ascii="Helvetica" w:hAnsi="Helvetica"/>
          <w:color w:val="323232"/>
        </w:rPr>
        <w:t>Código de creación:</w:t>
      </w:r>
    </w:p>
    <w:p w:rsidR="00501CE0" w:rsidRDefault="00501CE0" w:rsidP="00501CE0">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proofErr w:type="gramStart"/>
      <w:r>
        <w:rPr>
          <w:rStyle w:val="CdigoHTML"/>
          <w:rFonts w:ascii="var(--INTERNAL-CODE-font)" w:eastAsiaTheme="majorEastAsia" w:hAnsi="var(--INTERNAL-CODE-font)"/>
          <w:color w:val="F92672"/>
          <w:sz w:val="23"/>
          <w:szCs w:val="23"/>
          <w:bdr w:val="none" w:sz="0" w:space="0" w:color="auto" w:frame="1"/>
        </w:rPr>
        <w:t>import</w:t>
      </w:r>
      <w:proofErr w:type="gramEnd"/>
      <w:r>
        <w:rPr>
          <w:rStyle w:val="CdigoHTML"/>
          <w:rFonts w:ascii="var(--INTERNAL-CODE-font)" w:eastAsiaTheme="majorEastAsia" w:hAnsi="var(--INTERNAL-CODE-font)"/>
          <w:color w:val="F8F8F2"/>
          <w:sz w:val="23"/>
          <w:szCs w:val="23"/>
          <w:bdr w:val="none" w:sz="0" w:space="0" w:color="auto" w:frame="1"/>
        </w:rPr>
        <w:t xml:space="preserve"> java.sql.*;</w:t>
      </w:r>
    </w:p>
    <w:p w:rsidR="00501CE0" w:rsidRDefault="00501CE0" w:rsidP="00501CE0">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
    <w:p w:rsidR="00501CE0" w:rsidRDefault="00501CE0" w:rsidP="00501CE0">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proofErr w:type="gramStart"/>
      <w:r>
        <w:rPr>
          <w:rStyle w:val="CdigoHTML"/>
          <w:rFonts w:ascii="var(--INTERNAL-CODE-font)" w:eastAsiaTheme="majorEastAsia" w:hAnsi="var(--INTERNAL-CODE-font)"/>
          <w:color w:val="66D9EF"/>
          <w:sz w:val="23"/>
          <w:szCs w:val="23"/>
          <w:bdr w:val="none" w:sz="0" w:space="0" w:color="auto" w:frame="1"/>
        </w:rPr>
        <w:t>public</w:t>
      </w:r>
      <w:proofErr w:type="gramEnd"/>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class</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A6E22E"/>
          <w:sz w:val="23"/>
          <w:szCs w:val="23"/>
          <w:bdr w:val="none" w:sz="0" w:space="0" w:color="auto" w:frame="1"/>
        </w:rPr>
        <w:t>SetupDerbyDatabase</w:t>
      </w:r>
      <w:r>
        <w:rPr>
          <w:rStyle w:val="CdigoHTML"/>
          <w:rFonts w:ascii="var(--INTERNAL-CODE-font)" w:eastAsiaTheme="majorEastAsia" w:hAnsi="var(--INTERNAL-CODE-font)"/>
          <w:color w:val="F8F8F2"/>
          <w:sz w:val="23"/>
          <w:szCs w:val="23"/>
          <w:bdr w:val="none" w:sz="0" w:space="0" w:color="auto" w:frame="1"/>
        </w:rPr>
        <w:t xml:space="preserve"> {</w:t>
      </w:r>
    </w:p>
    <w:p w:rsidR="00501CE0" w:rsidRDefault="00501CE0" w:rsidP="00501CE0">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
    <w:p w:rsidR="00501CE0" w:rsidRDefault="00501CE0" w:rsidP="00501CE0">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66D9EF"/>
          <w:sz w:val="23"/>
          <w:szCs w:val="23"/>
          <w:bdr w:val="none" w:sz="0" w:space="0" w:color="auto" w:frame="1"/>
        </w:rPr>
        <w:t>public</w:t>
      </w:r>
      <w:proofErr w:type="gramEnd"/>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static</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void</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A6E22E"/>
          <w:sz w:val="23"/>
          <w:szCs w:val="23"/>
          <w:bdr w:val="none" w:sz="0" w:space="0" w:color="auto" w:frame="1"/>
        </w:rPr>
        <w:t>main</w:t>
      </w:r>
      <w:r>
        <w:rPr>
          <w:rStyle w:val="CdigoHTML"/>
          <w:rFonts w:ascii="var(--INTERNAL-CODE-font)" w:eastAsiaTheme="majorEastAsia" w:hAnsi="var(--INTERNAL-CODE-font)"/>
          <w:color w:val="F8F8F2"/>
          <w:sz w:val="23"/>
          <w:szCs w:val="23"/>
          <w:bdr w:val="none" w:sz="0" w:space="0" w:color="auto" w:frame="1"/>
        </w:rPr>
        <w:t>(String</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args) </w:t>
      </w:r>
      <w:r>
        <w:rPr>
          <w:rStyle w:val="CdigoHTML"/>
          <w:rFonts w:ascii="var(--INTERNAL-CODE-font)" w:eastAsiaTheme="majorEastAsia" w:hAnsi="var(--INTERNAL-CODE-font)"/>
          <w:color w:val="66D9EF"/>
          <w:sz w:val="23"/>
          <w:szCs w:val="23"/>
          <w:bdr w:val="none" w:sz="0" w:space="0" w:color="auto" w:frame="1"/>
        </w:rPr>
        <w:t>throws</w:t>
      </w:r>
      <w:r>
        <w:rPr>
          <w:rStyle w:val="CdigoHTML"/>
          <w:rFonts w:ascii="var(--INTERNAL-CODE-font)" w:eastAsiaTheme="majorEastAsia" w:hAnsi="var(--INTERNAL-CODE-font)"/>
          <w:color w:val="F8F8F2"/>
          <w:sz w:val="23"/>
          <w:szCs w:val="23"/>
          <w:bdr w:val="none" w:sz="0" w:space="0" w:color="auto" w:frame="1"/>
        </w:rPr>
        <w:t xml:space="preserve"> Exception {</w:t>
      </w:r>
    </w:p>
    <w:p w:rsidR="00501CE0" w:rsidRDefault="00501CE0" w:rsidP="00501CE0">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
    <w:p w:rsidR="00501CE0" w:rsidRDefault="00501CE0" w:rsidP="00501CE0">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String url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E6DB74"/>
          <w:sz w:val="23"/>
          <w:szCs w:val="23"/>
          <w:bdr w:val="none" w:sz="0" w:space="0" w:color="auto" w:frame="1"/>
        </w:rPr>
        <w:t>"jdbc</w:t>
      </w:r>
      <w:proofErr w:type="gramStart"/>
      <w:r>
        <w:rPr>
          <w:rStyle w:val="CdigoHTML"/>
          <w:rFonts w:ascii="var(--INTERNAL-CODE-font)" w:eastAsiaTheme="majorEastAsia" w:hAnsi="var(--INTERNAL-CODE-font)"/>
          <w:color w:val="E6DB74"/>
          <w:sz w:val="23"/>
          <w:szCs w:val="23"/>
          <w:bdr w:val="none" w:sz="0" w:space="0" w:color="auto" w:frame="1"/>
        </w:rPr>
        <w:t>:derby:zoo</w:t>
      </w:r>
      <w:proofErr w:type="gramEnd"/>
      <w:r>
        <w:rPr>
          <w:rStyle w:val="CdigoHTML"/>
          <w:rFonts w:ascii="var(--INTERNAL-CODE-font)" w:eastAsiaTheme="majorEastAsia" w:hAnsi="var(--INTERNAL-CODE-font)"/>
          <w:color w:val="E6DB74"/>
          <w:sz w:val="23"/>
          <w:szCs w:val="23"/>
          <w:bdr w:val="none" w:sz="0" w:space="0" w:color="auto" w:frame="1"/>
        </w:rPr>
        <w:t>;create=true"</w:t>
      </w:r>
      <w:r>
        <w:rPr>
          <w:rStyle w:val="CdigoHTML"/>
          <w:rFonts w:ascii="var(--INTERNAL-CODE-font)" w:eastAsiaTheme="majorEastAsia" w:hAnsi="var(--INTERNAL-CODE-font)"/>
          <w:color w:val="F8F8F2"/>
          <w:sz w:val="23"/>
          <w:szCs w:val="23"/>
          <w:bdr w:val="none" w:sz="0" w:space="0" w:color="auto" w:frame="1"/>
        </w:rPr>
        <w:t>;</w:t>
      </w:r>
    </w:p>
    <w:p w:rsidR="00501CE0" w:rsidRDefault="00501CE0" w:rsidP="00501CE0">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p>
    <w:p w:rsidR="00501CE0" w:rsidRDefault="00501CE0" w:rsidP="00501CE0">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66D9EF"/>
          <w:sz w:val="23"/>
          <w:szCs w:val="23"/>
          <w:bdr w:val="none" w:sz="0" w:space="0" w:color="auto" w:frame="1"/>
        </w:rPr>
        <w:t>try</w:t>
      </w:r>
      <w:proofErr w:type="gramEnd"/>
      <w:r>
        <w:rPr>
          <w:rStyle w:val="CdigoHTML"/>
          <w:rFonts w:ascii="var(--INTERNAL-CODE-font)" w:eastAsiaTheme="majorEastAsia" w:hAnsi="var(--INTERNAL-CODE-font)"/>
          <w:color w:val="F8F8F2"/>
          <w:sz w:val="23"/>
          <w:szCs w:val="23"/>
          <w:bdr w:val="none" w:sz="0" w:space="0" w:color="auto" w:frame="1"/>
        </w:rPr>
        <w:t xml:space="preserve"> (Connection conexion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DriverManager.</w:t>
      </w:r>
      <w:r>
        <w:rPr>
          <w:rStyle w:val="CdigoHTML"/>
          <w:rFonts w:ascii="var(--INTERNAL-CODE-font)" w:eastAsiaTheme="majorEastAsia" w:hAnsi="var(--INTERNAL-CODE-font)"/>
          <w:color w:val="A6E22E"/>
          <w:sz w:val="23"/>
          <w:szCs w:val="23"/>
          <w:bdr w:val="none" w:sz="0" w:space="0" w:color="auto" w:frame="1"/>
        </w:rPr>
        <w:t>getConnection</w:t>
      </w:r>
      <w:r>
        <w:rPr>
          <w:rStyle w:val="CdigoHTML"/>
          <w:rFonts w:ascii="var(--INTERNAL-CODE-font)" w:eastAsiaTheme="majorEastAsia" w:hAnsi="var(--INTERNAL-CODE-font)"/>
          <w:color w:val="F8F8F2"/>
          <w:sz w:val="23"/>
          <w:szCs w:val="23"/>
          <w:bdr w:val="none" w:sz="0" w:space="0" w:color="auto" w:frame="1"/>
        </w:rPr>
        <w:t>(url)) {</w:t>
      </w:r>
    </w:p>
    <w:p w:rsidR="00501CE0" w:rsidRDefault="00501CE0" w:rsidP="00501CE0">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
    <w:p w:rsidR="00501CE0" w:rsidRDefault="00501CE0" w:rsidP="00501CE0">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75715E"/>
          <w:sz w:val="23"/>
          <w:szCs w:val="23"/>
          <w:bdr w:val="none" w:sz="0" w:space="0" w:color="auto" w:frame="1"/>
        </w:rPr>
        <w:t>// Para eliminar las tablas:</w:t>
      </w:r>
    </w:p>
    <w:p w:rsidR="00501CE0" w:rsidRDefault="00501CE0" w:rsidP="00501CE0">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75715E"/>
          <w:sz w:val="23"/>
          <w:szCs w:val="23"/>
          <w:bdr w:val="none" w:sz="0" w:space="0" w:color="auto" w:frame="1"/>
        </w:rPr>
        <w:t xml:space="preserve">// </w:t>
      </w:r>
      <w:proofErr w:type="gramStart"/>
      <w:r>
        <w:rPr>
          <w:rStyle w:val="CdigoHTML"/>
          <w:rFonts w:ascii="var(--INTERNAL-CODE-font)" w:eastAsiaTheme="majorEastAsia" w:hAnsi="var(--INTERNAL-CODE-font)"/>
          <w:color w:val="75715E"/>
          <w:sz w:val="23"/>
          <w:szCs w:val="23"/>
          <w:bdr w:val="none" w:sz="0" w:space="0" w:color="auto" w:frame="1"/>
        </w:rPr>
        <w:t>executar(</w:t>
      </w:r>
      <w:proofErr w:type="gramEnd"/>
      <w:r>
        <w:rPr>
          <w:rStyle w:val="CdigoHTML"/>
          <w:rFonts w:ascii="var(--INTERNAL-CODE-font)" w:eastAsiaTheme="majorEastAsia" w:hAnsi="var(--INTERNAL-CODE-font)"/>
          <w:color w:val="75715E"/>
          <w:sz w:val="23"/>
          <w:szCs w:val="23"/>
          <w:bdr w:val="none" w:sz="0" w:space="0" w:color="auto" w:frame="1"/>
        </w:rPr>
        <w:t>conexion,"DROP TABLE Animal");</w:t>
      </w:r>
    </w:p>
    <w:p w:rsidR="00501CE0" w:rsidRDefault="00501CE0" w:rsidP="00501CE0">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75715E"/>
          <w:sz w:val="23"/>
          <w:szCs w:val="23"/>
          <w:bdr w:val="none" w:sz="0" w:space="0" w:color="auto" w:frame="1"/>
        </w:rPr>
        <w:t xml:space="preserve">// </w:t>
      </w:r>
      <w:proofErr w:type="gramStart"/>
      <w:r>
        <w:rPr>
          <w:rStyle w:val="CdigoHTML"/>
          <w:rFonts w:ascii="var(--INTERNAL-CODE-font)" w:eastAsiaTheme="majorEastAsia" w:hAnsi="var(--INTERNAL-CODE-font)"/>
          <w:color w:val="75715E"/>
          <w:sz w:val="23"/>
          <w:szCs w:val="23"/>
          <w:bdr w:val="none" w:sz="0" w:space="0" w:color="auto" w:frame="1"/>
        </w:rPr>
        <w:t>executar(</w:t>
      </w:r>
      <w:proofErr w:type="gramEnd"/>
      <w:r>
        <w:rPr>
          <w:rStyle w:val="CdigoHTML"/>
          <w:rFonts w:ascii="var(--INTERNAL-CODE-font)" w:eastAsiaTheme="majorEastAsia" w:hAnsi="var(--INTERNAL-CODE-font)"/>
          <w:color w:val="75715E"/>
          <w:sz w:val="23"/>
          <w:szCs w:val="23"/>
          <w:bdr w:val="none" w:sz="0" w:space="0" w:color="auto" w:frame="1"/>
        </w:rPr>
        <w:t>conexion,"DROP TABLE Especie");</w:t>
      </w:r>
    </w:p>
    <w:p w:rsidR="00501CE0" w:rsidRDefault="00501CE0" w:rsidP="00501CE0">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
    <w:p w:rsidR="00501CE0" w:rsidRDefault="00501CE0" w:rsidP="00501CE0">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F8F8F2"/>
          <w:sz w:val="23"/>
          <w:szCs w:val="23"/>
          <w:bdr w:val="none" w:sz="0" w:space="0" w:color="auto" w:frame="1"/>
        </w:rPr>
        <w:t>executar(</w:t>
      </w:r>
      <w:proofErr w:type="gramEnd"/>
      <w:r>
        <w:rPr>
          <w:rStyle w:val="CdigoHTML"/>
          <w:rFonts w:ascii="var(--INTERNAL-CODE-font)" w:eastAsiaTheme="majorEastAsia" w:hAnsi="var(--INTERNAL-CODE-font)"/>
          <w:color w:val="F8F8F2"/>
          <w:sz w:val="23"/>
          <w:szCs w:val="23"/>
          <w:bdr w:val="none" w:sz="0" w:space="0" w:color="auto" w:frame="1"/>
        </w:rPr>
        <w:t>conexion,</w:t>
      </w:r>
      <w:r>
        <w:rPr>
          <w:rStyle w:val="CdigoHTML"/>
          <w:rFonts w:ascii="var(--INTERNAL-CODE-font)" w:eastAsiaTheme="majorEastAsia" w:hAnsi="var(--INTERNAL-CODE-font)"/>
          <w:color w:val="E6DB74"/>
          <w:sz w:val="23"/>
          <w:szCs w:val="23"/>
          <w:bdr w:val="none" w:sz="0" w:space="0" w:color="auto" w:frame="1"/>
        </w:rPr>
        <w:t>"CREATE TABLE Especie ("</w:t>
      </w:r>
    </w:p>
    <w:p w:rsidR="00501CE0" w:rsidRDefault="00501CE0" w:rsidP="00501CE0">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E6DB74"/>
          <w:sz w:val="23"/>
          <w:szCs w:val="23"/>
          <w:bdr w:val="none" w:sz="0" w:space="0" w:color="auto" w:frame="1"/>
        </w:rPr>
        <w:t>"idEspecie INTEGER PRIMARY KEY</w:t>
      </w:r>
      <w:proofErr w:type="gramStart"/>
      <w:r>
        <w:rPr>
          <w:rStyle w:val="CdigoHTML"/>
          <w:rFonts w:ascii="var(--INTERNAL-CODE-font)" w:eastAsiaTheme="majorEastAsia" w:hAnsi="var(--INTERNAL-CODE-font)"/>
          <w:color w:val="E6DB74"/>
          <w:sz w:val="23"/>
          <w:szCs w:val="23"/>
          <w:bdr w:val="none" w:sz="0" w:space="0" w:color="auto" w:frame="1"/>
        </w:rPr>
        <w:t>, "</w:t>
      </w:r>
      <w:proofErr w:type="gramEnd"/>
    </w:p>
    <w:p w:rsidR="00501CE0" w:rsidRDefault="00501CE0" w:rsidP="00501CE0">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E6DB74"/>
          <w:sz w:val="23"/>
          <w:szCs w:val="23"/>
          <w:bdr w:val="none" w:sz="0" w:space="0" w:color="auto" w:frame="1"/>
        </w:rPr>
        <w:t xml:space="preserve">"nome </w:t>
      </w:r>
      <w:proofErr w:type="gramStart"/>
      <w:r>
        <w:rPr>
          <w:rStyle w:val="CdigoHTML"/>
          <w:rFonts w:ascii="var(--INTERNAL-CODE-font)" w:eastAsiaTheme="majorEastAsia" w:hAnsi="var(--INTERNAL-CODE-font)"/>
          <w:color w:val="E6DB74"/>
          <w:sz w:val="23"/>
          <w:szCs w:val="23"/>
          <w:bdr w:val="none" w:sz="0" w:space="0" w:color="auto" w:frame="1"/>
        </w:rPr>
        <w:t>VARCHAR(</w:t>
      </w:r>
      <w:proofErr w:type="gramEnd"/>
      <w:r>
        <w:rPr>
          <w:rStyle w:val="CdigoHTML"/>
          <w:rFonts w:ascii="var(--INTERNAL-CODE-font)" w:eastAsiaTheme="majorEastAsia" w:hAnsi="var(--INTERNAL-CODE-font)"/>
          <w:color w:val="E6DB74"/>
          <w:sz w:val="23"/>
          <w:szCs w:val="23"/>
          <w:bdr w:val="none" w:sz="0" w:space="0" w:color="auto" w:frame="1"/>
        </w:rPr>
        <w:t>255), "</w:t>
      </w:r>
    </w:p>
    <w:p w:rsidR="00501CE0" w:rsidRDefault="00501CE0" w:rsidP="00501CE0">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E6DB74"/>
          <w:sz w:val="23"/>
          <w:szCs w:val="23"/>
          <w:bdr w:val="none" w:sz="0" w:space="0" w:color="auto" w:frame="1"/>
        </w:rPr>
        <w:t xml:space="preserve">"area </w:t>
      </w:r>
      <w:proofErr w:type="gramStart"/>
      <w:r>
        <w:rPr>
          <w:rStyle w:val="CdigoHTML"/>
          <w:rFonts w:ascii="var(--INTERNAL-CODE-font)" w:eastAsiaTheme="majorEastAsia" w:hAnsi="var(--INTERNAL-CODE-font)"/>
          <w:color w:val="E6DB74"/>
          <w:sz w:val="23"/>
          <w:szCs w:val="23"/>
          <w:bdr w:val="none" w:sz="0" w:space="0" w:color="auto" w:frame="1"/>
        </w:rPr>
        <w:t>DECIMAL(</w:t>
      </w:r>
      <w:proofErr w:type="gramEnd"/>
      <w:r>
        <w:rPr>
          <w:rStyle w:val="CdigoHTML"/>
          <w:rFonts w:ascii="var(--INTERNAL-CODE-font)" w:eastAsiaTheme="majorEastAsia" w:hAnsi="var(--INTERNAL-CODE-font)"/>
          <w:color w:val="E6DB74"/>
          <w:sz w:val="23"/>
          <w:szCs w:val="23"/>
          <w:bdr w:val="none" w:sz="0" w:space="0" w:color="auto" w:frame="1"/>
        </w:rPr>
        <w:t>4,1))"</w:t>
      </w:r>
      <w:r>
        <w:rPr>
          <w:rStyle w:val="CdigoHTML"/>
          <w:rFonts w:ascii="var(--INTERNAL-CODE-font)" w:eastAsiaTheme="majorEastAsia" w:hAnsi="var(--INTERNAL-CODE-font)"/>
          <w:color w:val="F8F8F2"/>
          <w:sz w:val="23"/>
          <w:szCs w:val="23"/>
          <w:bdr w:val="none" w:sz="0" w:space="0" w:color="auto" w:frame="1"/>
        </w:rPr>
        <w:t>);</w:t>
      </w:r>
    </w:p>
    <w:p w:rsidR="00501CE0" w:rsidRDefault="00501CE0" w:rsidP="00501CE0">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
    <w:p w:rsidR="00501CE0" w:rsidRDefault="00501CE0" w:rsidP="00501CE0">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F8F8F2"/>
          <w:sz w:val="23"/>
          <w:szCs w:val="23"/>
          <w:bdr w:val="none" w:sz="0" w:space="0" w:color="auto" w:frame="1"/>
        </w:rPr>
        <w:t>executar(</w:t>
      </w:r>
      <w:proofErr w:type="gramEnd"/>
      <w:r>
        <w:rPr>
          <w:rStyle w:val="CdigoHTML"/>
          <w:rFonts w:ascii="var(--INTERNAL-CODE-font)" w:eastAsiaTheme="majorEastAsia" w:hAnsi="var(--INTERNAL-CODE-font)"/>
          <w:color w:val="F8F8F2"/>
          <w:sz w:val="23"/>
          <w:szCs w:val="23"/>
          <w:bdr w:val="none" w:sz="0" w:space="0" w:color="auto" w:frame="1"/>
        </w:rPr>
        <w:t>conexion,</w:t>
      </w:r>
      <w:r>
        <w:rPr>
          <w:rStyle w:val="CdigoHTML"/>
          <w:rFonts w:ascii="var(--INTERNAL-CODE-font)" w:eastAsiaTheme="majorEastAsia" w:hAnsi="var(--INTERNAL-CODE-font)"/>
          <w:color w:val="E6DB74"/>
          <w:sz w:val="23"/>
          <w:szCs w:val="23"/>
          <w:bdr w:val="none" w:sz="0" w:space="0" w:color="auto" w:frame="1"/>
        </w:rPr>
        <w:t>"CREATE TABLE Animal ("</w:t>
      </w:r>
    </w:p>
    <w:p w:rsidR="00501CE0" w:rsidRDefault="00501CE0" w:rsidP="00501CE0">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E6DB74"/>
          <w:sz w:val="23"/>
          <w:szCs w:val="23"/>
          <w:bdr w:val="none" w:sz="0" w:space="0" w:color="auto" w:frame="1"/>
        </w:rPr>
        <w:t>"idAnimal INTEGER PRIMARY KEY</w:t>
      </w:r>
      <w:proofErr w:type="gramStart"/>
      <w:r>
        <w:rPr>
          <w:rStyle w:val="CdigoHTML"/>
          <w:rFonts w:ascii="var(--INTERNAL-CODE-font)" w:eastAsiaTheme="majorEastAsia" w:hAnsi="var(--INTERNAL-CODE-font)"/>
          <w:color w:val="E6DB74"/>
          <w:sz w:val="23"/>
          <w:szCs w:val="23"/>
          <w:bdr w:val="none" w:sz="0" w:space="0" w:color="auto" w:frame="1"/>
        </w:rPr>
        <w:t>, "</w:t>
      </w:r>
      <w:proofErr w:type="gramEnd"/>
    </w:p>
    <w:p w:rsidR="00501CE0" w:rsidRDefault="00501CE0" w:rsidP="00501CE0">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E6DB74"/>
          <w:sz w:val="23"/>
          <w:szCs w:val="23"/>
          <w:bdr w:val="none" w:sz="0" w:space="0" w:color="auto" w:frame="1"/>
        </w:rPr>
        <w:t>"idEspecie integer REFERENCES Especie (idEspecie)</w:t>
      </w:r>
      <w:proofErr w:type="gramStart"/>
      <w:r>
        <w:rPr>
          <w:rStyle w:val="CdigoHTML"/>
          <w:rFonts w:ascii="var(--INTERNAL-CODE-font)" w:eastAsiaTheme="majorEastAsia" w:hAnsi="var(--INTERNAL-CODE-font)"/>
          <w:color w:val="E6DB74"/>
          <w:sz w:val="23"/>
          <w:szCs w:val="23"/>
          <w:bdr w:val="none" w:sz="0" w:space="0" w:color="auto" w:frame="1"/>
        </w:rPr>
        <w:t>, "</w:t>
      </w:r>
      <w:proofErr w:type="gramEnd"/>
    </w:p>
    <w:p w:rsidR="00501CE0" w:rsidRDefault="00501CE0" w:rsidP="00501CE0">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E6DB74"/>
          <w:sz w:val="23"/>
          <w:szCs w:val="23"/>
          <w:bdr w:val="none" w:sz="0" w:space="0" w:color="auto" w:frame="1"/>
        </w:rPr>
        <w:t xml:space="preserve">"nome </w:t>
      </w:r>
      <w:proofErr w:type="gramStart"/>
      <w:r>
        <w:rPr>
          <w:rStyle w:val="CdigoHTML"/>
          <w:rFonts w:ascii="var(--INTERNAL-CODE-font)" w:eastAsiaTheme="majorEastAsia" w:hAnsi="var(--INTERNAL-CODE-font)"/>
          <w:color w:val="E6DB74"/>
          <w:sz w:val="23"/>
          <w:szCs w:val="23"/>
          <w:bdr w:val="none" w:sz="0" w:space="0" w:color="auto" w:frame="1"/>
        </w:rPr>
        <w:t>VARCHAR(</w:t>
      </w:r>
      <w:proofErr w:type="gramEnd"/>
      <w:r>
        <w:rPr>
          <w:rStyle w:val="CdigoHTML"/>
          <w:rFonts w:ascii="var(--INTERNAL-CODE-font)" w:eastAsiaTheme="majorEastAsia" w:hAnsi="var(--INTERNAL-CODE-font)"/>
          <w:color w:val="E6DB74"/>
          <w:sz w:val="23"/>
          <w:szCs w:val="23"/>
          <w:bdr w:val="none" w:sz="0" w:space="0" w:color="auto" w:frame="1"/>
        </w:rPr>
        <w:t>255),"</w:t>
      </w:r>
    </w:p>
    <w:p w:rsidR="00501CE0" w:rsidRDefault="00501CE0" w:rsidP="00501CE0">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lastRenderedPageBreak/>
        <w:t xml:space="preserve">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E6DB74"/>
          <w:sz w:val="23"/>
          <w:szCs w:val="23"/>
          <w:bdr w:val="none" w:sz="0" w:space="0" w:color="auto" w:frame="1"/>
        </w:rPr>
        <w:t>"dataNacemento TIMESTAMP)"</w:t>
      </w:r>
      <w:r>
        <w:rPr>
          <w:rStyle w:val="CdigoHTML"/>
          <w:rFonts w:ascii="var(--INTERNAL-CODE-font)" w:eastAsiaTheme="majorEastAsia" w:hAnsi="var(--INTERNAL-CODE-font)"/>
          <w:color w:val="F8F8F2"/>
          <w:sz w:val="23"/>
          <w:szCs w:val="23"/>
          <w:bdr w:val="none" w:sz="0" w:space="0" w:color="auto" w:frame="1"/>
        </w:rPr>
        <w:t>);</w:t>
      </w:r>
    </w:p>
    <w:p w:rsidR="00501CE0" w:rsidRDefault="00501CE0" w:rsidP="00501CE0">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
    <w:p w:rsidR="00501CE0" w:rsidRDefault="00501CE0" w:rsidP="00501CE0">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F8F8F2"/>
          <w:sz w:val="23"/>
          <w:szCs w:val="23"/>
          <w:bdr w:val="none" w:sz="0" w:space="0" w:color="auto" w:frame="1"/>
        </w:rPr>
        <w:t>executar(</w:t>
      </w:r>
      <w:proofErr w:type="gramEnd"/>
      <w:r>
        <w:rPr>
          <w:rStyle w:val="CdigoHTML"/>
          <w:rFonts w:ascii="var(--INTERNAL-CODE-font)" w:eastAsiaTheme="majorEastAsia" w:hAnsi="var(--INTERNAL-CODE-font)"/>
          <w:color w:val="F8F8F2"/>
          <w:sz w:val="23"/>
          <w:szCs w:val="23"/>
          <w:bdr w:val="none" w:sz="0" w:space="0" w:color="auto" w:frame="1"/>
        </w:rPr>
        <w:t>conexion,</w:t>
      </w:r>
      <w:r>
        <w:rPr>
          <w:rStyle w:val="CdigoHTML"/>
          <w:rFonts w:ascii="var(--INTERNAL-CODE-font)" w:eastAsiaTheme="majorEastAsia" w:hAnsi="var(--INTERNAL-CODE-font)"/>
          <w:color w:val="E6DB74"/>
          <w:sz w:val="23"/>
          <w:szCs w:val="23"/>
          <w:bdr w:val="none" w:sz="0" w:space="0" w:color="auto" w:frame="1"/>
        </w:rPr>
        <w:t>"INSERT INTO Especie VALUES (1, 'Elefante africano', 9.5)"</w:t>
      </w:r>
      <w:r>
        <w:rPr>
          <w:rStyle w:val="CdigoHTML"/>
          <w:rFonts w:ascii="var(--INTERNAL-CODE-font)" w:eastAsiaTheme="majorEastAsia" w:hAnsi="var(--INTERNAL-CODE-font)"/>
          <w:color w:val="F8F8F2"/>
          <w:sz w:val="23"/>
          <w:szCs w:val="23"/>
          <w:bdr w:val="none" w:sz="0" w:space="0" w:color="auto" w:frame="1"/>
        </w:rPr>
        <w:t>);</w:t>
      </w:r>
    </w:p>
    <w:p w:rsidR="00501CE0" w:rsidRDefault="00501CE0" w:rsidP="00501CE0">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F8F8F2"/>
          <w:sz w:val="23"/>
          <w:szCs w:val="23"/>
          <w:bdr w:val="none" w:sz="0" w:space="0" w:color="auto" w:frame="1"/>
        </w:rPr>
        <w:t>executar(</w:t>
      </w:r>
      <w:proofErr w:type="gramEnd"/>
      <w:r>
        <w:rPr>
          <w:rStyle w:val="CdigoHTML"/>
          <w:rFonts w:ascii="var(--INTERNAL-CODE-font)" w:eastAsiaTheme="majorEastAsia" w:hAnsi="var(--INTERNAL-CODE-font)"/>
          <w:color w:val="F8F8F2"/>
          <w:sz w:val="23"/>
          <w:szCs w:val="23"/>
          <w:bdr w:val="none" w:sz="0" w:space="0" w:color="auto" w:frame="1"/>
        </w:rPr>
        <w:t>conexion,</w:t>
      </w:r>
      <w:r>
        <w:rPr>
          <w:rStyle w:val="CdigoHTML"/>
          <w:rFonts w:ascii="var(--INTERNAL-CODE-font)" w:eastAsiaTheme="majorEastAsia" w:hAnsi="var(--INTERNAL-CODE-font)"/>
          <w:color w:val="E6DB74"/>
          <w:sz w:val="23"/>
          <w:szCs w:val="23"/>
          <w:bdr w:val="none" w:sz="0" w:space="0" w:color="auto" w:frame="1"/>
        </w:rPr>
        <w:t>"INSERT INTO Especie VALUES (2, 'Cebra', 3.1)"</w:t>
      </w:r>
      <w:r>
        <w:rPr>
          <w:rStyle w:val="CdigoHTML"/>
          <w:rFonts w:ascii="var(--INTERNAL-CODE-font)" w:eastAsiaTheme="majorEastAsia" w:hAnsi="var(--INTERNAL-CODE-font)"/>
          <w:color w:val="F8F8F2"/>
          <w:sz w:val="23"/>
          <w:szCs w:val="23"/>
          <w:bdr w:val="none" w:sz="0" w:space="0" w:color="auto" w:frame="1"/>
        </w:rPr>
        <w:t>);</w:t>
      </w:r>
    </w:p>
    <w:p w:rsidR="00501CE0" w:rsidRDefault="00501CE0" w:rsidP="00501CE0">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
    <w:p w:rsidR="00501CE0" w:rsidRDefault="00501CE0" w:rsidP="00501CE0">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F8F8F2"/>
          <w:sz w:val="23"/>
          <w:szCs w:val="23"/>
          <w:bdr w:val="none" w:sz="0" w:space="0" w:color="auto" w:frame="1"/>
        </w:rPr>
        <w:t>executar(</w:t>
      </w:r>
      <w:proofErr w:type="gramEnd"/>
      <w:r>
        <w:rPr>
          <w:rStyle w:val="CdigoHTML"/>
          <w:rFonts w:ascii="var(--INTERNAL-CODE-font)" w:eastAsiaTheme="majorEastAsia" w:hAnsi="var(--INTERNAL-CODE-font)"/>
          <w:color w:val="F8F8F2"/>
          <w:sz w:val="23"/>
          <w:szCs w:val="23"/>
          <w:bdr w:val="none" w:sz="0" w:space="0" w:color="auto" w:frame="1"/>
        </w:rPr>
        <w:t>conexion,</w:t>
      </w:r>
      <w:r>
        <w:rPr>
          <w:rStyle w:val="CdigoHTML"/>
          <w:rFonts w:ascii="var(--INTERNAL-CODE-font)" w:eastAsiaTheme="majorEastAsia" w:hAnsi="var(--INTERNAL-CODE-font)"/>
          <w:color w:val="E6DB74"/>
          <w:sz w:val="23"/>
          <w:szCs w:val="23"/>
          <w:bdr w:val="none" w:sz="0" w:space="0" w:color="auto" w:frame="1"/>
        </w:rPr>
        <w:t>"INSERT INTO Animal VALUES (1, 1, 'Pepa', '1972−05−06 02:15')"</w:t>
      </w:r>
      <w:r>
        <w:rPr>
          <w:rStyle w:val="CdigoHTML"/>
          <w:rFonts w:ascii="var(--INTERNAL-CODE-font)" w:eastAsiaTheme="majorEastAsia" w:hAnsi="var(--INTERNAL-CODE-font)"/>
          <w:color w:val="F8F8F2"/>
          <w:sz w:val="23"/>
          <w:szCs w:val="23"/>
          <w:bdr w:val="none" w:sz="0" w:space="0" w:color="auto" w:frame="1"/>
        </w:rPr>
        <w:t>);</w:t>
      </w:r>
    </w:p>
    <w:p w:rsidR="00501CE0" w:rsidRDefault="00501CE0" w:rsidP="00501CE0">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F8F8F2"/>
          <w:sz w:val="23"/>
          <w:szCs w:val="23"/>
          <w:bdr w:val="none" w:sz="0" w:space="0" w:color="auto" w:frame="1"/>
        </w:rPr>
        <w:t>executar(</w:t>
      </w:r>
      <w:proofErr w:type="gramEnd"/>
      <w:r>
        <w:rPr>
          <w:rStyle w:val="CdigoHTML"/>
          <w:rFonts w:ascii="var(--INTERNAL-CODE-font)" w:eastAsiaTheme="majorEastAsia" w:hAnsi="var(--INTERNAL-CODE-font)"/>
          <w:color w:val="F8F8F2"/>
          <w:sz w:val="23"/>
          <w:szCs w:val="23"/>
          <w:bdr w:val="none" w:sz="0" w:space="0" w:color="auto" w:frame="1"/>
        </w:rPr>
        <w:t>conexion,</w:t>
      </w:r>
      <w:r>
        <w:rPr>
          <w:rStyle w:val="CdigoHTML"/>
          <w:rFonts w:ascii="var(--INTERNAL-CODE-font)" w:eastAsiaTheme="majorEastAsia" w:hAnsi="var(--INTERNAL-CODE-font)"/>
          <w:color w:val="E6DB74"/>
          <w:sz w:val="23"/>
          <w:szCs w:val="23"/>
          <w:bdr w:val="none" w:sz="0" w:space="0" w:color="auto" w:frame="1"/>
        </w:rPr>
        <w:t>"INSERT INTO Animal VALUES (2, 2, 'Lola', '2009−08−15 09:12')"</w:t>
      </w:r>
      <w:r>
        <w:rPr>
          <w:rStyle w:val="CdigoHTML"/>
          <w:rFonts w:ascii="var(--INTERNAL-CODE-font)" w:eastAsiaTheme="majorEastAsia" w:hAnsi="var(--INTERNAL-CODE-font)"/>
          <w:color w:val="F8F8F2"/>
          <w:sz w:val="23"/>
          <w:szCs w:val="23"/>
          <w:bdr w:val="none" w:sz="0" w:space="0" w:color="auto" w:frame="1"/>
        </w:rPr>
        <w:t>);</w:t>
      </w:r>
    </w:p>
    <w:p w:rsidR="00501CE0" w:rsidRDefault="00501CE0" w:rsidP="00501CE0">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F8F8F2"/>
          <w:sz w:val="23"/>
          <w:szCs w:val="23"/>
          <w:bdr w:val="none" w:sz="0" w:space="0" w:color="auto" w:frame="1"/>
        </w:rPr>
        <w:t>executar(</w:t>
      </w:r>
      <w:proofErr w:type="gramEnd"/>
      <w:r>
        <w:rPr>
          <w:rStyle w:val="CdigoHTML"/>
          <w:rFonts w:ascii="var(--INTERNAL-CODE-font)" w:eastAsiaTheme="majorEastAsia" w:hAnsi="var(--INTERNAL-CODE-font)"/>
          <w:color w:val="F8F8F2"/>
          <w:sz w:val="23"/>
          <w:szCs w:val="23"/>
          <w:bdr w:val="none" w:sz="0" w:space="0" w:color="auto" w:frame="1"/>
        </w:rPr>
        <w:t>conexion,</w:t>
      </w:r>
      <w:r>
        <w:rPr>
          <w:rStyle w:val="CdigoHTML"/>
          <w:rFonts w:ascii="var(--INTERNAL-CODE-font)" w:eastAsiaTheme="majorEastAsia" w:hAnsi="var(--INTERNAL-CODE-font)"/>
          <w:color w:val="E6DB74"/>
          <w:sz w:val="23"/>
          <w:szCs w:val="23"/>
          <w:bdr w:val="none" w:sz="0" w:space="0" w:color="auto" w:frame="1"/>
        </w:rPr>
        <w:t>"INSERT INTO Animal VALUES (3, 1, 'Dumbo', '2012−09−09 10:36')"</w:t>
      </w:r>
      <w:r>
        <w:rPr>
          <w:rStyle w:val="CdigoHTML"/>
          <w:rFonts w:ascii="var(--INTERNAL-CODE-font)" w:eastAsiaTheme="majorEastAsia" w:hAnsi="var(--INTERNAL-CODE-font)"/>
          <w:color w:val="F8F8F2"/>
          <w:sz w:val="23"/>
          <w:szCs w:val="23"/>
          <w:bdr w:val="none" w:sz="0" w:space="0" w:color="auto" w:frame="1"/>
        </w:rPr>
        <w:t>);</w:t>
      </w:r>
    </w:p>
    <w:p w:rsidR="00501CE0" w:rsidRDefault="00501CE0" w:rsidP="00501CE0">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F8F8F2"/>
          <w:sz w:val="23"/>
          <w:szCs w:val="23"/>
          <w:bdr w:val="none" w:sz="0" w:space="0" w:color="auto" w:frame="1"/>
        </w:rPr>
        <w:t>executar(</w:t>
      </w:r>
      <w:proofErr w:type="gramEnd"/>
      <w:r>
        <w:rPr>
          <w:rStyle w:val="CdigoHTML"/>
          <w:rFonts w:ascii="var(--INTERNAL-CODE-font)" w:eastAsiaTheme="majorEastAsia" w:hAnsi="var(--INTERNAL-CODE-font)"/>
          <w:color w:val="F8F8F2"/>
          <w:sz w:val="23"/>
          <w:szCs w:val="23"/>
          <w:bdr w:val="none" w:sz="0" w:space="0" w:color="auto" w:frame="1"/>
        </w:rPr>
        <w:t>conexion,</w:t>
      </w:r>
      <w:r>
        <w:rPr>
          <w:rStyle w:val="CdigoHTML"/>
          <w:rFonts w:ascii="var(--INTERNAL-CODE-font)" w:eastAsiaTheme="majorEastAsia" w:hAnsi="var(--INTERNAL-CODE-font)"/>
          <w:color w:val="E6DB74"/>
          <w:sz w:val="23"/>
          <w:szCs w:val="23"/>
          <w:bdr w:val="none" w:sz="0" w:space="0" w:color="auto" w:frame="1"/>
        </w:rPr>
        <w:t>"INSERT INTO Animal VALUES (4, 1, 'Babar', '2010−06−08 01:24')"</w:t>
      </w:r>
      <w:r>
        <w:rPr>
          <w:rStyle w:val="CdigoHTML"/>
          <w:rFonts w:ascii="var(--INTERNAL-CODE-font)" w:eastAsiaTheme="majorEastAsia" w:hAnsi="var(--INTERNAL-CODE-font)"/>
          <w:color w:val="F8F8F2"/>
          <w:sz w:val="23"/>
          <w:szCs w:val="23"/>
          <w:bdr w:val="none" w:sz="0" w:space="0" w:color="auto" w:frame="1"/>
        </w:rPr>
        <w:t>);</w:t>
      </w:r>
    </w:p>
    <w:p w:rsidR="00501CE0" w:rsidRDefault="00501CE0" w:rsidP="00501CE0">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F8F8F2"/>
          <w:sz w:val="23"/>
          <w:szCs w:val="23"/>
          <w:bdr w:val="none" w:sz="0" w:space="0" w:color="auto" w:frame="1"/>
        </w:rPr>
        <w:t>executar(</w:t>
      </w:r>
      <w:proofErr w:type="gramEnd"/>
      <w:r>
        <w:rPr>
          <w:rStyle w:val="CdigoHTML"/>
          <w:rFonts w:ascii="var(--INTERNAL-CODE-font)" w:eastAsiaTheme="majorEastAsia" w:hAnsi="var(--INTERNAL-CODE-font)"/>
          <w:color w:val="F8F8F2"/>
          <w:sz w:val="23"/>
          <w:szCs w:val="23"/>
          <w:bdr w:val="none" w:sz="0" w:space="0" w:color="auto" w:frame="1"/>
        </w:rPr>
        <w:t>conexion,</w:t>
      </w:r>
      <w:r>
        <w:rPr>
          <w:rStyle w:val="CdigoHTML"/>
          <w:rFonts w:ascii="var(--INTERNAL-CODE-font)" w:eastAsiaTheme="majorEastAsia" w:hAnsi="var(--INTERNAL-CODE-font)"/>
          <w:color w:val="E6DB74"/>
          <w:sz w:val="23"/>
          <w:szCs w:val="23"/>
          <w:bdr w:val="none" w:sz="0" w:space="0" w:color="auto" w:frame="1"/>
        </w:rPr>
        <w:t>"INSERT INTO Animal VALUES (5, 2, 'Rayas', '2015−11−12 03:44')"</w:t>
      </w:r>
      <w:r>
        <w:rPr>
          <w:rStyle w:val="CdigoHTML"/>
          <w:rFonts w:ascii="var(--INTERNAL-CODE-font)" w:eastAsiaTheme="majorEastAsia" w:hAnsi="var(--INTERNAL-CODE-font)"/>
          <w:color w:val="F8F8F2"/>
          <w:sz w:val="23"/>
          <w:szCs w:val="23"/>
          <w:bdr w:val="none" w:sz="0" w:space="0" w:color="auto" w:frame="1"/>
        </w:rPr>
        <w:t>);</w:t>
      </w:r>
    </w:p>
    <w:p w:rsidR="00501CE0" w:rsidRDefault="00501CE0" w:rsidP="00501CE0">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
    <w:p w:rsidR="00501CE0" w:rsidRDefault="00501CE0" w:rsidP="00501CE0">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F8F8F2"/>
          <w:sz w:val="23"/>
          <w:szCs w:val="23"/>
          <w:bdr w:val="none" w:sz="0" w:space="0" w:color="auto" w:frame="1"/>
        </w:rPr>
        <w:t>printCount(</w:t>
      </w:r>
      <w:proofErr w:type="gramEnd"/>
      <w:r>
        <w:rPr>
          <w:rStyle w:val="CdigoHTML"/>
          <w:rFonts w:ascii="var(--INTERNAL-CODE-font)" w:eastAsiaTheme="majorEastAsia" w:hAnsi="var(--INTERNAL-CODE-font)"/>
          <w:color w:val="F8F8F2"/>
          <w:sz w:val="23"/>
          <w:szCs w:val="23"/>
          <w:bdr w:val="none" w:sz="0" w:space="0" w:color="auto" w:frame="1"/>
        </w:rPr>
        <w:t>conexion,</w:t>
      </w:r>
      <w:r>
        <w:rPr>
          <w:rStyle w:val="CdigoHTML"/>
          <w:rFonts w:ascii="var(--INTERNAL-CODE-font)" w:eastAsiaTheme="majorEastAsia" w:hAnsi="var(--INTERNAL-CODE-font)"/>
          <w:color w:val="E6DB74"/>
          <w:sz w:val="23"/>
          <w:szCs w:val="23"/>
          <w:bdr w:val="none" w:sz="0" w:space="0" w:color="auto" w:frame="1"/>
        </w:rPr>
        <w:t>"SELECT count(*) FROM Animal"</w:t>
      </w:r>
      <w:r>
        <w:rPr>
          <w:rStyle w:val="CdigoHTML"/>
          <w:rFonts w:ascii="var(--INTERNAL-CODE-font)" w:eastAsiaTheme="majorEastAsia" w:hAnsi="var(--INTERNAL-CODE-font)"/>
          <w:color w:val="F8F8F2"/>
          <w:sz w:val="23"/>
          <w:szCs w:val="23"/>
          <w:bdr w:val="none" w:sz="0" w:space="0" w:color="auto" w:frame="1"/>
        </w:rPr>
        <w:t>);</w:t>
      </w:r>
    </w:p>
    <w:p w:rsidR="00501CE0" w:rsidRDefault="00501CE0" w:rsidP="00501CE0">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
    <w:p w:rsidR="00501CE0" w:rsidRDefault="00501CE0" w:rsidP="00501CE0">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
    <w:p w:rsidR="00501CE0" w:rsidRDefault="00501CE0" w:rsidP="00501CE0">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
    <w:p w:rsidR="00501CE0" w:rsidRDefault="00501CE0" w:rsidP="00501CE0">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66D9EF"/>
          <w:sz w:val="23"/>
          <w:szCs w:val="23"/>
          <w:bdr w:val="none" w:sz="0" w:space="0" w:color="auto" w:frame="1"/>
        </w:rPr>
        <w:t>private</w:t>
      </w:r>
      <w:proofErr w:type="gramEnd"/>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static</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void</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A6E22E"/>
          <w:sz w:val="23"/>
          <w:szCs w:val="23"/>
          <w:bdr w:val="none" w:sz="0" w:space="0" w:color="auto" w:frame="1"/>
        </w:rPr>
        <w:t>executar</w:t>
      </w:r>
      <w:r>
        <w:rPr>
          <w:rStyle w:val="CdigoHTML"/>
          <w:rFonts w:ascii="var(--INTERNAL-CODE-font)" w:eastAsiaTheme="majorEastAsia" w:hAnsi="var(--INTERNAL-CODE-font)"/>
          <w:color w:val="F8F8F2"/>
          <w:sz w:val="23"/>
          <w:szCs w:val="23"/>
          <w:bdr w:val="none" w:sz="0" w:space="0" w:color="auto" w:frame="1"/>
        </w:rPr>
        <w:t xml:space="preserve">(Connection conexion, String sql) </w:t>
      </w:r>
      <w:r>
        <w:rPr>
          <w:rStyle w:val="CdigoHTML"/>
          <w:rFonts w:ascii="var(--INTERNAL-CODE-font)" w:eastAsiaTheme="majorEastAsia" w:hAnsi="var(--INTERNAL-CODE-font)"/>
          <w:color w:val="66D9EF"/>
          <w:sz w:val="23"/>
          <w:szCs w:val="23"/>
          <w:bdr w:val="none" w:sz="0" w:space="0" w:color="auto" w:frame="1"/>
        </w:rPr>
        <w:t>throws</w:t>
      </w:r>
      <w:r>
        <w:rPr>
          <w:rStyle w:val="CdigoHTML"/>
          <w:rFonts w:ascii="var(--INTERNAL-CODE-font)" w:eastAsiaTheme="majorEastAsia" w:hAnsi="var(--INTERNAL-CODE-font)"/>
          <w:color w:val="F8F8F2"/>
          <w:sz w:val="23"/>
          <w:szCs w:val="23"/>
          <w:bdr w:val="none" w:sz="0" w:space="0" w:color="auto" w:frame="1"/>
        </w:rPr>
        <w:t xml:space="preserve"> SQLException {</w:t>
      </w:r>
    </w:p>
    <w:p w:rsidR="00501CE0" w:rsidRDefault="00501CE0" w:rsidP="00501CE0">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66D9EF"/>
          <w:sz w:val="23"/>
          <w:szCs w:val="23"/>
          <w:bdr w:val="none" w:sz="0" w:space="0" w:color="auto" w:frame="1"/>
        </w:rPr>
        <w:t>try</w:t>
      </w:r>
      <w:proofErr w:type="gramEnd"/>
      <w:r>
        <w:rPr>
          <w:rStyle w:val="CdigoHTML"/>
          <w:rFonts w:ascii="var(--INTERNAL-CODE-font)" w:eastAsiaTheme="majorEastAsia" w:hAnsi="var(--INTERNAL-CODE-font)"/>
          <w:color w:val="F8F8F2"/>
          <w:sz w:val="23"/>
          <w:szCs w:val="23"/>
          <w:bdr w:val="none" w:sz="0" w:space="0" w:color="auto" w:frame="1"/>
        </w:rPr>
        <w:t xml:space="preserve"> (PreparedStatement ps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conexion.</w:t>
      </w:r>
      <w:r>
        <w:rPr>
          <w:rStyle w:val="CdigoHTML"/>
          <w:rFonts w:ascii="var(--INTERNAL-CODE-font)" w:eastAsiaTheme="majorEastAsia" w:hAnsi="var(--INTERNAL-CODE-font)"/>
          <w:color w:val="A6E22E"/>
          <w:sz w:val="23"/>
          <w:szCs w:val="23"/>
          <w:bdr w:val="none" w:sz="0" w:space="0" w:color="auto" w:frame="1"/>
        </w:rPr>
        <w:t>prepareStatement</w:t>
      </w:r>
      <w:r>
        <w:rPr>
          <w:rStyle w:val="CdigoHTML"/>
          <w:rFonts w:ascii="var(--INTERNAL-CODE-font)" w:eastAsiaTheme="majorEastAsia" w:hAnsi="var(--INTERNAL-CODE-font)"/>
          <w:color w:val="F8F8F2"/>
          <w:sz w:val="23"/>
          <w:szCs w:val="23"/>
          <w:bdr w:val="none" w:sz="0" w:space="0" w:color="auto" w:frame="1"/>
        </w:rPr>
        <w:t>(sql)) {</w:t>
      </w:r>
    </w:p>
    <w:p w:rsidR="00501CE0" w:rsidRDefault="00501CE0" w:rsidP="00501CE0">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F8F8F2"/>
          <w:sz w:val="23"/>
          <w:szCs w:val="23"/>
          <w:bdr w:val="none" w:sz="0" w:space="0" w:color="auto" w:frame="1"/>
        </w:rPr>
        <w:t>ps.</w:t>
      </w:r>
      <w:r>
        <w:rPr>
          <w:rStyle w:val="CdigoHTML"/>
          <w:rFonts w:ascii="var(--INTERNAL-CODE-font)" w:eastAsiaTheme="majorEastAsia" w:hAnsi="var(--INTERNAL-CODE-font)"/>
          <w:color w:val="A6E22E"/>
          <w:sz w:val="23"/>
          <w:szCs w:val="23"/>
          <w:bdr w:val="none" w:sz="0" w:space="0" w:color="auto" w:frame="1"/>
        </w:rPr>
        <w:t>executeUpdate</w:t>
      </w:r>
      <w:r>
        <w:rPr>
          <w:rStyle w:val="CdigoHTML"/>
          <w:rFonts w:ascii="var(--INTERNAL-CODE-font)" w:eastAsiaTheme="majorEastAsia" w:hAnsi="var(--INTERNAL-CODE-font)"/>
          <w:color w:val="F8F8F2"/>
          <w:sz w:val="23"/>
          <w:szCs w:val="23"/>
          <w:bdr w:val="none" w:sz="0" w:space="0" w:color="auto" w:frame="1"/>
        </w:rPr>
        <w:t>(</w:t>
      </w:r>
      <w:proofErr w:type="gramEnd"/>
      <w:r>
        <w:rPr>
          <w:rStyle w:val="CdigoHTML"/>
          <w:rFonts w:ascii="var(--INTERNAL-CODE-font)" w:eastAsiaTheme="majorEastAsia" w:hAnsi="var(--INTERNAL-CODE-font)"/>
          <w:color w:val="F8F8F2"/>
          <w:sz w:val="23"/>
          <w:szCs w:val="23"/>
          <w:bdr w:val="none" w:sz="0" w:space="0" w:color="auto" w:frame="1"/>
        </w:rPr>
        <w:t>);</w:t>
      </w:r>
    </w:p>
    <w:p w:rsidR="00501CE0" w:rsidRDefault="00501CE0" w:rsidP="00501CE0">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
    <w:p w:rsidR="00501CE0" w:rsidRDefault="00501CE0" w:rsidP="00501CE0">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
    <w:p w:rsidR="00501CE0" w:rsidRDefault="00501CE0" w:rsidP="00501CE0">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
    <w:p w:rsidR="00501CE0" w:rsidRDefault="00501CE0" w:rsidP="00501CE0">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66D9EF"/>
          <w:sz w:val="23"/>
          <w:szCs w:val="23"/>
          <w:bdr w:val="none" w:sz="0" w:space="0" w:color="auto" w:frame="1"/>
        </w:rPr>
        <w:t>private</w:t>
      </w:r>
      <w:proofErr w:type="gramEnd"/>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static</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void</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A6E22E"/>
          <w:sz w:val="23"/>
          <w:szCs w:val="23"/>
          <w:bdr w:val="none" w:sz="0" w:space="0" w:color="auto" w:frame="1"/>
        </w:rPr>
        <w:t>printCount</w:t>
      </w:r>
      <w:r>
        <w:rPr>
          <w:rStyle w:val="CdigoHTML"/>
          <w:rFonts w:ascii="var(--INTERNAL-CODE-font)" w:eastAsiaTheme="majorEastAsia" w:hAnsi="var(--INTERNAL-CODE-font)"/>
          <w:color w:val="F8F8F2"/>
          <w:sz w:val="23"/>
          <w:szCs w:val="23"/>
          <w:bdr w:val="none" w:sz="0" w:space="0" w:color="auto" w:frame="1"/>
        </w:rPr>
        <w:t>(Connection conexion, String sql)</w:t>
      </w:r>
    </w:p>
    <w:p w:rsidR="00501CE0" w:rsidRDefault="00501CE0" w:rsidP="00501CE0">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66D9EF"/>
          <w:sz w:val="23"/>
          <w:szCs w:val="23"/>
          <w:bdr w:val="none" w:sz="0" w:space="0" w:color="auto" w:frame="1"/>
        </w:rPr>
        <w:t>throws</w:t>
      </w:r>
      <w:proofErr w:type="gramEnd"/>
      <w:r>
        <w:rPr>
          <w:rStyle w:val="CdigoHTML"/>
          <w:rFonts w:ascii="var(--INTERNAL-CODE-font)" w:eastAsiaTheme="majorEastAsia" w:hAnsi="var(--INTERNAL-CODE-font)"/>
          <w:color w:val="F8F8F2"/>
          <w:sz w:val="23"/>
          <w:szCs w:val="23"/>
          <w:bdr w:val="none" w:sz="0" w:space="0" w:color="auto" w:frame="1"/>
        </w:rPr>
        <w:t xml:space="preserve"> SQLException {</w:t>
      </w:r>
    </w:p>
    <w:p w:rsidR="00501CE0" w:rsidRDefault="00501CE0" w:rsidP="00501CE0">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66D9EF"/>
          <w:sz w:val="23"/>
          <w:szCs w:val="23"/>
          <w:bdr w:val="none" w:sz="0" w:space="0" w:color="auto" w:frame="1"/>
        </w:rPr>
        <w:t>try</w:t>
      </w:r>
      <w:proofErr w:type="gramEnd"/>
      <w:r>
        <w:rPr>
          <w:rStyle w:val="CdigoHTML"/>
          <w:rFonts w:ascii="var(--INTERNAL-CODE-font)" w:eastAsiaTheme="majorEastAsia" w:hAnsi="var(--INTERNAL-CODE-font)"/>
          <w:color w:val="F8F8F2"/>
          <w:sz w:val="23"/>
          <w:szCs w:val="23"/>
          <w:bdr w:val="none" w:sz="0" w:space="0" w:color="auto" w:frame="1"/>
        </w:rPr>
        <w:t xml:space="preserve"> (PreparedStatement ps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conexion.</w:t>
      </w:r>
      <w:r>
        <w:rPr>
          <w:rStyle w:val="CdigoHTML"/>
          <w:rFonts w:ascii="var(--INTERNAL-CODE-font)" w:eastAsiaTheme="majorEastAsia" w:hAnsi="var(--INTERNAL-CODE-font)"/>
          <w:color w:val="A6E22E"/>
          <w:sz w:val="23"/>
          <w:szCs w:val="23"/>
          <w:bdr w:val="none" w:sz="0" w:space="0" w:color="auto" w:frame="1"/>
        </w:rPr>
        <w:t>prepareStatement</w:t>
      </w:r>
      <w:r>
        <w:rPr>
          <w:rStyle w:val="CdigoHTML"/>
          <w:rFonts w:ascii="var(--INTERNAL-CODE-font)" w:eastAsiaTheme="majorEastAsia" w:hAnsi="var(--INTERNAL-CODE-font)"/>
          <w:color w:val="F8F8F2"/>
          <w:sz w:val="23"/>
          <w:szCs w:val="23"/>
          <w:bdr w:val="none" w:sz="0" w:space="0" w:color="auto" w:frame="1"/>
        </w:rPr>
        <w:t>(sql)) {</w:t>
      </w:r>
    </w:p>
    <w:p w:rsidR="00501CE0" w:rsidRDefault="00501CE0" w:rsidP="00501CE0">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ResultSet rs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F8F8F2"/>
          <w:sz w:val="23"/>
          <w:szCs w:val="23"/>
          <w:bdr w:val="none" w:sz="0" w:space="0" w:color="auto" w:frame="1"/>
        </w:rPr>
        <w:t>ps.</w:t>
      </w:r>
      <w:r>
        <w:rPr>
          <w:rStyle w:val="CdigoHTML"/>
          <w:rFonts w:ascii="var(--INTERNAL-CODE-font)" w:eastAsiaTheme="majorEastAsia" w:hAnsi="var(--INTERNAL-CODE-font)"/>
          <w:color w:val="A6E22E"/>
          <w:sz w:val="23"/>
          <w:szCs w:val="23"/>
          <w:bdr w:val="none" w:sz="0" w:space="0" w:color="auto" w:frame="1"/>
        </w:rPr>
        <w:t>executeQuery</w:t>
      </w:r>
      <w:r>
        <w:rPr>
          <w:rStyle w:val="CdigoHTML"/>
          <w:rFonts w:ascii="var(--INTERNAL-CODE-font)" w:eastAsiaTheme="majorEastAsia" w:hAnsi="var(--INTERNAL-CODE-font)"/>
          <w:color w:val="F8F8F2"/>
          <w:sz w:val="23"/>
          <w:szCs w:val="23"/>
          <w:bdr w:val="none" w:sz="0" w:space="0" w:color="auto" w:frame="1"/>
        </w:rPr>
        <w:t>(</w:t>
      </w:r>
      <w:proofErr w:type="gramEnd"/>
      <w:r>
        <w:rPr>
          <w:rStyle w:val="CdigoHTML"/>
          <w:rFonts w:ascii="var(--INTERNAL-CODE-font)" w:eastAsiaTheme="majorEastAsia" w:hAnsi="var(--INTERNAL-CODE-font)"/>
          <w:color w:val="F8F8F2"/>
          <w:sz w:val="23"/>
          <w:szCs w:val="23"/>
          <w:bdr w:val="none" w:sz="0" w:space="0" w:color="auto" w:frame="1"/>
        </w:rPr>
        <w:t>);</w:t>
      </w:r>
    </w:p>
    <w:p w:rsidR="00501CE0" w:rsidRDefault="00501CE0" w:rsidP="00501CE0">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F8F8F2"/>
          <w:sz w:val="23"/>
          <w:szCs w:val="23"/>
          <w:bdr w:val="none" w:sz="0" w:space="0" w:color="auto" w:frame="1"/>
        </w:rPr>
        <w:t>rs.</w:t>
      </w:r>
      <w:r>
        <w:rPr>
          <w:rStyle w:val="CdigoHTML"/>
          <w:rFonts w:ascii="var(--INTERNAL-CODE-font)" w:eastAsiaTheme="majorEastAsia" w:hAnsi="var(--INTERNAL-CODE-font)"/>
          <w:color w:val="A6E22E"/>
          <w:sz w:val="23"/>
          <w:szCs w:val="23"/>
          <w:bdr w:val="none" w:sz="0" w:space="0" w:color="auto" w:frame="1"/>
        </w:rPr>
        <w:t>next</w:t>
      </w:r>
      <w:r>
        <w:rPr>
          <w:rStyle w:val="CdigoHTML"/>
          <w:rFonts w:ascii="var(--INTERNAL-CODE-font)" w:eastAsiaTheme="majorEastAsia" w:hAnsi="var(--INTERNAL-CODE-font)"/>
          <w:color w:val="F8F8F2"/>
          <w:sz w:val="23"/>
          <w:szCs w:val="23"/>
          <w:bdr w:val="none" w:sz="0" w:space="0" w:color="auto" w:frame="1"/>
        </w:rPr>
        <w:t>(</w:t>
      </w:r>
      <w:proofErr w:type="gramEnd"/>
      <w:r>
        <w:rPr>
          <w:rStyle w:val="CdigoHTML"/>
          <w:rFonts w:ascii="var(--INTERNAL-CODE-font)" w:eastAsiaTheme="majorEastAsia" w:hAnsi="var(--INTERNAL-CODE-font)"/>
          <w:color w:val="F8F8F2"/>
          <w:sz w:val="23"/>
          <w:szCs w:val="23"/>
          <w:bdr w:val="none" w:sz="0" w:space="0" w:color="auto" w:frame="1"/>
        </w:rPr>
        <w:t>);</w:t>
      </w:r>
    </w:p>
    <w:p w:rsidR="00501CE0" w:rsidRDefault="00501CE0" w:rsidP="00501CE0">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F8F8F2"/>
          <w:sz w:val="23"/>
          <w:szCs w:val="23"/>
          <w:bdr w:val="none" w:sz="0" w:space="0" w:color="auto" w:frame="1"/>
        </w:rPr>
        <w:t>System.</w:t>
      </w:r>
      <w:r>
        <w:rPr>
          <w:rStyle w:val="CdigoHTML"/>
          <w:rFonts w:ascii="var(--INTERNAL-CODE-font)" w:eastAsiaTheme="majorEastAsia" w:hAnsi="var(--INTERNAL-CODE-font)"/>
          <w:color w:val="A6E22E"/>
          <w:sz w:val="23"/>
          <w:szCs w:val="23"/>
          <w:bdr w:val="none" w:sz="0" w:space="0" w:color="auto" w:frame="1"/>
        </w:rPr>
        <w:t>out</w:t>
      </w:r>
      <w:r>
        <w:rPr>
          <w:rStyle w:val="CdigoHTML"/>
          <w:rFonts w:ascii="var(--INTERNAL-CODE-font)" w:eastAsiaTheme="majorEastAsia" w:hAnsi="var(--INTERNAL-CODE-font)"/>
          <w:color w:val="F8F8F2"/>
          <w:sz w:val="23"/>
          <w:szCs w:val="23"/>
          <w:bdr w:val="none" w:sz="0" w:space="0" w:color="auto" w:frame="1"/>
        </w:rPr>
        <w:t>.</w:t>
      </w:r>
      <w:r>
        <w:rPr>
          <w:rStyle w:val="CdigoHTML"/>
          <w:rFonts w:ascii="var(--INTERNAL-CODE-font)" w:eastAsiaTheme="majorEastAsia" w:hAnsi="var(--INTERNAL-CODE-font)"/>
          <w:color w:val="A6E22E"/>
          <w:sz w:val="23"/>
          <w:szCs w:val="23"/>
          <w:bdr w:val="none" w:sz="0" w:space="0" w:color="auto" w:frame="1"/>
        </w:rPr>
        <w:t>println</w:t>
      </w:r>
      <w:r>
        <w:rPr>
          <w:rStyle w:val="CdigoHTML"/>
          <w:rFonts w:ascii="var(--INTERNAL-CODE-font)" w:eastAsiaTheme="majorEastAsia" w:hAnsi="var(--INTERNAL-CODE-font)"/>
          <w:color w:val="F8F8F2"/>
          <w:sz w:val="23"/>
          <w:szCs w:val="23"/>
          <w:bdr w:val="none" w:sz="0" w:space="0" w:color="auto" w:frame="1"/>
        </w:rPr>
        <w:t>(</w:t>
      </w:r>
      <w:proofErr w:type="gramEnd"/>
      <w:r>
        <w:rPr>
          <w:rStyle w:val="CdigoHTML"/>
          <w:rFonts w:ascii="var(--INTERNAL-CODE-font)" w:eastAsiaTheme="majorEastAsia" w:hAnsi="var(--INTERNAL-CODE-font)"/>
          <w:color w:val="F8F8F2"/>
          <w:sz w:val="23"/>
          <w:szCs w:val="23"/>
          <w:bdr w:val="none" w:sz="0" w:space="0" w:color="auto" w:frame="1"/>
        </w:rPr>
        <w:t>rs.</w:t>
      </w:r>
      <w:r>
        <w:rPr>
          <w:rStyle w:val="CdigoHTML"/>
          <w:rFonts w:ascii="var(--INTERNAL-CODE-font)" w:eastAsiaTheme="majorEastAsia" w:hAnsi="var(--INTERNAL-CODE-font)"/>
          <w:color w:val="A6E22E"/>
          <w:sz w:val="23"/>
          <w:szCs w:val="23"/>
          <w:bdr w:val="none" w:sz="0" w:space="0" w:color="auto" w:frame="1"/>
        </w:rPr>
        <w:t>getInt</w:t>
      </w:r>
      <w:r>
        <w:rPr>
          <w:rStyle w:val="CdigoHTML"/>
          <w:rFonts w:ascii="var(--INTERNAL-CODE-font)" w:eastAsiaTheme="majorEastAsia" w:hAnsi="var(--INTERNAL-CODE-font)"/>
          <w:color w:val="F8F8F2"/>
          <w:sz w:val="23"/>
          <w:szCs w:val="23"/>
          <w:bdr w:val="none" w:sz="0" w:space="0" w:color="auto" w:frame="1"/>
        </w:rPr>
        <w:t>(1));</w:t>
      </w:r>
    </w:p>
    <w:p w:rsidR="00501CE0" w:rsidRDefault="00501CE0" w:rsidP="00501CE0">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
    <w:p w:rsidR="00501CE0" w:rsidRDefault="00501CE0" w:rsidP="00501CE0">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
    <w:p w:rsidR="00501CE0" w:rsidRDefault="00501CE0" w:rsidP="00501CE0">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w:t>
      </w:r>
    </w:p>
    <w:p w:rsidR="00501CE0" w:rsidRDefault="00501CE0" w:rsidP="00501CE0">
      <w:pPr>
        <w:pStyle w:val="NormalWeb"/>
        <w:shd w:val="clear" w:color="auto" w:fill="FFFFFF"/>
        <w:rPr>
          <w:rFonts w:ascii="Helvetica" w:hAnsi="Helvetica"/>
          <w:color w:val="323232"/>
        </w:rPr>
      </w:pPr>
      <w:r>
        <w:rPr>
          <w:rFonts w:ascii="Helvetica" w:hAnsi="Helvetica"/>
          <w:color w:val="323232"/>
        </w:rPr>
        <w:t>Se ejecuta desde línea de órdenes con la siguiente orden:</w:t>
      </w:r>
    </w:p>
    <w:p w:rsidR="00501CE0" w:rsidRDefault="00501CE0" w:rsidP="00501CE0">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proofErr w:type="gramStart"/>
      <w:r>
        <w:rPr>
          <w:rStyle w:val="CdigoHTML"/>
          <w:rFonts w:ascii="var(--INTERNAL-CODE-font)" w:eastAsiaTheme="majorEastAsia" w:hAnsi="var(--INTERNAL-CODE-font)"/>
          <w:color w:val="F8F8F2"/>
          <w:sz w:val="23"/>
          <w:szCs w:val="23"/>
          <w:bdr w:val="none" w:sz="0" w:space="0" w:color="auto" w:frame="1"/>
        </w:rPr>
        <w:t>java</w:t>
      </w:r>
      <w:proofErr w:type="gramEnd"/>
      <w:r>
        <w:rPr>
          <w:rStyle w:val="CdigoHTML"/>
          <w:rFonts w:ascii="var(--INTERNAL-CODE-font)" w:eastAsiaTheme="majorEastAsia" w:hAnsi="var(--INTERNAL-CODE-font)"/>
          <w:color w:val="F8F8F2"/>
          <w:sz w:val="23"/>
          <w:szCs w:val="23"/>
          <w:bdr w:val="none" w:sz="0" w:space="0" w:color="auto" w:frame="1"/>
        </w:rPr>
        <w:t xml:space="preserve"> -cp </w:t>
      </w:r>
      <w:r>
        <w:rPr>
          <w:rStyle w:val="CdigoHTML"/>
          <w:rFonts w:ascii="var(--INTERNAL-CODE-font)" w:eastAsiaTheme="majorEastAsia" w:hAnsi="var(--INTERNAL-CODE-font)"/>
          <w:color w:val="E6DB74"/>
          <w:sz w:val="23"/>
          <w:szCs w:val="23"/>
          <w:bdr w:val="none" w:sz="0" w:space="0" w:color="auto" w:frame="1"/>
        </w:rPr>
        <w:t>"&lt;path_to_derby&gt;/derby.jar"</w:t>
      </w:r>
      <w:r>
        <w:rPr>
          <w:rStyle w:val="CdigoHTML"/>
          <w:rFonts w:ascii="var(--INTERNAL-CODE-font)" w:eastAsiaTheme="majorEastAsia" w:hAnsi="var(--INTERNAL-CODE-font)"/>
          <w:color w:val="F8F8F2"/>
          <w:sz w:val="23"/>
          <w:szCs w:val="23"/>
          <w:bdr w:val="none" w:sz="0" w:space="0" w:color="auto" w:frame="1"/>
        </w:rPr>
        <w:t xml:space="preserve"> SetupDerbyDatabase.java</w:t>
      </w:r>
    </w:p>
    <w:p w:rsidR="00501CE0" w:rsidRDefault="00501CE0" w:rsidP="00501CE0">
      <w:pPr>
        <w:pStyle w:val="NormalWeb"/>
        <w:shd w:val="clear" w:color="auto" w:fill="FFFFFF"/>
        <w:rPr>
          <w:rFonts w:ascii="Helvetica" w:hAnsi="Helvetica"/>
          <w:color w:val="323232"/>
        </w:rPr>
      </w:pPr>
      <w:r>
        <w:rPr>
          <w:rFonts w:ascii="Helvetica" w:hAnsi="Helvetica"/>
          <w:color w:val="323232"/>
        </w:rPr>
        <w:t>Lo más correcto es </w:t>
      </w:r>
      <w:r>
        <w:rPr>
          <w:rStyle w:val="Textoennegrita"/>
          <w:rFonts w:ascii="Helvetica" w:hAnsi="Helvetica"/>
          <w:color w:val="323232"/>
        </w:rPr>
        <w:t>introducir la biblioteca de Derby en el directorio </w:t>
      </w:r>
      <w:r>
        <w:rPr>
          <w:rStyle w:val="nfasis"/>
          <w:rFonts w:ascii="Helvetica" w:hAnsi="Helvetica"/>
          <w:b/>
          <w:bCs/>
          <w:color w:val="323232"/>
        </w:rPr>
        <w:t>db/lib</w:t>
      </w:r>
      <w:r>
        <w:rPr>
          <w:rFonts w:ascii="Helvetica" w:hAnsi="Helvetica"/>
          <w:color w:val="323232"/>
        </w:rPr>
        <w:t> de Java y tener configurado de manera adecuada la variable JAVA_HOME: </w:t>
      </w:r>
      <w:r>
        <w:rPr>
          <w:rStyle w:val="CdigoHTML"/>
          <w:rFonts w:ascii="var(--INTERNAL-CODE-font)" w:eastAsiaTheme="majorEastAsia" w:hAnsi="var(--INTERNAL-CODE-font)"/>
          <w:color w:val="323232"/>
          <w:sz w:val="22"/>
          <w:szCs w:val="22"/>
          <w:bdr w:val="single" w:sz="6" w:space="0" w:color="auto" w:frame="1"/>
        </w:rPr>
        <w:t>&lt;JAVA_HOME&gt;/db/lib/derby.jar</w:t>
      </w:r>
    </w:p>
    <w:p w:rsidR="00501CE0" w:rsidRDefault="00501CE0" w:rsidP="00501CE0">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960050"/>
          <w:sz w:val="23"/>
          <w:szCs w:val="23"/>
          <w:bdr w:val="none" w:sz="0" w:space="0" w:color="auto" w:frame="1"/>
          <w:shd w:val="clear" w:color="auto" w:fill="1E0010"/>
        </w:rPr>
      </w:pPr>
    </w:p>
    <w:p w:rsidR="00501CE0" w:rsidRDefault="00501CE0" w:rsidP="00501CE0">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proofErr w:type="gramStart"/>
      <w:r>
        <w:rPr>
          <w:rStyle w:val="CdigoHTML"/>
          <w:rFonts w:ascii="var(--INTERNAL-CODE-font)" w:eastAsiaTheme="majorEastAsia" w:hAnsi="var(--INTERNAL-CODE-font)"/>
          <w:color w:val="F8F8F2"/>
          <w:sz w:val="23"/>
          <w:szCs w:val="23"/>
          <w:bdr w:val="none" w:sz="0" w:space="0" w:color="auto" w:frame="1"/>
        </w:rPr>
        <w:t>java</w:t>
      </w:r>
      <w:proofErr w:type="gramEnd"/>
      <w:r>
        <w:rPr>
          <w:rStyle w:val="CdigoHTML"/>
          <w:rFonts w:ascii="var(--INTERNAL-CODE-font)" w:eastAsiaTheme="majorEastAsia" w:hAnsi="var(--INTERNAL-CODE-font)"/>
          <w:color w:val="F8F8F2"/>
          <w:sz w:val="23"/>
          <w:szCs w:val="23"/>
          <w:bdr w:val="none" w:sz="0" w:space="0" w:color="auto" w:frame="1"/>
        </w:rPr>
        <w:t xml:space="preserve"> −cp "/mi/home/jdk/db/lib/derby.jar:." SetupDerbyDatabase</w:t>
      </w:r>
    </w:p>
    <w:p w:rsidR="00501CE0" w:rsidRDefault="00501CE0" w:rsidP="00501CE0">
      <w:pPr>
        <w:pStyle w:val="NormalWeb"/>
        <w:shd w:val="clear" w:color="auto" w:fill="FFFFFF"/>
        <w:rPr>
          <w:rFonts w:ascii="Helvetica" w:hAnsi="Helvetica"/>
          <w:color w:val="323232"/>
        </w:rPr>
      </w:pPr>
      <w:r>
        <w:rPr>
          <w:rFonts w:ascii="Helvetica" w:hAnsi="Helvetica"/>
          <w:color w:val="323232"/>
        </w:rPr>
        <w:t>En Windows:</w:t>
      </w:r>
    </w:p>
    <w:p w:rsidR="00501CE0" w:rsidRDefault="00501CE0" w:rsidP="00501CE0">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960050"/>
          <w:sz w:val="23"/>
          <w:szCs w:val="23"/>
          <w:bdr w:val="none" w:sz="0" w:space="0" w:color="auto" w:frame="1"/>
          <w:shd w:val="clear" w:color="auto" w:fill="1E0010"/>
        </w:rPr>
      </w:pPr>
    </w:p>
    <w:p w:rsidR="00501CE0" w:rsidRDefault="00501CE0" w:rsidP="00501CE0">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proofErr w:type="gramStart"/>
      <w:r>
        <w:rPr>
          <w:rStyle w:val="CdigoHTML"/>
          <w:rFonts w:ascii="var(--INTERNAL-CODE-font)" w:eastAsiaTheme="majorEastAsia" w:hAnsi="var(--INTERNAL-CODE-font)"/>
          <w:color w:val="F8F8F2"/>
          <w:sz w:val="23"/>
          <w:szCs w:val="23"/>
          <w:bdr w:val="none" w:sz="0" w:space="0" w:color="auto" w:frame="1"/>
        </w:rPr>
        <w:t>java</w:t>
      </w:r>
      <w:proofErr w:type="gramEnd"/>
      <w:r>
        <w:rPr>
          <w:rStyle w:val="CdigoHTML"/>
          <w:rFonts w:ascii="var(--INTERNAL-CODE-font)" w:eastAsiaTheme="majorEastAsia" w:hAnsi="var(--INTERNAL-CODE-font)"/>
          <w:color w:val="F8F8F2"/>
          <w:sz w:val="23"/>
          <w:szCs w:val="23"/>
          <w:bdr w:val="none" w:sz="0" w:space="0" w:color="auto" w:frame="1"/>
        </w:rPr>
        <w:t xml:space="preserve"> −cp "c:\program files\jdk\db\lib\derby.jar;." SetupDerbyDatabase</w:t>
      </w:r>
    </w:p>
    <w:p w:rsidR="00501CE0" w:rsidRDefault="00501CE0" w:rsidP="00501CE0">
      <w:pPr>
        <w:pStyle w:val="NormalWeb"/>
        <w:shd w:val="clear" w:color="auto" w:fill="FFFFFF"/>
        <w:rPr>
          <w:rFonts w:ascii="Helvetica" w:hAnsi="Helvetica"/>
          <w:color w:val="323232"/>
        </w:rPr>
      </w:pPr>
      <w:r>
        <w:rPr>
          <w:rFonts w:ascii="Helvetica" w:hAnsi="Helvetica"/>
          <w:color w:val="323232"/>
        </w:rPr>
        <w:lastRenderedPageBreak/>
        <w:t>El programa se conecta a la base de datos y crea dos tablas. Luego carga datos en esas tablas.</w:t>
      </w:r>
    </w:p>
    <w:p w:rsidR="00501CE0" w:rsidRDefault="00501CE0" w:rsidP="00501CE0">
      <w:pPr>
        <w:pStyle w:val="NormalWeb"/>
        <w:shd w:val="clear" w:color="auto" w:fill="FFFFFF"/>
        <w:rPr>
          <w:rFonts w:ascii="Helvetica" w:hAnsi="Helvetica"/>
          <w:color w:val="323232"/>
        </w:rPr>
      </w:pPr>
      <w:r>
        <w:rPr>
          <w:rFonts w:ascii="Helvetica" w:hAnsi="Helvetica"/>
          <w:color w:val="323232"/>
        </w:rPr>
        <w:t>De momento sólo es un ejemplo sencillo, veremos cómo una </w:t>
      </w:r>
      <w:r>
        <w:rPr>
          <w:rStyle w:val="CdigoHTML"/>
          <w:rFonts w:ascii="var(--INTERNAL-CODE-font)" w:eastAsiaTheme="majorEastAsia" w:hAnsi="var(--INTERNAL-CODE-font)"/>
          <w:color w:val="323232"/>
          <w:sz w:val="22"/>
          <w:szCs w:val="22"/>
          <w:bdr w:val="single" w:sz="6" w:space="0" w:color="auto" w:frame="1"/>
        </w:rPr>
        <w:t>Connection</w:t>
      </w:r>
      <w:r>
        <w:rPr>
          <w:rFonts w:ascii="Helvetica" w:hAnsi="Helvetica"/>
          <w:color w:val="323232"/>
        </w:rPr>
        <w:t> y un </w:t>
      </w:r>
      <w:r>
        <w:rPr>
          <w:rStyle w:val="CdigoHTML"/>
          <w:rFonts w:ascii="var(--INTERNAL-CODE-font)" w:eastAsiaTheme="majorEastAsia" w:hAnsi="var(--INTERNAL-CODE-font)"/>
          <w:color w:val="323232"/>
          <w:sz w:val="22"/>
          <w:szCs w:val="22"/>
          <w:bdr w:val="single" w:sz="6" w:space="0" w:color="auto" w:frame="1"/>
        </w:rPr>
        <w:t>PreparedStatement</w:t>
      </w:r>
      <w:r>
        <w:rPr>
          <w:rFonts w:ascii="Helvetica" w:hAnsi="Helvetica"/>
          <w:color w:val="323232"/>
        </w:rPr>
        <w:t> de varios modos.</w:t>
      </w:r>
    </w:p>
    <w:p w:rsidR="00501CE0" w:rsidRDefault="00501CE0" w:rsidP="00501CE0">
      <w:pPr>
        <w:pStyle w:val="Ttulo3"/>
        <w:rPr>
          <w:color w:val="auto"/>
        </w:rPr>
      </w:pPr>
      <w:r>
        <w:t>3. Repaso de declaraciones SQL básicas</w:t>
      </w:r>
    </w:p>
    <w:p w:rsidR="00501CE0" w:rsidRDefault="00501CE0" w:rsidP="00501CE0">
      <w:pPr>
        <w:pStyle w:val="NormalWeb"/>
        <w:shd w:val="clear" w:color="auto" w:fill="FFFFFF"/>
        <w:rPr>
          <w:rFonts w:ascii="Helvetica" w:hAnsi="Helvetica"/>
          <w:color w:val="323232"/>
        </w:rPr>
      </w:pPr>
      <w:r>
        <w:rPr>
          <w:rFonts w:ascii="Helvetica" w:hAnsi="Helvetica"/>
          <w:color w:val="323232"/>
        </w:rPr>
        <w:t>Hay cuatro tipos de operaciones para trabajar con los datos en las bases de datos. Se conocen como </w:t>
      </w:r>
      <w:r>
        <w:rPr>
          <w:rStyle w:val="Textoennegrita"/>
          <w:rFonts w:ascii="Helvetica" w:hAnsi="Helvetica"/>
          <w:color w:val="323232"/>
        </w:rPr>
        <w:t>CRUD (Crear, Leer, Actualizar, Eliminar)</w:t>
      </w:r>
      <w:r>
        <w:rPr>
          <w:rFonts w:ascii="Helvetica" w:hAnsi="Helvetica"/>
          <w:color w:val="323232"/>
        </w:rPr>
        <w:t>. Las palabras clave de SQL no coinciden con el acrónimo:</w:t>
      </w:r>
    </w:p>
    <w:p w:rsidR="00501CE0" w:rsidRDefault="00501CE0" w:rsidP="00501CE0">
      <w:pPr>
        <w:pStyle w:val="NormalWeb"/>
        <w:shd w:val="clear" w:color="auto" w:fill="FFFFFF"/>
        <w:rPr>
          <w:rFonts w:ascii="Helvetica" w:hAnsi="Helvetica"/>
          <w:color w:val="323232"/>
        </w:rPr>
      </w:pPr>
      <w:r>
        <w:rPr>
          <w:rStyle w:val="Textoennegrita"/>
          <w:rFonts w:ascii="Helvetica" w:hAnsi="Helvetica"/>
          <w:color w:val="323232"/>
        </w:rPr>
        <w:t>Tabla 21.1 Operaciones CRUD:</w:t>
      </w:r>
    </w:p>
    <w:tbl>
      <w:tblPr>
        <w:tblW w:w="8865" w:type="dxa"/>
        <w:shd w:val="clear" w:color="auto" w:fill="FFFFFF"/>
        <w:tblCellMar>
          <w:top w:w="15" w:type="dxa"/>
          <w:left w:w="15" w:type="dxa"/>
          <w:bottom w:w="15" w:type="dxa"/>
          <w:right w:w="15" w:type="dxa"/>
        </w:tblCellMar>
        <w:tblLook w:val="04A0" w:firstRow="1" w:lastRow="0" w:firstColumn="1" w:lastColumn="0" w:noHBand="0" w:noVBand="1"/>
      </w:tblPr>
      <w:tblGrid>
        <w:gridCol w:w="1509"/>
        <w:gridCol w:w="2680"/>
        <w:gridCol w:w="4676"/>
      </w:tblGrid>
      <w:tr w:rsidR="00501CE0" w:rsidTr="00501CE0">
        <w:trPr>
          <w:trHeight w:val="499"/>
          <w:tblHeader/>
        </w:trPr>
        <w:tc>
          <w:tcPr>
            <w:tcW w:w="0" w:type="auto"/>
            <w:shd w:val="clear" w:color="auto" w:fill="FFFFFF"/>
            <w:vAlign w:val="center"/>
            <w:hideMark/>
          </w:tcPr>
          <w:p w:rsidR="00501CE0" w:rsidRDefault="00501CE0">
            <w:pPr>
              <w:rPr>
                <w:rFonts w:ascii="Helvetica" w:hAnsi="Helvetica"/>
                <w:b/>
                <w:bCs/>
                <w:color w:val="323232"/>
                <w:sz w:val="24"/>
                <w:szCs w:val="24"/>
              </w:rPr>
            </w:pPr>
            <w:r>
              <w:rPr>
                <w:rFonts w:ascii="Helvetica" w:hAnsi="Helvetica"/>
                <w:b/>
                <w:bCs/>
                <w:color w:val="323232"/>
              </w:rPr>
              <w:t>Operación</w:t>
            </w:r>
          </w:p>
        </w:tc>
        <w:tc>
          <w:tcPr>
            <w:tcW w:w="0" w:type="auto"/>
            <w:shd w:val="clear" w:color="auto" w:fill="FFFFFF"/>
            <w:vAlign w:val="center"/>
            <w:hideMark/>
          </w:tcPr>
          <w:p w:rsidR="00501CE0" w:rsidRDefault="00501CE0">
            <w:pPr>
              <w:rPr>
                <w:rFonts w:ascii="Helvetica" w:hAnsi="Helvetica"/>
                <w:b/>
                <w:bCs/>
                <w:color w:val="323232"/>
                <w:sz w:val="24"/>
                <w:szCs w:val="24"/>
              </w:rPr>
            </w:pPr>
            <w:r>
              <w:rPr>
                <w:rFonts w:ascii="Helvetica" w:hAnsi="Helvetica"/>
                <w:b/>
                <w:bCs/>
                <w:color w:val="323232"/>
              </w:rPr>
              <w:t>Palabra Clave SQL</w:t>
            </w:r>
          </w:p>
        </w:tc>
        <w:tc>
          <w:tcPr>
            <w:tcW w:w="0" w:type="auto"/>
            <w:shd w:val="clear" w:color="auto" w:fill="FFFFFF"/>
            <w:vAlign w:val="center"/>
            <w:hideMark/>
          </w:tcPr>
          <w:p w:rsidR="00501CE0" w:rsidRDefault="00501CE0">
            <w:pPr>
              <w:rPr>
                <w:rFonts w:ascii="Helvetica" w:hAnsi="Helvetica"/>
                <w:b/>
                <w:bCs/>
                <w:color w:val="323232"/>
                <w:sz w:val="24"/>
                <w:szCs w:val="24"/>
              </w:rPr>
            </w:pPr>
            <w:r>
              <w:rPr>
                <w:rFonts w:ascii="Helvetica" w:hAnsi="Helvetica"/>
                <w:b/>
                <w:bCs/>
                <w:color w:val="323232"/>
              </w:rPr>
              <w:t>Descripción</w:t>
            </w:r>
          </w:p>
        </w:tc>
      </w:tr>
      <w:tr w:rsidR="00501CE0" w:rsidTr="00501CE0">
        <w:trPr>
          <w:trHeight w:val="519"/>
        </w:trPr>
        <w:tc>
          <w:tcPr>
            <w:tcW w:w="0" w:type="auto"/>
            <w:shd w:val="clear" w:color="auto" w:fill="FFFFFF"/>
            <w:vAlign w:val="center"/>
            <w:hideMark/>
          </w:tcPr>
          <w:p w:rsidR="00501CE0" w:rsidRDefault="00501CE0">
            <w:pPr>
              <w:rPr>
                <w:rFonts w:ascii="Helvetica" w:hAnsi="Helvetica"/>
                <w:color w:val="323232"/>
                <w:sz w:val="24"/>
                <w:szCs w:val="24"/>
              </w:rPr>
            </w:pPr>
            <w:r>
              <w:rPr>
                <w:rFonts w:ascii="Helvetica" w:hAnsi="Helvetica"/>
                <w:color w:val="323232"/>
              </w:rPr>
              <w:t>Crear</w:t>
            </w:r>
          </w:p>
        </w:tc>
        <w:tc>
          <w:tcPr>
            <w:tcW w:w="0" w:type="auto"/>
            <w:shd w:val="clear" w:color="auto" w:fill="FFFFFF"/>
            <w:vAlign w:val="center"/>
            <w:hideMark/>
          </w:tcPr>
          <w:p w:rsidR="00501CE0" w:rsidRDefault="00501CE0">
            <w:pPr>
              <w:rPr>
                <w:rFonts w:ascii="Helvetica" w:hAnsi="Helvetica"/>
                <w:color w:val="323232"/>
                <w:sz w:val="24"/>
                <w:szCs w:val="24"/>
              </w:rPr>
            </w:pPr>
            <w:r>
              <w:rPr>
                <w:rFonts w:ascii="Helvetica" w:hAnsi="Helvetica"/>
                <w:color w:val="323232"/>
              </w:rPr>
              <w:t>INSERT</w:t>
            </w:r>
          </w:p>
        </w:tc>
        <w:tc>
          <w:tcPr>
            <w:tcW w:w="0" w:type="auto"/>
            <w:shd w:val="clear" w:color="auto" w:fill="FFFFFF"/>
            <w:vAlign w:val="center"/>
            <w:hideMark/>
          </w:tcPr>
          <w:p w:rsidR="00501CE0" w:rsidRDefault="00501CE0">
            <w:pPr>
              <w:rPr>
                <w:rFonts w:ascii="Helvetica" w:hAnsi="Helvetica"/>
                <w:color w:val="323232"/>
                <w:sz w:val="24"/>
                <w:szCs w:val="24"/>
              </w:rPr>
            </w:pPr>
            <w:r>
              <w:rPr>
                <w:rFonts w:ascii="Helvetica" w:hAnsi="Helvetica"/>
                <w:color w:val="323232"/>
              </w:rPr>
              <w:t>Agrega una nueva fila a la tabla</w:t>
            </w:r>
          </w:p>
        </w:tc>
      </w:tr>
      <w:tr w:rsidR="00501CE0" w:rsidTr="00501CE0">
        <w:trPr>
          <w:trHeight w:val="519"/>
        </w:trPr>
        <w:tc>
          <w:tcPr>
            <w:tcW w:w="0" w:type="auto"/>
            <w:shd w:val="clear" w:color="auto" w:fill="FFFFFF"/>
            <w:vAlign w:val="center"/>
            <w:hideMark/>
          </w:tcPr>
          <w:p w:rsidR="00501CE0" w:rsidRDefault="00501CE0">
            <w:pPr>
              <w:rPr>
                <w:rFonts w:ascii="Helvetica" w:hAnsi="Helvetica"/>
                <w:color w:val="323232"/>
                <w:sz w:val="24"/>
                <w:szCs w:val="24"/>
              </w:rPr>
            </w:pPr>
            <w:r>
              <w:rPr>
                <w:rFonts w:ascii="Helvetica" w:hAnsi="Helvetica"/>
                <w:color w:val="323232"/>
              </w:rPr>
              <w:t>Leer</w:t>
            </w:r>
          </w:p>
        </w:tc>
        <w:tc>
          <w:tcPr>
            <w:tcW w:w="0" w:type="auto"/>
            <w:shd w:val="clear" w:color="auto" w:fill="FFFFFF"/>
            <w:vAlign w:val="center"/>
            <w:hideMark/>
          </w:tcPr>
          <w:p w:rsidR="00501CE0" w:rsidRDefault="00501CE0">
            <w:pPr>
              <w:rPr>
                <w:rFonts w:ascii="Helvetica" w:hAnsi="Helvetica"/>
                <w:color w:val="323232"/>
                <w:sz w:val="24"/>
                <w:szCs w:val="24"/>
              </w:rPr>
            </w:pPr>
            <w:r>
              <w:rPr>
                <w:rFonts w:ascii="Helvetica" w:hAnsi="Helvetica"/>
                <w:color w:val="323232"/>
              </w:rPr>
              <w:t>SELECT</w:t>
            </w:r>
          </w:p>
        </w:tc>
        <w:tc>
          <w:tcPr>
            <w:tcW w:w="0" w:type="auto"/>
            <w:shd w:val="clear" w:color="auto" w:fill="FFFFFF"/>
            <w:vAlign w:val="center"/>
            <w:hideMark/>
          </w:tcPr>
          <w:p w:rsidR="00501CE0" w:rsidRDefault="00501CE0">
            <w:pPr>
              <w:rPr>
                <w:rFonts w:ascii="Helvetica" w:hAnsi="Helvetica"/>
                <w:color w:val="323232"/>
                <w:sz w:val="24"/>
                <w:szCs w:val="24"/>
              </w:rPr>
            </w:pPr>
            <w:r>
              <w:rPr>
                <w:rFonts w:ascii="Helvetica" w:hAnsi="Helvetica"/>
                <w:color w:val="323232"/>
              </w:rPr>
              <w:t>Recupera datos de la tabla</w:t>
            </w:r>
          </w:p>
        </w:tc>
      </w:tr>
      <w:tr w:rsidR="00501CE0" w:rsidTr="00501CE0">
        <w:trPr>
          <w:trHeight w:val="519"/>
        </w:trPr>
        <w:tc>
          <w:tcPr>
            <w:tcW w:w="0" w:type="auto"/>
            <w:shd w:val="clear" w:color="auto" w:fill="FFFFFF"/>
            <w:vAlign w:val="center"/>
            <w:hideMark/>
          </w:tcPr>
          <w:p w:rsidR="00501CE0" w:rsidRDefault="00501CE0">
            <w:pPr>
              <w:rPr>
                <w:rFonts w:ascii="Helvetica" w:hAnsi="Helvetica"/>
                <w:color w:val="323232"/>
                <w:sz w:val="24"/>
                <w:szCs w:val="24"/>
              </w:rPr>
            </w:pPr>
            <w:r>
              <w:rPr>
                <w:rFonts w:ascii="Helvetica" w:hAnsi="Helvetica"/>
                <w:color w:val="323232"/>
              </w:rPr>
              <w:t>Actualizar</w:t>
            </w:r>
          </w:p>
        </w:tc>
        <w:tc>
          <w:tcPr>
            <w:tcW w:w="0" w:type="auto"/>
            <w:shd w:val="clear" w:color="auto" w:fill="FFFFFF"/>
            <w:vAlign w:val="center"/>
            <w:hideMark/>
          </w:tcPr>
          <w:p w:rsidR="00501CE0" w:rsidRDefault="00501CE0">
            <w:pPr>
              <w:rPr>
                <w:rFonts w:ascii="Helvetica" w:hAnsi="Helvetica"/>
                <w:color w:val="323232"/>
                <w:sz w:val="24"/>
                <w:szCs w:val="24"/>
              </w:rPr>
            </w:pPr>
            <w:r>
              <w:rPr>
                <w:rFonts w:ascii="Helvetica" w:hAnsi="Helvetica"/>
                <w:color w:val="323232"/>
              </w:rPr>
              <w:t>UPDATE</w:t>
            </w:r>
          </w:p>
        </w:tc>
        <w:tc>
          <w:tcPr>
            <w:tcW w:w="0" w:type="auto"/>
            <w:shd w:val="clear" w:color="auto" w:fill="FFFFFF"/>
            <w:vAlign w:val="center"/>
            <w:hideMark/>
          </w:tcPr>
          <w:p w:rsidR="00501CE0" w:rsidRDefault="00501CE0">
            <w:pPr>
              <w:rPr>
                <w:rFonts w:ascii="Helvetica" w:hAnsi="Helvetica"/>
                <w:color w:val="323232"/>
                <w:sz w:val="24"/>
                <w:szCs w:val="24"/>
              </w:rPr>
            </w:pPr>
            <w:r>
              <w:rPr>
                <w:rFonts w:ascii="Helvetica" w:hAnsi="Helvetica"/>
                <w:color w:val="323232"/>
              </w:rPr>
              <w:t>Cambia cero o más filas en la tabla</w:t>
            </w:r>
          </w:p>
        </w:tc>
      </w:tr>
      <w:tr w:rsidR="00501CE0" w:rsidTr="00501CE0">
        <w:trPr>
          <w:trHeight w:val="499"/>
        </w:trPr>
        <w:tc>
          <w:tcPr>
            <w:tcW w:w="0" w:type="auto"/>
            <w:shd w:val="clear" w:color="auto" w:fill="FFFFFF"/>
            <w:vAlign w:val="center"/>
            <w:hideMark/>
          </w:tcPr>
          <w:p w:rsidR="00501CE0" w:rsidRDefault="00501CE0">
            <w:pPr>
              <w:rPr>
                <w:rFonts w:ascii="Helvetica" w:hAnsi="Helvetica"/>
                <w:color w:val="323232"/>
                <w:sz w:val="24"/>
                <w:szCs w:val="24"/>
              </w:rPr>
            </w:pPr>
            <w:r>
              <w:rPr>
                <w:rFonts w:ascii="Helvetica" w:hAnsi="Helvetica"/>
                <w:color w:val="323232"/>
              </w:rPr>
              <w:t>Eliminar</w:t>
            </w:r>
          </w:p>
        </w:tc>
        <w:tc>
          <w:tcPr>
            <w:tcW w:w="0" w:type="auto"/>
            <w:shd w:val="clear" w:color="auto" w:fill="FFFFFF"/>
            <w:vAlign w:val="center"/>
            <w:hideMark/>
          </w:tcPr>
          <w:p w:rsidR="00501CE0" w:rsidRDefault="00501CE0">
            <w:pPr>
              <w:rPr>
                <w:rFonts w:ascii="Helvetica" w:hAnsi="Helvetica"/>
                <w:color w:val="323232"/>
                <w:sz w:val="24"/>
                <w:szCs w:val="24"/>
              </w:rPr>
            </w:pPr>
            <w:r>
              <w:rPr>
                <w:rFonts w:ascii="Helvetica" w:hAnsi="Helvetica"/>
                <w:color w:val="323232"/>
              </w:rPr>
              <w:t>DELETE</w:t>
            </w:r>
          </w:p>
        </w:tc>
        <w:tc>
          <w:tcPr>
            <w:tcW w:w="0" w:type="auto"/>
            <w:shd w:val="clear" w:color="auto" w:fill="FFFFFF"/>
            <w:vAlign w:val="center"/>
            <w:hideMark/>
          </w:tcPr>
          <w:p w:rsidR="00501CE0" w:rsidRDefault="00501CE0">
            <w:pPr>
              <w:rPr>
                <w:rFonts w:ascii="Helvetica" w:hAnsi="Helvetica"/>
                <w:color w:val="323232"/>
                <w:sz w:val="24"/>
                <w:szCs w:val="24"/>
              </w:rPr>
            </w:pPr>
            <w:r>
              <w:rPr>
                <w:rFonts w:ascii="Helvetica" w:hAnsi="Helvetica"/>
                <w:color w:val="323232"/>
              </w:rPr>
              <w:t>Elimina cero o más filas de la tabla</w:t>
            </w:r>
          </w:p>
        </w:tc>
      </w:tr>
    </w:tbl>
    <w:p w:rsidR="00501CE0" w:rsidRDefault="00501CE0" w:rsidP="00501CE0">
      <w:pPr>
        <w:pStyle w:val="NormalWeb"/>
        <w:shd w:val="clear" w:color="auto" w:fill="FFFFFF"/>
        <w:rPr>
          <w:rFonts w:ascii="Helvetica" w:hAnsi="Helvetica"/>
          <w:color w:val="323232"/>
        </w:rPr>
      </w:pPr>
      <w:r>
        <w:rPr>
          <w:rFonts w:ascii="Helvetica" w:hAnsi="Helvetica"/>
          <w:color w:val="323232"/>
        </w:rPr>
        <w:t>Si ya conoces SQL, puedes saltar el resto de este apartado. Se muestra lo básico para aquellos que no saben o por si quieres repasar algún concepto básico.</w:t>
      </w:r>
    </w:p>
    <w:p w:rsidR="00501CE0" w:rsidRDefault="00501CE0" w:rsidP="00501CE0">
      <w:pPr>
        <w:pStyle w:val="NormalWeb"/>
        <w:shd w:val="clear" w:color="auto" w:fill="FFFFFF"/>
        <w:rPr>
          <w:rFonts w:ascii="Helvetica" w:hAnsi="Helvetica"/>
          <w:color w:val="323232"/>
        </w:rPr>
      </w:pPr>
      <w:r>
        <w:rPr>
          <w:rFonts w:ascii="Helvetica" w:hAnsi="Helvetica"/>
          <w:color w:val="323232"/>
        </w:rPr>
        <w:t>A diferencia de Java, las palabras clave de </w:t>
      </w:r>
      <w:r>
        <w:rPr>
          <w:rStyle w:val="Textoennegrita"/>
          <w:rFonts w:ascii="Helvetica" w:hAnsi="Helvetica"/>
          <w:color w:val="323232"/>
        </w:rPr>
        <w:t>SQL no distinguen entre mayúsculas y minúsculas</w:t>
      </w:r>
      <w:r>
        <w:rPr>
          <w:rFonts w:ascii="Helvetica" w:hAnsi="Helvetica"/>
          <w:color w:val="323232"/>
        </w:rPr>
        <w:t>. Esto significa que select, SELECT y Select son equivalentes. Muchas personas usan mayúsculas para las palabras clave de la base de datos para que destaquen. También es una práctica común usar snake case (guión bajo para separar “palabras”) en los nombres de las columnas. Tened en cuenta que </w:t>
      </w:r>
      <w:r>
        <w:rPr>
          <w:rStyle w:val="Textoennegrita"/>
          <w:rFonts w:ascii="Helvetica" w:hAnsi="Helvetica"/>
          <w:color w:val="323232"/>
        </w:rPr>
        <w:t>en algunas bases de datos, los nombres de tabla y columna pueden ser sensibles a mayúsculas y minúsculas</w:t>
      </w:r>
      <w:r>
        <w:rPr>
          <w:rFonts w:ascii="Helvetica" w:hAnsi="Helvetica"/>
          <w:color w:val="323232"/>
        </w:rPr>
        <w:t>.</w:t>
      </w:r>
    </w:p>
    <w:p w:rsidR="00501CE0" w:rsidRDefault="00501CE0" w:rsidP="00501CE0">
      <w:pPr>
        <w:pStyle w:val="NormalWeb"/>
        <w:shd w:val="clear" w:color="auto" w:fill="FFFFFF"/>
        <w:rPr>
          <w:rFonts w:ascii="Helvetica" w:hAnsi="Helvetica"/>
          <w:color w:val="323232"/>
        </w:rPr>
      </w:pPr>
      <w:r>
        <w:rPr>
          <w:rFonts w:ascii="Helvetica" w:hAnsi="Helvetica"/>
          <w:color w:val="323232"/>
        </w:rPr>
        <w:t>Al igual que los tipos primitivos de Java, SQL tiene varios tipos de datos. La mayoría son autoexplicativos, como INTEGER. También hay DECIMAL, que funciona de manera similar a un double en Java. El más extraño es VARCHAR, que significa “variable character” y es similar a un String en Java. La parte variable significa que la base de datos debe usar sólo el espacio necesario para almacenar el valor.</w:t>
      </w:r>
    </w:p>
    <w:p w:rsidR="00501CE0" w:rsidRDefault="00501CE0" w:rsidP="00501CE0">
      <w:pPr>
        <w:pStyle w:val="NormalWeb"/>
        <w:shd w:val="clear" w:color="auto" w:fill="FFFFFF"/>
        <w:rPr>
          <w:rFonts w:ascii="Helvetica" w:hAnsi="Helvetica"/>
          <w:color w:val="323232"/>
        </w:rPr>
      </w:pPr>
      <w:r>
        <w:rPr>
          <w:rFonts w:ascii="Helvetica" w:hAnsi="Helvetica"/>
          <w:color w:val="323232"/>
        </w:rPr>
        <w:t>La declaración INSERT se utiliza generalmente para crear una nueva fila en una tabla; aquí tienes un ejemplo:</w:t>
      </w:r>
    </w:p>
    <w:p w:rsidR="00501CE0" w:rsidRDefault="00501CE0" w:rsidP="00501CE0">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66D9EF"/>
          <w:sz w:val="23"/>
          <w:szCs w:val="23"/>
          <w:bdr w:val="none" w:sz="0" w:space="0" w:color="auto" w:frame="1"/>
        </w:rPr>
        <w:t>INSERT</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INTO</w:t>
      </w:r>
      <w:r>
        <w:rPr>
          <w:rStyle w:val="CdigoHTML"/>
          <w:rFonts w:ascii="var(--INTERNAL-CODE-font)" w:eastAsiaTheme="majorEastAsia" w:hAnsi="var(--INTERNAL-CODE-font)"/>
          <w:color w:val="F8F8F2"/>
          <w:sz w:val="23"/>
          <w:szCs w:val="23"/>
          <w:bdr w:val="none" w:sz="0" w:space="0" w:color="auto" w:frame="1"/>
        </w:rPr>
        <w:t xml:space="preserve"> Especie</w:t>
      </w:r>
    </w:p>
    <w:p w:rsidR="00501CE0" w:rsidRDefault="00501CE0" w:rsidP="00501CE0">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66D9EF"/>
          <w:sz w:val="23"/>
          <w:szCs w:val="23"/>
          <w:bdr w:val="none" w:sz="0" w:space="0" w:color="auto" w:frame="1"/>
        </w:rPr>
        <w:t>VALUES</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AE81FF"/>
          <w:sz w:val="23"/>
          <w:szCs w:val="23"/>
          <w:bdr w:val="none" w:sz="0" w:space="0" w:color="auto" w:frame="1"/>
        </w:rPr>
        <w:t>3</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E6DB74"/>
          <w:sz w:val="23"/>
          <w:szCs w:val="23"/>
          <w:bdr w:val="none" w:sz="0" w:space="0" w:color="auto" w:frame="1"/>
        </w:rPr>
        <w:t>'Elefante Africano'</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AE81FF"/>
          <w:sz w:val="23"/>
          <w:szCs w:val="23"/>
          <w:bdr w:val="none" w:sz="0" w:space="0" w:color="auto" w:frame="1"/>
        </w:rPr>
        <w:t>10</w:t>
      </w:r>
      <w:r>
        <w:rPr>
          <w:rStyle w:val="CdigoHTML"/>
          <w:rFonts w:ascii="var(--INTERNAL-CODE-font)" w:eastAsiaTheme="majorEastAsia" w:hAnsi="var(--INTERNAL-CODE-font)"/>
          <w:color w:val="F8F8F2"/>
          <w:sz w:val="23"/>
          <w:szCs w:val="23"/>
          <w:bdr w:val="none" w:sz="0" w:space="0" w:color="auto" w:frame="1"/>
        </w:rPr>
        <w:t>.</w:t>
      </w:r>
      <w:r>
        <w:rPr>
          <w:rStyle w:val="CdigoHTML"/>
          <w:rFonts w:ascii="var(--INTERNAL-CODE-font)" w:eastAsiaTheme="majorEastAsia" w:hAnsi="var(--INTERNAL-CODE-font)"/>
          <w:color w:val="AE81FF"/>
          <w:sz w:val="23"/>
          <w:szCs w:val="23"/>
          <w:bdr w:val="none" w:sz="0" w:space="0" w:color="auto" w:frame="1"/>
        </w:rPr>
        <w:t>8</w:t>
      </w:r>
      <w:r>
        <w:rPr>
          <w:rStyle w:val="CdigoHTML"/>
          <w:rFonts w:ascii="var(--INTERNAL-CODE-font)" w:eastAsiaTheme="majorEastAsia" w:hAnsi="var(--INTERNAL-CODE-font)"/>
          <w:color w:val="F8F8F2"/>
          <w:sz w:val="23"/>
          <w:szCs w:val="23"/>
          <w:bdr w:val="none" w:sz="0" w:space="0" w:color="auto" w:frame="1"/>
        </w:rPr>
        <w:t>);</w:t>
      </w:r>
    </w:p>
    <w:p w:rsidR="00501CE0" w:rsidRDefault="00501CE0" w:rsidP="00501CE0">
      <w:pPr>
        <w:pStyle w:val="NormalWeb"/>
        <w:shd w:val="clear" w:color="auto" w:fill="FFFFFF"/>
        <w:rPr>
          <w:rFonts w:ascii="Helvetica" w:hAnsi="Helvetica"/>
          <w:color w:val="323232"/>
        </w:rPr>
      </w:pPr>
      <w:r>
        <w:rPr>
          <w:rFonts w:ascii="Helvetica" w:hAnsi="Helvetica"/>
          <w:color w:val="323232"/>
        </w:rPr>
        <w:lastRenderedPageBreak/>
        <w:t>La declaración INSERT enumera los valores que queremos insertar. </w:t>
      </w:r>
      <w:r>
        <w:rPr>
          <w:rStyle w:val="Textoennegrita"/>
          <w:rFonts w:ascii="Helvetica" w:hAnsi="Helvetica"/>
          <w:color w:val="323232"/>
        </w:rPr>
        <w:t>De forma predeterminada, utiliza el mismo orden en el que se definieron las columnas</w:t>
      </w:r>
      <w:r>
        <w:rPr>
          <w:rFonts w:ascii="Helvetica" w:hAnsi="Helvetica"/>
          <w:color w:val="323232"/>
        </w:rPr>
        <w:t>. Los datos de cadena están encerrados entre comillas simples.</w:t>
      </w:r>
    </w:p>
    <w:p w:rsidR="00501CE0" w:rsidRDefault="00501CE0" w:rsidP="00501CE0">
      <w:pPr>
        <w:pStyle w:val="NormalWeb"/>
        <w:shd w:val="clear" w:color="auto" w:fill="FFFFFF"/>
        <w:rPr>
          <w:rFonts w:ascii="Helvetica" w:hAnsi="Helvetica"/>
          <w:color w:val="323232"/>
        </w:rPr>
      </w:pPr>
      <w:r>
        <w:rPr>
          <w:rFonts w:ascii="Helvetica" w:hAnsi="Helvetica"/>
          <w:color w:val="323232"/>
        </w:rPr>
        <w:t>La declaración SELECT lee datos de la tabla.</w:t>
      </w:r>
    </w:p>
    <w:p w:rsidR="00501CE0" w:rsidRDefault="00501CE0" w:rsidP="00501CE0">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66D9EF"/>
          <w:sz w:val="23"/>
          <w:szCs w:val="23"/>
          <w:bdr w:val="none" w:sz="0" w:space="0" w:color="auto" w:frame="1"/>
        </w:rPr>
        <w:t>SELECT</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F92672"/>
          <w:sz w:val="23"/>
          <w:szCs w:val="23"/>
          <w:bdr w:val="none" w:sz="0" w:space="0" w:color="auto" w:frame="1"/>
        </w:rPr>
        <w:t>*</w:t>
      </w:r>
    </w:p>
    <w:p w:rsidR="00501CE0" w:rsidRDefault="00501CE0" w:rsidP="00501CE0">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66D9EF"/>
          <w:sz w:val="23"/>
          <w:szCs w:val="23"/>
          <w:bdr w:val="none" w:sz="0" w:space="0" w:color="auto" w:frame="1"/>
        </w:rPr>
        <w:t>FROM</w:t>
      </w:r>
      <w:r>
        <w:rPr>
          <w:rStyle w:val="CdigoHTML"/>
          <w:rFonts w:ascii="var(--INTERNAL-CODE-font)" w:eastAsiaTheme="majorEastAsia" w:hAnsi="var(--INTERNAL-CODE-font)"/>
          <w:color w:val="F8F8F2"/>
          <w:sz w:val="23"/>
          <w:szCs w:val="23"/>
          <w:bdr w:val="none" w:sz="0" w:space="0" w:color="auto" w:frame="1"/>
        </w:rPr>
        <w:t xml:space="preserve"> Especie</w:t>
      </w:r>
    </w:p>
    <w:p w:rsidR="00501CE0" w:rsidRDefault="00501CE0" w:rsidP="00501CE0">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66D9EF"/>
          <w:sz w:val="23"/>
          <w:szCs w:val="23"/>
          <w:bdr w:val="none" w:sz="0" w:space="0" w:color="auto" w:frame="1"/>
        </w:rPr>
        <w:t>WHERE</w:t>
      </w:r>
      <w:r>
        <w:rPr>
          <w:rStyle w:val="CdigoHTML"/>
          <w:rFonts w:ascii="var(--INTERNAL-CODE-font)" w:eastAsiaTheme="majorEastAsia" w:hAnsi="var(--INTERNAL-CODE-font)"/>
          <w:color w:val="F8F8F2"/>
          <w:sz w:val="23"/>
          <w:szCs w:val="23"/>
          <w:bdr w:val="none" w:sz="0" w:space="0" w:color="auto" w:frame="1"/>
        </w:rPr>
        <w:t xml:space="preserve"> idEspecie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AE81FF"/>
          <w:sz w:val="23"/>
          <w:szCs w:val="23"/>
          <w:bdr w:val="none" w:sz="0" w:space="0" w:color="auto" w:frame="1"/>
        </w:rPr>
        <w:t>3</w:t>
      </w:r>
      <w:r>
        <w:rPr>
          <w:rStyle w:val="CdigoHTML"/>
          <w:rFonts w:ascii="var(--INTERNAL-CODE-font)" w:eastAsiaTheme="majorEastAsia" w:hAnsi="var(--INTERNAL-CODE-font)"/>
          <w:color w:val="F8F8F2"/>
          <w:sz w:val="23"/>
          <w:szCs w:val="23"/>
          <w:bdr w:val="none" w:sz="0" w:space="0" w:color="auto" w:frame="1"/>
        </w:rPr>
        <w:t>;</w:t>
      </w:r>
    </w:p>
    <w:p w:rsidR="00501CE0" w:rsidRDefault="00501CE0" w:rsidP="00501CE0">
      <w:pPr>
        <w:pStyle w:val="NormalWeb"/>
        <w:shd w:val="clear" w:color="auto" w:fill="FFFFFF"/>
        <w:rPr>
          <w:rFonts w:ascii="Helvetica" w:hAnsi="Helvetica"/>
          <w:color w:val="323232"/>
        </w:rPr>
      </w:pPr>
      <w:r>
        <w:rPr>
          <w:rFonts w:ascii="Helvetica" w:hAnsi="Helvetica"/>
          <w:color w:val="323232"/>
        </w:rPr>
        <w:t>La cláusula WHERE es opcional. Si la omites, se devuelven los contenidos de toda la tabla. El * indica que se devuelvan todas las columnas en el orden en que se definieron. Alternativamente, puedes enumerar las columnas que deseas que se devuelvan.</w:t>
      </w:r>
    </w:p>
    <w:p w:rsidR="00501CE0" w:rsidRDefault="00501CE0" w:rsidP="00501CE0">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66D9EF"/>
          <w:sz w:val="23"/>
          <w:szCs w:val="23"/>
          <w:bdr w:val="none" w:sz="0" w:space="0" w:color="auto" w:frame="1"/>
        </w:rPr>
        <w:t>SELECT</w:t>
      </w:r>
      <w:r>
        <w:rPr>
          <w:rStyle w:val="CdigoHTML"/>
          <w:rFonts w:ascii="var(--INTERNAL-CODE-font)" w:eastAsiaTheme="majorEastAsia" w:hAnsi="var(--INTERNAL-CODE-font)"/>
          <w:color w:val="F8F8F2"/>
          <w:sz w:val="23"/>
          <w:szCs w:val="23"/>
          <w:bdr w:val="none" w:sz="0" w:space="0" w:color="auto" w:frame="1"/>
        </w:rPr>
        <w:t xml:space="preserve"> nome, area</w:t>
      </w:r>
    </w:p>
    <w:p w:rsidR="00501CE0" w:rsidRDefault="00501CE0" w:rsidP="00501CE0">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66D9EF"/>
          <w:sz w:val="23"/>
          <w:szCs w:val="23"/>
          <w:bdr w:val="none" w:sz="0" w:space="0" w:color="auto" w:frame="1"/>
        </w:rPr>
        <w:t>FROM</w:t>
      </w:r>
      <w:r>
        <w:rPr>
          <w:rStyle w:val="CdigoHTML"/>
          <w:rFonts w:ascii="var(--INTERNAL-CODE-font)" w:eastAsiaTheme="majorEastAsia" w:hAnsi="var(--INTERNAL-CODE-font)"/>
          <w:color w:val="F8F8F2"/>
          <w:sz w:val="23"/>
          <w:szCs w:val="23"/>
          <w:bdr w:val="none" w:sz="0" w:space="0" w:color="auto" w:frame="1"/>
        </w:rPr>
        <w:t xml:space="preserve"> Especie</w:t>
      </w:r>
    </w:p>
    <w:p w:rsidR="00501CE0" w:rsidRDefault="00501CE0" w:rsidP="00501CE0">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66D9EF"/>
          <w:sz w:val="23"/>
          <w:szCs w:val="23"/>
          <w:bdr w:val="none" w:sz="0" w:space="0" w:color="auto" w:frame="1"/>
        </w:rPr>
        <w:t>WHERE</w:t>
      </w:r>
      <w:r>
        <w:rPr>
          <w:rStyle w:val="CdigoHTML"/>
          <w:rFonts w:ascii="var(--INTERNAL-CODE-font)" w:eastAsiaTheme="majorEastAsia" w:hAnsi="var(--INTERNAL-CODE-font)"/>
          <w:color w:val="F8F8F2"/>
          <w:sz w:val="23"/>
          <w:szCs w:val="23"/>
          <w:bdr w:val="none" w:sz="0" w:space="0" w:color="auto" w:frame="1"/>
        </w:rPr>
        <w:t xml:space="preserve"> idEspecie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AE81FF"/>
          <w:sz w:val="23"/>
          <w:szCs w:val="23"/>
          <w:bdr w:val="none" w:sz="0" w:space="0" w:color="auto" w:frame="1"/>
        </w:rPr>
        <w:t>3</w:t>
      </w:r>
      <w:r>
        <w:rPr>
          <w:rStyle w:val="CdigoHTML"/>
          <w:rFonts w:ascii="var(--INTERNAL-CODE-font)" w:eastAsiaTheme="majorEastAsia" w:hAnsi="var(--INTERNAL-CODE-font)"/>
          <w:color w:val="F8F8F2"/>
          <w:sz w:val="23"/>
          <w:szCs w:val="23"/>
          <w:bdr w:val="none" w:sz="0" w:space="0" w:color="auto" w:frame="1"/>
        </w:rPr>
        <w:t>;</w:t>
      </w:r>
    </w:p>
    <w:p w:rsidR="00501CE0" w:rsidRDefault="00501CE0" w:rsidP="00501CE0">
      <w:pPr>
        <w:pStyle w:val="NormalWeb"/>
        <w:shd w:val="clear" w:color="auto" w:fill="FFFFFF"/>
        <w:rPr>
          <w:rFonts w:ascii="Helvetica" w:hAnsi="Helvetica"/>
          <w:color w:val="323232"/>
        </w:rPr>
      </w:pPr>
      <w:r>
        <w:rPr>
          <w:rFonts w:ascii="Helvetica" w:hAnsi="Helvetica"/>
          <w:color w:val="323232"/>
        </w:rPr>
        <w:t>Es </w:t>
      </w:r>
      <w:r>
        <w:rPr>
          <w:rStyle w:val="Textoennegrita"/>
          <w:rFonts w:ascii="Helvetica" w:hAnsi="Helvetica"/>
          <w:color w:val="323232"/>
        </w:rPr>
        <w:t>preferible enumerar los nombres de las columnas para mayor claridad</w:t>
      </w:r>
      <w:r>
        <w:rPr>
          <w:rFonts w:ascii="Helvetica" w:hAnsi="Helvetica"/>
          <w:color w:val="323232"/>
        </w:rPr>
        <w:t>. También ayuda en caso de que la tabla cambie en la base de datos.</w:t>
      </w:r>
    </w:p>
    <w:p w:rsidR="00501CE0" w:rsidRDefault="00501CE0" w:rsidP="00501CE0">
      <w:pPr>
        <w:pStyle w:val="NormalWeb"/>
        <w:shd w:val="clear" w:color="auto" w:fill="FFFFFF"/>
        <w:rPr>
          <w:rFonts w:ascii="Helvetica" w:hAnsi="Helvetica"/>
          <w:color w:val="323232"/>
        </w:rPr>
      </w:pPr>
      <w:r>
        <w:rPr>
          <w:rFonts w:ascii="Helvetica" w:hAnsi="Helvetica"/>
          <w:color w:val="323232"/>
        </w:rPr>
        <w:t>También puedes obtener información sobre todo el resultado sin devolver filas individuales mediante funciones SQL especiales.</w:t>
      </w:r>
    </w:p>
    <w:p w:rsidR="00501CE0" w:rsidRDefault="00501CE0" w:rsidP="00501CE0">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66D9EF"/>
          <w:sz w:val="23"/>
          <w:szCs w:val="23"/>
          <w:bdr w:val="none" w:sz="0" w:space="0" w:color="auto" w:frame="1"/>
        </w:rPr>
        <w:t>SELECT</w:t>
      </w: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66D9EF"/>
          <w:sz w:val="23"/>
          <w:szCs w:val="23"/>
          <w:bdr w:val="none" w:sz="0" w:space="0" w:color="auto" w:frame="1"/>
        </w:rPr>
        <w:t>COUNT</w:t>
      </w:r>
      <w:r>
        <w:rPr>
          <w:rStyle w:val="CdigoHTML"/>
          <w:rFonts w:ascii="var(--INTERNAL-CODE-font)" w:eastAsiaTheme="majorEastAsia" w:hAnsi="var(--INTERNAL-CODE-font)"/>
          <w:color w:val="F8F8F2"/>
          <w:sz w:val="23"/>
          <w:szCs w:val="23"/>
          <w:bdr w:val="none" w:sz="0" w:space="0" w:color="auto" w:frame="1"/>
        </w:rPr>
        <w:t>(</w:t>
      </w:r>
      <w:proofErr w:type="gramEnd"/>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SUM</w:t>
      </w:r>
      <w:r>
        <w:rPr>
          <w:rStyle w:val="CdigoHTML"/>
          <w:rFonts w:ascii="var(--INTERNAL-CODE-font)" w:eastAsiaTheme="majorEastAsia" w:hAnsi="var(--INTERNAL-CODE-font)"/>
          <w:color w:val="F8F8F2"/>
          <w:sz w:val="23"/>
          <w:szCs w:val="23"/>
          <w:bdr w:val="none" w:sz="0" w:space="0" w:color="auto" w:frame="1"/>
        </w:rPr>
        <w:t>(area)</w:t>
      </w:r>
    </w:p>
    <w:p w:rsidR="00501CE0" w:rsidRDefault="00501CE0" w:rsidP="00501CE0">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66D9EF"/>
          <w:sz w:val="23"/>
          <w:szCs w:val="23"/>
          <w:bdr w:val="none" w:sz="0" w:space="0" w:color="auto" w:frame="1"/>
        </w:rPr>
        <w:t>FROM</w:t>
      </w:r>
      <w:r>
        <w:rPr>
          <w:rStyle w:val="CdigoHTML"/>
          <w:rFonts w:ascii="var(--INTERNAL-CODE-font)" w:eastAsiaTheme="majorEastAsia" w:hAnsi="var(--INTERNAL-CODE-font)"/>
          <w:color w:val="F8F8F2"/>
          <w:sz w:val="23"/>
          <w:szCs w:val="23"/>
          <w:bdr w:val="none" w:sz="0" w:space="0" w:color="auto" w:frame="1"/>
        </w:rPr>
        <w:t xml:space="preserve"> Especie;</w:t>
      </w:r>
    </w:p>
    <w:p w:rsidR="00501CE0" w:rsidRDefault="00501CE0" w:rsidP="00501CE0">
      <w:pPr>
        <w:pStyle w:val="NormalWeb"/>
        <w:shd w:val="clear" w:color="auto" w:fill="FFFFFF"/>
        <w:rPr>
          <w:rFonts w:ascii="Helvetica" w:hAnsi="Helvetica"/>
          <w:color w:val="323232"/>
        </w:rPr>
      </w:pPr>
      <w:r>
        <w:rPr>
          <w:rFonts w:ascii="Helvetica" w:hAnsi="Helvetica"/>
          <w:color w:val="323232"/>
        </w:rPr>
        <w:t>Esta consulta nos dice cuántas especies tenemos y cuánto espacio necesitamos para ellas. Devuelve sólo una fila ya que está combinando información (funciones de agregación), </w:t>
      </w:r>
      <w:r>
        <w:rPr>
          <w:rStyle w:val="Textoennegrita"/>
          <w:rFonts w:ascii="Helvetica" w:hAnsi="Helvetica"/>
          <w:color w:val="323232"/>
        </w:rPr>
        <w:t>Si no hay filas en la tabla, la consulta devuelve una fila que contiene cero como respuesta</w:t>
      </w:r>
      <w:r>
        <w:rPr>
          <w:rFonts w:ascii="Helvetica" w:hAnsi="Helvetica"/>
          <w:color w:val="323232"/>
        </w:rPr>
        <w:t>.</w:t>
      </w:r>
    </w:p>
    <w:p w:rsidR="00501CE0" w:rsidRDefault="00501CE0" w:rsidP="00501CE0">
      <w:pPr>
        <w:pStyle w:val="NormalWeb"/>
        <w:shd w:val="clear" w:color="auto" w:fill="FFFFFF"/>
        <w:rPr>
          <w:rFonts w:ascii="Helvetica" w:hAnsi="Helvetica"/>
          <w:color w:val="323232"/>
        </w:rPr>
      </w:pPr>
      <w:r>
        <w:rPr>
          <w:rFonts w:ascii="Helvetica" w:hAnsi="Helvetica"/>
          <w:color w:val="323232"/>
        </w:rPr>
        <w:t>La declaración UPDATE cambia los valores cero o más filas en la base de datos.</w:t>
      </w:r>
    </w:p>
    <w:p w:rsidR="00501CE0" w:rsidRDefault="00501CE0" w:rsidP="00501CE0">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66D9EF"/>
          <w:sz w:val="23"/>
          <w:szCs w:val="23"/>
          <w:bdr w:val="none" w:sz="0" w:space="0" w:color="auto" w:frame="1"/>
        </w:rPr>
        <w:t>UPDATE</w:t>
      </w:r>
      <w:r>
        <w:rPr>
          <w:rStyle w:val="CdigoHTML"/>
          <w:rFonts w:ascii="var(--INTERNAL-CODE-font)" w:eastAsiaTheme="majorEastAsia" w:hAnsi="var(--INTERNAL-CODE-font)"/>
          <w:color w:val="F8F8F2"/>
          <w:sz w:val="23"/>
          <w:szCs w:val="23"/>
          <w:bdr w:val="none" w:sz="0" w:space="0" w:color="auto" w:frame="1"/>
        </w:rPr>
        <w:t xml:space="preserve"> Especie</w:t>
      </w:r>
    </w:p>
    <w:p w:rsidR="00501CE0" w:rsidRDefault="00501CE0" w:rsidP="00501CE0">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66D9EF"/>
          <w:sz w:val="23"/>
          <w:szCs w:val="23"/>
          <w:bdr w:val="none" w:sz="0" w:space="0" w:color="auto" w:frame="1"/>
        </w:rPr>
        <w:t>SET</w:t>
      </w:r>
      <w:r>
        <w:rPr>
          <w:rStyle w:val="CdigoHTML"/>
          <w:rFonts w:ascii="var(--INTERNAL-CODE-font)" w:eastAsiaTheme="majorEastAsia" w:hAnsi="var(--INTERNAL-CODE-font)"/>
          <w:color w:val="F8F8F2"/>
          <w:sz w:val="23"/>
          <w:szCs w:val="23"/>
          <w:bdr w:val="none" w:sz="0" w:space="0" w:color="auto" w:frame="1"/>
        </w:rPr>
        <w:t xml:space="preserve"> area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area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AE81FF"/>
          <w:sz w:val="23"/>
          <w:szCs w:val="23"/>
          <w:bdr w:val="none" w:sz="0" w:space="0" w:color="auto" w:frame="1"/>
        </w:rPr>
        <w:t>5</w:t>
      </w:r>
    </w:p>
    <w:p w:rsidR="00501CE0" w:rsidRDefault="00501CE0" w:rsidP="00501CE0">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66D9EF"/>
          <w:sz w:val="23"/>
          <w:szCs w:val="23"/>
          <w:bdr w:val="none" w:sz="0" w:space="0" w:color="auto" w:frame="1"/>
        </w:rPr>
        <w:t>WHERE</w:t>
      </w:r>
      <w:r>
        <w:rPr>
          <w:rStyle w:val="CdigoHTML"/>
          <w:rFonts w:ascii="var(--INTERNAL-CODE-font)" w:eastAsiaTheme="majorEastAsia" w:hAnsi="var(--INTERNAL-CODE-font)"/>
          <w:color w:val="F8F8F2"/>
          <w:sz w:val="23"/>
          <w:szCs w:val="23"/>
          <w:bdr w:val="none" w:sz="0" w:space="0" w:color="auto" w:frame="1"/>
        </w:rPr>
        <w:t xml:space="preserve"> nome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E6DB74"/>
          <w:sz w:val="23"/>
          <w:szCs w:val="23"/>
          <w:bdr w:val="none" w:sz="0" w:space="0" w:color="auto" w:frame="1"/>
        </w:rPr>
        <w:t>'Elefante Asiático'</w:t>
      </w:r>
      <w:r>
        <w:rPr>
          <w:rStyle w:val="CdigoHTML"/>
          <w:rFonts w:ascii="var(--INTERNAL-CODE-font)" w:eastAsiaTheme="majorEastAsia" w:hAnsi="var(--INTERNAL-CODE-font)"/>
          <w:color w:val="F8F8F2"/>
          <w:sz w:val="23"/>
          <w:szCs w:val="23"/>
          <w:bdr w:val="none" w:sz="0" w:space="0" w:color="auto" w:frame="1"/>
        </w:rPr>
        <w:t>;</w:t>
      </w:r>
    </w:p>
    <w:p w:rsidR="00501CE0" w:rsidRDefault="00501CE0" w:rsidP="00501CE0">
      <w:pPr>
        <w:pStyle w:val="NormalWeb"/>
        <w:shd w:val="clear" w:color="auto" w:fill="FFFFFF"/>
        <w:rPr>
          <w:rFonts w:ascii="Helvetica" w:hAnsi="Helvetica"/>
          <w:color w:val="323232"/>
        </w:rPr>
      </w:pPr>
      <w:r>
        <w:rPr>
          <w:rFonts w:ascii="Helvetica" w:hAnsi="Helvetica"/>
          <w:color w:val="323232"/>
        </w:rPr>
        <w:t>Nuevamente, la cláusula WHERE es opcional. Si se omite, se actualizarán todas las filas de la tabla. La declaración UPDATE siempre especifica la tabla a actualizar y la columna a actualizar.</w:t>
      </w:r>
    </w:p>
    <w:p w:rsidR="00501CE0" w:rsidRDefault="00501CE0" w:rsidP="00501CE0">
      <w:pPr>
        <w:pStyle w:val="NormalWeb"/>
        <w:shd w:val="clear" w:color="auto" w:fill="FFFFFF"/>
        <w:rPr>
          <w:rFonts w:ascii="Helvetica" w:hAnsi="Helvetica"/>
          <w:color w:val="323232"/>
        </w:rPr>
      </w:pPr>
      <w:r>
        <w:rPr>
          <w:rFonts w:ascii="Helvetica" w:hAnsi="Helvetica"/>
          <w:color w:val="323232"/>
        </w:rPr>
        <w:t>La declaración DELETE elimina una o más filas de la base de datos.</w:t>
      </w:r>
    </w:p>
    <w:p w:rsidR="00501CE0" w:rsidRDefault="00501CE0" w:rsidP="00501CE0">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66D9EF"/>
          <w:sz w:val="23"/>
          <w:szCs w:val="23"/>
          <w:bdr w:val="none" w:sz="0" w:space="0" w:color="auto" w:frame="1"/>
        </w:rPr>
        <w:t>DELETE</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FROM</w:t>
      </w:r>
      <w:r>
        <w:rPr>
          <w:rStyle w:val="CdigoHTML"/>
          <w:rFonts w:ascii="var(--INTERNAL-CODE-font)" w:eastAsiaTheme="majorEastAsia" w:hAnsi="var(--INTERNAL-CODE-font)"/>
          <w:color w:val="F8F8F2"/>
          <w:sz w:val="23"/>
          <w:szCs w:val="23"/>
          <w:bdr w:val="none" w:sz="0" w:space="0" w:color="auto" w:frame="1"/>
        </w:rPr>
        <w:t xml:space="preserve"> Especie</w:t>
      </w:r>
    </w:p>
    <w:p w:rsidR="00501CE0" w:rsidRDefault="00501CE0" w:rsidP="00501CE0">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66D9EF"/>
          <w:sz w:val="23"/>
          <w:szCs w:val="23"/>
          <w:bdr w:val="none" w:sz="0" w:space="0" w:color="auto" w:frame="1"/>
        </w:rPr>
        <w:t>WHERE</w:t>
      </w:r>
      <w:r>
        <w:rPr>
          <w:rStyle w:val="CdigoHTML"/>
          <w:rFonts w:ascii="var(--INTERNAL-CODE-font)" w:eastAsiaTheme="majorEastAsia" w:hAnsi="var(--INTERNAL-CODE-font)"/>
          <w:color w:val="F8F8F2"/>
          <w:sz w:val="23"/>
          <w:szCs w:val="23"/>
          <w:bdr w:val="none" w:sz="0" w:space="0" w:color="auto" w:frame="1"/>
        </w:rPr>
        <w:t xml:space="preserve"> nome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E6DB74"/>
          <w:sz w:val="23"/>
          <w:szCs w:val="23"/>
          <w:bdr w:val="none" w:sz="0" w:space="0" w:color="auto" w:frame="1"/>
        </w:rPr>
        <w:t>'Elefante Asiático'</w:t>
      </w:r>
      <w:r>
        <w:rPr>
          <w:rStyle w:val="CdigoHTML"/>
          <w:rFonts w:ascii="var(--INTERNAL-CODE-font)" w:eastAsiaTheme="majorEastAsia" w:hAnsi="var(--INTERNAL-CODE-font)"/>
          <w:color w:val="F8F8F2"/>
          <w:sz w:val="23"/>
          <w:szCs w:val="23"/>
          <w:bdr w:val="none" w:sz="0" w:space="0" w:color="auto" w:frame="1"/>
        </w:rPr>
        <w:t>;</w:t>
      </w:r>
    </w:p>
    <w:p w:rsidR="00501CE0" w:rsidRDefault="00501CE0" w:rsidP="00501CE0">
      <w:pPr>
        <w:pStyle w:val="NormalWeb"/>
        <w:shd w:val="clear" w:color="auto" w:fill="FFFFFF"/>
        <w:rPr>
          <w:rFonts w:ascii="Helvetica" w:hAnsi="Helvetica"/>
          <w:color w:val="323232"/>
        </w:rPr>
      </w:pPr>
      <w:r>
        <w:rPr>
          <w:rFonts w:ascii="Helvetica" w:hAnsi="Helvetica"/>
          <w:color w:val="323232"/>
        </w:rPr>
        <w:t>Y una vez más, la cláusula WHERE es opcional. Si se omite, se vaciará toda la tabla. ¡Así que ten cuidado! ;-)</w:t>
      </w:r>
    </w:p>
    <w:p w:rsidR="00501CE0" w:rsidRDefault="00501CE0" w:rsidP="00501CE0">
      <w:pPr>
        <w:pStyle w:val="NormalWeb"/>
        <w:shd w:val="clear" w:color="auto" w:fill="FFFFFF"/>
        <w:rPr>
          <w:rFonts w:ascii="Helvetica" w:hAnsi="Helvetica"/>
          <w:color w:val="323232"/>
        </w:rPr>
      </w:pPr>
      <w:r>
        <w:rPr>
          <w:rFonts w:ascii="Helvetica" w:hAnsi="Helvetica"/>
          <w:color w:val="323232"/>
        </w:rPr>
        <w:lastRenderedPageBreak/>
        <w:t>Todo el SQL mostrado en esta sección es común en casi todos los SGBDR, mas </w:t>
      </w:r>
      <w:r>
        <w:rPr>
          <w:rStyle w:val="Textoennegrita"/>
          <w:rFonts w:ascii="Helvetica" w:hAnsi="Helvetica"/>
          <w:color w:val="323232"/>
        </w:rPr>
        <w:t>SQL más avanzado, hay variación entre bases de datos, con funciones o tipos de datos diferentes</w:t>
      </w:r>
      <w:r>
        <w:rPr>
          <w:rFonts w:ascii="Helvetica" w:hAnsi="Helvetica"/>
          <w:color w:val="323232"/>
        </w:rPr>
        <w:t>.</w:t>
      </w:r>
    </w:p>
    <w:p w:rsidR="00501CE0" w:rsidRDefault="00501CE0">
      <w:pPr>
        <w:rPr>
          <w:rFonts w:ascii="Helvetica" w:hAnsi="Helvetica" w:cs="Helvetica"/>
          <w:sz w:val="24"/>
          <w:szCs w:val="24"/>
          <w:shd w:val="clear" w:color="auto" w:fill="FFFFFF"/>
        </w:rPr>
      </w:pPr>
      <w:r>
        <w:rPr>
          <w:rFonts w:ascii="Helvetica" w:hAnsi="Helvetica" w:cs="Helvetica"/>
          <w:sz w:val="24"/>
          <w:szCs w:val="24"/>
          <w:shd w:val="clear" w:color="auto" w:fill="FFFFFF"/>
        </w:rPr>
        <w:br w:type="page"/>
      </w:r>
    </w:p>
    <w:p w:rsidR="00501CE0" w:rsidRPr="00501CE0" w:rsidRDefault="00501CE0" w:rsidP="00501CE0">
      <w:pPr>
        <w:shd w:val="clear" w:color="auto" w:fill="FFFFFF"/>
        <w:spacing w:before="100" w:beforeAutospacing="1" w:after="100" w:afterAutospacing="1" w:line="240" w:lineRule="auto"/>
        <w:jc w:val="center"/>
        <w:outlineLvl w:val="0"/>
        <w:rPr>
          <w:rFonts w:ascii="Helvetica" w:eastAsia="Times New Roman" w:hAnsi="Helvetica" w:cs="Times New Roman"/>
          <w:caps/>
          <w:color w:val="323232"/>
          <w:kern w:val="36"/>
          <w:sz w:val="48"/>
          <w:szCs w:val="48"/>
          <w:lang w:eastAsia="es-ES"/>
        </w:rPr>
      </w:pPr>
      <w:r w:rsidRPr="00501CE0">
        <w:rPr>
          <w:rFonts w:ascii="Helvetica" w:eastAsia="Times New Roman" w:hAnsi="Helvetica" w:cs="Times New Roman"/>
          <w:caps/>
          <w:color w:val="323232"/>
          <w:kern w:val="36"/>
          <w:sz w:val="48"/>
          <w:szCs w:val="48"/>
          <w:lang w:eastAsia="es-ES"/>
        </w:rPr>
        <w:lastRenderedPageBreak/>
        <w:t>03. PostgreSQL</w:t>
      </w:r>
    </w:p>
    <w:p w:rsidR="00501CE0" w:rsidRPr="00501CE0" w:rsidRDefault="00501CE0" w:rsidP="00501CE0">
      <w:pPr>
        <w:numPr>
          <w:ilvl w:val="0"/>
          <w:numId w:val="10"/>
        </w:numPr>
        <w:shd w:val="clear" w:color="auto" w:fill="FFFFFF"/>
        <w:spacing w:before="100" w:beforeAutospacing="1" w:after="100" w:afterAutospacing="1" w:line="240" w:lineRule="auto"/>
        <w:rPr>
          <w:rFonts w:ascii="Helvetica" w:eastAsia="Times New Roman" w:hAnsi="Helvetica" w:cs="Times New Roman"/>
          <w:color w:val="323232"/>
          <w:sz w:val="24"/>
          <w:szCs w:val="24"/>
          <w:lang w:eastAsia="es-ES"/>
        </w:rPr>
      </w:pPr>
      <w:hyperlink r:id="rId65" w:anchor="instalaci%C3%B3n-de-postgresql-sin-privilegios-de-administrador" w:history="1">
        <w:r w:rsidRPr="00501CE0">
          <w:rPr>
            <w:rFonts w:ascii="Helvetica" w:eastAsia="Times New Roman" w:hAnsi="Helvetica" w:cs="Times New Roman"/>
            <w:color w:val="0000FF"/>
            <w:sz w:val="24"/>
            <w:szCs w:val="24"/>
            <w:u w:val="single"/>
            <w:lang w:eastAsia="es-ES"/>
          </w:rPr>
          <w:t>Instalación de PostgreSQL sin privilegios de administrador</w:t>
        </w:r>
      </w:hyperlink>
    </w:p>
    <w:p w:rsidR="00501CE0" w:rsidRPr="00501CE0" w:rsidRDefault="00501CE0" w:rsidP="00501CE0">
      <w:pPr>
        <w:numPr>
          <w:ilvl w:val="1"/>
          <w:numId w:val="10"/>
        </w:numPr>
        <w:shd w:val="clear" w:color="auto" w:fill="FFFFFF"/>
        <w:spacing w:before="100" w:beforeAutospacing="1" w:after="100" w:afterAutospacing="1" w:line="240" w:lineRule="auto"/>
        <w:rPr>
          <w:rFonts w:ascii="Helvetica" w:eastAsia="Times New Roman" w:hAnsi="Helvetica" w:cs="Times New Roman"/>
          <w:color w:val="323232"/>
          <w:sz w:val="24"/>
          <w:szCs w:val="24"/>
          <w:lang w:eastAsia="es-ES"/>
        </w:rPr>
      </w:pPr>
      <w:hyperlink r:id="rId66" w:anchor="1-instalaci%C3%B3n-en-windows" w:history="1">
        <w:r w:rsidRPr="00501CE0">
          <w:rPr>
            <w:rFonts w:ascii="Helvetica" w:eastAsia="Times New Roman" w:hAnsi="Helvetica" w:cs="Times New Roman"/>
            <w:color w:val="0000FF"/>
            <w:sz w:val="24"/>
            <w:szCs w:val="24"/>
            <w:u w:val="single"/>
            <w:lang w:eastAsia="es-ES"/>
          </w:rPr>
          <w:t>1. Instalación en Windows</w:t>
        </w:r>
      </w:hyperlink>
    </w:p>
    <w:p w:rsidR="00501CE0" w:rsidRPr="00501CE0" w:rsidRDefault="00501CE0" w:rsidP="00501CE0">
      <w:pPr>
        <w:numPr>
          <w:ilvl w:val="2"/>
          <w:numId w:val="10"/>
        </w:numPr>
        <w:shd w:val="clear" w:color="auto" w:fill="FFFFFF"/>
        <w:spacing w:before="100" w:beforeAutospacing="1" w:after="100" w:afterAutospacing="1" w:line="240" w:lineRule="auto"/>
        <w:rPr>
          <w:rFonts w:ascii="Helvetica" w:eastAsia="Times New Roman" w:hAnsi="Helvetica" w:cs="Times New Roman"/>
          <w:color w:val="323232"/>
          <w:sz w:val="24"/>
          <w:szCs w:val="24"/>
          <w:lang w:eastAsia="es-ES"/>
        </w:rPr>
      </w:pPr>
      <w:hyperlink r:id="rId67" w:anchor="11-verificaci%C3%B3n-de-la-instalaci%C3%B3n" w:history="1">
        <w:r w:rsidRPr="00501CE0">
          <w:rPr>
            <w:rFonts w:ascii="Helvetica" w:eastAsia="Times New Roman" w:hAnsi="Helvetica" w:cs="Times New Roman"/>
            <w:color w:val="0000FF"/>
            <w:sz w:val="24"/>
            <w:szCs w:val="24"/>
            <w:u w:val="single"/>
            <w:lang w:eastAsia="es-ES"/>
          </w:rPr>
          <w:t>1.1. Verificación de la instalación</w:t>
        </w:r>
      </w:hyperlink>
    </w:p>
    <w:p w:rsidR="00501CE0" w:rsidRPr="00501CE0" w:rsidRDefault="00501CE0" w:rsidP="00501CE0">
      <w:pPr>
        <w:numPr>
          <w:ilvl w:val="2"/>
          <w:numId w:val="10"/>
        </w:numPr>
        <w:shd w:val="clear" w:color="auto" w:fill="FFFFFF"/>
        <w:spacing w:before="100" w:beforeAutospacing="1" w:after="100" w:afterAutospacing="1" w:line="240" w:lineRule="auto"/>
        <w:rPr>
          <w:rFonts w:ascii="Helvetica" w:eastAsia="Times New Roman" w:hAnsi="Helvetica" w:cs="Times New Roman"/>
          <w:color w:val="323232"/>
          <w:sz w:val="24"/>
          <w:szCs w:val="24"/>
          <w:lang w:eastAsia="es-ES"/>
        </w:rPr>
      </w:pPr>
      <w:hyperlink r:id="rId68" w:anchor="12-creaci%C3%B3n-de-una-base-de-datos-y-asociar-un-usuario-en-postgresql" w:history="1">
        <w:r w:rsidRPr="00501CE0">
          <w:rPr>
            <w:rFonts w:ascii="Helvetica" w:eastAsia="Times New Roman" w:hAnsi="Helvetica" w:cs="Times New Roman"/>
            <w:color w:val="0000FF"/>
            <w:sz w:val="24"/>
            <w:szCs w:val="24"/>
            <w:u w:val="single"/>
            <w:lang w:eastAsia="es-ES"/>
          </w:rPr>
          <w:t>1.2. Creación de una base de datos y asociar un usuario en PostgreSQL</w:t>
        </w:r>
      </w:hyperlink>
    </w:p>
    <w:p w:rsidR="00501CE0" w:rsidRPr="00501CE0" w:rsidRDefault="00501CE0" w:rsidP="00501CE0">
      <w:pPr>
        <w:numPr>
          <w:ilvl w:val="2"/>
          <w:numId w:val="10"/>
        </w:numPr>
        <w:shd w:val="clear" w:color="auto" w:fill="FFFFFF"/>
        <w:spacing w:before="100" w:beforeAutospacing="1" w:after="100" w:afterAutospacing="1" w:line="240" w:lineRule="auto"/>
        <w:rPr>
          <w:rFonts w:ascii="Helvetica" w:eastAsia="Times New Roman" w:hAnsi="Helvetica" w:cs="Times New Roman"/>
          <w:color w:val="323232"/>
          <w:sz w:val="24"/>
          <w:szCs w:val="24"/>
          <w:lang w:eastAsia="es-ES"/>
        </w:rPr>
      </w:pPr>
      <w:hyperlink r:id="rId69" w:anchor="13-iniciar-el-sistema-gestor-de-base-de-datos" w:history="1">
        <w:r w:rsidRPr="00501CE0">
          <w:rPr>
            <w:rFonts w:ascii="Helvetica" w:eastAsia="Times New Roman" w:hAnsi="Helvetica" w:cs="Times New Roman"/>
            <w:color w:val="0000FF"/>
            <w:sz w:val="24"/>
            <w:szCs w:val="24"/>
            <w:u w:val="single"/>
            <w:lang w:eastAsia="es-ES"/>
          </w:rPr>
          <w:t>1.3. Iniciar el sistema gestor de base de datos</w:t>
        </w:r>
      </w:hyperlink>
    </w:p>
    <w:p w:rsidR="00501CE0" w:rsidRPr="00501CE0" w:rsidRDefault="00501CE0" w:rsidP="00501CE0">
      <w:pPr>
        <w:numPr>
          <w:ilvl w:val="2"/>
          <w:numId w:val="10"/>
        </w:numPr>
        <w:shd w:val="clear" w:color="auto" w:fill="FFFFFF"/>
        <w:spacing w:before="100" w:beforeAutospacing="1" w:after="100" w:afterAutospacing="1" w:line="240" w:lineRule="auto"/>
        <w:rPr>
          <w:rFonts w:ascii="Helvetica" w:eastAsia="Times New Roman" w:hAnsi="Helvetica" w:cs="Times New Roman"/>
          <w:color w:val="323232"/>
          <w:sz w:val="24"/>
          <w:szCs w:val="24"/>
          <w:lang w:eastAsia="es-ES"/>
        </w:rPr>
      </w:pPr>
      <w:hyperlink r:id="rId70" w:anchor="14-pgadmin4" w:history="1">
        <w:r w:rsidRPr="00501CE0">
          <w:rPr>
            <w:rFonts w:ascii="Helvetica" w:eastAsia="Times New Roman" w:hAnsi="Helvetica" w:cs="Times New Roman"/>
            <w:color w:val="0000FF"/>
            <w:sz w:val="24"/>
            <w:szCs w:val="24"/>
            <w:u w:val="single"/>
            <w:lang w:eastAsia="es-ES"/>
          </w:rPr>
          <w:t>1.4. pgAdmin4</w:t>
        </w:r>
      </w:hyperlink>
    </w:p>
    <w:p w:rsidR="00501CE0" w:rsidRPr="00501CE0" w:rsidRDefault="00501CE0" w:rsidP="00501CE0">
      <w:pPr>
        <w:numPr>
          <w:ilvl w:val="1"/>
          <w:numId w:val="10"/>
        </w:numPr>
        <w:shd w:val="clear" w:color="auto" w:fill="FFFFFF"/>
        <w:spacing w:before="100" w:beforeAutospacing="1" w:after="100" w:afterAutospacing="1" w:line="240" w:lineRule="auto"/>
        <w:rPr>
          <w:rFonts w:ascii="Helvetica" w:eastAsia="Times New Roman" w:hAnsi="Helvetica" w:cs="Times New Roman"/>
          <w:color w:val="323232"/>
          <w:sz w:val="24"/>
          <w:szCs w:val="24"/>
          <w:lang w:eastAsia="es-ES"/>
        </w:rPr>
      </w:pPr>
      <w:hyperlink r:id="rId71" w:anchor="2-instalaci%C3%B3n-en-ubuntu-sin-sudo" w:history="1">
        <w:r w:rsidRPr="00501CE0">
          <w:rPr>
            <w:rFonts w:ascii="Helvetica" w:eastAsia="Times New Roman" w:hAnsi="Helvetica" w:cs="Times New Roman"/>
            <w:color w:val="0000FF"/>
            <w:sz w:val="24"/>
            <w:szCs w:val="24"/>
            <w:u w:val="single"/>
            <w:lang w:eastAsia="es-ES"/>
          </w:rPr>
          <w:t>2. Instalación en Ubuntu sin sudo</w:t>
        </w:r>
      </w:hyperlink>
    </w:p>
    <w:p w:rsidR="00501CE0" w:rsidRPr="00501CE0" w:rsidRDefault="00501CE0" w:rsidP="00501CE0">
      <w:pPr>
        <w:numPr>
          <w:ilvl w:val="2"/>
          <w:numId w:val="10"/>
        </w:numPr>
        <w:shd w:val="clear" w:color="auto" w:fill="FFFFFF"/>
        <w:spacing w:before="100" w:beforeAutospacing="1" w:after="100" w:afterAutospacing="1" w:line="240" w:lineRule="auto"/>
        <w:rPr>
          <w:rFonts w:ascii="Helvetica" w:eastAsia="Times New Roman" w:hAnsi="Helvetica" w:cs="Times New Roman"/>
          <w:color w:val="323232"/>
          <w:sz w:val="24"/>
          <w:szCs w:val="24"/>
          <w:lang w:eastAsia="es-ES"/>
        </w:rPr>
      </w:pPr>
      <w:hyperlink r:id="rId72" w:anchor="21-compilaci%C3%B3n-e-instalaci%C3%B3n-de-postgresql" w:history="1">
        <w:r w:rsidRPr="00501CE0">
          <w:rPr>
            <w:rFonts w:ascii="Helvetica" w:eastAsia="Times New Roman" w:hAnsi="Helvetica" w:cs="Times New Roman"/>
            <w:color w:val="0000FF"/>
            <w:sz w:val="24"/>
            <w:szCs w:val="24"/>
            <w:u w:val="single"/>
            <w:lang w:eastAsia="es-ES"/>
          </w:rPr>
          <w:t>2.1. Compilación e Instalación de PostgreSQL</w:t>
        </w:r>
      </w:hyperlink>
    </w:p>
    <w:p w:rsidR="00501CE0" w:rsidRPr="00501CE0" w:rsidRDefault="00501CE0" w:rsidP="00501CE0">
      <w:pPr>
        <w:numPr>
          <w:ilvl w:val="2"/>
          <w:numId w:val="10"/>
        </w:numPr>
        <w:shd w:val="clear" w:color="auto" w:fill="FFFFFF"/>
        <w:spacing w:before="100" w:beforeAutospacing="1" w:after="100" w:afterAutospacing="1" w:line="240" w:lineRule="auto"/>
        <w:rPr>
          <w:rFonts w:ascii="Helvetica" w:eastAsia="Times New Roman" w:hAnsi="Helvetica" w:cs="Times New Roman"/>
          <w:color w:val="323232"/>
          <w:sz w:val="24"/>
          <w:szCs w:val="24"/>
          <w:lang w:eastAsia="es-ES"/>
        </w:rPr>
      </w:pPr>
      <w:hyperlink r:id="rId73" w:anchor="22-configuraci%C3%B3n-de-postgresql" w:history="1">
        <w:r w:rsidRPr="00501CE0">
          <w:rPr>
            <w:rFonts w:ascii="Helvetica" w:eastAsia="Times New Roman" w:hAnsi="Helvetica" w:cs="Times New Roman"/>
            <w:color w:val="0000FF"/>
            <w:sz w:val="24"/>
            <w:szCs w:val="24"/>
            <w:u w:val="single"/>
            <w:lang w:eastAsia="es-ES"/>
          </w:rPr>
          <w:t>2.2. Configuración de PostgreSQL</w:t>
        </w:r>
      </w:hyperlink>
    </w:p>
    <w:p w:rsidR="00501CE0" w:rsidRPr="00501CE0" w:rsidRDefault="00501CE0" w:rsidP="00501CE0">
      <w:pPr>
        <w:numPr>
          <w:ilvl w:val="1"/>
          <w:numId w:val="10"/>
        </w:numPr>
        <w:shd w:val="clear" w:color="auto" w:fill="FFFFFF"/>
        <w:spacing w:before="100" w:beforeAutospacing="1" w:after="100" w:afterAutospacing="1" w:line="240" w:lineRule="auto"/>
        <w:rPr>
          <w:rFonts w:ascii="Helvetica" w:eastAsia="Times New Roman" w:hAnsi="Helvetica" w:cs="Times New Roman"/>
          <w:color w:val="323232"/>
          <w:sz w:val="24"/>
          <w:szCs w:val="24"/>
          <w:lang w:eastAsia="es-ES"/>
        </w:rPr>
      </w:pPr>
      <w:hyperlink r:id="rId74" w:anchor="3-instalaci%C3%B3n-en-ubuntu-con-docker-sin-sudo" w:history="1">
        <w:r w:rsidRPr="00501CE0">
          <w:rPr>
            <w:rFonts w:ascii="Helvetica" w:eastAsia="Times New Roman" w:hAnsi="Helvetica" w:cs="Times New Roman"/>
            <w:color w:val="0000FF"/>
            <w:sz w:val="24"/>
            <w:szCs w:val="24"/>
            <w:u w:val="single"/>
            <w:lang w:eastAsia="es-ES"/>
          </w:rPr>
          <w:t>3. Instalación en Ubuntu con Docker (sin sudo)</w:t>
        </w:r>
      </w:hyperlink>
    </w:p>
    <w:p w:rsidR="00501CE0" w:rsidRPr="00501CE0" w:rsidRDefault="00501CE0" w:rsidP="00501CE0">
      <w:pPr>
        <w:numPr>
          <w:ilvl w:val="1"/>
          <w:numId w:val="10"/>
        </w:numPr>
        <w:shd w:val="clear" w:color="auto" w:fill="FFFFFF"/>
        <w:spacing w:before="100" w:beforeAutospacing="1" w:after="100" w:afterAutospacing="1" w:line="240" w:lineRule="auto"/>
        <w:rPr>
          <w:rFonts w:ascii="Helvetica" w:eastAsia="Times New Roman" w:hAnsi="Helvetica" w:cs="Times New Roman"/>
          <w:color w:val="323232"/>
          <w:sz w:val="24"/>
          <w:szCs w:val="24"/>
          <w:lang w:eastAsia="es-ES"/>
        </w:rPr>
      </w:pPr>
      <w:hyperlink r:id="rId75" w:anchor="4-instalaci%C3%B3n-en-windows-con-docker" w:history="1">
        <w:r w:rsidRPr="00501CE0">
          <w:rPr>
            <w:rFonts w:ascii="Helvetica" w:eastAsia="Times New Roman" w:hAnsi="Helvetica" w:cs="Times New Roman"/>
            <w:color w:val="0000FF"/>
            <w:sz w:val="24"/>
            <w:szCs w:val="24"/>
            <w:u w:val="single"/>
            <w:lang w:eastAsia="es-ES"/>
          </w:rPr>
          <w:t>4. Instalación en Windows con Docker</w:t>
        </w:r>
      </w:hyperlink>
    </w:p>
    <w:p w:rsidR="00501CE0" w:rsidRPr="00501CE0" w:rsidRDefault="00501CE0" w:rsidP="00501CE0">
      <w:pPr>
        <w:shd w:val="clear" w:color="auto" w:fill="FFFFFF"/>
        <w:spacing w:before="100" w:beforeAutospacing="1" w:after="100" w:afterAutospacing="1" w:line="240" w:lineRule="auto"/>
        <w:outlineLvl w:val="1"/>
        <w:rPr>
          <w:rFonts w:ascii="Helvetica" w:eastAsia="Times New Roman" w:hAnsi="Helvetica" w:cs="Times New Roman"/>
          <w:spacing w:val="-15"/>
          <w:sz w:val="36"/>
          <w:szCs w:val="36"/>
          <w:lang w:eastAsia="es-ES"/>
        </w:rPr>
      </w:pPr>
      <w:r w:rsidRPr="00501CE0">
        <w:rPr>
          <w:rFonts w:ascii="Helvetica" w:eastAsia="Times New Roman" w:hAnsi="Helvetica" w:cs="Times New Roman"/>
          <w:spacing w:val="-15"/>
          <w:sz w:val="36"/>
          <w:szCs w:val="36"/>
          <w:lang w:eastAsia="es-ES"/>
        </w:rPr>
        <w:t>Instalación de PostgreSQL sin privilegios de administrador</w:t>
      </w:r>
    </w:p>
    <w:p w:rsidR="00501CE0" w:rsidRPr="00501CE0" w:rsidRDefault="00501CE0" w:rsidP="00501CE0">
      <w:pPr>
        <w:shd w:val="clear" w:color="auto" w:fill="FFFFFF"/>
        <w:spacing w:before="100" w:beforeAutospacing="1" w:after="100" w:afterAutospacing="1" w:line="240" w:lineRule="auto"/>
        <w:rPr>
          <w:rFonts w:ascii="Helvetica" w:eastAsia="Times New Roman" w:hAnsi="Helvetica" w:cs="Times New Roman"/>
          <w:color w:val="323232"/>
          <w:sz w:val="24"/>
          <w:szCs w:val="24"/>
          <w:lang w:eastAsia="es-ES"/>
        </w:rPr>
      </w:pPr>
      <w:r w:rsidRPr="00501CE0">
        <w:rPr>
          <w:rFonts w:ascii="Helvetica" w:eastAsia="Times New Roman" w:hAnsi="Helvetica" w:cs="Times New Roman"/>
          <w:color w:val="323232"/>
          <w:sz w:val="24"/>
          <w:szCs w:val="24"/>
          <w:lang w:eastAsia="es-ES"/>
        </w:rPr>
        <w:t>Muchas veces (instituto u otro centro educativo, organización,…) es muy poco probable que se tengan privilegios de administrador para instalar cualquier software ajeno, por lo que veremos cómo instalar PostgreSQL sin privilegios de administrador en Windows y Linux.</w:t>
      </w:r>
    </w:p>
    <w:p w:rsidR="00501CE0" w:rsidRPr="00501CE0" w:rsidRDefault="00501CE0" w:rsidP="00501CE0">
      <w:pPr>
        <w:shd w:val="clear" w:color="auto" w:fill="FFFFFF"/>
        <w:spacing w:before="100" w:beforeAutospacing="1" w:after="100" w:afterAutospacing="1" w:line="240" w:lineRule="auto"/>
        <w:outlineLvl w:val="2"/>
        <w:rPr>
          <w:rFonts w:ascii="Helvetica" w:eastAsia="Times New Roman" w:hAnsi="Helvetica" w:cs="Times New Roman"/>
          <w:spacing w:val="-15"/>
          <w:sz w:val="27"/>
          <w:szCs w:val="27"/>
          <w:lang w:eastAsia="es-ES"/>
        </w:rPr>
      </w:pPr>
      <w:r w:rsidRPr="00501CE0">
        <w:rPr>
          <w:rFonts w:ascii="Helvetica" w:eastAsia="Times New Roman" w:hAnsi="Helvetica" w:cs="Times New Roman"/>
          <w:spacing w:val="-15"/>
          <w:sz w:val="27"/>
          <w:szCs w:val="27"/>
          <w:lang w:eastAsia="es-ES"/>
        </w:rPr>
        <w:t>1. Instalación en Windows</w:t>
      </w:r>
    </w:p>
    <w:p w:rsidR="00501CE0" w:rsidRPr="00501CE0" w:rsidRDefault="00501CE0" w:rsidP="00501CE0">
      <w:pPr>
        <w:shd w:val="clear" w:color="auto" w:fill="FFFFFF"/>
        <w:spacing w:before="100" w:beforeAutospacing="1" w:after="100" w:afterAutospacing="1" w:line="240" w:lineRule="auto"/>
        <w:rPr>
          <w:rFonts w:ascii="Helvetica" w:eastAsia="Times New Roman" w:hAnsi="Helvetica" w:cs="Times New Roman"/>
          <w:color w:val="323232"/>
          <w:sz w:val="24"/>
          <w:szCs w:val="24"/>
          <w:lang w:eastAsia="es-ES"/>
        </w:rPr>
      </w:pPr>
      <w:r w:rsidRPr="00501CE0">
        <w:rPr>
          <w:rFonts w:ascii="Helvetica" w:eastAsia="Times New Roman" w:hAnsi="Helvetica" w:cs="Times New Roman"/>
          <w:color w:val="323232"/>
          <w:sz w:val="24"/>
          <w:szCs w:val="24"/>
          <w:lang w:eastAsia="es-ES"/>
        </w:rPr>
        <w:t>Sigue los siguientes pasos para instalar PostgreSQL:</w:t>
      </w:r>
    </w:p>
    <w:p w:rsidR="00501CE0" w:rsidRPr="00501CE0" w:rsidRDefault="00501CE0" w:rsidP="00501CE0">
      <w:pPr>
        <w:numPr>
          <w:ilvl w:val="0"/>
          <w:numId w:val="11"/>
        </w:numPr>
        <w:shd w:val="clear" w:color="auto" w:fill="FFFFFF"/>
        <w:spacing w:before="100" w:beforeAutospacing="1" w:after="100" w:afterAutospacing="1" w:line="240" w:lineRule="auto"/>
        <w:rPr>
          <w:rFonts w:ascii="Helvetica" w:eastAsia="Times New Roman" w:hAnsi="Helvetica" w:cs="Times New Roman"/>
          <w:color w:val="323232"/>
          <w:sz w:val="24"/>
          <w:szCs w:val="24"/>
          <w:lang w:eastAsia="es-ES"/>
        </w:rPr>
      </w:pPr>
      <w:r w:rsidRPr="00501CE0">
        <w:rPr>
          <w:rFonts w:ascii="Helvetica" w:eastAsia="Times New Roman" w:hAnsi="Helvetica" w:cs="Times New Roman"/>
          <w:color w:val="323232"/>
          <w:sz w:val="24"/>
          <w:szCs w:val="24"/>
          <w:lang w:eastAsia="es-ES"/>
        </w:rPr>
        <w:t>Para configurar PostgreSQL, necesitamos </w:t>
      </w:r>
      <w:hyperlink r:id="rId76" w:history="1">
        <w:r w:rsidRPr="00501CE0">
          <w:rPr>
            <w:rFonts w:ascii="Helvetica" w:eastAsia="Times New Roman" w:hAnsi="Helvetica" w:cs="Times New Roman"/>
            <w:b/>
            <w:bCs/>
            <w:color w:val="0000FF"/>
            <w:sz w:val="24"/>
            <w:szCs w:val="24"/>
            <w:u w:val="single"/>
            <w:lang w:eastAsia="es-ES"/>
          </w:rPr>
          <w:t>descargar los binarios de PostgreSQL</w:t>
        </w:r>
      </w:hyperlink>
      <w:r w:rsidRPr="00501CE0">
        <w:rPr>
          <w:rFonts w:ascii="Helvetica" w:eastAsia="Times New Roman" w:hAnsi="Helvetica" w:cs="Times New Roman"/>
          <w:color w:val="323232"/>
          <w:sz w:val="24"/>
          <w:szCs w:val="24"/>
          <w:lang w:eastAsia="es-ES"/>
        </w:rPr>
        <w:t>: </w:t>
      </w:r>
      <w:hyperlink r:id="rId77" w:history="1">
        <w:r w:rsidRPr="00501CE0">
          <w:rPr>
            <w:rFonts w:ascii="Helvetica" w:eastAsia="Times New Roman" w:hAnsi="Helvetica" w:cs="Times New Roman"/>
            <w:color w:val="0000FF"/>
            <w:sz w:val="24"/>
            <w:szCs w:val="24"/>
            <w:u w:val="single"/>
            <w:lang w:eastAsia="es-ES"/>
          </w:rPr>
          <w:t>https://www.enterprisedb.com/download-postgresql-binaries</w:t>
        </w:r>
      </w:hyperlink>
      <w:r w:rsidRPr="00501CE0">
        <w:rPr>
          <w:rFonts w:ascii="Helvetica" w:eastAsia="Times New Roman" w:hAnsi="Helvetica" w:cs="Times New Roman"/>
          <w:color w:val="323232"/>
          <w:sz w:val="24"/>
          <w:szCs w:val="24"/>
          <w:lang w:eastAsia="es-ES"/>
        </w:rPr>
        <w:t>. Elige el archivo binario de la última versión de PostgreSQL.</w:t>
      </w:r>
    </w:p>
    <w:p w:rsidR="00501CE0" w:rsidRPr="00501CE0" w:rsidRDefault="00501CE0" w:rsidP="00501CE0">
      <w:pPr>
        <w:numPr>
          <w:ilvl w:val="0"/>
          <w:numId w:val="11"/>
        </w:numPr>
        <w:shd w:val="clear" w:color="auto" w:fill="FFFFFF"/>
        <w:spacing w:before="100" w:beforeAutospacing="1" w:after="100" w:afterAutospacing="1" w:line="240" w:lineRule="auto"/>
        <w:rPr>
          <w:rFonts w:ascii="Helvetica" w:eastAsia="Times New Roman" w:hAnsi="Helvetica" w:cs="Times New Roman"/>
          <w:color w:val="323232"/>
          <w:sz w:val="24"/>
          <w:szCs w:val="24"/>
          <w:lang w:eastAsia="es-ES"/>
        </w:rPr>
      </w:pPr>
      <w:r w:rsidRPr="00501CE0">
        <w:rPr>
          <w:rFonts w:ascii="Helvetica" w:eastAsia="Times New Roman" w:hAnsi="Helvetica" w:cs="Times New Roman"/>
          <w:color w:val="323232"/>
          <w:sz w:val="24"/>
          <w:szCs w:val="24"/>
          <w:lang w:eastAsia="es-ES"/>
        </w:rPr>
        <w:t>Crea una </w:t>
      </w:r>
      <w:r w:rsidRPr="00501CE0">
        <w:rPr>
          <w:rFonts w:ascii="Helvetica" w:eastAsia="Times New Roman" w:hAnsi="Helvetica" w:cs="Times New Roman"/>
          <w:b/>
          <w:bCs/>
          <w:color w:val="323232"/>
          <w:sz w:val="24"/>
          <w:szCs w:val="24"/>
          <w:lang w:eastAsia="es-ES"/>
        </w:rPr>
        <w:t>nueva carpeta en un directorio con control total</w:t>
      </w:r>
      <w:r w:rsidRPr="00501CE0">
        <w:rPr>
          <w:rFonts w:ascii="Helvetica" w:eastAsia="Times New Roman" w:hAnsi="Helvetica" w:cs="Times New Roman"/>
          <w:color w:val="323232"/>
          <w:sz w:val="24"/>
          <w:szCs w:val="24"/>
          <w:lang w:eastAsia="es-ES"/>
        </w:rPr>
        <w:t> y extrae estos archivos zip binarios en ella. (Preferiblemente, puedes extraer estos archivos binarios en ubicaciones como la unidad D:\ o E:). La estructura de la carpeta será algo similar a la siguiente:</w:t>
      </w:r>
    </w:p>
    <w:p w:rsidR="00501CE0" w:rsidRPr="00501CE0" w:rsidRDefault="00501CE0" w:rsidP="00501CE0">
      <w:pPr>
        <w:shd w:val="clear" w:color="auto" w:fill="FFFFFF"/>
        <w:spacing w:before="100" w:beforeAutospacing="1" w:after="100" w:afterAutospacing="1" w:line="240" w:lineRule="auto"/>
        <w:rPr>
          <w:rFonts w:ascii="Helvetica" w:eastAsia="Times New Roman" w:hAnsi="Helvetica" w:cs="Times New Roman"/>
          <w:color w:val="323232"/>
          <w:sz w:val="24"/>
          <w:szCs w:val="24"/>
          <w:lang w:eastAsia="es-ES"/>
        </w:rPr>
      </w:pPr>
      <w:r>
        <w:rPr>
          <w:rFonts w:ascii="Helvetica" w:eastAsia="Times New Roman" w:hAnsi="Helvetica" w:cs="Times New Roman"/>
          <w:noProof/>
          <w:color w:val="323232"/>
          <w:sz w:val="24"/>
          <w:szCs w:val="24"/>
          <w:lang w:eastAsia="es-ES"/>
        </w:rPr>
        <w:lastRenderedPageBreak/>
        <w:drawing>
          <wp:inline distT="0" distB="0" distL="0" distR="0">
            <wp:extent cx="2305050" cy="3077845"/>
            <wp:effectExtent l="0" t="0" r="0" b="8255"/>
            <wp:docPr id="14" name="Imagen 14" descr="C:\Users\a24aliciama\Pictures\postgresfo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24aliciama\Pictures\postgresfolder.pn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2305050" cy="3077845"/>
                    </a:xfrm>
                    <a:prstGeom prst="rect">
                      <a:avLst/>
                    </a:prstGeom>
                    <a:noFill/>
                    <a:ln>
                      <a:noFill/>
                    </a:ln>
                  </pic:spPr>
                </pic:pic>
              </a:graphicData>
            </a:graphic>
          </wp:inline>
        </w:drawing>
      </w:r>
    </w:p>
    <w:p w:rsidR="00501CE0" w:rsidRPr="00501CE0" w:rsidRDefault="00501CE0" w:rsidP="00501CE0">
      <w:pPr>
        <w:numPr>
          <w:ilvl w:val="0"/>
          <w:numId w:val="12"/>
        </w:numPr>
        <w:shd w:val="clear" w:color="auto" w:fill="FFFFFF"/>
        <w:spacing w:before="100" w:beforeAutospacing="1" w:after="100" w:afterAutospacing="1" w:line="240" w:lineRule="auto"/>
        <w:rPr>
          <w:rFonts w:ascii="Helvetica" w:eastAsia="Times New Roman" w:hAnsi="Helvetica" w:cs="Times New Roman"/>
          <w:color w:val="323232"/>
          <w:sz w:val="24"/>
          <w:szCs w:val="24"/>
          <w:lang w:eastAsia="es-ES"/>
        </w:rPr>
      </w:pPr>
      <w:r w:rsidRPr="00501CE0">
        <w:rPr>
          <w:rFonts w:ascii="Helvetica" w:eastAsia="Times New Roman" w:hAnsi="Helvetica" w:cs="Times New Roman"/>
          <w:color w:val="323232"/>
          <w:sz w:val="24"/>
          <w:szCs w:val="24"/>
          <w:lang w:eastAsia="es-ES"/>
        </w:rPr>
        <w:t>Agrega esta ubicación del </w:t>
      </w:r>
      <w:r w:rsidRPr="00501CE0">
        <w:rPr>
          <w:rFonts w:ascii="Helvetica" w:eastAsia="Times New Roman" w:hAnsi="Helvetica" w:cs="Times New Roman"/>
          <w:b/>
          <w:bCs/>
          <w:color w:val="323232"/>
          <w:sz w:val="24"/>
          <w:szCs w:val="24"/>
          <w:lang w:eastAsia="es-ES"/>
        </w:rPr>
        <w:t>directorio “bin” en la variable PATH en las Variables de entorno de usuario</w:t>
      </w:r>
      <w:r w:rsidRPr="00501CE0">
        <w:rPr>
          <w:rFonts w:ascii="Helvetica" w:eastAsia="Times New Roman" w:hAnsi="Helvetica" w:cs="Times New Roman"/>
          <w:color w:val="323232"/>
          <w:sz w:val="24"/>
          <w:szCs w:val="24"/>
          <w:lang w:eastAsia="es-ES"/>
        </w:rPr>
        <w:t>.</w:t>
      </w:r>
    </w:p>
    <w:p w:rsidR="00501CE0" w:rsidRPr="00501CE0" w:rsidRDefault="00501CE0" w:rsidP="00501CE0">
      <w:pPr>
        <w:shd w:val="clear" w:color="auto" w:fill="FFFFFF"/>
        <w:spacing w:before="100" w:beforeAutospacing="1" w:after="100" w:afterAutospacing="1" w:line="240" w:lineRule="auto"/>
        <w:rPr>
          <w:rFonts w:ascii="Helvetica" w:eastAsia="Times New Roman" w:hAnsi="Helvetica" w:cs="Times New Roman"/>
          <w:color w:val="323232"/>
          <w:sz w:val="24"/>
          <w:szCs w:val="24"/>
          <w:lang w:eastAsia="es-ES"/>
        </w:rPr>
      </w:pPr>
      <w:r>
        <w:rPr>
          <w:rFonts w:ascii="Helvetica" w:eastAsia="Times New Roman" w:hAnsi="Helvetica" w:cs="Times New Roman"/>
          <w:noProof/>
          <w:color w:val="323232"/>
          <w:sz w:val="24"/>
          <w:szCs w:val="24"/>
          <w:lang w:eastAsia="es-ES"/>
        </w:rPr>
        <w:drawing>
          <wp:inline distT="0" distB="0" distL="0" distR="0">
            <wp:extent cx="3773805" cy="1017270"/>
            <wp:effectExtent l="0" t="0" r="0" b="0"/>
            <wp:docPr id="15" name="Imagen 15" descr="C:\Users\a24aliciama\Pictures\variableentor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24aliciama\Pictures\variableentorno.pn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773805" cy="1017270"/>
                    </a:xfrm>
                    <a:prstGeom prst="rect">
                      <a:avLst/>
                    </a:prstGeom>
                    <a:noFill/>
                    <a:ln>
                      <a:noFill/>
                    </a:ln>
                  </pic:spPr>
                </pic:pic>
              </a:graphicData>
            </a:graphic>
          </wp:inline>
        </w:drawing>
      </w:r>
    </w:p>
    <w:p w:rsidR="00501CE0" w:rsidRPr="00501CE0" w:rsidRDefault="00501CE0" w:rsidP="00501CE0">
      <w:pPr>
        <w:shd w:val="clear" w:color="auto" w:fill="FFFFFF"/>
        <w:spacing w:before="100" w:beforeAutospacing="1" w:after="100" w:afterAutospacing="1" w:line="240" w:lineRule="auto"/>
        <w:rPr>
          <w:rFonts w:ascii="Helvetica" w:eastAsia="Times New Roman" w:hAnsi="Helvetica" w:cs="Times New Roman"/>
          <w:color w:val="323232"/>
          <w:sz w:val="24"/>
          <w:szCs w:val="24"/>
          <w:lang w:eastAsia="es-ES"/>
        </w:rPr>
      </w:pPr>
      <w:r w:rsidRPr="00501CE0">
        <w:rPr>
          <w:rFonts w:ascii="Helvetica" w:eastAsia="Times New Roman" w:hAnsi="Helvetica" w:cs="Times New Roman"/>
          <w:color w:val="323232"/>
          <w:sz w:val="24"/>
          <w:szCs w:val="24"/>
          <w:lang w:eastAsia="es-ES"/>
        </w:rPr>
        <w:t>Ya está instalado en el Sistema Operativo. Ahora, necesitamos configurar la base de datos.</w:t>
      </w:r>
    </w:p>
    <w:p w:rsidR="00501CE0" w:rsidRPr="00501CE0" w:rsidRDefault="00501CE0" w:rsidP="00501CE0">
      <w:pPr>
        <w:shd w:val="clear" w:color="auto" w:fill="FFFFFF"/>
        <w:spacing w:before="100" w:beforeAutospacing="1" w:after="100" w:afterAutospacing="1" w:line="240" w:lineRule="auto"/>
        <w:rPr>
          <w:rFonts w:ascii="Helvetica" w:eastAsia="Times New Roman" w:hAnsi="Helvetica" w:cs="Times New Roman"/>
          <w:color w:val="323232"/>
          <w:sz w:val="24"/>
          <w:szCs w:val="24"/>
          <w:lang w:eastAsia="es-ES"/>
        </w:rPr>
      </w:pPr>
      <w:r w:rsidRPr="00501CE0">
        <w:rPr>
          <w:rFonts w:ascii="Helvetica" w:eastAsia="Times New Roman" w:hAnsi="Helvetica" w:cs="Times New Roman"/>
          <w:color w:val="323232"/>
          <w:sz w:val="24"/>
          <w:szCs w:val="24"/>
          <w:lang w:eastAsia="es-ES"/>
        </w:rPr>
        <w:t>Ya está instalado en el Sistema Operativo. Ahora, necesitamos configurar la base de datos.</w:t>
      </w:r>
    </w:p>
    <w:p w:rsidR="00501CE0" w:rsidRPr="00501CE0" w:rsidRDefault="00501CE0" w:rsidP="00501CE0">
      <w:pPr>
        <w:shd w:val="clear" w:color="auto" w:fill="FFFFFF"/>
        <w:spacing w:before="100" w:beforeAutospacing="1" w:after="100" w:afterAutospacing="1" w:line="240" w:lineRule="auto"/>
        <w:outlineLvl w:val="3"/>
        <w:rPr>
          <w:rFonts w:ascii="Helvetica" w:eastAsia="Times New Roman" w:hAnsi="Helvetica" w:cs="Times New Roman"/>
          <w:spacing w:val="-15"/>
          <w:sz w:val="24"/>
          <w:szCs w:val="24"/>
          <w:lang w:eastAsia="es-ES"/>
        </w:rPr>
      </w:pPr>
      <w:r w:rsidRPr="00501CE0">
        <w:rPr>
          <w:rFonts w:ascii="Helvetica" w:eastAsia="Times New Roman" w:hAnsi="Helvetica" w:cs="Times New Roman"/>
          <w:spacing w:val="-15"/>
          <w:sz w:val="24"/>
          <w:szCs w:val="24"/>
          <w:lang w:eastAsia="es-ES"/>
        </w:rPr>
        <w:t>1.1. Verificación de la instalación</w:t>
      </w:r>
    </w:p>
    <w:p w:rsidR="00501CE0" w:rsidRPr="00501CE0" w:rsidRDefault="00501CE0" w:rsidP="00501CE0">
      <w:pPr>
        <w:shd w:val="clear" w:color="auto" w:fill="FFFFFF"/>
        <w:spacing w:before="100" w:beforeAutospacing="1" w:after="100" w:afterAutospacing="1" w:line="240" w:lineRule="auto"/>
        <w:rPr>
          <w:rFonts w:ascii="Helvetica" w:eastAsia="Times New Roman" w:hAnsi="Helvetica" w:cs="Times New Roman"/>
          <w:color w:val="323232"/>
          <w:sz w:val="24"/>
          <w:szCs w:val="24"/>
          <w:lang w:eastAsia="es-ES"/>
        </w:rPr>
      </w:pPr>
      <w:r w:rsidRPr="00501CE0">
        <w:rPr>
          <w:rFonts w:ascii="Helvetica" w:eastAsia="Times New Roman" w:hAnsi="Helvetica" w:cs="Times New Roman"/>
          <w:color w:val="323232"/>
          <w:sz w:val="24"/>
          <w:szCs w:val="24"/>
          <w:lang w:eastAsia="es-ES"/>
        </w:rPr>
        <w:t>Para verificar si está instalado correctamente, usa los siguientes comandos.</w:t>
      </w:r>
    </w:p>
    <w:p w:rsidR="00501CE0" w:rsidRPr="00501CE0" w:rsidRDefault="00501CE0" w:rsidP="00501CE0">
      <w:pPr>
        <w:shd w:val="clear" w:color="auto" w:fill="FFFFFF"/>
        <w:spacing w:before="100" w:beforeAutospacing="1" w:after="100" w:afterAutospacing="1" w:line="240" w:lineRule="auto"/>
        <w:rPr>
          <w:rFonts w:ascii="Helvetica" w:eastAsia="Times New Roman" w:hAnsi="Helvetica" w:cs="Times New Roman"/>
          <w:color w:val="323232"/>
          <w:sz w:val="24"/>
          <w:szCs w:val="24"/>
          <w:lang w:eastAsia="es-ES"/>
        </w:rPr>
      </w:pPr>
      <w:r w:rsidRPr="00501CE0">
        <w:rPr>
          <w:rFonts w:ascii="Helvetica" w:eastAsia="Times New Roman" w:hAnsi="Helvetica" w:cs="Times New Roman"/>
          <w:color w:val="323232"/>
          <w:sz w:val="24"/>
          <w:szCs w:val="24"/>
          <w:lang w:eastAsia="es-ES"/>
        </w:rPr>
        <w:t>El siguiente comando verifica la </w:t>
      </w:r>
      <w:r w:rsidRPr="00501CE0">
        <w:rPr>
          <w:rFonts w:ascii="Helvetica" w:eastAsia="Times New Roman" w:hAnsi="Helvetica" w:cs="Times New Roman"/>
          <w:b/>
          <w:bCs/>
          <w:color w:val="323232"/>
          <w:sz w:val="24"/>
          <w:szCs w:val="24"/>
          <w:lang w:eastAsia="es-ES"/>
        </w:rPr>
        <w:t>versión del servidor PostgreSQL</w:t>
      </w:r>
      <w:r w:rsidRPr="00501CE0">
        <w:rPr>
          <w:rFonts w:ascii="Helvetica" w:eastAsia="Times New Roman" w:hAnsi="Helvetica" w:cs="Times New Roman"/>
          <w:color w:val="323232"/>
          <w:sz w:val="24"/>
          <w:szCs w:val="24"/>
          <w:lang w:eastAsia="es-ES"/>
        </w:rPr>
        <w:t>:</w:t>
      </w:r>
    </w:p>
    <w:p w:rsidR="00501CE0" w:rsidRPr="00501CE0" w:rsidRDefault="00501CE0" w:rsidP="00501CE0">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3"/>
          <w:szCs w:val="23"/>
          <w:bdr w:val="none" w:sz="0" w:space="0" w:color="auto" w:frame="1"/>
          <w:lang w:eastAsia="es-ES"/>
        </w:rPr>
      </w:pPr>
      <w:proofErr w:type="gramStart"/>
      <w:r w:rsidRPr="00501CE0">
        <w:rPr>
          <w:rFonts w:ascii="var(--INTERNAL-CODE-font)" w:eastAsia="Times New Roman" w:hAnsi="var(--INTERNAL-CODE-font)" w:cs="Courier New"/>
          <w:color w:val="F8F8F2"/>
          <w:sz w:val="23"/>
          <w:szCs w:val="23"/>
          <w:bdr w:val="none" w:sz="0" w:space="0" w:color="auto" w:frame="1"/>
          <w:lang w:eastAsia="es-ES"/>
        </w:rPr>
        <w:t>postgres</w:t>
      </w:r>
      <w:proofErr w:type="gramEnd"/>
      <w:r w:rsidRPr="00501CE0">
        <w:rPr>
          <w:rFonts w:ascii="var(--INTERNAL-CODE-font)" w:eastAsia="Times New Roman" w:hAnsi="var(--INTERNAL-CODE-font)" w:cs="Courier New"/>
          <w:color w:val="F8F8F2"/>
          <w:sz w:val="23"/>
          <w:szCs w:val="23"/>
          <w:bdr w:val="none" w:sz="0" w:space="0" w:color="auto" w:frame="1"/>
          <w:lang w:eastAsia="es-ES"/>
        </w:rPr>
        <w:t xml:space="preserve"> -V</w:t>
      </w:r>
    </w:p>
    <w:p w:rsidR="00501CE0" w:rsidRPr="00501CE0" w:rsidRDefault="00501CE0" w:rsidP="00501CE0">
      <w:pPr>
        <w:shd w:val="clear" w:color="auto" w:fill="FFFFFF"/>
        <w:spacing w:before="100" w:beforeAutospacing="1" w:after="100" w:afterAutospacing="1" w:line="240" w:lineRule="auto"/>
        <w:rPr>
          <w:rFonts w:ascii="Helvetica" w:eastAsia="Times New Roman" w:hAnsi="Helvetica" w:cs="Times New Roman"/>
          <w:color w:val="323232"/>
          <w:sz w:val="24"/>
          <w:szCs w:val="24"/>
          <w:lang w:eastAsia="es-ES"/>
        </w:rPr>
      </w:pPr>
      <w:r w:rsidRPr="00501CE0">
        <w:rPr>
          <w:rFonts w:ascii="Helvetica" w:eastAsia="Times New Roman" w:hAnsi="Helvetica" w:cs="Times New Roman"/>
          <w:color w:val="323232"/>
          <w:sz w:val="24"/>
          <w:szCs w:val="24"/>
          <w:lang w:eastAsia="es-ES"/>
        </w:rPr>
        <w:t>Obtenemos una salida similar a la siguiente:</w:t>
      </w:r>
    </w:p>
    <w:p w:rsidR="00501CE0" w:rsidRPr="00501CE0" w:rsidRDefault="00501CE0" w:rsidP="00501CE0">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3"/>
          <w:szCs w:val="23"/>
          <w:bdr w:val="none" w:sz="0" w:space="0" w:color="auto" w:frame="1"/>
          <w:lang w:eastAsia="es-ES"/>
        </w:rPr>
      </w:pPr>
      <w:proofErr w:type="gramStart"/>
      <w:r w:rsidRPr="00501CE0">
        <w:rPr>
          <w:rFonts w:ascii="var(--INTERNAL-CODE-font)" w:eastAsia="Times New Roman" w:hAnsi="var(--INTERNAL-CODE-font)" w:cs="Courier New"/>
          <w:color w:val="F8F8F2"/>
          <w:sz w:val="23"/>
          <w:szCs w:val="23"/>
          <w:bdr w:val="none" w:sz="0" w:space="0" w:color="auto" w:frame="1"/>
          <w:lang w:eastAsia="es-ES"/>
        </w:rPr>
        <w:t>postgres</w:t>
      </w:r>
      <w:proofErr w:type="gramEnd"/>
      <w:r w:rsidRPr="00501CE0">
        <w:rPr>
          <w:rFonts w:ascii="var(--INTERNAL-CODE-font)" w:eastAsia="Times New Roman" w:hAnsi="var(--INTERNAL-CODE-font)" w:cs="Courier New"/>
          <w:color w:val="F8F8F2"/>
          <w:sz w:val="23"/>
          <w:szCs w:val="23"/>
          <w:bdr w:val="none" w:sz="0" w:space="0" w:color="auto" w:frame="1"/>
          <w:lang w:eastAsia="es-ES"/>
        </w:rPr>
        <w:t xml:space="preserve"> </w:t>
      </w:r>
      <w:r w:rsidRPr="00501CE0">
        <w:rPr>
          <w:rFonts w:ascii="var(--INTERNAL-CODE-font)" w:eastAsia="Times New Roman" w:hAnsi="var(--INTERNAL-CODE-font)" w:cs="Courier New"/>
          <w:color w:val="F92672"/>
          <w:sz w:val="23"/>
          <w:szCs w:val="23"/>
          <w:bdr w:val="none" w:sz="0" w:space="0" w:color="auto" w:frame="1"/>
          <w:lang w:eastAsia="es-ES"/>
        </w:rPr>
        <w:t>(</w:t>
      </w:r>
      <w:r w:rsidRPr="00501CE0">
        <w:rPr>
          <w:rFonts w:ascii="var(--INTERNAL-CODE-font)" w:eastAsia="Times New Roman" w:hAnsi="var(--INTERNAL-CODE-font)" w:cs="Courier New"/>
          <w:color w:val="F8F8F2"/>
          <w:sz w:val="23"/>
          <w:szCs w:val="23"/>
          <w:bdr w:val="none" w:sz="0" w:space="0" w:color="auto" w:frame="1"/>
          <w:lang w:eastAsia="es-ES"/>
        </w:rPr>
        <w:t>PostgreSQL</w:t>
      </w:r>
      <w:r w:rsidRPr="00501CE0">
        <w:rPr>
          <w:rFonts w:ascii="var(--INTERNAL-CODE-font)" w:eastAsia="Times New Roman" w:hAnsi="var(--INTERNAL-CODE-font)" w:cs="Courier New"/>
          <w:color w:val="F92672"/>
          <w:sz w:val="23"/>
          <w:szCs w:val="23"/>
          <w:bdr w:val="none" w:sz="0" w:space="0" w:color="auto" w:frame="1"/>
          <w:lang w:eastAsia="es-ES"/>
        </w:rPr>
        <w:t>)</w:t>
      </w:r>
      <w:r w:rsidRPr="00501CE0">
        <w:rPr>
          <w:rFonts w:ascii="var(--INTERNAL-CODE-font)" w:eastAsia="Times New Roman" w:hAnsi="var(--INTERNAL-CODE-font)" w:cs="Courier New"/>
          <w:color w:val="F8F8F2"/>
          <w:sz w:val="23"/>
          <w:szCs w:val="23"/>
          <w:bdr w:val="none" w:sz="0" w:space="0" w:color="auto" w:frame="1"/>
          <w:lang w:eastAsia="es-ES"/>
        </w:rPr>
        <w:t xml:space="preserve"> 16.2</w:t>
      </w:r>
    </w:p>
    <w:p w:rsidR="00501CE0" w:rsidRPr="00501CE0" w:rsidRDefault="00501CE0" w:rsidP="00501CE0">
      <w:pPr>
        <w:shd w:val="clear" w:color="auto" w:fill="FFFFFF"/>
        <w:spacing w:before="100" w:beforeAutospacing="1" w:after="100" w:afterAutospacing="1" w:line="240" w:lineRule="auto"/>
        <w:rPr>
          <w:rFonts w:ascii="Helvetica" w:eastAsia="Times New Roman" w:hAnsi="Helvetica" w:cs="Times New Roman"/>
          <w:color w:val="323232"/>
          <w:sz w:val="24"/>
          <w:szCs w:val="24"/>
          <w:lang w:eastAsia="es-ES"/>
        </w:rPr>
      </w:pPr>
      <w:r w:rsidRPr="00501CE0">
        <w:rPr>
          <w:rFonts w:ascii="Helvetica" w:eastAsia="Times New Roman" w:hAnsi="Helvetica" w:cs="Times New Roman"/>
          <w:color w:val="323232"/>
          <w:sz w:val="24"/>
          <w:szCs w:val="24"/>
          <w:lang w:eastAsia="es-ES"/>
        </w:rPr>
        <w:t>El siguiente comando verifica la </w:t>
      </w:r>
      <w:r w:rsidRPr="00501CE0">
        <w:rPr>
          <w:rFonts w:ascii="Helvetica" w:eastAsia="Times New Roman" w:hAnsi="Helvetica" w:cs="Times New Roman"/>
          <w:b/>
          <w:bCs/>
          <w:color w:val="323232"/>
          <w:sz w:val="24"/>
          <w:szCs w:val="24"/>
          <w:lang w:eastAsia="es-ES"/>
        </w:rPr>
        <w:t>versión del cliente PostgreSQL</w:t>
      </w:r>
      <w:r w:rsidRPr="00501CE0">
        <w:rPr>
          <w:rFonts w:ascii="Helvetica" w:eastAsia="Times New Roman" w:hAnsi="Helvetica" w:cs="Times New Roman"/>
          <w:color w:val="323232"/>
          <w:sz w:val="24"/>
          <w:szCs w:val="24"/>
          <w:lang w:eastAsia="es-ES"/>
        </w:rPr>
        <w:t>:</w:t>
      </w:r>
    </w:p>
    <w:p w:rsidR="00501CE0" w:rsidRPr="00501CE0" w:rsidRDefault="00501CE0" w:rsidP="00501CE0">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3"/>
          <w:szCs w:val="23"/>
          <w:bdr w:val="none" w:sz="0" w:space="0" w:color="auto" w:frame="1"/>
          <w:lang w:eastAsia="es-ES"/>
        </w:rPr>
      </w:pPr>
      <w:proofErr w:type="gramStart"/>
      <w:r w:rsidRPr="00501CE0">
        <w:rPr>
          <w:rFonts w:ascii="var(--INTERNAL-CODE-font)" w:eastAsia="Times New Roman" w:hAnsi="var(--INTERNAL-CODE-font)" w:cs="Courier New"/>
          <w:color w:val="F8F8F2"/>
          <w:sz w:val="23"/>
          <w:szCs w:val="23"/>
          <w:bdr w:val="none" w:sz="0" w:space="0" w:color="auto" w:frame="1"/>
          <w:lang w:eastAsia="es-ES"/>
        </w:rPr>
        <w:t>psql</w:t>
      </w:r>
      <w:proofErr w:type="gramEnd"/>
      <w:r w:rsidRPr="00501CE0">
        <w:rPr>
          <w:rFonts w:ascii="var(--INTERNAL-CODE-font)" w:eastAsia="Times New Roman" w:hAnsi="var(--INTERNAL-CODE-font)" w:cs="Courier New"/>
          <w:color w:val="F8F8F2"/>
          <w:sz w:val="23"/>
          <w:szCs w:val="23"/>
          <w:bdr w:val="none" w:sz="0" w:space="0" w:color="auto" w:frame="1"/>
          <w:lang w:eastAsia="es-ES"/>
        </w:rPr>
        <w:t xml:space="preserve"> -V</w:t>
      </w:r>
    </w:p>
    <w:p w:rsidR="00501CE0" w:rsidRPr="00501CE0" w:rsidRDefault="00501CE0" w:rsidP="00501CE0">
      <w:pPr>
        <w:shd w:val="clear" w:color="auto" w:fill="FFFFFF"/>
        <w:spacing w:before="100" w:beforeAutospacing="1" w:after="100" w:afterAutospacing="1" w:line="240" w:lineRule="auto"/>
        <w:rPr>
          <w:rFonts w:ascii="Helvetica" w:eastAsia="Times New Roman" w:hAnsi="Helvetica" w:cs="Times New Roman"/>
          <w:color w:val="323232"/>
          <w:sz w:val="24"/>
          <w:szCs w:val="24"/>
          <w:lang w:eastAsia="es-ES"/>
        </w:rPr>
      </w:pPr>
      <w:r w:rsidRPr="00501CE0">
        <w:rPr>
          <w:rFonts w:ascii="Helvetica" w:eastAsia="Times New Roman" w:hAnsi="Helvetica" w:cs="Times New Roman"/>
          <w:color w:val="323232"/>
          <w:sz w:val="24"/>
          <w:szCs w:val="24"/>
          <w:lang w:eastAsia="es-ES"/>
        </w:rPr>
        <w:lastRenderedPageBreak/>
        <w:t>Obtenemos una salida similar a la siguiente:</w:t>
      </w:r>
    </w:p>
    <w:p w:rsidR="00501CE0" w:rsidRPr="00501CE0" w:rsidRDefault="00501CE0" w:rsidP="00501CE0">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3"/>
          <w:szCs w:val="23"/>
          <w:bdr w:val="none" w:sz="0" w:space="0" w:color="auto" w:frame="1"/>
          <w:lang w:eastAsia="es-ES"/>
        </w:rPr>
      </w:pPr>
      <w:proofErr w:type="gramStart"/>
      <w:r w:rsidRPr="00501CE0">
        <w:rPr>
          <w:rFonts w:ascii="var(--INTERNAL-CODE-font)" w:eastAsia="Times New Roman" w:hAnsi="var(--INTERNAL-CODE-font)" w:cs="Courier New"/>
          <w:color w:val="F8F8F2"/>
          <w:sz w:val="23"/>
          <w:szCs w:val="23"/>
          <w:bdr w:val="none" w:sz="0" w:space="0" w:color="auto" w:frame="1"/>
          <w:lang w:eastAsia="es-ES"/>
        </w:rPr>
        <w:t>psql</w:t>
      </w:r>
      <w:proofErr w:type="gramEnd"/>
      <w:r w:rsidRPr="00501CE0">
        <w:rPr>
          <w:rFonts w:ascii="var(--INTERNAL-CODE-font)" w:eastAsia="Times New Roman" w:hAnsi="var(--INTERNAL-CODE-font)" w:cs="Courier New"/>
          <w:color w:val="F8F8F2"/>
          <w:sz w:val="23"/>
          <w:szCs w:val="23"/>
          <w:bdr w:val="none" w:sz="0" w:space="0" w:color="auto" w:frame="1"/>
          <w:lang w:eastAsia="es-ES"/>
        </w:rPr>
        <w:t xml:space="preserve"> </w:t>
      </w:r>
      <w:r w:rsidRPr="00501CE0">
        <w:rPr>
          <w:rFonts w:ascii="var(--INTERNAL-CODE-font)" w:eastAsia="Times New Roman" w:hAnsi="var(--INTERNAL-CODE-font)" w:cs="Courier New"/>
          <w:color w:val="F92672"/>
          <w:sz w:val="23"/>
          <w:szCs w:val="23"/>
          <w:bdr w:val="none" w:sz="0" w:space="0" w:color="auto" w:frame="1"/>
          <w:lang w:eastAsia="es-ES"/>
        </w:rPr>
        <w:t>(</w:t>
      </w:r>
      <w:r w:rsidRPr="00501CE0">
        <w:rPr>
          <w:rFonts w:ascii="var(--INTERNAL-CODE-font)" w:eastAsia="Times New Roman" w:hAnsi="var(--INTERNAL-CODE-font)" w:cs="Courier New"/>
          <w:color w:val="F8F8F2"/>
          <w:sz w:val="23"/>
          <w:szCs w:val="23"/>
          <w:bdr w:val="none" w:sz="0" w:space="0" w:color="auto" w:frame="1"/>
          <w:lang w:eastAsia="es-ES"/>
        </w:rPr>
        <w:t>PostgreSQL</w:t>
      </w:r>
      <w:r w:rsidRPr="00501CE0">
        <w:rPr>
          <w:rFonts w:ascii="var(--INTERNAL-CODE-font)" w:eastAsia="Times New Roman" w:hAnsi="var(--INTERNAL-CODE-font)" w:cs="Courier New"/>
          <w:color w:val="F92672"/>
          <w:sz w:val="23"/>
          <w:szCs w:val="23"/>
          <w:bdr w:val="none" w:sz="0" w:space="0" w:color="auto" w:frame="1"/>
          <w:lang w:eastAsia="es-ES"/>
        </w:rPr>
        <w:t>)</w:t>
      </w:r>
      <w:r w:rsidRPr="00501CE0">
        <w:rPr>
          <w:rFonts w:ascii="var(--INTERNAL-CODE-font)" w:eastAsia="Times New Roman" w:hAnsi="var(--INTERNAL-CODE-font)" w:cs="Courier New"/>
          <w:color w:val="F8F8F2"/>
          <w:sz w:val="23"/>
          <w:szCs w:val="23"/>
          <w:bdr w:val="none" w:sz="0" w:space="0" w:color="auto" w:frame="1"/>
          <w:lang w:eastAsia="es-ES"/>
        </w:rPr>
        <w:t xml:space="preserve"> 16.2</w:t>
      </w:r>
    </w:p>
    <w:p w:rsidR="00501CE0" w:rsidRPr="00501CE0" w:rsidRDefault="00501CE0" w:rsidP="00501CE0">
      <w:pPr>
        <w:shd w:val="clear" w:color="auto" w:fill="FFFFFF"/>
        <w:spacing w:before="100" w:beforeAutospacing="1" w:after="100" w:afterAutospacing="1" w:line="240" w:lineRule="auto"/>
        <w:outlineLvl w:val="3"/>
        <w:rPr>
          <w:rFonts w:ascii="Helvetica" w:eastAsia="Times New Roman" w:hAnsi="Helvetica" w:cs="Times New Roman"/>
          <w:spacing w:val="-15"/>
          <w:sz w:val="24"/>
          <w:szCs w:val="24"/>
          <w:lang w:eastAsia="es-ES"/>
        </w:rPr>
      </w:pPr>
      <w:r w:rsidRPr="00501CE0">
        <w:rPr>
          <w:rFonts w:ascii="Helvetica" w:eastAsia="Times New Roman" w:hAnsi="Helvetica" w:cs="Times New Roman"/>
          <w:spacing w:val="-15"/>
          <w:sz w:val="24"/>
          <w:szCs w:val="24"/>
          <w:lang w:eastAsia="es-ES"/>
        </w:rPr>
        <w:t>1.2. Creación de una base de datos y asociar un usuario en PostgreSQL</w:t>
      </w:r>
    </w:p>
    <w:p w:rsidR="00501CE0" w:rsidRPr="00501CE0" w:rsidRDefault="00501CE0" w:rsidP="00501CE0">
      <w:pPr>
        <w:shd w:val="clear" w:color="auto" w:fill="FFFFFF"/>
        <w:spacing w:before="100" w:beforeAutospacing="1" w:after="100" w:afterAutospacing="1" w:line="240" w:lineRule="auto"/>
        <w:rPr>
          <w:rFonts w:ascii="Helvetica" w:eastAsia="Times New Roman" w:hAnsi="Helvetica" w:cs="Times New Roman"/>
          <w:color w:val="323232"/>
          <w:sz w:val="24"/>
          <w:szCs w:val="24"/>
          <w:lang w:eastAsia="es-ES"/>
        </w:rPr>
      </w:pPr>
      <w:r w:rsidRPr="00501CE0">
        <w:rPr>
          <w:rFonts w:ascii="Helvetica" w:eastAsia="Times New Roman" w:hAnsi="Helvetica" w:cs="Times New Roman"/>
          <w:color w:val="323232"/>
          <w:sz w:val="24"/>
          <w:szCs w:val="24"/>
          <w:lang w:eastAsia="es-ES"/>
        </w:rPr>
        <w:t>Para </w:t>
      </w:r>
      <w:r w:rsidRPr="00501CE0">
        <w:rPr>
          <w:rFonts w:ascii="Helvetica" w:eastAsia="Times New Roman" w:hAnsi="Helvetica" w:cs="Times New Roman"/>
          <w:b/>
          <w:bCs/>
          <w:color w:val="323232"/>
          <w:sz w:val="24"/>
          <w:szCs w:val="24"/>
          <w:lang w:eastAsia="es-ES"/>
        </w:rPr>
        <w:t>crear una base de datos y asociar un usuario a ésta</w:t>
      </w:r>
      <w:r w:rsidRPr="00501CE0">
        <w:rPr>
          <w:rFonts w:ascii="Helvetica" w:eastAsia="Times New Roman" w:hAnsi="Helvetica" w:cs="Times New Roman"/>
          <w:color w:val="323232"/>
          <w:sz w:val="24"/>
          <w:szCs w:val="24"/>
          <w:lang w:eastAsia="es-ES"/>
        </w:rPr>
        <w:t>, la base de datos se inicializará en la ubicación que hemos especificado (</w:t>
      </w:r>
      <w:r w:rsidRPr="00501CE0">
        <w:rPr>
          <w:rFonts w:ascii="Helvetica" w:eastAsia="Times New Roman" w:hAnsi="Helvetica" w:cs="Times New Roman"/>
          <w:b/>
          <w:bCs/>
          <w:color w:val="323232"/>
          <w:sz w:val="24"/>
          <w:szCs w:val="24"/>
          <w:lang w:eastAsia="es-ES"/>
        </w:rPr>
        <w:t>carpeta de </w:t>
      </w:r>
      <w:r w:rsidRPr="00501CE0">
        <w:rPr>
          <w:rFonts w:ascii="var(--INTERNAL-CODE-font)" w:eastAsia="Times New Roman" w:hAnsi="var(--INTERNAL-CODE-font)" w:cs="Courier New"/>
          <w:b/>
          <w:bCs/>
          <w:color w:val="323232"/>
          <w:bdr w:val="single" w:sz="6" w:space="0" w:color="auto" w:frame="1"/>
          <w:lang w:eastAsia="es-ES"/>
        </w:rPr>
        <w:t>data</w:t>
      </w:r>
      <w:r w:rsidRPr="00501CE0">
        <w:rPr>
          <w:rFonts w:ascii="Helvetica" w:eastAsia="Times New Roman" w:hAnsi="Helvetica" w:cs="Times New Roman"/>
          <w:color w:val="323232"/>
          <w:sz w:val="24"/>
          <w:szCs w:val="24"/>
          <w:lang w:eastAsia="es-ES"/>
        </w:rPr>
        <w:t> en este caso, opción recomendable). La orden es la siguiente:</w:t>
      </w:r>
    </w:p>
    <w:p w:rsidR="00501CE0" w:rsidRPr="00501CE0" w:rsidRDefault="00501CE0" w:rsidP="00501CE0">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3"/>
          <w:szCs w:val="23"/>
          <w:bdr w:val="none" w:sz="0" w:space="0" w:color="auto" w:frame="1"/>
          <w:lang w:eastAsia="es-ES"/>
        </w:rPr>
      </w:pPr>
      <w:proofErr w:type="gramStart"/>
      <w:r w:rsidRPr="00501CE0">
        <w:rPr>
          <w:rFonts w:ascii="var(--INTERNAL-CODE-font)" w:eastAsia="Times New Roman" w:hAnsi="var(--INTERNAL-CODE-font)" w:cs="Courier New"/>
          <w:color w:val="F8F8F2"/>
          <w:sz w:val="23"/>
          <w:szCs w:val="23"/>
          <w:bdr w:val="none" w:sz="0" w:space="0" w:color="auto" w:frame="1"/>
          <w:lang w:eastAsia="es-ES"/>
        </w:rPr>
        <w:t>initdb</w:t>
      </w:r>
      <w:proofErr w:type="gramEnd"/>
      <w:r w:rsidRPr="00501CE0">
        <w:rPr>
          <w:rFonts w:ascii="var(--INTERNAL-CODE-font)" w:eastAsia="Times New Roman" w:hAnsi="var(--INTERNAL-CODE-font)" w:cs="Courier New"/>
          <w:color w:val="F8F8F2"/>
          <w:sz w:val="23"/>
          <w:szCs w:val="23"/>
          <w:bdr w:val="none" w:sz="0" w:space="0" w:color="auto" w:frame="1"/>
          <w:lang w:eastAsia="es-ES"/>
        </w:rPr>
        <w:t xml:space="preserve"> -D E:</w:t>
      </w:r>
      <w:r w:rsidRPr="00501CE0">
        <w:rPr>
          <w:rFonts w:ascii="var(--INTERNAL-CODE-font)" w:eastAsia="Times New Roman" w:hAnsi="var(--INTERNAL-CODE-font)" w:cs="Courier New"/>
          <w:color w:val="AE81FF"/>
          <w:sz w:val="23"/>
          <w:szCs w:val="23"/>
          <w:bdr w:val="none" w:sz="0" w:space="0" w:color="auto" w:frame="1"/>
          <w:lang w:eastAsia="es-ES"/>
        </w:rPr>
        <w:t>\99</w:t>
      </w:r>
      <w:r w:rsidRPr="00501CE0">
        <w:rPr>
          <w:rFonts w:ascii="var(--INTERNAL-CODE-font)" w:eastAsia="Times New Roman" w:hAnsi="var(--INTERNAL-CODE-font)" w:cs="Courier New"/>
          <w:color w:val="F8F8F2"/>
          <w:sz w:val="23"/>
          <w:szCs w:val="23"/>
          <w:bdr w:val="none" w:sz="0" w:space="0" w:color="auto" w:frame="1"/>
          <w:lang w:eastAsia="es-ES"/>
        </w:rPr>
        <w:t xml:space="preserve"> - Portables</w:t>
      </w:r>
      <w:r w:rsidRPr="00501CE0">
        <w:rPr>
          <w:rFonts w:ascii="var(--INTERNAL-CODE-font)" w:eastAsia="Times New Roman" w:hAnsi="var(--INTERNAL-CODE-font)" w:cs="Courier New"/>
          <w:color w:val="AE81FF"/>
          <w:sz w:val="23"/>
          <w:szCs w:val="23"/>
          <w:bdr w:val="none" w:sz="0" w:space="0" w:color="auto" w:frame="1"/>
          <w:lang w:eastAsia="es-ES"/>
        </w:rPr>
        <w:t>\p</w:t>
      </w:r>
      <w:r w:rsidRPr="00501CE0">
        <w:rPr>
          <w:rFonts w:ascii="var(--INTERNAL-CODE-font)" w:eastAsia="Times New Roman" w:hAnsi="var(--INTERNAL-CODE-font)" w:cs="Courier New"/>
          <w:color w:val="F8F8F2"/>
          <w:sz w:val="23"/>
          <w:szCs w:val="23"/>
          <w:bdr w:val="none" w:sz="0" w:space="0" w:color="auto" w:frame="1"/>
          <w:lang w:eastAsia="es-ES"/>
        </w:rPr>
        <w:t>gsql</w:t>
      </w:r>
      <w:r w:rsidRPr="00501CE0">
        <w:rPr>
          <w:rFonts w:ascii="var(--INTERNAL-CODE-font)" w:eastAsia="Times New Roman" w:hAnsi="var(--INTERNAL-CODE-font)" w:cs="Courier New"/>
          <w:color w:val="AE81FF"/>
          <w:sz w:val="23"/>
          <w:szCs w:val="23"/>
          <w:bdr w:val="none" w:sz="0" w:space="0" w:color="auto" w:frame="1"/>
          <w:lang w:eastAsia="es-ES"/>
        </w:rPr>
        <w:t>\d</w:t>
      </w:r>
      <w:r w:rsidRPr="00501CE0">
        <w:rPr>
          <w:rFonts w:ascii="var(--INTERNAL-CODE-font)" w:eastAsia="Times New Roman" w:hAnsi="var(--INTERNAL-CODE-font)" w:cs="Courier New"/>
          <w:color w:val="F8F8F2"/>
          <w:sz w:val="23"/>
          <w:szCs w:val="23"/>
          <w:bdr w:val="none" w:sz="0" w:space="0" w:color="auto" w:frame="1"/>
          <w:lang w:eastAsia="es-ES"/>
        </w:rPr>
        <w:t>ata -U postgres -E utf8</w:t>
      </w:r>
    </w:p>
    <w:p w:rsidR="00501CE0" w:rsidRPr="00501CE0" w:rsidRDefault="00501CE0" w:rsidP="00501CE0">
      <w:pPr>
        <w:shd w:val="clear" w:color="auto" w:fill="FFFFFF"/>
        <w:spacing w:before="100" w:beforeAutospacing="1" w:after="100" w:afterAutospacing="1" w:line="240" w:lineRule="auto"/>
        <w:rPr>
          <w:rFonts w:ascii="Helvetica" w:eastAsia="Times New Roman" w:hAnsi="Helvetica" w:cs="Times New Roman"/>
          <w:color w:val="323232"/>
          <w:sz w:val="24"/>
          <w:szCs w:val="24"/>
          <w:lang w:eastAsia="es-ES"/>
        </w:rPr>
      </w:pPr>
      <w:r w:rsidRPr="00501CE0">
        <w:rPr>
          <w:rFonts w:ascii="Helvetica" w:eastAsia="Times New Roman" w:hAnsi="Helvetica" w:cs="Times New Roman"/>
          <w:color w:val="323232"/>
          <w:sz w:val="24"/>
          <w:szCs w:val="24"/>
          <w:lang w:eastAsia="es-ES"/>
        </w:rPr>
        <w:t>Alguna de las opciones que podemos usar son:</w:t>
      </w:r>
    </w:p>
    <w:p w:rsidR="00501CE0" w:rsidRPr="00501CE0" w:rsidRDefault="00501CE0" w:rsidP="00501CE0">
      <w:pPr>
        <w:numPr>
          <w:ilvl w:val="0"/>
          <w:numId w:val="13"/>
        </w:numPr>
        <w:shd w:val="clear" w:color="auto" w:fill="FFFFFF"/>
        <w:spacing w:before="100" w:beforeAutospacing="1" w:after="100" w:afterAutospacing="1" w:line="240" w:lineRule="auto"/>
        <w:rPr>
          <w:rFonts w:ascii="Helvetica" w:eastAsia="Times New Roman" w:hAnsi="Helvetica" w:cs="Times New Roman"/>
          <w:color w:val="323232"/>
          <w:sz w:val="24"/>
          <w:szCs w:val="24"/>
          <w:lang w:eastAsia="es-ES"/>
        </w:rPr>
      </w:pPr>
      <w:r w:rsidRPr="00501CE0">
        <w:rPr>
          <w:rFonts w:ascii="Helvetica" w:eastAsia="Times New Roman" w:hAnsi="Helvetica" w:cs="Times New Roman"/>
          <w:b/>
          <w:bCs/>
          <w:color w:val="323232"/>
          <w:sz w:val="24"/>
          <w:szCs w:val="24"/>
          <w:lang w:eastAsia="es-ES"/>
        </w:rPr>
        <w:t>-D path/to/db/server/:</w:t>
      </w:r>
      <w:r w:rsidRPr="00501CE0">
        <w:rPr>
          <w:rFonts w:ascii="Helvetica" w:eastAsia="Times New Roman" w:hAnsi="Helvetica" w:cs="Times New Roman"/>
          <w:color w:val="323232"/>
          <w:sz w:val="24"/>
          <w:szCs w:val="24"/>
          <w:lang w:eastAsia="es-ES"/>
        </w:rPr>
        <w:t> informa a </w:t>
      </w:r>
      <w:r w:rsidRPr="00501CE0">
        <w:rPr>
          <w:rFonts w:ascii="var(--INTERNAL-CODE-font)" w:eastAsia="Times New Roman" w:hAnsi="var(--INTERNAL-CODE-font)" w:cs="Courier New"/>
          <w:color w:val="323232"/>
          <w:bdr w:val="single" w:sz="6" w:space="0" w:color="auto" w:frame="1"/>
          <w:lang w:eastAsia="es-ES"/>
        </w:rPr>
        <w:t>initdb</w:t>
      </w:r>
      <w:r w:rsidRPr="00501CE0">
        <w:rPr>
          <w:rFonts w:ascii="Helvetica" w:eastAsia="Times New Roman" w:hAnsi="Helvetica" w:cs="Times New Roman"/>
          <w:color w:val="323232"/>
          <w:sz w:val="24"/>
          <w:szCs w:val="24"/>
          <w:lang w:eastAsia="es-ES"/>
        </w:rPr>
        <w:t> para </w:t>
      </w:r>
      <w:r w:rsidRPr="00501CE0">
        <w:rPr>
          <w:rFonts w:ascii="Helvetica" w:eastAsia="Times New Roman" w:hAnsi="Helvetica" w:cs="Times New Roman"/>
          <w:b/>
          <w:bCs/>
          <w:color w:val="323232"/>
          <w:sz w:val="24"/>
          <w:szCs w:val="24"/>
          <w:lang w:eastAsia="es-ES"/>
        </w:rPr>
        <w:t xml:space="preserve">inicializar la base de </w:t>
      </w:r>
      <w:proofErr w:type="gramStart"/>
      <w:r w:rsidRPr="00501CE0">
        <w:rPr>
          <w:rFonts w:ascii="Helvetica" w:eastAsia="Times New Roman" w:hAnsi="Helvetica" w:cs="Times New Roman"/>
          <w:b/>
          <w:bCs/>
          <w:color w:val="323232"/>
          <w:sz w:val="24"/>
          <w:szCs w:val="24"/>
          <w:lang w:eastAsia="es-ES"/>
        </w:rPr>
        <w:t>datos(</w:t>
      </w:r>
      <w:proofErr w:type="gramEnd"/>
      <w:r w:rsidRPr="00501CE0">
        <w:rPr>
          <w:rFonts w:ascii="Helvetica" w:eastAsia="Times New Roman" w:hAnsi="Helvetica" w:cs="Times New Roman"/>
          <w:b/>
          <w:bCs/>
          <w:color w:val="323232"/>
          <w:sz w:val="24"/>
          <w:szCs w:val="24"/>
          <w:lang w:eastAsia="es-ES"/>
        </w:rPr>
        <w:t xml:space="preserve"> cluster de base de datos) en una ubicación concreta</w:t>
      </w:r>
      <w:r w:rsidRPr="00501CE0">
        <w:rPr>
          <w:rFonts w:ascii="Helvetica" w:eastAsia="Times New Roman" w:hAnsi="Helvetica" w:cs="Times New Roman"/>
          <w:color w:val="323232"/>
          <w:sz w:val="24"/>
          <w:szCs w:val="24"/>
          <w:lang w:eastAsia="es-ES"/>
        </w:rPr>
        <w:t> especificada por el usuario. Después de especificar la ubicación, </w:t>
      </w:r>
      <w:r w:rsidRPr="00501CE0">
        <w:rPr>
          <w:rFonts w:ascii="Helvetica" w:eastAsia="Times New Roman" w:hAnsi="Helvetica" w:cs="Times New Roman"/>
          <w:b/>
          <w:bCs/>
          <w:color w:val="323232"/>
          <w:sz w:val="24"/>
          <w:szCs w:val="24"/>
          <w:lang w:eastAsia="es-ES"/>
        </w:rPr>
        <w:t>se creará implícitamente un nuevo directorio y se guardarán aquí todos los archivos de PostgreSQL y sus datos relacionados</w:t>
      </w:r>
      <w:r w:rsidRPr="00501CE0">
        <w:rPr>
          <w:rFonts w:ascii="Helvetica" w:eastAsia="Times New Roman" w:hAnsi="Helvetica" w:cs="Times New Roman"/>
          <w:color w:val="323232"/>
          <w:sz w:val="24"/>
          <w:szCs w:val="24"/>
          <w:lang w:eastAsia="es-ES"/>
        </w:rPr>
        <w:t>.</w:t>
      </w:r>
    </w:p>
    <w:p w:rsidR="00501CE0" w:rsidRPr="00501CE0" w:rsidRDefault="00501CE0" w:rsidP="00501CE0">
      <w:pPr>
        <w:numPr>
          <w:ilvl w:val="0"/>
          <w:numId w:val="13"/>
        </w:numPr>
        <w:shd w:val="clear" w:color="auto" w:fill="FFFFFF"/>
        <w:spacing w:before="100" w:beforeAutospacing="1" w:after="100" w:afterAutospacing="1" w:line="240" w:lineRule="auto"/>
        <w:rPr>
          <w:rFonts w:ascii="Helvetica" w:eastAsia="Times New Roman" w:hAnsi="Helvetica" w:cs="Times New Roman"/>
          <w:color w:val="323232"/>
          <w:sz w:val="24"/>
          <w:szCs w:val="24"/>
          <w:lang w:eastAsia="es-ES"/>
        </w:rPr>
      </w:pPr>
      <w:r w:rsidRPr="00501CE0">
        <w:rPr>
          <w:rFonts w:ascii="Helvetica" w:eastAsia="Times New Roman" w:hAnsi="Helvetica" w:cs="Times New Roman"/>
          <w:b/>
          <w:bCs/>
          <w:color w:val="323232"/>
          <w:sz w:val="24"/>
          <w:szCs w:val="24"/>
          <w:lang w:eastAsia="es-ES"/>
        </w:rPr>
        <w:t>-U NAME</w:t>
      </w:r>
      <w:r w:rsidRPr="00501CE0">
        <w:rPr>
          <w:rFonts w:ascii="Helvetica" w:eastAsia="Times New Roman" w:hAnsi="Helvetica" w:cs="Times New Roman"/>
          <w:color w:val="323232"/>
          <w:sz w:val="24"/>
          <w:szCs w:val="24"/>
          <w:lang w:eastAsia="es-ES"/>
        </w:rPr>
        <w:t> o </w:t>
      </w:r>
      <w:r w:rsidRPr="00501CE0">
        <w:rPr>
          <w:rFonts w:ascii="Helvetica" w:eastAsia="Times New Roman" w:hAnsi="Helvetica" w:cs="Times New Roman"/>
          <w:b/>
          <w:bCs/>
          <w:color w:val="323232"/>
          <w:sz w:val="24"/>
          <w:szCs w:val="24"/>
          <w:lang w:eastAsia="es-ES"/>
        </w:rPr>
        <w:t>–username=NAME</w:t>
      </w:r>
      <w:r w:rsidRPr="00501CE0">
        <w:rPr>
          <w:rFonts w:ascii="Helvetica" w:eastAsia="Times New Roman" w:hAnsi="Helvetica" w:cs="Times New Roman"/>
          <w:color w:val="323232"/>
          <w:sz w:val="24"/>
          <w:szCs w:val="24"/>
          <w:lang w:eastAsia="es-ES"/>
        </w:rPr>
        <w:t>: </w:t>
      </w:r>
      <w:r w:rsidRPr="00501CE0">
        <w:rPr>
          <w:rFonts w:ascii="Helvetica" w:eastAsia="Times New Roman" w:hAnsi="Helvetica" w:cs="Times New Roman"/>
          <w:b/>
          <w:bCs/>
          <w:color w:val="323232"/>
          <w:sz w:val="24"/>
          <w:szCs w:val="24"/>
          <w:lang w:eastAsia="es-ES"/>
        </w:rPr>
        <w:t>crea un usuario con el nombre especificado y con todos los privilegios de superusuario</w:t>
      </w:r>
      <w:r w:rsidRPr="00501CE0">
        <w:rPr>
          <w:rFonts w:ascii="Helvetica" w:eastAsia="Times New Roman" w:hAnsi="Helvetica" w:cs="Times New Roman"/>
          <w:color w:val="323232"/>
          <w:sz w:val="24"/>
          <w:szCs w:val="24"/>
          <w:lang w:eastAsia="es-ES"/>
        </w:rPr>
        <w:t>.</w:t>
      </w:r>
    </w:p>
    <w:p w:rsidR="00501CE0" w:rsidRPr="00501CE0" w:rsidRDefault="00501CE0" w:rsidP="00501CE0">
      <w:pPr>
        <w:numPr>
          <w:ilvl w:val="0"/>
          <w:numId w:val="13"/>
        </w:numPr>
        <w:shd w:val="clear" w:color="auto" w:fill="FFFFFF"/>
        <w:spacing w:before="100" w:beforeAutospacing="1" w:after="100" w:afterAutospacing="1" w:line="240" w:lineRule="auto"/>
        <w:rPr>
          <w:rFonts w:ascii="Helvetica" w:eastAsia="Times New Roman" w:hAnsi="Helvetica" w:cs="Times New Roman"/>
          <w:color w:val="323232"/>
          <w:sz w:val="24"/>
          <w:szCs w:val="24"/>
          <w:lang w:eastAsia="es-ES"/>
        </w:rPr>
      </w:pPr>
      <w:r w:rsidRPr="00501CE0">
        <w:rPr>
          <w:rFonts w:ascii="Helvetica" w:eastAsia="Times New Roman" w:hAnsi="Helvetica" w:cs="Times New Roman"/>
          <w:b/>
          <w:bCs/>
          <w:color w:val="323232"/>
          <w:sz w:val="24"/>
          <w:szCs w:val="24"/>
          <w:lang w:eastAsia="es-ES"/>
        </w:rPr>
        <w:t>-W:</w:t>
      </w:r>
      <w:r w:rsidRPr="00501CE0">
        <w:rPr>
          <w:rFonts w:ascii="Helvetica" w:eastAsia="Times New Roman" w:hAnsi="Helvetica" w:cs="Times New Roman"/>
          <w:color w:val="323232"/>
          <w:sz w:val="24"/>
          <w:szCs w:val="24"/>
          <w:lang w:eastAsia="es-ES"/>
        </w:rPr>
        <w:t> </w:t>
      </w:r>
      <w:r w:rsidRPr="00501CE0">
        <w:rPr>
          <w:rFonts w:ascii="Helvetica" w:eastAsia="Times New Roman" w:hAnsi="Helvetica" w:cs="Times New Roman"/>
          <w:b/>
          <w:bCs/>
          <w:color w:val="323232"/>
          <w:sz w:val="24"/>
          <w:szCs w:val="24"/>
          <w:lang w:eastAsia="es-ES"/>
        </w:rPr>
        <w:t>se utiliza para solicitar explícitamente una contraseña para el nuevo superusuario</w:t>
      </w:r>
      <w:r w:rsidRPr="00501CE0">
        <w:rPr>
          <w:rFonts w:ascii="Helvetica" w:eastAsia="Times New Roman" w:hAnsi="Helvetica" w:cs="Times New Roman"/>
          <w:color w:val="323232"/>
          <w:sz w:val="24"/>
          <w:szCs w:val="24"/>
          <w:lang w:eastAsia="es-ES"/>
        </w:rPr>
        <w:t>.</w:t>
      </w:r>
    </w:p>
    <w:p w:rsidR="00501CE0" w:rsidRPr="00501CE0" w:rsidRDefault="00501CE0" w:rsidP="00501CE0">
      <w:pPr>
        <w:numPr>
          <w:ilvl w:val="0"/>
          <w:numId w:val="13"/>
        </w:numPr>
        <w:shd w:val="clear" w:color="auto" w:fill="FFFFFF"/>
        <w:spacing w:before="100" w:beforeAutospacing="1" w:after="100" w:afterAutospacing="1" w:line="240" w:lineRule="auto"/>
        <w:rPr>
          <w:rFonts w:ascii="Helvetica" w:eastAsia="Times New Roman" w:hAnsi="Helvetica" w:cs="Times New Roman"/>
          <w:color w:val="323232"/>
          <w:sz w:val="24"/>
          <w:szCs w:val="24"/>
          <w:lang w:eastAsia="es-ES"/>
        </w:rPr>
      </w:pPr>
      <w:r w:rsidRPr="00501CE0">
        <w:rPr>
          <w:rFonts w:ascii="Helvetica" w:eastAsia="Times New Roman" w:hAnsi="Helvetica" w:cs="Times New Roman"/>
          <w:b/>
          <w:bCs/>
          <w:color w:val="323232"/>
          <w:sz w:val="24"/>
          <w:szCs w:val="24"/>
          <w:lang w:eastAsia="es-ES"/>
        </w:rPr>
        <w:t>-E:</w:t>
      </w:r>
      <w:r w:rsidRPr="00501CE0">
        <w:rPr>
          <w:rFonts w:ascii="Helvetica" w:eastAsia="Times New Roman" w:hAnsi="Helvetica" w:cs="Times New Roman"/>
          <w:color w:val="323232"/>
          <w:sz w:val="24"/>
          <w:szCs w:val="24"/>
          <w:lang w:eastAsia="es-ES"/>
        </w:rPr>
        <w:t> indica la </w:t>
      </w:r>
      <w:r w:rsidRPr="00501CE0">
        <w:rPr>
          <w:rFonts w:ascii="Helvetica" w:eastAsia="Times New Roman" w:hAnsi="Helvetica" w:cs="Times New Roman"/>
          <w:b/>
          <w:bCs/>
          <w:color w:val="323232"/>
          <w:sz w:val="24"/>
          <w:szCs w:val="24"/>
          <w:lang w:eastAsia="es-ES"/>
        </w:rPr>
        <w:t>codificación que se utilizará para la base de datos</w:t>
      </w:r>
      <w:r w:rsidRPr="00501CE0">
        <w:rPr>
          <w:rFonts w:ascii="Helvetica" w:eastAsia="Times New Roman" w:hAnsi="Helvetica" w:cs="Times New Roman"/>
          <w:color w:val="323232"/>
          <w:sz w:val="24"/>
          <w:szCs w:val="24"/>
          <w:lang w:eastAsia="es-ES"/>
        </w:rPr>
        <w:t>.</w:t>
      </w:r>
    </w:p>
    <w:p w:rsidR="00501CE0" w:rsidRPr="00501CE0" w:rsidRDefault="00501CE0" w:rsidP="00501CE0">
      <w:pPr>
        <w:numPr>
          <w:ilvl w:val="0"/>
          <w:numId w:val="13"/>
        </w:numPr>
        <w:shd w:val="clear" w:color="auto" w:fill="FFFFFF"/>
        <w:spacing w:before="100" w:beforeAutospacing="1" w:after="100" w:afterAutospacing="1" w:line="240" w:lineRule="auto"/>
        <w:rPr>
          <w:rFonts w:ascii="Helvetica" w:eastAsia="Times New Roman" w:hAnsi="Helvetica" w:cs="Times New Roman"/>
          <w:color w:val="323232"/>
          <w:sz w:val="24"/>
          <w:szCs w:val="24"/>
          <w:lang w:eastAsia="es-ES"/>
        </w:rPr>
      </w:pPr>
      <w:r w:rsidRPr="00501CE0">
        <w:rPr>
          <w:rFonts w:ascii="Helvetica" w:eastAsia="Times New Roman" w:hAnsi="Helvetica" w:cs="Times New Roman"/>
          <w:b/>
          <w:bCs/>
          <w:color w:val="323232"/>
          <w:sz w:val="24"/>
          <w:szCs w:val="24"/>
          <w:lang w:eastAsia="es-ES"/>
        </w:rPr>
        <w:t>-A METODO</w:t>
      </w:r>
      <w:r w:rsidRPr="00501CE0">
        <w:rPr>
          <w:rFonts w:ascii="Helvetica" w:eastAsia="Times New Roman" w:hAnsi="Helvetica" w:cs="Times New Roman"/>
          <w:color w:val="323232"/>
          <w:sz w:val="24"/>
          <w:szCs w:val="24"/>
          <w:lang w:eastAsia="es-ES"/>
        </w:rPr>
        <w:t> o </w:t>
      </w:r>
      <w:r w:rsidRPr="00501CE0">
        <w:rPr>
          <w:rFonts w:ascii="Helvetica" w:eastAsia="Times New Roman" w:hAnsi="Helvetica" w:cs="Times New Roman"/>
          <w:b/>
          <w:bCs/>
          <w:color w:val="323232"/>
          <w:sz w:val="24"/>
          <w:szCs w:val="24"/>
          <w:lang w:eastAsia="es-ES"/>
        </w:rPr>
        <w:t>–auth=MÉTODO</w:t>
      </w:r>
      <w:r w:rsidRPr="00501CE0">
        <w:rPr>
          <w:rFonts w:ascii="Helvetica" w:eastAsia="Times New Roman" w:hAnsi="Helvetica" w:cs="Times New Roman"/>
          <w:color w:val="323232"/>
          <w:sz w:val="24"/>
          <w:szCs w:val="24"/>
          <w:lang w:eastAsia="es-ES"/>
        </w:rPr>
        <w:t>: se usa para </w:t>
      </w:r>
      <w:r w:rsidRPr="00501CE0">
        <w:rPr>
          <w:rFonts w:ascii="Helvetica" w:eastAsia="Times New Roman" w:hAnsi="Helvetica" w:cs="Times New Roman"/>
          <w:b/>
          <w:bCs/>
          <w:color w:val="323232"/>
          <w:sz w:val="24"/>
          <w:szCs w:val="24"/>
          <w:lang w:eastAsia="es-ES"/>
        </w:rPr>
        <w:t>especificar el cifrado de la contraseña</w:t>
      </w:r>
      <w:r w:rsidRPr="00501CE0">
        <w:rPr>
          <w:rFonts w:ascii="Helvetica" w:eastAsia="Times New Roman" w:hAnsi="Helvetica" w:cs="Times New Roman"/>
          <w:color w:val="323232"/>
          <w:sz w:val="24"/>
          <w:szCs w:val="24"/>
          <w:lang w:eastAsia="es-ES"/>
        </w:rPr>
        <w:t> para conexiones locales.</w:t>
      </w:r>
    </w:p>
    <w:p w:rsidR="00501CE0" w:rsidRPr="00501CE0" w:rsidRDefault="00501CE0" w:rsidP="00501CE0">
      <w:pPr>
        <w:numPr>
          <w:ilvl w:val="0"/>
          <w:numId w:val="13"/>
        </w:numPr>
        <w:shd w:val="clear" w:color="auto" w:fill="FFFFFF"/>
        <w:spacing w:before="100" w:beforeAutospacing="1" w:after="100" w:afterAutospacing="1" w:line="240" w:lineRule="auto"/>
        <w:rPr>
          <w:rFonts w:ascii="Helvetica" w:eastAsia="Times New Roman" w:hAnsi="Helvetica" w:cs="Times New Roman"/>
          <w:color w:val="323232"/>
          <w:sz w:val="24"/>
          <w:szCs w:val="24"/>
          <w:lang w:eastAsia="es-ES"/>
        </w:rPr>
      </w:pPr>
      <w:r w:rsidRPr="00501CE0">
        <w:rPr>
          <w:rFonts w:ascii="Helvetica" w:eastAsia="Times New Roman" w:hAnsi="Helvetica" w:cs="Times New Roman"/>
          <w:b/>
          <w:bCs/>
          <w:color w:val="323232"/>
          <w:sz w:val="24"/>
          <w:szCs w:val="24"/>
          <w:lang w:eastAsia="es-ES"/>
        </w:rPr>
        <w:t>–auth-local=METODO</w:t>
      </w:r>
      <w:r w:rsidRPr="00501CE0">
        <w:rPr>
          <w:rFonts w:ascii="Helvetica" w:eastAsia="Times New Roman" w:hAnsi="Helvetica" w:cs="Times New Roman"/>
          <w:color w:val="323232"/>
          <w:sz w:val="24"/>
          <w:szCs w:val="24"/>
          <w:lang w:eastAsia="es-ES"/>
        </w:rPr>
        <w:t> se usa para </w:t>
      </w:r>
      <w:r w:rsidRPr="00501CE0">
        <w:rPr>
          <w:rFonts w:ascii="Helvetica" w:eastAsia="Times New Roman" w:hAnsi="Helvetica" w:cs="Times New Roman"/>
          <w:b/>
          <w:bCs/>
          <w:color w:val="323232"/>
          <w:sz w:val="24"/>
          <w:szCs w:val="24"/>
          <w:lang w:eastAsia="es-ES"/>
        </w:rPr>
        <w:t>especificar el cifrado de la contraseña</w:t>
      </w:r>
      <w:r w:rsidRPr="00501CE0">
        <w:rPr>
          <w:rFonts w:ascii="Helvetica" w:eastAsia="Times New Roman" w:hAnsi="Helvetica" w:cs="Times New Roman"/>
          <w:color w:val="323232"/>
          <w:sz w:val="24"/>
          <w:szCs w:val="24"/>
          <w:lang w:eastAsia="es-ES"/>
        </w:rPr>
        <w:t> para conexiones locales por socket.</w:t>
      </w:r>
    </w:p>
    <w:p w:rsidR="00501CE0" w:rsidRPr="00501CE0" w:rsidRDefault="00501CE0" w:rsidP="00501CE0">
      <w:pPr>
        <w:numPr>
          <w:ilvl w:val="0"/>
          <w:numId w:val="13"/>
        </w:numPr>
        <w:shd w:val="clear" w:color="auto" w:fill="FFFFFF"/>
        <w:spacing w:before="100" w:beforeAutospacing="1" w:after="100" w:afterAutospacing="1" w:line="240" w:lineRule="auto"/>
        <w:rPr>
          <w:rFonts w:ascii="Helvetica" w:eastAsia="Times New Roman" w:hAnsi="Helvetica" w:cs="Times New Roman"/>
          <w:color w:val="323232"/>
          <w:sz w:val="24"/>
          <w:szCs w:val="24"/>
          <w:lang w:eastAsia="es-ES"/>
        </w:rPr>
      </w:pPr>
      <w:r w:rsidRPr="00501CE0">
        <w:rPr>
          <w:rFonts w:ascii="Helvetica" w:eastAsia="Times New Roman" w:hAnsi="Helvetica" w:cs="Times New Roman"/>
          <w:b/>
          <w:bCs/>
          <w:color w:val="323232"/>
          <w:sz w:val="24"/>
          <w:szCs w:val="24"/>
          <w:lang w:eastAsia="es-ES"/>
        </w:rPr>
        <w:t>–auth-host=METODO</w:t>
      </w:r>
      <w:r w:rsidRPr="00501CE0">
        <w:rPr>
          <w:rFonts w:ascii="Helvetica" w:eastAsia="Times New Roman" w:hAnsi="Helvetica" w:cs="Times New Roman"/>
          <w:color w:val="323232"/>
          <w:sz w:val="24"/>
          <w:szCs w:val="24"/>
          <w:lang w:eastAsia="es-ES"/>
        </w:rPr>
        <w:t> se usa para </w:t>
      </w:r>
      <w:r w:rsidRPr="00501CE0">
        <w:rPr>
          <w:rFonts w:ascii="Helvetica" w:eastAsia="Times New Roman" w:hAnsi="Helvetica" w:cs="Times New Roman"/>
          <w:b/>
          <w:bCs/>
          <w:color w:val="323232"/>
          <w:sz w:val="24"/>
          <w:szCs w:val="24"/>
          <w:lang w:eastAsia="es-ES"/>
        </w:rPr>
        <w:t>especificar el cifrado de la contraseña</w:t>
      </w:r>
      <w:r w:rsidRPr="00501CE0">
        <w:rPr>
          <w:rFonts w:ascii="Helvetica" w:eastAsia="Times New Roman" w:hAnsi="Helvetica" w:cs="Times New Roman"/>
          <w:color w:val="323232"/>
          <w:sz w:val="24"/>
          <w:szCs w:val="24"/>
          <w:lang w:eastAsia="es-ES"/>
        </w:rPr>
        <w:t> para conexiones de red.</w:t>
      </w:r>
    </w:p>
    <w:p w:rsidR="00501CE0" w:rsidRPr="00501CE0" w:rsidRDefault="00501CE0" w:rsidP="00501CE0">
      <w:pPr>
        <w:numPr>
          <w:ilvl w:val="0"/>
          <w:numId w:val="13"/>
        </w:numPr>
        <w:shd w:val="clear" w:color="auto" w:fill="FFFFFF"/>
        <w:spacing w:before="100" w:beforeAutospacing="1" w:after="100" w:afterAutospacing="1" w:line="240" w:lineRule="auto"/>
        <w:rPr>
          <w:rFonts w:ascii="Helvetica" w:eastAsia="Times New Roman" w:hAnsi="Helvetica" w:cs="Times New Roman"/>
          <w:color w:val="323232"/>
          <w:sz w:val="24"/>
          <w:szCs w:val="24"/>
          <w:lang w:eastAsia="es-ES"/>
        </w:rPr>
      </w:pPr>
      <w:r w:rsidRPr="00501CE0">
        <w:rPr>
          <w:rFonts w:ascii="Helvetica" w:eastAsia="Times New Roman" w:hAnsi="Helvetica" w:cs="Times New Roman"/>
          <w:b/>
          <w:bCs/>
          <w:color w:val="323232"/>
          <w:sz w:val="24"/>
          <w:szCs w:val="24"/>
          <w:lang w:eastAsia="es-ES"/>
        </w:rPr>
        <w:t>–locale=LOCALE:</w:t>
      </w:r>
      <w:r w:rsidRPr="00501CE0">
        <w:rPr>
          <w:rFonts w:ascii="Helvetica" w:eastAsia="Times New Roman" w:hAnsi="Helvetica" w:cs="Times New Roman"/>
          <w:color w:val="323232"/>
          <w:sz w:val="24"/>
          <w:szCs w:val="24"/>
          <w:lang w:eastAsia="es-ES"/>
        </w:rPr>
        <w:t> se usa para </w:t>
      </w:r>
      <w:r w:rsidRPr="00501CE0">
        <w:rPr>
          <w:rFonts w:ascii="Helvetica" w:eastAsia="Times New Roman" w:hAnsi="Helvetica" w:cs="Times New Roman"/>
          <w:b/>
          <w:bCs/>
          <w:color w:val="323232"/>
          <w:sz w:val="24"/>
          <w:szCs w:val="24"/>
          <w:lang w:eastAsia="es-ES"/>
        </w:rPr>
        <w:t>especificar la configuración regional</w:t>
      </w:r>
      <w:r w:rsidRPr="00501CE0">
        <w:rPr>
          <w:rFonts w:ascii="Helvetica" w:eastAsia="Times New Roman" w:hAnsi="Helvetica" w:cs="Times New Roman"/>
          <w:color w:val="323232"/>
          <w:sz w:val="24"/>
          <w:szCs w:val="24"/>
          <w:lang w:eastAsia="es-ES"/>
        </w:rPr>
        <w:t>.</w:t>
      </w:r>
    </w:p>
    <w:p w:rsidR="00501CE0" w:rsidRPr="00501CE0" w:rsidRDefault="00501CE0" w:rsidP="00501CE0">
      <w:pPr>
        <w:shd w:val="clear" w:color="auto" w:fill="FFFFFF"/>
        <w:spacing w:before="100" w:beforeAutospacing="1" w:after="100" w:afterAutospacing="1" w:line="240" w:lineRule="auto"/>
        <w:rPr>
          <w:rFonts w:ascii="Helvetica" w:eastAsia="Times New Roman" w:hAnsi="Helvetica" w:cs="Times New Roman"/>
          <w:color w:val="323232"/>
          <w:sz w:val="24"/>
          <w:szCs w:val="24"/>
          <w:lang w:eastAsia="es-ES"/>
        </w:rPr>
      </w:pPr>
      <w:r w:rsidRPr="00501CE0">
        <w:rPr>
          <w:rFonts w:ascii="Helvetica" w:eastAsia="Times New Roman" w:hAnsi="Helvetica" w:cs="Times New Roman"/>
          <w:color w:val="323232"/>
          <w:sz w:val="24"/>
          <w:szCs w:val="24"/>
          <w:lang w:eastAsia="es-ES"/>
        </w:rPr>
        <w:t>La salida será similar a la siguiente:</w:t>
      </w:r>
    </w:p>
    <w:p w:rsidR="00501CE0" w:rsidRPr="00501CE0" w:rsidRDefault="00501CE0" w:rsidP="00501CE0">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3"/>
          <w:szCs w:val="23"/>
          <w:bdr w:val="none" w:sz="0" w:space="0" w:color="auto" w:frame="1"/>
          <w:lang w:eastAsia="es-ES"/>
        </w:rPr>
      </w:pPr>
      <w:r w:rsidRPr="00501CE0">
        <w:rPr>
          <w:rFonts w:ascii="var(--INTERNAL-CODE-font)" w:eastAsia="Times New Roman" w:hAnsi="var(--INTERNAL-CODE-font)" w:cs="Courier New"/>
          <w:color w:val="F8F8F2"/>
          <w:sz w:val="23"/>
          <w:szCs w:val="23"/>
          <w:bdr w:val="none" w:sz="0" w:space="0" w:color="auto" w:frame="1"/>
          <w:lang w:eastAsia="es-ES"/>
        </w:rPr>
        <w:t>E:</w:t>
      </w:r>
      <w:r w:rsidRPr="00501CE0">
        <w:rPr>
          <w:rFonts w:ascii="var(--INTERNAL-CODE-font)" w:eastAsia="Times New Roman" w:hAnsi="var(--INTERNAL-CODE-font)" w:cs="Courier New"/>
          <w:color w:val="AE81FF"/>
          <w:sz w:val="23"/>
          <w:szCs w:val="23"/>
          <w:bdr w:val="none" w:sz="0" w:space="0" w:color="auto" w:frame="1"/>
          <w:lang w:eastAsia="es-ES"/>
        </w:rPr>
        <w:t>\99</w:t>
      </w:r>
      <w:r w:rsidRPr="00501CE0">
        <w:rPr>
          <w:rFonts w:ascii="var(--INTERNAL-CODE-font)" w:eastAsia="Times New Roman" w:hAnsi="var(--INTERNAL-CODE-font)" w:cs="Courier New"/>
          <w:color w:val="F8F8F2"/>
          <w:sz w:val="23"/>
          <w:szCs w:val="23"/>
          <w:bdr w:val="none" w:sz="0" w:space="0" w:color="auto" w:frame="1"/>
          <w:lang w:eastAsia="es-ES"/>
        </w:rPr>
        <w:t xml:space="preserve"> - Portables</w:t>
      </w:r>
      <w:r w:rsidRPr="00501CE0">
        <w:rPr>
          <w:rFonts w:ascii="var(--INTERNAL-CODE-font)" w:eastAsia="Times New Roman" w:hAnsi="var(--INTERNAL-CODE-font)" w:cs="Courier New"/>
          <w:color w:val="AE81FF"/>
          <w:sz w:val="23"/>
          <w:szCs w:val="23"/>
          <w:bdr w:val="none" w:sz="0" w:space="0" w:color="auto" w:frame="1"/>
          <w:lang w:eastAsia="es-ES"/>
        </w:rPr>
        <w:t>\p</w:t>
      </w:r>
      <w:r w:rsidRPr="00501CE0">
        <w:rPr>
          <w:rFonts w:ascii="var(--INTERNAL-CODE-font)" w:eastAsia="Times New Roman" w:hAnsi="var(--INTERNAL-CODE-font)" w:cs="Courier New"/>
          <w:color w:val="F8F8F2"/>
          <w:sz w:val="23"/>
          <w:szCs w:val="23"/>
          <w:bdr w:val="none" w:sz="0" w:space="0" w:color="auto" w:frame="1"/>
          <w:lang w:eastAsia="es-ES"/>
        </w:rPr>
        <w:t>gsql&gt;initdb -D .</w:t>
      </w:r>
      <w:r w:rsidRPr="00501CE0">
        <w:rPr>
          <w:rFonts w:ascii="var(--INTERNAL-CODE-font)" w:eastAsia="Times New Roman" w:hAnsi="var(--INTERNAL-CODE-font)" w:cs="Courier New"/>
          <w:color w:val="AE81FF"/>
          <w:sz w:val="23"/>
          <w:szCs w:val="23"/>
          <w:bdr w:val="none" w:sz="0" w:space="0" w:color="auto" w:frame="1"/>
          <w:lang w:eastAsia="es-ES"/>
        </w:rPr>
        <w:t>\d</w:t>
      </w:r>
      <w:r w:rsidRPr="00501CE0">
        <w:rPr>
          <w:rFonts w:ascii="var(--INTERNAL-CODE-font)" w:eastAsia="Times New Roman" w:hAnsi="var(--INTERNAL-CODE-font)" w:cs="Courier New"/>
          <w:color w:val="F8F8F2"/>
          <w:sz w:val="23"/>
          <w:szCs w:val="23"/>
          <w:bdr w:val="none" w:sz="0" w:space="0" w:color="auto" w:frame="1"/>
          <w:lang w:eastAsia="es-ES"/>
        </w:rPr>
        <w:t>ata -U postgres -E utf8</w:t>
      </w:r>
    </w:p>
    <w:p w:rsidR="00501CE0" w:rsidRPr="00501CE0" w:rsidRDefault="00501CE0" w:rsidP="00501CE0">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3"/>
          <w:szCs w:val="23"/>
          <w:bdr w:val="none" w:sz="0" w:space="0" w:color="auto" w:frame="1"/>
          <w:lang w:eastAsia="es-ES"/>
        </w:rPr>
      </w:pPr>
      <w:r w:rsidRPr="00501CE0">
        <w:rPr>
          <w:rFonts w:ascii="var(--INTERNAL-CODE-font)" w:eastAsia="Times New Roman" w:hAnsi="var(--INTERNAL-CODE-font)" w:cs="Courier New"/>
          <w:color w:val="F8F8F2"/>
          <w:sz w:val="23"/>
          <w:szCs w:val="23"/>
          <w:bdr w:val="none" w:sz="0" w:space="0" w:color="auto" w:frame="1"/>
          <w:lang w:eastAsia="es-ES"/>
        </w:rPr>
        <w:t xml:space="preserve">The files belonging to this database system will be owned by user </w:t>
      </w:r>
      <w:r w:rsidRPr="00501CE0">
        <w:rPr>
          <w:rFonts w:ascii="var(--INTERNAL-CODE-font)" w:eastAsia="Times New Roman" w:hAnsi="var(--INTERNAL-CODE-font)" w:cs="Courier New"/>
          <w:color w:val="E6DB74"/>
          <w:sz w:val="23"/>
          <w:szCs w:val="23"/>
          <w:bdr w:val="none" w:sz="0" w:space="0" w:color="auto" w:frame="1"/>
          <w:lang w:eastAsia="es-ES"/>
        </w:rPr>
        <w:t>"pepecalo"</w:t>
      </w:r>
      <w:r w:rsidRPr="00501CE0">
        <w:rPr>
          <w:rFonts w:ascii="var(--INTERNAL-CODE-font)" w:eastAsia="Times New Roman" w:hAnsi="var(--INTERNAL-CODE-font)" w:cs="Courier New"/>
          <w:color w:val="F8F8F2"/>
          <w:sz w:val="23"/>
          <w:szCs w:val="23"/>
          <w:bdr w:val="none" w:sz="0" w:space="0" w:color="auto" w:frame="1"/>
          <w:lang w:eastAsia="es-ES"/>
        </w:rPr>
        <w:t>.</w:t>
      </w:r>
    </w:p>
    <w:p w:rsidR="00501CE0" w:rsidRPr="00501CE0" w:rsidRDefault="00501CE0" w:rsidP="00501CE0">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3"/>
          <w:szCs w:val="23"/>
          <w:bdr w:val="none" w:sz="0" w:space="0" w:color="auto" w:frame="1"/>
          <w:lang w:eastAsia="es-ES"/>
        </w:rPr>
      </w:pPr>
      <w:r w:rsidRPr="00501CE0">
        <w:rPr>
          <w:rFonts w:ascii="var(--INTERNAL-CODE-font)" w:eastAsia="Times New Roman" w:hAnsi="var(--INTERNAL-CODE-font)" w:cs="Courier New"/>
          <w:color w:val="F8F8F2"/>
          <w:sz w:val="23"/>
          <w:szCs w:val="23"/>
          <w:bdr w:val="none" w:sz="0" w:space="0" w:color="auto" w:frame="1"/>
          <w:lang w:eastAsia="es-ES"/>
        </w:rPr>
        <w:t>This user must also own the server process.</w:t>
      </w:r>
    </w:p>
    <w:p w:rsidR="00501CE0" w:rsidRPr="00501CE0" w:rsidRDefault="00501CE0" w:rsidP="00501CE0">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3"/>
          <w:szCs w:val="23"/>
          <w:bdr w:val="none" w:sz="0" w:space="0" w:color="auto" w:frame="1"/>
          <w:lang w:eastAsia="es-ES"/>
        </w:rPr>
      </w:pPr>
    </w:p>
    <w:p w:rsidR="00501CE0" w:rsidRPr="00501CE0" w:rsidRDefault="00501CE0" w:rsidP="00501CE0">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3"/>
          <w:szCs w:val="23"/>
          <w:bdr w:val="none" w:sz="0" w:space="0" w:color="auto" w:frame="1"/>
          <w:lang w:eastAsia="es-ES"/>
        </w:rPr>
      </w:pPr>
      <w:r w:rsidRPr="00501CE0">
        <w:rPr>
          <w:rFonts w:ascii="var(--INTERNAL-CODE-font)" w:eastAsia="Times New Roman" w:hAnsi="var(--INTERNAL-CODE-font)" w:cs="Courier New"/>
          <w:color w:val="F8F8F2"/>
          <w:sz w:val="23"/>
          <w:szCs w:val="23"/>
          <w:bdr w:val="none" w:sz="0" w:space="0" w:color="auto" w:frame="1"/>
          <w:lang w:eastAsia="es-ES"/>
        </w:rPr>
        <w:t xml:space="preserve">The database cluster will be initialized with locale </w:t>
      </w:r>
      <w:r w:rsidRPr="00501CE0">
        <w:rPr>
          <w:rFonts w:ascii="var(--INTERNAL-CODE-font)" w:eastAsia="Times New Roman" w:hAnsi="var(--INTERNAL-CODE-font)" w:cs="Courier New"/>
          <w:color w:val="E6DB74"/>
          <w:sz w:val="23"/>
          <w:szCs w:val="23"/>
          <w:bdr w:val="none" w:sz="0" w:space="0" w:color="auto" w:frame="1"/>
          <w:lang w:eastAsia="es-ES"/>
        </w:rPr>
        <w:t>"Galician_Spain.1252"</w:t>
      </w:r>
      <w:r w:rsidRPr="00501CE0">
        <w:rPr>
          <w:rFonts w:ascii="var(--INTERNAL-CODE-font)" w:eastAsia="Times New Roman" w:hAnsi="var(--INTERNAL-CODE-font)" w:cs="Courier New"/>
          <w:color w:val="F8F8F2"/>
          <w:sz w:val="23"/>
          <w:szCs w:val="23"/>
          <w:bdr w:val="none" w:sz="0" w:space="0" w:color="auto" w:frame="1"/>
          <w:lang w:eastAsia="es-ES"/>
        </w:rPr>
        <w:t>.</w:t>
      </w:r>
    </w:p>
    <w:p w:rsidR="00501CE0" w:rsidRPr="00501CE0" w:rsidRDefault="00501CE0" w:rsidP="00501CE0">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3"/>
          <w:szCs w:val="23"/>
          <w:bdr w:val="none" w:sz="0" w:space="0" w:color="auto" w:frame="1"/>
          <w:lang w:eastAsia="es-ES"/>
        </w:rPr>
      </w:pPr>
      <w:proofErr w:type="gramStart"/>
      <w:r w:rsidRPr="00501CE0">
        <w:rPr>
          <w:rFonts w:ascii="var(--INTERNAL-CODE-font)" w:eastAsia="Times New Roman" w:hAnsi="var(--INTERNAL-CODE-font)" w:cs="Courier New"/>
          <w:color w:val="F8F8F2"/>
          <w:sz w:val="23"/>
          <w:szCs w:val="23"/>
          <w:bdr w:val="none" w:sz="0" w:space="0" w:color="auto" w:frame="1"/>
          <w:lang w:eastAsia="es-ES"/>
        </w:rPr>
        <w:t>initdb</w:t>
      </w:r>
      <w:proofErr w:type="gramEnd"/>
      <w:r w:rsidRPr="00501CE0">
        <w:rPr>
          <w:rFonts w:ascii="var(--INTERNAL-CODE-font)" w:eastAsia="Times New Roman" w:hAnsi="var(--INTERNAL-CODE-font)" w:cs="Courier New"/>
          <w:color w:val="F8F8F2"/>
          <w:sz w:val="23"/>
          <w:szCs w:val="23"/>
          <w:bdr w:val="none" w:sz="0" w:space="0" w:color="auto" w:frame="1"/>
          <w:lang w:eastAsia="es-ES"/>
        </w:rPr>
        <w:t xml:space="preserve">: could not find suitable text search configuration </w:t>
      </w:r>
      <w:r w:rsidRPr="00501CE0">
        <w:rPr>
          <w:rFonts w:ascii="var(--INTERNAL-CODE-font)" w:eastAsia="Times New Roman" w:hAnsi="var(--INTERNAL-CODE-font)" w:cs="Courier New"/>
          <w:color w:val="66D9EF"/>
          <w:sz w:val="23"/>
          <w:szCs w:val="23"/>
          <w:bdr w:val="none" w:sz="0" w:space="0" w:color="auto" w:frame="1"/>
          <w:lang w:eastAsia="es-ES"/>
        </w:rPr>
        <w:t>for</w:t>
      </w:r>
      <w:r w:rsidRPr="00501CE0">
        <w:rPr>
          <w:rFonts w:ascii="var(--INTERNAL-CODE-font)" w:eastAsia="Times New Roman" w:hAnsi="var(--INTERNAL-CODE-font)" w:cs="Courier New"/>
          <w:color w:val="F8F8F2"/>
          <w:sz w:val="23"/>
          <w:szCs w:val="23"/>
          <w:bdr w:val="none" w:sz="0" w:space="0" w:color="auto" w:frame="1"/>
          <w:lang w:eastAsia="es-ES"/>
        </w:rPr>
        <w:t xml:space="preserve"> locale </w:t>
      </w:r>
      <w:r w:rsidRPr="00501CE0">
        <w:rPr>
          <w:rFonts w:ascii="var(--INTERNAL-CODE-font)" w:eastAsia="Times New Roman" w:hAnsi="var(--INTERNAL-CODE-font)" w:cs="Courier New"/>
          <w:color w:val="E6DB74"/>
          <w:sz w:val="23"/>
          <w:szCs w:val="23"/>
          <w:bdr w:val="none" w:sz="0" w:space="0" w:color="auto" w:frame="1"/>
          <w:lang w:eastAsia="es-ES"/>
        </w:rPr>
        <w:t>"Galician_Spain.1252"</w:t>
      </w:r>
    </w:p>
    <w:p w:rsidR="00501CE0" w:rsidRPr="00501CE0" w:rsidRDefault="00501CE0" w:rsidP="00501CE0">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3"/>
          <w:szCs w:val="23"/>
          <w:bdr w:val="none" w:sz="0" w:space="0" w:color="auto" w:frame="1"/>
          <w:lang w:eastAsia="es-ES"/>
        </w:rPr>
      </w:pPr>
      <w:r w:rsidRPr="00501CE0">
        <w:rPr>
          <w:rFonts w:ascii="var(--INTERNAL-CODE-font)" w:eastAsia="Times New Roman" w:hAnsi="var(--INTERNAL-CODE-font)" w:cs="Courier New"/>
          <w:color w:val="F8F8F2"/>
          <w:sz w:val="23"/>
          <w:szCs w:val="23"/>
          <w:bdr w:val="none" w:sz="0" w:space="0" w:color="auto" w:frame="1"/>
          <w:lang w:eastAsia="es-ES"/>
        </w:rPr>
        <w:t xml:space="preserve">The default text search configuration will be set to </w:t>
      </w:r>
      <w:r w:rsidRPr="00501CE0">
        <w:rPr>
          <w:rFonts w:ascii="var(--INTERNAL-CODE-font)" w:eastAsia="Times New Roman" w:hAnsi="var(--INTERNAL-CODE-font)" w:cs="Courier New"/>
          <w:color w:val="E6DB74"/>
          <w:sz w:val="23"/>
          <w:szCs w:val="23"/>
          <w:bdr w:val="none" w:sz="0" w:space="0" w:color="auto" w:frame="1"/>
          <w:lang w:eastAsia="es-ES"/>
        </w:rPr>
        <w:t>"simple"</w:t>
      </w:r>
      <w:r w:rsidRPr="00501CE0">
        <w:rPr>
          <w:rFonts w:ascii="var(--INTERNAL-CODE-font)" w:eastAsia="Times New Roman" w:hAnsi="var(--INTERNAL-CODE-font)" w:cs="Courier New"/>
          <w:color w:val="F8F8F2"/>
          <w:sz w:val="23"/>
          <w:szCs w:val="23"/>
          <w:bdr w:val="none" w:sz="0" w:space="0" w:color="auto" w:frame="1"/>
          <w:lang w:eastAsia="es-ES"/>
        </w:rPr>
        <w:t>.</w:t>
      </w:r>
    </w:p>
    <w:p w:rsidR="00501CE0" w:rsidRPr="00501CE0" w:rsidRDefault="00501CE0" w:rsidP="00501CE0">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3"/>
          <w:szCs w:val="23"/>
          <w:bdr w:val="none" w:sz="0" w:space="0" w:color="auto" w:frame="1"/>
          <w:lang w:eastAsia="es-ES"/>
        </w:rPr>
      </w:pPr>
    </w:p>
    <w:p w:rsidR="00501CE0" w:rsidRPr="00501CE0" w:rsidRDefault="00501CE0" w:rsidP="00501CE0">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3"/>
          <w:szCs w:val="23"/>
          <w:bdr w:val="none" w:sz="0" w:space="0" w:color="auto" w:frame="1"/>
          <w:lang w:eastAsia="es-ES"/>
        </w:rPr>
      </w:pPr>
      <w:r w:rsidRPr="00501CE0">
        <w:rPr>
          <w:rFonts w:ascii="var(--INTERNAL-CODE-font)" w:eastAsia="Times New Roman" w:hAnsi="var(--INTERNAL-CODE-font)" w:cs="Courier New"/>
          <w:color w:val="F8F8F2"/>
          <w:sz w:val="23"/>
          <w:szCs w:val="23"/>
          <w:bdr w:val="none" w:sz="0" w:space="0" w:color="auto" w:frame="1"/>
          <w:lang w:eastAsia="es-ES"/>
        </w:rPr>
        <w:t>Data page checksums are disabled.</w:t>
      </w:r>
    </w:p>
    <w:p w:rsidR="00501CE0" w:rsidRPr="00501CE0" w:rsidRDefault="00501CE0" w:rsidP="00501CE0">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3"/>
          <w:szCs w:val="23"/>
          <w:bdr w:val="none" w:sz="0" w:space="0" w:color="auto" w:frame="1"/>
          <w:lang w:eastAsia="es-ES"/>
        </w:rPr>
      </w:pPr>
    </w:p>
    <w:p w:rsidR="00501CE0" w:rsidRPr="00501CE0" w:rsidRDefault="00501CE0" w:rsidP="00501CE0">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3"/>
          <w:szCs w:val="23"/>
          <w:bdr w:val="none" w:sz="0" w:space="0" w:color="auto" w:frame="1"/>
          <w:lang w:eastAsia="es-ES"/>
        </w:rPr>
      </w:pPr>
      <w:proofErr w:type="gramStart"/>
      <w:r w:rsidRPr="00501CE0">
        <w:rPr>
          <w:rFonts w:ascii="var(--INTERNAL-CODE-font)" w:eastAsia="Times New Roman" w:hAnsi="var(--INTERNAL-CODE-font)" w:cs="Courier New"/>
          <w:color w:val="F8F8F2"/>
          <w:sz w:val="23"/>
          <w:szCs w:val="23"/>
          <w:bdr w:val="none" w:sz="0" w:space="0" w:color="auto" w:frame="1"/>
          <w:lang w:eastAsia="es-ES"/>
        </w:rPr>
        <w:t>creating</w:t>
      </w:r>
      <w:proofErr w:type="gramEnd"/>
      <w:r w:rsidRPr="00501CE0">
        <w:rPr>
          <w:rFonts w:ascii="var(--INTERNAL-CODE-font)" w:eastAsia="Times New Roman" w:hAnsi="var(--INTERNAL-CODE-font)" w:cs="Courier New"/>
          <w:color w:val="F8F8F2"/>
          <w:sz w:val="23"/>
          <w:szCs w:val="23"/>
          <w:bdr w:val="none" w:sz="0" w:space="0" w:color="auto" w:frame="1"/>
          <w:lang w:eastAsia="es-ES"/>
        </w:rPr>
        <w:t xml:space="preserve"> directory data ... ok</w:t>
      </w:r>
    </w:p>
    <w:p w:rsidR="00501CE0" w:rsidRPr="00501CE0" w:rsidRDefault="00501CE0" w:rsidP="00501CE0">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3"/>
          <w:szCs w:val="23"/>
          <w:bdr w:val="none" w:sz="0" w:space="0" w:color="auto" w:frame="1"/>
          <w:lang w:eastAsia="es-ES"/>
        </w:rPr>
      </w:pPr>
      <w:proofErr w:type="gramStart"/>
      <w:r w:rsidRPr="00501CE0">
        <w:rPr>
          <w:rFonts w:ascii="var(--INTERNAL-CODE-font)" w:eastAsia="Times New Roman" w:hAnsi="var(--INTERNAL-CODE-font)" w:cs="Courier New"/>
          <w:color w:val="F8F8F2"/>
          <w:sz w:val="23"/>
          <w:szCs w:val="23"/>
          <w:bdr w:val="none" w:sz="0" w:space="0" w:color="auto" w:frame="1"/>
          <w:lang w:eastAsia="es-ES"/>
        </w:rPr>
        <w:t>creating</w:t>
      </w:r>
      <w:proofErr w:type="gramEnd"/>
      <w:r w:rsidRPr="00501CE0">
        <w:rPr>
          <w:rFonts w:ascii="var(--INTERNAL-CODE-font)" w:eastAsia="Times New Roman" w:hAnsi="var(--INTERNAL-CODE-font)" w:cs="Courier New"/>
          <w:color w:val="F8F8F2"/>
          <w:sz w:val="23"/>
          <w:szCs w:val="23"/>
          <w:bdr w:val="none" w:sz="0" w:space="0" w:color="auto" w:frame="1"/>
          <w:lang w:eastAsia="es-ES"/>
        </w:rPr>
        <w:t xml:space="preserve"> subdirectories ... ok</w:t>
      </w:r>
    </w:p>
    <w:p w:rsidR="00501CE0" w:rsidRPr="00501CE0" w:rsidRDefault="00501CE0" w:rsidP="00501CE0">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3"/>
          <w:szCs w:val="23"/>
          <w:bdr w:val="none" w:sz="0" w:space="0" w:color="auto" w:frame="1"/>
          <w:lang w:eastAsia="es-ES"/>
        </w:rPr>
      </w:pPr>
      <w:proofErr w:type="gramStart"/>
      <w:r w:rsidRPr="00501CE0">
        <w:rPr>
          <w:rFonts w:ascii="var(--INTERNAL-CODE-font)" w:eastAsia="Times New Roman" w:hAnsi="var(--INTERNAL-CODE-font)" w:cs="Courier New"/>
          <w:color w:val="F8F8F2"/>
          <w:sz w:val="23"/>
          <w:szCs w:val="23"/>
          <w:bdr w:val="none" w:sz="0" w:space="0" w:color="auto" w:frame="1"/>
          <w:lang w:eastAsia="es-ES"/>
        </w:rPr>
        <w:t>selecting</w:t>
      </w:r>
      <w:proofErr w:type="gramEnd"/>
      <w:r w:rsidRPr="00501CE0">
        <w:rPr>
          <w:rFonts w:ascii="var(--INTERNAL-CODE-font)" w:eastAsia="Times New Roman" w:hAnsi="var(--INTERNAL-CODE-font)" w:cs="Courier New"/>
          <w:color w:val="F8F8F2"/>
          <w:sz w:val="23"/>
          <w:szCs w:val="23"/>
          <w:bdr w:val="none" w:sz="0" w:space="0" w:color="auto" w:frame="1"/>
          <w:lang w:eastAsia="es-ES"/>
        </w:rPr>
        <w:t xml:space="preserve"> dynamic shared memory implementation ... windows</w:t>
      </w:r>
    </w:p>
    <w:p w:rsidR="00501CE0" w:rsidRPr="00501CE0" w:rsidRDefault="00501CE0" w:rsidP="00501CE0">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3"/>
          <w:szCs w:val="23"/>
          <w:bdr w:val="none" w:sz="0" w:space="0" w:color="auto" w:frame="1"/>
          <w:lang w:eastAsia="es-ES"/>
        </w:rPr>
      </w:pPr>
      <w:proofErr w:type="gramStart"/>
      <w:r w:rsidRPr="00501CE0">
        <w:rPr>
          <w:rFonts w:ascii="var(--INTERNAL-CODE-font)" w:eastAsia="Times New Roman" w:hAnsi="var(--INTERNAL-CODE-font)" w:cs="Courier New"/>
          <w:color w:val="F8F8F2"/>
          <w:sz w:val="23"/>
          <w:szCs w:val="23"/>
          <w:bdr w:val="none" w:sz="0" w:space="0" w:color="auto" w:frame="1"/>
          <w:lang w:eastAsia="es-ES"/>
        </w:rPr>
        <w:t>selecting</w:t>
      </w:r>
      <w:proofErr w:type="gramEnd"/>
      <w:r w:rsidRPr="00501CE0">
        <w:rPr>
          <w:rFonts w:ascii="var(--INTERNAL-CODE-font)" w:eastAsia="Times New Roman" w:hAnsi="var(--INTERNAL-CODE-font)" w:cs="Courier New"/>
          <w:color w:val="F8F8F2"/>
          <w:sz w:val="23"/>
          <w:szCs w:val="23"/>
          <w:bdr w:val="none" w:sz="0" w:space="0" w:color="auto" w:frame="1"/>
          <w:lang w:eastAsia="es-ES"/>
        </w:rPr>
        <w:t xml:space="preserve"> default max_connections ... </w:t>
      </w:r>
      <w:r w:rsidRPr="00501CE0">
        <w:rPr>
          <w:rFonts w:ascii="var(--INTERNAL-CODE-font)" w:eastAsia="Times New Roman" w:hAnsi="var(--INTERNAL-CODE-font)" w:cs="Courier New"/>
          <w:color w:val="AE81FF"/>
          <w:sz w:val="23"/>
          <w:szCs w:val="23"/>
          <w:bdr w:val="none" w:sz="0" w:space="0" w:color="auto" w:frame="1"/>
          <w:lang w:eastAsia="es-ES"/>
        </w:rPr>
        <w:t>100</w:t>
      </w:r>
    </w:p>
    <w:p w:rsidR="00501CE0" w:rsidRPr="00501CE0" w:rsidRDefault="00501CE0" w:rsidP="00501CE0">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3"/>
          <w:szCs w:val="23"/>
          <w:bdr w:val="none" w:sz="0" w:space="0" w:color="auto" w:frame="1"/>
          <w:lang w:eastAsia="es-ES"/>
        </w:rPr>
      </w:pPr>
      <w:proofErr w:type="gramStart"/>
      <w:r w:rsidRPr="00501CE0">
        <w:rPr>
          <w:rFonts w:ascii="var(--INTERNAL-CODE-font)" w:eastAsia="Times New Roman" w:hAnsi="var(--INTERNAL-CODE-font)" w:cs="Courier New"/>
          <w:color w:val="F8F8F2"/>
          <w:sz w:val="23"/>
          <w:szCs w:val="23"/>
          <w:bdr w:val="none" w:sz="0" w:space="0" w:color="auto" w:frame="1"/>
          <w:lang w:eastAsia="es-ES"/>
        </w:rPr>
        <w:t>selecting</w:t>
      </w:r>
      <w:proofErr w:type="gramEnd"/>
      <w:r w:rsidRPr="00501CE0">
        <w:rPr>
          <w:rFonts w:ascii="var(--INTERNAL-CODE-font)" w:eastAsia="Times New Roman" w:hAnsi="var(--INTERNAL-CODE-font)" w:cs="Courier New"/>
          <w:color w:val="F8F8F2"/>
          <w:sz w:val="23"/>
          <w:szCs w:val="23"/>
          <w:bdr w:val="none" w:sz="0" w:space="0" w:color="auto" w:frame="1"/>
          <w:lang w:eastAsia="es-ES"/>
        </w:rPr>
        <w:t xml:space="preserve"> default shared_buffers ... 128MB</w:t>
      </w:r>
    </w:p>
    <w:p w:rsidR="00501CE0" w:rsidRPr="00501CE0" w:rsidRDefault="00501CE0" w:rsidP="00501CE0">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3"/>
          <w:szCs w:val="23"/>
          <w:bdr w:val="none" w:sz="0" w:space="0" w:color="auto" w:frame="1"/>
          <w:lang w:eastAsia="es-ES"/>
        </w:rPr>
      </w:pPr>
      <w:proofErr w:type="gramStart"/>
      <w:r w:rsidRPr="00501CE0">
        <w:rPr>
          <w:rFonts w:ascii="var(--INTERNAL-CODE-font)" w:eastAsia="Times New Roman" w:hAnsi="var(--INTERNAL-CODE-font)" w:cs="Courier New"/>
          <w:color w:val="F8F8F2"/>
          <w:sz w:val="23"/>
          <w:szCs w:val="23"/>
          <w:bdr w:val="none" w:sz="0" w:space="0" w:color="auto" w:frame="1"/>
          <w:lang w:eastAsia="es-ES"/>
        </w:rPr>
        <w:t>selecting</w:t>
      </w:r>
      <w:proofErr w:type="gramEnd"/>
      <w:r w:rsidRPr="00501CE0">
        <w:rPr>
          <w:rFonts w:ascii="var(--INTERNAL-CODE-font)" w:eastAsia="Times New Roman" w:hAnsi="var(--INTERNAL-CODE-font)" w:cs="Courier New"/>
          <w:color w:val="F8F8F2"/>
          <w:sz w:val="23"/>
          <w:szCs w:val="23"/>
          <w:bdr w:val="none" w:sz="0" w:space="0" w:color="auto" w:frame="1"/>
          <w:lang w:eastAsia="es-ES"/>
        </w:rPr>
        <w:t xml:space="preserve"> default time zone ... Europe/Paris</w:t>
      </w:r>
    </w:p>
    <w:p w:rsidR="00501CE0" w:rsidRPr="00501CE0" w:rsidRDefault="00501CE0" w:rsidP="00501CE0">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3"/>
          <w:szCs w:val="23"/>
          <w:bdr w:val="none" w:sz="0" w:space="0" w:color="auto" w:frame="1"/>
          <w:lang w:eastAsia="es-ES"/>
        </w:rPr>
      </w:pPr>
      <w:proofErr w:type="gramStart"/>
      <w:r w:rsidRPr="00501CE0">
        <w:rPr>
          <w:rFonts w:ascii="var(--INTERNAL-CODE-font)" w:eastAsia="Times New Roman" w:hAnsi="var(--INTERNAL-CODE-font)" w:cs="Courier New"/>
          <w:color w:val="F8F8F2"/>
          <w:sz w:val="23"/>
          <w:szCs w:val="23"/>
          <w:bdr w:val="none" w:sz="0" w:space="0" w:color="auto" w:frame="1"/>
          <w:lang w:eastAsia="es-ES"/>
        </w:rPr>
        <w:lastRenderedPageBreak/>
        <w:t>creating</w:t>
      </w:r>
      <w:proofErr w:type="gramEnd"/>
      <w:r w:rsidRPr="00501CE0">
        <w:rPr>
          <w:rFonts w:ascii="var(--INTERNAL-CODE-font)" w:eastAsia="Times New Roman" w:hAnsi="var(--INTERNAL-CODE-font)" w:cs="Courier New"/>
          <w:color w:val="F8F8F2"/>
          <w:sz w:val="23"/>
          <w:szCs w:val="23"/>
          <w:bdr w:val="none" w:sz="0" w:space="0" w:color="auto" w:frame="1"/>
          <w:lang w:eastAsia="es-ES"/>
        </w:rPr>
        <w:t xml:space="preserve"> configuration files ... ok</w:t>
      </w:r>
    </w:p>
    <w:p w:rsidR="00501CE0" w:rsidRPr="00501CE0" w:rsidRDefault="00501CE0" w:rsidP="00501CE0">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3"/>
          <w:szCs w:val="23"/>
          <w:bdr w:val="none" w:sz="0" w:space="0" w:color="auto" w:frame="1"/>
          <w:lang w:eastAsia="es-ES"/>
        </w:rPr>
      </w:pPr>
      <w:proofErr w:type="gramStart"/>
      <w:r w:rsidRPr="00501CE0">
        <w:rPr>
          <w:rFonts w:ascii="var(--INTERNAL-CODE-font)" w:eastAsia="Times New Roman" w:hAnsi="var(--INTERNAL-CODE-font)" w:cs="Courier New"/>
          <w:color w:val="F8F8F2"/>
          <w:sz w:val="23"/>
          <w:szCs w:val="23"/>
          <w:bdr w:val="none" w:sz="0" w:space="0" w:color="auto" w:frame="1"/>
          <w:lang w:eastAsia="es-ES"/>
        </w:rPr>
        <w:t>running</w:t>
      </w:r>
      <w:proofErr w:type="gramEnd"/>
      <w:r w:rsidRPr="00501CE0">
        <w:rPr>
          <w:rFonts w:ascii="var(--INTERNAL-CODE-font)" w:eastAsia="Times New Roman" w:hAnsi="var(--INTERNAL-CODE-font)" w:cs="Courier New"/>
          <w:color w:val="F8F8F2"/>
          <w:sz w:val="23"/>
          <w:szCs w:val="23"/>
          <w:bdr w:val="none" w:sz="0" w:space="0" w:color="auto" w:frame="1"/>
          <w:lang w:eastAsia="es-ES"/>
        </w:rPr>
        <w:t xml:space="preserve"> bootstrap script ... ok</w:t>
      </w:r>
    </w:p>
    <w:p w:rsidR="00501CE0" w:rsidRPr="00501CE0" w:rsidRDefault="00501CE0" w:rsidP="00501CE0">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3"/>
          <w:szCs w:val="23"/>
          <w:bdr w:val="none" w:sz="0" w:space="0" w:color="auto" w:frame="1"/>
          <w:lang w:eastAsia="es-ES"/>
        </w:rPr>
      </w:pPr>
      <w:proofErr w:type="gramStart"/>
      <w:r w:rsidRPr="00501CE0">
        <w:rPr>
          <w:rFonts w:ascii="var(--INTERNAL-CODE-font)" w:eastAsia="Times New Roman" w:hAnsi="var(--INTERNAL-CODE-font)" w:cs="Courier New"/>
          <w:color w:val="F8F8F2"/>
          <w:sz w:val="23"/>
          <w:szCs w:val="23"/>
          <w:bdr w:val="none" w:sz="0" w:space="0" w:color="auto" w:frame="1"/>
          <w:lang w:eastAsia="es-ES"/>
        </w:rPr>
        <w:t>performing</w:t>
      </w:r>
      <w:proofErr w:type="gramEnd"/>
      <w:r w:rsidRPr="00501CE0">
        <w:rPr>
          <w:rFonts w:ascii="var(--INTERNAL-CODE-font)" w:eastAsia="Times New Roman" w:hAnsi="var(--INTERNAL-CODE-font)" w:cs="Courier New"/>
          <w:color w:val="F8F8F2"/>
          <w:sz w:val="23"/>
          <w:szCs w:val="23"/>
          <w:bdr w:val="none" w:sz="0" w:space="0" w:color="auto" w:frame="1"/>
          <w:lang w:eastAsia="es-ES"/>
        </w:rPr>
        <w:t xml:space="preserve"> post-bootstrap initialization ... ok</w:t>
      </w:r>
    </w:p>
    <w:p w:rsidR="00501CE0" w:rsidRPr="00501CE0" w:rsidRDefault="00501CE0" w:rsidP="00501CE0">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3"/>
          <w:szCs w:val="23"/>
          <w:bdr w:val="none" w:sz="0" w:space="0" w:color="auto" w:frame="1"/>
          <w:lang w:eastAsia="es-ES"/>
        </w:rPr>
      </w:pPr>
      <w:proofErr w:type="gramStart"/>
      <w:r w:rsidRPr="00501CE0">
        <w:rPr>
          <w:rFonts w:ascii="var(--INTERNAL-CODE-font)" w:eastAsia="Times New Roman" w:hAnsi="var(--INTERNAL-CODE-font)" w:cs="Courier New"/>
          <w:color w:val="F8F8F2"/>
          <w:sz w:val="23"/>
          <w:szCs w:val="23"/>
          <w:bdr w:val="none" w:sz="0" w:space="0" w:color="auto" w:frame="1"/>
          <w:lang w:eastAsia="es-ES"/>
        </w:rPr>
        <w:t>syncing</w:t>
      </w:r>
      <w:proofErr w:type="gramEnd"/>
      <w:r w:rsidRPr="00501CE0">
        <w:rPr>
          <w:rFonts w:ascii="var(--INTERNAL-CODE-font)" w:eastAsia="Times New Roman" w:hAnsi="var(--INTERNAL-CODE-font)" w:cs="Courier New"/>
          <w:color w:val="F8F8F2"/>
          <w:sz w:val="23"/>
          <w:szCs w:val="23"/>
          <w:bdr w:val="none" w:sz="0" w:space="0" w:color="auto" w:frame="1"/>
          <w:lang w:eastAsia="es-ES"/>
        </w:rPr>
        <w:t xml:space="preserve"> data to disk ... ok</w:t>
      </w:r>
    </w:p>
    <w:p w:rsidR="00501CE0" w:rsidRPr="00501CE0" w:rsidRDefault="00501CE0" w:rsidP="00501CE0">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3"/>
          <w:szCs w:val="23"/>
          <w:bdr w:val="none" w:sz="0" w:space="0" w:color="auto" w:frame="1"/>
          <w:lang w:eastAsia="es-ES"/>
        </w:rPr>
      </w:pPr>
    </w:p>
    <w:p w:rsidR="00501CE0" w:rsidRPr="00501CE0" w:rsidRDefault="00501CE0" w:rsidP="00501CE0">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3"/>
          <w:szCs w:val="23"/>
          <w:bdr w:val="none" w:sz="0" w:space="0" w:color="auto" w:frame="1"/>
          <w:lang w:eastAsia="es-ES"/>
        </w:rPr>
      </w:pPr>
      <w:proofErr w:type="gramStart"/>
      <w:r w:rsidRPr="00501CE0">
        <w:rPr>
          <w:rFonts w:ascii="var(--INTERNAL-CODE-font)" w:eastAsia="Times New Roman" w:hAnsi="var(--INTERNAL-CODE-font)" w:cs="Courier New"/>
          <w:color w:val="F8F8F2"/>
          <w:sz w:val="23"/>
          <w:szCs w:val="23"/>
          <w:bdr w:val="none" w:sz="0" w:space="0" w:color="auto" w:frame="1"/>
          <w:lang w:eastAsia="es-ES"/>
        </w:rPr>
        <w:t>initdb</w:t>
      </w:r>
      <w:proofErr w:type="gramEnd"/>
      <w:r w:rsidRPr="00501CE0">
        <w:rPr>
          <w:rFonts w:ascii="var(--INTERNAL-CODE-font)" w:eastAsia="Times New Roman" w:hAnsi="var(--INTERNAL-CODE-font)" w:cs="Courier New"/>
          <w:color w:val="F8F8F2"/>
          <w:sz w:val="23"/>
          <w:szCs w:val="23"/>
          <w:bdr w:val="none" w:sz="0" w:space="0" w:color="auto" w:frame="1"/>
          <w:lang w:eastAsia="es-ES"/>
        </w:rPr>
        <w:t xml:space="preserve">: warning: enabling </w:t>
      </w:r>
      <w:r w:rsidRPr="00501CE0">
        <w:rPr>
          <w:rFonts w:ascii="var(--INTERNAL-CODE-font)" w:eastAsia="Times New Roman" w:hAnsi="var(--INTERNAL-CODE-font)" w:cs="Courier New"/>
          <w:color w:val="E6DB74"/>
          <w:sz w:val="23"/>
          <w:szCs w:val="23"/>
          <w:bdr w:val="none" w:sz="0" w:space="0" w:color="auto" w:frame="1"/>
          <w:lang w:eastAsia="es-ES"/>
        </w:rPr>
        <w:t>"trust"</w:t>
      </w:r>
      <w:r w:rsidRPr="00501CE0">
        <w:rPr>
          <w:rFonts w:ascii="var(--INTERNAL-CODE-font)" w:eastAsia="Times New Roman" w:hAnsi="var(--INTERNAL-CODE-font)" w:cs="Courier New"/>
          <w:color w:val="F8F8F2"/>
          <w:sz w:val="23"/>
          <w:szCs w:val="23"/>
          <w:bdr w:val="none" w:sz="0" w:space="0" w:color="auto" w:frame="1"/>
          <w:lang w:eastAsia="es-ES"/>
        </w:rPr>
        <w:t xml:space="preserve"> authentication </w:t>
      </w:r>
      <w:r w:rsidRPr="00501CE0">
        <w:rPr>
          <w:rFonts w:ascii="var(--INTERNAL-CODE-font)" w:eastAsia="Times New Roman" w:hAnsi="var(--INTERNAL-CODE-font)" w:cs="Courier New"/>
          <w:color w:val="66D9EF"/>
          <w:sz w:val="23"/>
          <w:szCs w:val="23"/>
          <w:bdr w:val="none" w:sz="0" w:space="0" w:color="auto" w:frame="1"/>
          <w:lang w:eastAsia="es-ES"/>
        </w:rPr>
        <w:t>for</w:t>
      </w:r>
      <w:r w:rsidRPr="00501CE0">
        <w:rPr>
          <w:rFonts w:ascii="var(--INTERNAL-CODE-font)" w:eastAsia="Times New Roman" w:hAnsi="var(--INTERNAL-CODE-font)" w:cs="Courier New"/>
          <w:color w:val="F8F8F2"/>
          <w:sz w:val="23"/>
          <w:szCs w:val="23"/>
          <w:bdr w:val="none" w:sz="0" w:space="0" w:color="auto" w:frame="1"/>
          <w:lang w:eastAsia="es-ES"/>
        </w:rPr>
        <w:t xml:space="preserve"> local connections</w:t>
      </w:r>
    </w:p>
    <w:p w:rsidR="00501CE0" w:rsidRPr="00501CE0" w:rsidRDefault="00501CE0" w:rsidP="00501CE0">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3"/>
          <w:szCs w:val="23"/>
          <w:bdr w:val="none" w:sz="0" w:space="0" w:color="auto" w:frame="1"/>
          <w:lang w:eastAsia="es-ES"/>
        </w:rPr>
      </w:pPr>
      <w:proofErr w:type="gramStart"/>
      <w:r w:rsidRPr="00501CE0">
        <w:rPr>
          <w:rFonts w:ascii="var(--INTERNAL-CODE-font)" w:eastAsia="Times New Roman" w:hAnsi="var(--INTERNAL-CODE-font)" w:cs="Courier New"/>
          <w:color w:val="F8F8F2"/>
          <w:sz w:val="23"/>
          <w:szCs w:val="23"/>
          <w:bdr w:val="none" w:sz="0" w:space="0" w:color="auto" w:frame="1"/>
          <w:lang w:eastAsia="es-ES"/>
        </w:rPr>
        <w:t>initdb</w:t>
      </w:r>
      <w:proofErr w:type="gramEnd"/>
      <w:r w:rsidRPr="00501CE0">
        <w:rPr>
          <w:rFonts w:ascii="var(--INTERNAL-CODE-font)" w:eastAsia="Times New Roman" w:hAnsi="var(--INTERNAL-CODE-font)" w:cs="Courier New"/>
          <w:color w:val="F8F8F2"/>
          <w:sz w:val="23"/>
          <w:szCs w:val="23"/>
          <w:bdr w:val="none" w:sz="0" w:space="0" w:color="auto" w:frame="1"/>
          <w:lang w:eastAsia="es-ES"/>
        </w:rPr>
        <w:t>: hint: You can change this by editing pg_hba.conf or using the option -A, or --auth-local and --auth-host, the next time you run initdb.</w:t>
      </w:r>
    </w:p>
    <w:p w:rsidR="00501CE0" w:rsidRPr="00501CE0" w:rsidRDefault="00501CE0" w:rsidP="00501CE0">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3"/>
          <w:szCs w:val="23"/>
          <w:bdr w:val="none" w:sz="0" w:space="0" w:color="auto" w:frame="1"/>
          <w:lang w:eastAsia="es-ES"/>
        </w:rPr>
      </w:pPr>
    </w:p>
    <w:p w:rsidR="00501CE0" w:rsidRPr="00501CE0" w:rsidRDefault="00501CE0" w:rsidP="00501CE0">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3"/>
          <w:szCs w:val="23"/>
          <w:bdr w:val="none" w:sz="0" w:space="0" w:color="auto" w:frame="1"/>
          <w:lang w:eastAsia="es-ES"/>
        </w:rPr>
      </w:pPr>
      <w:r w:rsidRPr="00501CE0">
        <w:rPr>
          <w:rFonts w:ascii="var(--INTERNAL-CODE-font)" w:eastAsia="Times New Roman" w:hAnsi="var(--INTERNAL-CODE-font)" w:cs="Courier New"/>
          <w:color w:val="F8F8F2"/>
          <w:sz w:val="23"/>
          <w:szCs w:val="23"/>
          <w:bdr w:val="none" w:sz="0" w:space="0" w:color="auto" w:frame="1"/>
          <w:lang w:eastAsia="es-ES"/>
        </w:rPr>
        <w:t>Success. You can now start the database server using:</w:t>
      </w:r>
    </w:p>
    <w:p w:rsidR="00501CE0" w:rsidRPr="00501CE0" w:rsidRDefault="00501CE0" w:rsidP="00501CE0">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3"/>
          <w:szCs w:val="23"/>
          <w:bdr w:val="none" w:sz="0" w:space="0" w:color="auto" w:frame="1"/>
          <w:lang w:eastAsia="es-ES"/>
        </w:rPr>
      </w:pPr>
    </w:p>
    <w:p w:rsidR="00501CE0" w:rsidRPr="00501CE0" w:rsidRDefault="00501CE0" w:rsidP="00501CE0">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3"/>
          <w:szCs w:val="23"/>
          <w:bdr w:val="none" w:sz="0" w:space="0" w:color="auto" w:frame="1"/>
          <w:lang w:eastAsia="es-ES"/>
        </w:rPr>
      </w:pPr>
      <w:r w:rsidRPr="00501CE0">
        <w:rPr>
          <w:rFonts w:ascii="var(--INTERNAL-CODE-font)" w:eastAsia="Times New Roman" w:hAnsi="var(--INTERNAL-CODE-font)" w:cs="Courier New"/>
          <w:color w:val="F8F8F2"/>
          <w:sz w:val="23"/>
          <w:szCs w:val="23"/>
          <w:bdr w:val="none" w:sz="0" w:space="0" w:color="auto" w:frame="1"/>
          <w:lang w:eastAsia="es-ES"/>
        </w:rPr>
        <w:t xml:space="preserve">    pg_ctl -D ^</w:t>
      </w:r>
      <w:r w:rsidRPr="00501CE0">
        <w:rPr>
          <w:rFonts w:ascii="var(--INTERNAL-CODE-font)" w:eastAsia="Times New Roman" w:hAnsi="var(--INTERNAL-CODE-font)" w:cs="Courier New"/>
          <w:color w:val="E6DB74"/>
          <w:sz w:val="23"/>
          <w:szCs w:val="23"/>
          <w:bdr w:val="none" w:sz="0" w:space="0" w:color="auto" w:frame="1"/>
          <w:lang w:eastAsia="es-ES"/>
        </w:rPr>
        <w:t>"^</w:t>
      </w:r>
      <w:proofErr w:type="gramStart"/>
      <w:r w:rsidRPr="00501CE0">
        <w:rPr>
          <w:rFonts w:ascii="var(--INTERNAL-CODE-font)" w:eastAsia="Times New Roman" w:hAnsi="var(--INTERNAL-CODE-font)" w:cs="Courier New"/>
          <w:color w:val="E6DB74"/>
          <w:sz w:val="23"/>
          <w:szCs w:val="23"/>
          <w:bdr w:val="none" w:sz="0" w:space="0" w:color="auto" w:frame="1"/>
          <w:lang w:eastAsia="es-ES"/>
        </w:rPr>
        <w:t>.^</w:t>
      </w:r>
      <w:proofErr w:type="gramEnd"/>
      <w:r w:rsidRPr="00501CE0">
        <w:rPr>
          <w:rFonts w:ascii="var(--INTERNAL-CODE-font)" w:eastAsia="Times New Roman" w:hAnsi="var(--INTERNAL-CODE-font)" w:cs="Courier New"/>
          <w:color w:val="E6DB74"/>
          <w:sz w:val="23"/>
          <w:szCs w:val="23"/>
          <w:bdr w:val="none" w:sz="0" w:space="0" w:color="auto" w:frame="1"/>
          <w:lang w:eastAsia="es-ES"/>
        </w:rPr>
        <w:t>\data^"</w:t>
      </w:r>
      <w:r w:rsidRPr="00501CE0">
        <w:rPr>
          <w:rFonts w:ascii="var(--INTERNAL-CODE-font)" w:eastAsia="Times New Roman" w:hAnsi="var(--INTERNAL-CODE-font)" w:cs="Courier New"/>
          <w:color w:val="F8F8F2"/>
          <w:sz w:val="23"/>
          <w:szCs w:val="23"/>
          <w:bdr w:val="none" w:sz="0" w:space="0" w:color="auto" w:frame="1"/>
          <w:lang w:eastAsia="es-ES"/>
        </w:rPr>
        <w:t xml:space="preserve"> -l logfile start</w:t>
      </w:r>
    </w:p>
    <w:p w:rsidR="00501CE0" w:rsidRPr="00501CE0" w:rsidRDefault="00501CE0" w:rsidP="00501CE0">
      <w:pPr>
        <w:shd w:val="clear" w:color="auto" w:fill="FFFFFF"/>
        <w:spacing w:before="100" w:beforeAutospacing="1" w:after="100" w:afterAutospacing="1" w:line="240" w:lineRule="auto"/>
        <w:outlineLvl w:val="3"/>
        <w:rPr>
          <w:rFonts w:ascii="Helvetica" w:eastAsia="Times New Roman" w:hAnsi="Helvetica" w:cs="Times New Roman"/>
          <w:spacing w:val="-15"/>
          <w:sz w:val="24"/>
          <w:szCs w:val="24"/>
          <w:lang w:eastAsia="es-ES"/>
        </w:rPr>
      </w:pPr>
      <w:r w:rsidRPr="00501CE0">
        <w:rPr>
          <w:rFonts w:ascii="Helvetica" w:eastAsia="Times New Roman" w:hAnsi="Helvetica" w:cs="Times New Roman"/>
          <w:spacing w:val="-15"/>
          <w:sz w:val="24"/>
          <w:szCs w:val="24"/>
          <w:lang w:eastAsia="es-ES"/>
        </w:rPr>
        <w:t>1.3. Iniciar el sistema gestor de base de datos</w:t>
      </w:r>
    </w:p>
    <w:p w:rsidR="00501CE0" w:rsidRPr="00501CE0" w:rsidRDefault="00501CE0" w:rsidP="00501CE0">
      <w:pPr>
        <w:numPr>
          <w:ilvl w:val="0"/>
          <w:numId w:val="14"/>
        </w:numPr>
        <w:shd w:val="clear" w:color="auto" w:fill="FFFFFF"/>
        <w:spacing w:before="100" w:beforeAutospacing="1" w:after="100" w:afterAutospacing="1" w:line="240" w:lineRule="auto"/>
        <w:rPr>
          <w:rFonts w:ascii="Helvetica" w:eastAsia="Times New Roman" w:hAnsi="Helvetica" w:cs="Times New Roman"/>
          <w:color w:val="323232"/>
          <w:sz w:val="24"/>
          <w:szCs w:val="24"/>
          <w:lang w:eastAsia="es-ES"/>
        </w:rPr>
      </w:pPr>
      <w:r w:rsidRPr="00501CE0">
        <w:rPr>
          <w:rFonts w:ascii="Helvetica" w:eastAsia="Times New Roman" w:hAnsi="Helvetica" w:cs="Times New Roman"/>
          <w:color w:val="323232"/>
          <w:sz w:val="24"/>
          <w:szCs w:val="24"/>
          <w:lang w:eastAsia="es-ES"/>
        </w:rPr>
        <w:t>Inicia el sistema gestor de base de datos ejecutando:</w:t>
      </w:r>
    </w:p>
    <w:p w:rsidR="00501CE0" w:rsidRPr="00501CE0" w:rsidRDefault="00501CE0" w:rsidP="00501CE0">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3"/>
          <w:szCs w:val="23"/>
          <w:bdr w:val="none" w:sz="0" w:space="0" w:color="auto" w:frame="1"/>
          <w:lang w:eastAsia="es-ES"/>
        </w:rPr>
      </w:pPr>
      <w:r w:rsidRPr="00501CE0">
        <w:rPr>
          <w:rFonts w:ascii="var(--INTERNAL-CODE-font)" w:eastAsia="Times New Roman" w:hAnsi="var(--INTERNAL-CODE-font)" w:cs="Courier New"/>
          <w:color w:val="F8F8F2"/>
          <w:sz w:val="23"/>
          <w:szCs w:val="23"/>
          <w:bdr w:val="none" w:sz="0" w:space="0" w:color="auto" w:frame="1"/>
          <w:lang w:eastAsia="es-ES"/>
        </w:rPr>
        <w:t>pg_ctl -D E:</w:t>
      </w:r>
      <w:r w:rsidRPr="00501CE0">
        <w:rPr>
          <w:rFonts w:ascii="var(--INTERNAL-CODE-font)" w:eastAsia="Times New Roman" w:hAnsi="var(--INTERNAL-CODE-font)" w:cs="Courier New"/>
          <w:color w:val="AE81FF"/>
          <w:sz w:val="23"/>
          <w:szCs w:val="23"/>
          <w:bdr w:val="none" w:sz="0" w:space="0" w:color="auto" w:frame="1"/>
          <w:lang w:eastAsia="es-ES"/>
        </w:rPr>
        <w:t>\99</w:t>
      </w:r>
      <w:r w:rsidRPr="00501CE0">
        <w:rPr>
          <w:rFonts w:ascii="var(--INTERNAL-CODE-font)" w:eastAsia="Times New Roman" w:hAnsi="var(--INTERNAL-CODE-font)" w:cs="Courier New"/>
          <w:color w:val="F8F8F2"/>
          <w:sz w:val="23"/>
          <w:szCs w:val="23"/>
          <w:bdr w:val="none" w:sz="0" w:space="0" w:color="auto" w:frame="1"/>
          <w:lang w:eastAsia="es-ES"/>
        </w:rPr>
        <w:t xml:space="preserve"> - Portables</w:t>
      </w:r>
      <w:r w:rsidRPr="00501CE0">
        <w:rPr>
          <w:rFonts w:ascii="var(--INTERNAL-CODE-font)" w:eastAsia="Times New Roman" w:hAnsi="var(--INTERNAL-CODE-font)" w:cs="Courier New"/>
          <w:color w:val="AE81FF"/>
          <w:sz w:val="23"/>
          <w:szCs w:val="23"/>
          <w:bdr w:val="none" w:sz="0" w:space="0" w:color="auto" w:frame="1"/>
          <w:lang w:eastAsia="es-ES"/>
        </w:rPr>
        <w:t>\p</w:t>
      </w:r>
      <w:r w:rsidRPr="00501CE0">
        <w:rPr>
          <w:rFonts w:ascii="var(--INTERNAL-CODE-font)" w:eastAsia="Times New Roman" w:hAnsi="var(--INTERNAL-CODE-font)" w:cs="Courier New"/>
          <w:color w:val="F8F8F2"/>
          <w:sz w:val="23"/>
          <w:szCs w:val="23"/>
          <w:bdr w:val="none" w:sz="0" w:space="0" w:color="auto" w:frame="1"/>
          <w:lang w:eastAsia="es-ES"/>
        </w:rPr>
        <w:t>gsql</w:t>
      </w:r>
      <w:r w:rsidRPr="00501CE0">
        <w:rPr>
          <w:rFonts w:ascii="var(--INTERNAL-CODE-font)" w:eastAsia="Times New Roman" w:hAnsi="var(--INTERNAL-CODE-font)" w:cs="Courier New"/>
          <w:color w:val="AE81FF"/>
          <w:sz w:val="23"/>
          <w:szCs w:val="23"/>
          <w:bdr w:val="none" w:sz="0" w:space="0" w:color="auto" w:frame="1"/>
          <w:lang w:eastAsia="es-ES"/>
        </w:rPr>
        <w:t>\d</w:t>
      </w:r>
      <w:r w:rsidRPr="00501CE0">
        <w:rPr>
          <w:rFonts w:ascii="var(--INTERNAL-CODE-font)" w:eastAsia="Times New Roman" w:hAnsi="var(--INTERNAL-CODE-font)" w:cs="Courier New"/>
          <w:color w:val="F8F8F2"/>
          <w:sz w:val="23"/>
          <w:szCs w:val="23"/>
          <w:bdr w:val="none" w:sz="0" w:space="0" w:color="auto" w:frame="1"/>
          <w:lang w:eastAsia="es-ES"/>
        </w:rPr>
        <w:t>ata -l logfile start</w:t>
      </w:r>
    </w:p>
    <w:p w:rsidR="00501CE0" w:rsidRPr="00501CE0" w:rsidRDefault="00501CE0" w:rsidP="00501CE0">
      <w:pPr>
        <w:shd w:val="clear" w:color="auto" w:fill="FFFFFF"/>
        <w:spacing w:before="100" w:beforeAutospacing="1" w:after="100" w:afterAutospacing="1" w:line="240" w:lineRule="auto"/>
        <w:rPr>
          <w:rFonts w:ascii="Helvetica" w:eastAsia="Times New Roman" w:hAnsi="Helvetica" w:cs="Times New Roman"/>
          <w:color w:val="323232"/>
          <w:sz w:val="24"/>
          <w:szCs w:val="24"/>
          <w:lang w:eastAsia="es-ES"/>
        </w:rPr>
      </w:pPr>
      <w:r w:rsidRPr="00501CE0">
        <w:rPr>
          <w:rFonts w:ascii="Helvetica" w:eastAsia="Times New Roman" w:hAnsi="Helvetica" w:cs="Times New Roman"/>
          <w:color w:val="323232"/>
          <w:sz w:val="24"/>
          <w:szCs w:val="24"/>
          <w:lang w:eastAsia="es-ES"/>
        </w:rPr>
        <w:t>La salida será similar a la siguiente:</w:t>
      </w:r>
    </w:p>
    <w:p w:rsidR="00501CE0" w:rsidRPr="00501CE0" w:rsidRDefault="00501CE0" w:rsidP="00501CE0">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3"/>
          <w:szCs w:val="23"/>
          <w:bdr w:val="none" w:sz="0" w:space="0" w:color="auto" w:frame="1"/>
          <w:lang w:eastAsia="es-ES"/>
        </w:rPr>
      </w:pPr>
      <w:r w:rsidRPr="00501CE0">
        <w:rPr>
          <w:rFonts w:ascii="var(--INTERNAL-CODE-font)" w:eastAsia="Times New Roman" w:hAnsi="var(--INTERNAL-CODE-font)" w:cs="Courier New"/>
          <w:color w:val="F8F8F2"/>
          <w:sz w:val="23"/>
          <w:szCs w:val="23"/>
          <w:bdr w:val="none" w:sz="0" w:space="0" w:color="auto" w:frame="1"/>
          <w:lang w:eastAsia="es-ES"/>
        </w:rPr>
        <w:t>E:</w:t>
      </w:r>
      <w:r w:rsidRPr="00501CE0">
        <w:rPr>
          <w:rFonts w:ascii="var(--INTERNAL-CODE-font)" w:eastAsia="Times New Roman" w:hAnsi="var(--INTERNAL-CODE-font)" w:cs="Courier New"/>
          <w:color w:val="AE81FF"/>
          <w:sz w:val="23"/>
          <w:szCs w:val="23"/>
          <w:bdr w:val="none" w:sz="0" w:space="0" w:color="auto" w:frame="1"/>
          <w:lang w:eastAsia="es-ES"/>
        </w:rPr>
        <w:t>\99</w:t>
      </w:r>
      <w:r w:rsidRPr="00501CE0">
        <w:rPr>
          <w:rFonts w:ascii="var(--INTERNAL-CODE-font)" w:eastAsia="Times New Roman" w:hAnsi="var(--INTERNAL-CODE-font)" w:cs="Courier New"/>
          <w:color w:val="F8F8F2"/>
          <w:sz w:val="23"/>
          <w:szCs w:val="23"/>
          <w:bdr w:val="none" w:sz="0" w:space="0" w:color="auto" w:frame="1"/>
          <w:lang w:eastAsia="es-ES"/>
        </w:rPr>
        <w:t xml:space="preserve"> - Portables</w:t>
      </w:r>
      <w:r w:rsidRPr="00501CE0">
        <w:rPr>
          <w:rFonts w:ascii="var(--INTERNAL-CODE-font)" w:eastAsia="Times New Roman" w:hAnsi="var(--INTERNAL-CODE-font)" w:cs="Courier New"/>
          <w:color w:val="AE81FF"/>
          <w:sz w:val="23"/>
          <w:szCs w:val="23"/>
          <w:bdr w:val="none" w:sz="0" w:space="0" w:color="auto" w:frame="1"/>
          <w:lang w:eastAsia="es-ES"/>
        </w:rPr>
        <w:t>\p</w:t>
      </w:r>
      <w:r w:rsidRPr="00501CE0">
        <w:rPr>
          <w:rFonts w:ascii="var(--INTERNAL-CODE-font)" w:eastAsia="Times New Roman" w:hAnsi="var(--INTERNAL-CODE-font)" w:cs="Courier New"/>
          <w:color w:val="F8F8F2"/>
          <w:sz w:val="23"/>
          <w:szCs w:val="23"/>
          <w:bdr w:val="none" w:sz="0" w:space="0" w:color="auto" w:frame="1"/>
          <w:lang w:eastAsia="es-ES"/>
        </w:rPr>
        <w:t>gsql&gt;pg_ctl -D .</w:t>
      </w:r>
      <w:r w:rsidRPr="00501CE0">
        <w:rPr>
          <w:rFonts w:ascii="var(--INTERNAL-CODE-font)" w:eastAsia="Times New Roman" w:hAnsi="var(--INTERNAL-CODE-font)" w:cs="Courier New"/>
          <w:color w:val="AE81FF"/>
          <w:sz w:val="23"/>
          <w:szCs w:val="23"/>
          <w:bdr w:val="none" w:sz="0" w:space="0" w:color="auto" w:frame="1"/>
          <w:lang w:eastAsia="es-ES"/>
        </w:rPr>
        <w:t>\d</w:t>
      </w:r>
      <w:r w:rsidRPr="00501CE0">
        <w:rPr>
          <w:rFonts w:ascii="var(--INTERNAL-CODE-font)" w:eastAsia="Times New Roman" w:hAnsi="var(--INTERNAL-CODE-font)" w:cs="Courier New"/>
          <w:color w:val="F8F8F2"/>
          <w:sz w:val="23"/>
          <w:szCs w:val="23"/>
          <w:bdr w:val="none" w:sz="0" w:space="0" w:color="auto" w:frame="1"/>
          <w:lang w:eastAsia="es-ES"/>
        </w:rPr>
        <w:t>ata -l logfile start</w:t>
      </w:r>
    </w:p>
    <w:p w:rsidR="00501CE0" w:rsidRPr="00501CE0" w:rsidRDefault="00501CE0" w:rsidP="00501CE0">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3"/>
          <w:szCs w:val="23"/>
          <w:bdr w:val="none" w:sz="0" w:space="0" w:color="auto" w:frame="1"/>
          <w:lang w:eastAsia="es-ES"/>
        </w:rPr>
      </w:pPr>
      <w:proofErr w:type="gramStart"/>
      <w:r w:rsidRPr="00501CE0">
        <w:rPr>
          <w:rFonts w:ascii="var(--INTERNAL-CODE-font)" w:eastAsia="Times New Roman" w:hAnsi="var(--INTERNAL-CODE-font)" w:cs="Courier New"/>
          <w:color w:val="F8F8F2"/>
          <w:sz w:val="23"/>
          <w:szCs w:val="23"/>
          <w:bdr w:val="none" w:sz="0" w:space="0" w:color="auto" w:frame="1"/>
          <w:lang w:eastAsia="es-ES"/>
        </w:rPr>
        <w:t>waiting</w:t>
      </w:r>
      <w:proofErr w:type="gramEnd"/>
      <w:r w:rsidRPr="00501CE0">
        <w:rPr>
          <w:rFonts w:ascii="var(--INTERNAL-CODE-font)" w:eastAsia="Times New Roman" w:hAnsi="var(--INTERNAL-CODE-font)" w:cs="Courier New"/>
          <w:color w:val="F8F8F2"/>
          <w:sz w:val="23"/>
          <w:szCs w:val="23"/>
          <w:bdr w:val="none" w:sz="0" w:space="0" w:color="auto" w:frame="1"/>
          <w:lang w:eastAsia="es-ES"/>
        </w:rPr>
        <w:t xml:space="preserve"> </w:t>
      </w:r>
      <w:r w:rsidRPr="00501CE0">
        <w:rPr>
          <w:rFonts w:ascii="var(--INTERNAL-CODE-font)" w:eastAsia="Times New Roman" w:hAnsi="var(--INTERNAL-CODE-font)" w:cs="Courier New"/>
          <w:color w:val="66D9EF"/>
          <w:sz w:val="23"/>
          <w:szCs w:val="23"/>
          <w:bdr w:val="none" w:sz="0" w:space="0" w:color="auto" w:frame="1"/>
          <w:lang w:eastAsia="es-ES"/>
        </w:rPr>
        <w:t>for</w:t>
      </w:r>
      <w:r w:rsidRPr="00501CE0">
        <w:rPr>
          <w:rFonts w:ascii="var(--INTERNAL-CODE-font)" w:eastAsia="Times New Roman" w:hAnsi="var(--INTERNAL-CODE-font)" w:cs="Courier New"/>
          <w:color w:val="F8F8F2"/>
          <w:sz w:val="23"/>
          <w:szCs w:val="23"/>
          <w:bdr w:val="none" w:sz="0" w:space="0" w:color="auto" w:frame="1"/>
          <w:lang w:eastAsia="es-ES"/>
        </w:rPr>
        <w:t xml:space="preserve"> server to start.... </w:t>
      </w:r>
      <w:r w:rsidRPr="00501CE0">
        <w:rPr>
          <w:rFonts w:ascii="var(--INTERNAL-CODE-font)" w:eastAsia="Times New Roman" w:hAnsi="var(--INTERNAL-CODE-font)" w:cs="Courier New"/>
          <w:color w:val="66D9EF"/>
          <w:sz w:val="23"/>
          <w:szCs w:val="23"/>
          <w:bdr w:val="none" w:sz="0" w:space="0" w:color="auto" w:frame="1"/>
          <w:lang w:eastAsia="es-ES"/>
        </w:rPr>
        <w:t>done</w:t>
      </w:r>
    </w:p>
    <w:p w:rsidR="00501CE0" w:rsidRPr="00501CE0" w:rsidRDefault="00501CE0" w:rsidP="00501CE0">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3"/>
          <w:szCs w:val="23"/>
          <w:bdr w:val="none" w:sz="0" w:space="0" w:color="auto" w:frame="1"/>
          <w:lang w:eastAsia="es-ES"/>
        </w:rPr>
      </w:pPr>
      <w:proofErr w:type="gramStart"/>
      <w:r w:rsidRPr="00501CE0">
        <w:rPr>
          <w:rFonts w:ascii="var(--INTERNAL-CODE-font)" w:eastAsia="Times New Roman" w:hAnsi="var(--INTERNAL-CODE-font)" w:cs="Courier New"/>
          <w:color w:val="F8F8F2"/>
          <w:sz w:val="23"/>
          <w:szCs w:val="23"/>
          <w:bdr w:val="none" w:sz="0" w:space="0" w:color="auto" w:frame="1"/>
          <w:lang w:eastAsia="es-ES"/>
        </w:rPr>
        <w:t>server</w:t>
      </w:r>
      <w:proofErr w:type="gramEnd"/>
      <w:r w:rsidRPr="00501CE0">
        <w:rPr>
          <w:rFonts w:ascii="var(--INTERNAL-CODE-font)" w:eastAsia="Times New Roman" w:hAnsi="var(--INTERNAL-CODE-font)" w:cs="Courier New"/>
          <w:color w:val="F8F8F2"/>
          <w:sz w:val="23"/>
          <w:szCs w:val="23"/>
          <w:bdr w:val="none" w:sz="0" w:space="0" w:color="auto" w:frame="1"/>
          <w:lang w:eastAsia="es-ES"/>
        </w:rPr>
        <w:t xml:space="preserve"> started</w:t>
      </w:r>
    </w:p>
    <w:p w:rsidR="00501CE0" w:rsidRPr="00501CE0" w:rsidRDefault="00501CE0" w:rsidP="00501CE0">
      <w:pPr>
        <w:shd w:val="clear" w:color="auto" w:fill="FFFFFF"/>
        <w:spacing w:before="100" w:beforeAutospacing="1" w:after="100" w:afterAutospacing="1" w:line="240" w:lineRule="auto"/>
        <w:rPr>
          <w:rFonts w:ascii="Helvetica" w:eastAsia="Times New Roman" w:hAnsi="Helvetica" w:cs="Times New Roman"/>
          <w:color w:val="323232"/>
          <w:sz w:val="24"/>
          <w:szCs w:val="24"/>
          <w:lang w:eastAsia="es-ES"/>
        </w:rPr>
      </w:pPr>
      <w:r w:rsidRPr="00501CE0">
        <w:rPr>
          <w:rFonts w:ascii="Helvetica" w:eastAsia="Times New Roman" w:hAnsi="Helvetica" w:cs="Times New Roman"/>
          <w:color w:val="323232"/>
          <w:sz w:val="24"/>
          <w:szCs w:val="24"/>
          <w:lang w:eastAsia="es-ES"/>
        </w:rPr>
        <w:t>El </w:t>
      </w:r>
      <w:r w:rsidRPr="00501CE0">
        <w:rPr>
          <w:rFonts w:ascii="Helvetica" w:eastAsia="Times New Roman" w:hAnsi="Helvetica" w:cs="Times New Roman"/>
          <w:b/>
          <w:bCs/>
          <w:color w:val="323232"/>
          <w:sz w:val="24"/>
          <w:szCs w:val="24"/>
          <w:lang w:eastAsia="es-ES"/>
        </w:rPr>
        <w:t>puerto por defecto de PostgreSQL es el</w:t>
      </w:r>
      <w:r w:rsidRPr="00501CE0">
        <w:rPr>
          <w:rFonts w:ascii="Helvetica" w:eastAsia="Times New Roman" w:hAnsi="Helvetica" w:cs="Times New Roman"/>
          <w:color w:val="323232"/>
          <w:sz w:val="24"/>
          <w:szCs w:val="24"/>
          <w:lang w:eastAsia="es-ES"/>
        </w:rPr>
        <w:t> </w:t>
      </w:r>
      <w:r w:rsidRPr="00501CE0">
        <w:rPr>
          <w:rFonts w:ascii="Helvetica" w:eastAsia="Times New Roman" w:hAnsi="Helvetica" w:cs="Times New Roman"/>
          <w:b/>
          <w:bCs/>
          <w:color w:val="323232"/>
          <w:sz w:val="24"/>
          <w:szCs w:val="24"/>
          <w:lang w:eastAsia="es-ES"/>
        </w:rPr>
        <w:t>5432</w:t>
      </w:r>
      <w:r w:rsidRPr="00501CE0">
        <w:rPr>
          <w:rFonts w:ascii="Helvetica" w:eastAsia="Times New Roman" w:hAnsi="Helvetica" w:cs="Times New Roman"/>
          <w:color w:val="323232"/>
          <w:sz w:val="24"/>
          <w:szCs w:val="24"/>
          <w:lang w:eastAsia="es-ES"/>
        </w:rPr>
        <w:t>. Si deseas cambiar el puerto, puedes hacerlo en el archivo </w:t>
      </w:r>
      <w:r w:rsidRPr="00501CE0">
        <w:rPr>
          <w:rFonts w:ascii="var(--INTERNAL-CODE-font)" w:eastAsia="Times New Roman" w:hAnsi="var(--INTERNAL-CODE-font)" w:cs="Courier New"/>
          <w:color w:val="323232"/>
          <w:bdr w:val="single" w:sz="6" w:space="0" w:color="auto" w:frame="1"/>
          <w:lang w:eastAsia="es-ES"/>
        </w:rPr>
        <w:t>postgresql.conf</w:t>
      </w:r>
      <w:r w:rsidRPr="00501CE0">
        <w:rPr>
          <w:rFonts w:ascii="Helvetica" w:eastAsia="Times New Roman" w:hAnsi="Helvetica" w:cs="Times New Roman"/>
          <w:color w:val="323232"/>
          <w:sz w:val="24"/>
          <w:szCs w:val="24"/>
          <w:lang w:eastAsia="es-ES"/>
        </w:rPr>
        <w:t> en la carpeta </w:t>
      </w:r>
      <w:r w:rsidRPr="00501CE0">
        <w:rPr>
          <w:rFonts w:ascii="var(--INTERNAL-CODE-font)" w:eastAsia="Times New Roman" w:hAnsi="var(--INTERNAL-CODE-font)" w:cs="Courier New"/>
          <w:color w:val="323232"/>
          <w:bdr w:val="single" w:sz="6" w:space="0" w:color="auto" w:frame="1"/>
          <w:lang w:eastAsia="es-ES"/>
        </w:rPr>
        <w:t>data</w:t>
      </w:r>
      <w:r w:rsidRPr="00501CE0">
        <w:rPr>
          <w:rFonts w:ascii="Helvetica" w:eastAsia="Times New Roman" w:hAnsi="Helvetica" w:cs="Times New Roman"/>
          <w:color w:val="323232"/>
          <w:sz w:val="24"/>
          <w:szCs w:val="24"/>
          <w:lang w:eastAsia="es-ES"/>
        </w:rPr>
        <w:t> que hemos creado.</w:t>
      </w:r>
    </w:p>
    <w:p w:rsidR="00501CE0" w:rsidRPr="00501CE0" w:rsidRDefault="00501CE0" w:rsidP="00501CE0">
      <w:pPr>
        <w:shd w:val="clear" w:color="auto" w:fill="FFFFFF"/>
        <w:spacing w:before="100" w:beforeAutospacing="1" w:after="100" w:afterAutospacing="1" w:line="240" w:lineRule="auto"/>
        <w:outlineLvl w:val="3"/>
        <w:rPr>
          <w:rFonts w:ascii="Helvetica" w:eastAsia="Times New Roman" w:hAnsi="Helvetica" w:cs="Times New Roman"/>
          <w:spacing w:val="-15"/>
          <w:sz w:val="24"/>
          <w:szCs w:val="24"/>
          <w:lang w:eastAsia="es-ES"/>
        </w:rPr>
      </w:pPr>
      <w:r w:rsidRPr="00501CE0">
        <w:rPr>
          <w:rFonts w:ascii="Helvetica" w:eastAsia="Times New Roman" w:hAnsi="Helvetica" w:cs="Times New Roman"/>
          <w:spacing w:val="-15"/>
          <w:sz w:val="24"/>
          <w:szCs w:val="24"/>
          <w:lang w:eastAsia="es-ES"/>
        </w:rPr>
        <w:t>1.4. pgAdmin4</w:t>
      </w:r>
    </w:p>
    <w:p w:rsidR="00501CE0" w:rsidRPr="00501CE0" w:rsidRDefault="00501CE0" w:rsidP="00501CE0">
      <w:pPr>
        <w:shd w:val="clear" w:color="auto" w:fill="FFFFFF"/>
        <w:spacing w:before="100" w:beforeAutospacing="1" w:after="100" w:afterAutospacing="1" w:line="240" w:lineRule="auto"/>
        <w:rPr>
          <w:rFonts w:ascii="Helvetica" w:eastAsia="Times New Roman" w:hAnsi="Helvetica" w:cs="Times New Roman"/>
          <w:color w:val="323232"/>
          <w:sz w:val="24"/>
          <w:szCs w:val="24"/>
          <w:lang w:eastAsia="es-ES"/>
        </w:rPr>
      </w:pPr>
      <w:r w:rsidRPr="00501CE0">
        <w:rPr>
          <w:rFonts w:ascii="Helvetica" w:eastAsia="Times New Roman" w:hAnsi="Helvetica" w:cs="Times New Roman"/>
          <w:color w:val="323232"/>
          <w:sz w:val="24"/>
          <w:szCs w:val="24"/>
          <w:lang w:eastAsia="es-ES"/>
        </w:rPr>
        <w:t>Aunque trabajaremos con Dbeaver, una vez que el servidor PostgreSQL esté en funcionamiento, puedes usar pgAdmin4 para administrar la base de datos. Para abrir pgAdmin4, sigue los siguientes pasos:</w:t>
      </w:r>
    </w:p>
    <w:p w:rsidR="00501CE0" w:rsidRPr="00501CE0" w:rsidRDefault="00501CE0" w:rsidP="00501CE0">
      <w:pPr>
        <w:numPr>
          <w:ilvl w:val="0"/>
          <w:numId w:val="15"/>
        </w:numPr>
        <w:shd w:val="clear" w:color="auto" w:fill="FFFFFF"/>
        <w:spacing w:before="100" w:beforeAutospacing="1" w:after="100" w:afterAutospacing="1" w:line="240" w:lineRule="auto"/>
        <w:rPr>
          <w:rFonts w:ascii="Helvetica" w:eastAsia="Times New Roman" w:hAnsi="Helvetica" w:cs="Times New Roman"/>
          <w:color w:val="323232"/>
          <w:sz w:val="24"/>
          <w:szCs w:val="24"/>
          <w:lang w:eastAsia="es-ES"/>
        </w:rPr>
      </w:pPr>
      <w:r w:rsidRPr="00501CE0">
        <w:rPr>
          <w:rFonts w:ascii="Helvetica" w:eastAsia="Times New Roman" w:hAnsi="Helvetica" w:cs="Times New Roman"/>
          <w:color w:val="323232"/>
          <w:sz w:val="24"/>
          <w:szCs w:val="24"/>
          <w:lang w:eastAsia="es-ES"/>
        </w:rPr>
        <w:t>Descarga </w:t>
      </w:r>
      <w:hyperlink r:id="rId80" w:history="1">
        <w:r w:rsidRPr="00501CE0">
          <w:rPr>
            <w:rFonts w:ascii="Helvetica" w:eastAsia="Times New Roman" w:hAnsi="Helvetica" w:cs="Times New Roman"/>
            <w:b/>
            <w:bCs/>
            <w:color w:val="0000FF"/>
            <w:sz w:val="24"/>
            <w:szCs w:val="24"/>
            <w:u w:val="single"/>
            <w:lang w:eastAsia="es-ES"/>
          </w:rPr>
          <w:t>pgAdmin4</w:t>
        </w:r>
      </w:hyperlink>
      <w:r w:rsidRPr="00501CE0">
        <w:rPr>
          <w:rFonts w:ascii="Helvetica" w:eastAsia="Times New Roman" w:hAnsi="Helvetica" w:cs="Times New Roman"/>
          <w:color w:val="323232"/>
          <w:sz w:val="24"/>
          <w:szCs w:val="24"/>
          <w:lang w:eastAsia="es-ES"/>
        </w:rPr>
        <w:t>: </w:t>
      </w:r>
      <w:hyperlink r:id="rId81" w:history="1">
        <w:r w:rsidRPr="00501CE0">
          <w:rPr>
            <w:rFonts w:ascii="Helvetica" w:eastAsia="Times New Roman" w:hAnsi="Helvetica" w:cs="Times New Roman"/>
            <w:color w:val="0000FF"/>
            <w:sz w:val="24"/>
            <w:szCs w:val="24"/>
            <w:u w:val="single"/>
            <w:lang w:eastAsia="es-ES"/>
          </w:rPr>
          <w:t>https://www.pgadmin.org/download/</w:t>
        </w:r>
      </w:hyperlink>
      <w:r w:rsidRPr="00501CE0">
        <w:rPr>
          <w:rFonts w:ascii="Helvetica" w:eastAsia="Times New Roman" w:hAnsi="Helvetica" w:cs="Times New Roman"/>
          <w:color w:val="323232"/>
          <w:sz w:val="24"/>
          <w:szCs w:val="24"/>
          <w:lang w:eastAsia="es-ES"/>
        </w:rPr>
        <w:t>.</w:t>
      </w:r>
    </w:p>
    <w:p w:rsidR="00501CE0" w:rsidRPr="00501CE0" w:rsidRDefault="00501CE0" w:rsidP="00501CE0">
      <w:pPr>
        <w:shd w:val="clear" w:color="auto" w:fill="FFFFFF"/>
        <w:spacing w:before="100" w:beforeAutospacing="1" w:after="100" w:afterAutospacing="1" w:line="240" w:lineRule="auto"/>
        <w:rPr>
          <w:rFonts w:ascii="Helvetica" w:eastAsia="Times New Roman" w:hAnsi="Helvetica" w:cs="Times New Roman"/>
          <w:color w:val="323232"/>
          <w:sz w:val="24"/>
          <w:szCs w:val="24"/>
          <w:lang w:eastAsia="es-ES"/>
        </w:rPr>
      </w:pPr>
      <w:r w:rsidRPr="00501CE0">
        <w:rPr>
          <w:rFonts w:ascii="Helvetica" w:eastAsia="Times New Roman" w:hAnsi="Helvetica" w:cs="Times New Roman"/>
          <w:color w:val="323232"/>
          <w:sz w:val="24"/>
          <w:szCs w:val="24"/>
          <w:lang w:eastAsia="es-ES"/>
        </w:rPr>
        <w:t>Esta es una herramienta de administración de bases de datos para PostgreSQL y derivados, que </w:t>
      </w:r>
      <w:r w:rsidRPr="00501CE0">
        <w:rPr>
          <w:rFonts w:ascii="Helvetica" w:eastAsia="Times New Roman" w:hAnsi="Helvetica" w:cs="Times New Roman"/>
          <w:b/>
          <w:bCs/>
          <w:color w:val="323232"/>
          <w:sz w:val="24"/>
          <w:szCs w:val="24"/>
          <w:lang w:eastAsia="es-ES"/>
        </w:rPr>
        <w:t>puede ser instalada para un usuario concreto</w:t>
      </w:r>
      <w:r w:rsidRPr="00501CE0">
        <w:rPr>
          <w:rFonts w:ascii="Helvetica" w:eastAsia="Times New Roman" w:hAnsi="Helvetica" w:cs="Times New Roman"/>
          <w:color w:val="323232"/>
          <w:sz w:val="24"/>
          <w:szCs w:val="24"/>
          <w:lang w:eastAsia="es-ES"/>
        </w:rPr>
        <w:t>.</w:t>
      </w:r>
    </w:p>
    <w:p w:rsidR="00501CE0" w:rsidRPr="00501CE0" w:rsidRDefault="00501CE0" w:rsidP="00501CE0">
      <w:pPr>
        <w:numPr>
          <w:ilvl w:val="0"/>
          <w:numId w:val="16"/>
        </w:numPr>
        <w:shd w:val="clear" w:color="auto" w:fill="FFFFFF"/>
        <w:spacing w:before="100" w:beforeAutospacing="1" w:after="100" w:afterAutospacing="1" w:line="240" w:lineRule="auto"/>
        <w:rPr>
          <w:rFonts w:ascii="Helvetica" w:eastAsia="Times New Roman" w:hAnsi="Helvetica" w:cs="Times New Roman"/>
          <w:color w:val="323232"/>
          <w:sz w:val="24"/>
          <w:szCs w:val="24"/>
          <w:lang w:eastAsia="es-ES"/>
        </w:rPr>
      </w:pPr>
      <w:r w:rsidRPr="00501CE0">
        <w:rPr>
          <w:rFonts w:ascii="Helvetica" w:eastAsia="Times New Roman" w:hAnsi="Helvetica" w:cs="Times New Roman"/>
          <w:color w:val="323232"/>
          <w:sz w:val="24"/>
          <w:szCs w:val="24"/>
          <w:lang w:eastAsia="es-ES"/>
        </w:rPr>
        <w:t>Instala pgAdmin4 en la carpeta de tu elección. Por ejemplo, en la carpeta </w:t>
      </w:r>
      <w:r w:rsidRPr="00501CE0">
        <w:rPr>
          <w:rFonts w:ascii="var(--INTERNAL-CODE-font)" w:eastAsia="Times New Roman" w:hAnsi="var(--INTERNAL-CODE-font)" w:cs="Courier New"/>
          <w:color w:val="323232"/>
          <w:bdr w:val="single" w:sz="6" w:space="0" w:color="auto" w:frame="1"/>
          <w:lang w:eastAsia="es-ES"/>
        </w:rPr>
        <w:t>E:\99 - Portables\pgsql\pgAdmin4</w:t>
      </w:r>
      <w:r w:rsidRPr="00501CE0">
        <w:rPr>
          <w:rFonts w:ascii="Helvetica" w:eastAsia="Times New Roman" w:hAnsi="Helvetica" w:cs="Times New Roman"/>
          <w:color w:val="323232"/>
          <w:sz w:val="24"/>
          <w:szCs w:val="24"/>
          <w:lang w:eastAsia="es-ES"/>
        </w:rPr>
        <w:t>.</w:t>
      </w:r>
    </w:p>
    <w:p w:rsidR="00501CE0" w:rsidRPr="00501CE0" w:rsidRDefault="00501CE0" w:rsidP="00501CE0">
      <w:pPr>
        <w:numPr>
          <w:ilvl w:val="0"/>
          <w:numId w:val="16"/>
        </w:numPr>
        <w:shd w:val="clear" w:color="auto" w:fill="FFFFFF"/>
        <w:spacing w:before="100" w:beforeAutospacing="1" w:after="100" w:afterAutospacing="1" w:line="240" w:lineRule="auto"/>
        <w:rPr>
          <w:rFonts w:ascii="Helvetica" w:eastAsia="Times New Roman" w:hAnsi="Helvetica" w:cs="Times New Roman"/>
          <w:color w:val="323232"/>
          <w:sz w:val="24"/>
          <w:szCs w:val="24"/>
          <w:lang w:eastAsia="es-ES"/>
        </w:rPr>
      </w:pPr>
      <w:r w:rsidRPr="00501CE0">
        <w:rPr>
          <w:rFonts w:ascii="Helvetica" w:eastAsia="Times New Roman" w:hAnsi="Helvetica" w:cs="Times New Roman"/>
          <w:color w:val="323232"/>
          <w:sz w:val="24"/>
          <w:szCs w:val="24"/>
          <w:lang w:eastAsia="es-ES"/>
        </w:rPr>
        <w:t>Haz doble </w:t>
      </w:r>
      <w:r w:rsidRPr="00501CE0">
        <w:rPr>
          <w:rFonts w:ascii="Helvetica" w:eastAsia="Times New Roman" w:hAnsi="Helvetica" w:cs="Times New Roman"/>
          <w:b/>
          <w:bCs/>
          <w:color w:val="323232"/>
          <w:sz w:val="24"/>
          <w:szCs w:val="24"/>
          <w:lang w:eastAsia="es-ES"/>
        </w:rPr>
        <w:t>clic en la aplicación pgAdmin4</w:t>
      </w:r>
      <w:r w:rsidRPr="00501CE0">
        <w:rPr>
          <w:rFonts w:ascii="Helvetica" w:eastAsia="Times New Roman" w:hAnsi="Helvetica" w:cs="Times New Roman"/>
          <w:color w:val="323232"/>
          <w:sz w:val="24"/>
          <w:szCs w:val="24"/>
          <w:lang w:eastAsia="es-ES"/>
        </w:rPr>
        <w:t> (ruta </w:t>
      </w:r>
      <w:r w:rsidRPr="00501CE0">
        <w:rPr>
          <w:rFonts w:ascii="var(--INTERNAL-CODE-font)" w:eastAsia="Times New Roman" w:hAnsi="var(--INTERNAL-CODE-font)" w:cs="Courier New"/>
          <w:color w:val="323232"/>
          <w:bdr w:val="single" w:sz="6" w:space="0" w:color="auto" w:frame="1"/>
          <w:lang w:eastAsia="es-ES"/>
        </w:rPr>
        <w:t>E:\99 - Portables\pgAdmin 4\runtime</w:t>
      </w:r>
      <w:r w:rsidRPr="00501CE0">
        <w:rPr>
          <w:rFonts w:ascii="Helvetica" w:eastAsia="Times New Roman" w:hAnsi="Helvetica" w:cs="Times New Roman"/>
          <w:color w:val="323232"/>
          <w:sz w:val="24"/>
          <w:szCs w:val="24"/>
          <w:lang w:eastAsia="es-ES"/>
        </w:rPr>
        <w:t>) para iniciar el programa (antes era versión Web pero ahora es versión de escritorio).</w:t>
      </w:r>
    </w:p>
    <w:p w:rsidR="00501CE0" w:rsidRPr="00501CE0" w:rsidRDefault="00501CE0" w:rsidP="00501CE0">
      <w:pPr>
        <w:numPr>
          <w:ilvl w:val="0"/>
          <w:numId w:val="16"/>
        </w:numPr>
        <w:shd w:val="clear" w:color="auto" w:fill="FFFFFF"/>
        <w:spacing w:before="100" w:beforeAutospacing="1" w:after="100" w:afterAutospacing="1" w:line="240" w:lineRule="auto"/>
        <w:rPr>
          <w:rFonts w:ascii="Helvetica" w:eastAsia="Times New Roman" w:hAnsi="Helvetica" w:cs="Times New Roman"/>
          <w:color w:val="323232"/>
          <w:sz w:val="24"/>
          <w:szCs w:val="24"/>
          <w:lang w:eastAsia="es-ES"/>
        </w:rPr>
      </w:pPr>
      <w:r w:rsidRPr="00501CE0">
        <w:rPr>
          <w:rFonts w:ascii="Helvetica" w:eastAsia="Times New Roman" w:hAnsi="Helvetica" w:cs="Times New Roman"/>
          <w:color w:val="323232"/>
          <w:sz w:val="24"/>
          <w:szCs w:val="24"/>
          <w:lang w:eastAsia="es-ES"/>
        </w:rPr>
        <w:t>Ahora haz clic en </w:t>
      </w:r>
      <w:r w:rsidRPr="00501CE0">
        <w:rPr>
          <w:rFonts w:ascii="var(--INTERNAL-CODE-font)" w:eastAsia="Times New Roman" w:hAnsi="var(--INTERNAL-CODE-font)" w:cs="Courier New"/>
          <w:color w:val="323232"/>
          <w:bdr w:val="single" w:sz="6" w:space="0" w:color="auto" w:frame="1"/>
          <w:lang w:eastAsia="es-ES"/>
        </w:rPr>
        <w:t>Servers</w:t>
      </w:r>
      <w:r w:rsidRPr="00501CE0">
        <w:rPr>
          <w:rFonts w:ascii="Helvetica" w:eastAsia="Times New Roman" w:hAnsi="Helvetica" w:cs="Times New Roman"/>
          <w:color w:val="323232"/>
          <w:sz w:val="24"/>
          <w:szCs w:val="24"/>
          <w:lang w:eastAsia="es-ES"/>
        </w:rPr>
        <w:t> en el lado derecho para crear un nuevo servidor para tu base de datos. Completa los detalles requeridos. Crea una </w:t>
      </w:r>
      <w:r w:rsidRPr="00501CE0">
        <w:rPr>
          <w:rFonts w:ascii="Helvetica" w:eastAsia="Times New Roman" w:hAnsi="Helvetica" w:cs="Times New Roman"/>
          <w:b/>
          <w:bCs/>
          <w:color w:val="323232"/>
          <w:sz w:val="24"/>
          <w:szCs w:val="24"/>
          <w:lang w:eastAsia="es-ES"/>
        </w:rPr>
        <w:t>conexión con el servidor local en el puerto 5432 y con el usuario postgres</w:t>
      </w:r>
      <w:r w:rsidRPr="00501CE0">
        <w:rPr>
          <w:rFonts w:ascii="Helvetica" w:eastAsia="Times New Roman" w:hAnsi="Helvetica" w:cs="Times New Roman"/>
          <w:color w:val="323232"/>
          <w:sz w:val="24"/>
          <w:szCs w:val="24"/>
          <w:lang w:eastAsia="es-ES"/>
        </w:rPr>
        <w:t>:</w:t>
      </w:r>
    </w:p>
    <w:p w:rsidR="00501CE0" w:rsidRPr="00501CE0" w:rsidRDefault="00501CE0" w:rsidP="00501CE0">
      <w:pPr>
        <w:pStyle w:val="NormalWeb"/>
        <w:numPr>
          <w:ilvl w:val="0"/>
          <w:numId w:val="17"/>
        </w:numPr>
        <w:shd w:val="clear" w:color="auto" w:fill="FFFFFF"/>
        <w:rPr>
          <w:rFonts w:ascii="Helvetica" w:hAnsi="Helvetica"/>
          <w:color w:val="323232"/>
        </w:rPr>
      </w:pPr>
      <w:r>
        <w:rPr>
          <w:rFonts w:ascii="Helvetica" w:hAnsi="Helvetica"/>
          <w:noProof/>
          <w:color w:val="323232"/>
        </w:rPr>
        <w:lastRenderedPageBreak/>
        <w:drawing>
          <wp:inline distT="0" distB="0" distL="0" distR="0" wp14:anchorId="40B51938" wp14:editId="7E9553A1">
            <wp:extent cx="2382520" cy="3489960"/>
            <wp:effectExtent l="0" t="0" r="0" b="0"/>
            <wp:docPr id="16" name="Imagen 16" descr="C:\Users\a24aliciama\Pictures\pgadmi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24aliciama\Pictures\pgadmin4.png"/>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2382520" cy="3489960"/>
                    </a:xfrm>
                    <a:prstGeom prst="rect">
                      <a:avLst/>
                    </a:prstGeom>
                    <a:noFill/>
                    <a:ln>
                      <a:noFill/>
                    </a:ln>
                  </pic:spPr>
                </pic:pic>
              </a:graphicData>
            </a:graphic>
          </wp:inline>
        </w:drawing>
      </w:r>
      <w:hyperlink r:id="rId83" w:history="1">
        <w:r w:rsidRPr="00501CE0">
          <w:rPr>
            <w:rFonts w:ascii="Helvetica" w:hAnsi="Helvetica"/>
            <w:color w:val="0000FF"/>
          </w:rPr>
          <w:br/>
        </w:r>
      </w:hyperlink>
      <w:r w:rsidRPr="00501CE0">
        <w:rPr>
          <w:rFonts w:ascii="Helvetica" w:hAnsi="Helvetica"/>
          <w:color w:val="323232"/>
        </w:rPr>
        <w:t>Haz clic en la sección de </w:t>
      </w:r>
      <w:r w:rsidRPr="00501CE0">
        <w:rPr>
          <w:rFonts w:ascii="var(--INTERNAL-CODE-font)" w:hAnsi="var(--INTERNAL-CODE-font)" w:cs="Courier New"/>
          <w:b/>
          <w:bCs/>
          <w:color w:val="323232"/>
          <w:sz w:val="22"/>
          <w:szCs w:val="22"/>
          <w:bdr w:val="single" w:sz="6" w:space="0" w:color="auto" w:frame="1"/>
        </w:rPr>
        <w:t>Databases</w:t>
      </w:r>
      <w:r w:rsidRPr="00501CE0">
        <w:rPr>
          <w:rFonts w:ascii="Helvetica" w:hAnsi="Helvetica"/>
          <w:b/>
          <w:bCs/>
          <w:color w:val="323232"/>
        </w:rPr>
        <w:t> para crear una nueva base de datos</w:t>
      </w:r>
      <w:r w:rsidRPr="00501CE0">
        <w:rPr>
          <w:rFonts w:ascii="Helvetica" w:hAnsi="Helvetica"/>
          <w:color w:val="323232"/>
        </w:rPr>
        <w:t> para tu trabajo y comenzar a usarla.</w:t>
      </w:r>
    </w:p>
    <w:p w:rsidR="00501CE0" w:rsidRPr="00501CE0" w:rsidRDefault="00501CE0" w:rsidP="00501CE0">
      <w:pPr>
        <w:numPr>
          <w:ilvl w:val="0"/>
          <w:numId w:val="17"/>
        </w:numPr>
        <w:shd w:val="clear" w:color="auto" w:fill="FFFFFF"/>
        <w:spacing w:before="100" w:beforeAutospacing="1" w:after="100" w:afterAutospacing="1" w:line="240" w:lineRule="auto"/>
        <w:rPr>
          <w:rFonts w:ascii="Helvetica" w:eastAsia="Times New Roman" w:hAnsi="Helvetica" w:cs="Times New Roman"/>
          <w:color w:val="323232"/>
          <w:sz w:val="24"/>
          <w:szCs w:val="24"/>
          <w:lang w:eastAsia="es-ES"/>
        </w:rPr>
      </w:pPr>
      <w:r w:rsidRPr="00501CE0">
        <w:rPr>
          <w:rFonts w:ascii="Helvetica" w:eastAsia="Times New Roman" w:hAnsi="Helvetica" w:cs="Times New Roman"/>
          <w:color w:val="323232"/>
          <w:sz w:val="24"/>
          <w:szCs w:val="24"/>
          <w:lang w:eastAsia="es-ES"/>
        </w:rPr>
        <w:t>Para </w:t>
      </w:r>
      <w:r w:rsidRPr="00501CE0">
        <w:rPr>
          <w:rFonts w:ascii="Helvetica" w:eastAsia="Times New Roman" w:hAnsi="Helvetica" w:cs="Times New Roman"/>
          <w:b/>
          <w:bCs/>
          <w:color w:val="323232"/>
          <w:sz w:val="24"/>
          <w:szCs w:val="24"/>
          <w:lang w:eastAsia="es-ES"/>
        </w:rPr>
        <w:t>detener la base de datos</w:t>
      </w:r>
      <w:r w:rsidRPr="00501CE0">
        <w:rPr>
          <w:rFonts w:ascii="Helvetica" w:eastAsia="Times New Roman" w:hAnsi="Helvetica" w:cs="Times New Roman"/>
          <w:color w:val="323232"/>
          <w:sz w:val="24"/>
          <w:szCs w:val="24"/>
          <w:lang w:eastAsia="es-ES"/>
        </w:rPr>
        <w:t>, utiliza el mismo comando utilizado para iniciar la base de datos como se usó arrancarla y sustituye </w:t>
      </w:r>
      <w:r w:rsidRPr="00501CE0">
        <w:rPr>
          <w:rFonts w:ascii="var(--INTERNAL-CODE-font)" w:eastAsia="Times New Roman" w:hAnsi="var(--INTERNAL-CODE-font)" w:cs="Courier New"/>
          <w:color w:val="323232"/>
          <w:bdr w:val="single" w:sz="6" w:space="0" w:color="auto" w:frame="1"/>
          <w:lang w:eastAsia="es-ES"/>
        </w:rPr>
        <w:t>start</w:t>
      </w:r>
      <w:r w:rsidRPr="00501CE0">
        <w:rPr>
          <w:rFonts w:ascii="Helvetica" w:eastAsia="Times New Roman" w:hAnsi="Helvetica" w:cs="Times New Roman"/>
          <w:color w:val="323232"/>
          <w:sz w:val="24"/>
          <w:szCs w:val="24"/>
          <w:lang w:eastAsia="es-ES"/>
        </w:rPr>
        <w:t> por </w:t>
      </w:r>
      <w:r w:rsidRPr="00501CE0">
        <w:rPr>
          <w:rFonts w:ascii="var(--INTERNAL-CODE-font)" w:eastAsia="Times New Roman" w:hAnsi="var(--INTERNAL-CODE-font)" w:cs="Courier New"/>
          <w:color w:val="323232"/>
          <w:bdr w:val="single" w:sz="6" w:space="0" w:color="auto" w:frame="1"/>
          <w:lang w:eastAsia="es-ES"/>
        </w:rPr>
        <w:t>stop</w:t>
      </w:r>
      <w:r w:rsidRPr="00501CE0">
        <w:rPr>
          <w:rFonts w:ascii="Helvetica" w:eastAsia="Times New Roman" w:hAnsi="Helvetica" w:cs="Times New Roman"/>
          <w:color w:val="323232"/>
          <w:sz w:val="24"/>
          <w:szCs w:val="24"/>
          <w:lang w:eastAsia="es-ES"/>
        </w:rPr>
        <w:t>.</w:t>
      </w:r>
    </w:p>
    <w:p w:rsidR="00501CE0" w:rsidRPr="00501CE0" w:rsidRDefault="00501CE0" w:rsidP="00501CE0">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3"/>
          <w:szCs w:val="23"/>
          <w:bdr w:val="none" w:sz="0" w:space="0" w:color="auto" w:frame="1"/>
          <w:lang w:eastAsia="es-ES"/>
        </w:rPr>
      </w:pPr>
      <w:r w:rsidRPr="00501CE0">
        <w:rPr>
          <w:rFonts w:ascii="var(--INTERNAL-CODE-font)" w:eastAsia="Times New Roman" w:hAnsi="var(--INTERNAL-CODE-font)" w:cs="Courier New"/>
          <w:color w:val="F8F8F2"/>
          <w:sz w:val="23"/>
          <w:szCs w:val="23"/>
          <w:bdr w:val="none" w:sz="0" w:space="0" w:color="auto" w:frame="1"/>
          <w:lang w:eastAsia="es-ES"/>
        </w:rPr>
        <w:t>pg_ctl -D E:</w:t>
      </w:r>
      <w:r w:rsidRPr="00501CE0">
        <w:rPr>
          <w:rFonts w:ascii="var(--INTERNAL-CODE-font)" w:eastAsia="Times New Roman" w:hAnsi="var(--INTERNAL-CODE-font)" w:cs="Courier New"/>
          <w:color w:val="AE81FF"/>
          <w:sz w:val="23"/>
          <w:szCs w:val="23"/>
          <w:bdr w:val="none" w:sz="0" w:space="0" w:color="auto" w:frame="1"/>
          <w:lang w:eastAsia="es-ES"/>
        </w:rPr>
        <w:t>\99</w:t>
      </w:r>
      <w:r w:rsidRPr="00501CE0">
        <w:rPr>
          <w:rFonts w:ascii="var(--INTERNAL-CODE-font)" w:eastAsia="Times New Roman" w:hAnsi="var(--INTERNAL-CODE-font)" w:cs="Courier New"/>
          <w:color w:val="F8F8F2"/>
          <w:sz w:val="23"/>
          <w:szCs w:val="23"/>
          <w:bdr w:val="none" w:sz="0" w:space="0" w:color="auto" w:frame="1"/>
          <w:lang w:eastAsia="es-ES"/>
        </w:rPr>
        <w:t xml:space="preserve"> - Portables</w:t>
      </w:r>
      <w:r w:rsidRPr="00501CE0">
        <w:rPr>
          <w:rFonts w:ascii="var(--INTERNAL-CODE-font)" w:eastAsia="Times New Roman" w:hAnsi="var(--INTERNAL-CODE-font)" w:cs="Courier New"/>
          <w:color w:val="AE81FF"/>
          <w:sz w:val="23"/>
          <w:szCs w:val="23"/>
          <w:bdr w:val="none" w:sz="0" w:space="0" w:color="auto" w:frame="1"/>
          <w:lang w:eastAsia="es-ES"/>
        </w:rPr>
        <w:t>\p</w:t>
      </w:r>
      <w:r w:rsidRPr="00501CE0">
        <w:rPr>
          <w:rFonts w:ascii="var(--INTERNAL-CODE-font)" w:eastAsia="Times New Roman" w:hAnsi="var(--INTERNAL-CODE-font)" w:cs="Courier New"/>
          <w:color w:val="F8F8F2"/>
          <w:sz w:val="23"/>
          <w:szCs w:val="23"/>
          <w:bdr w:val="none" w:sz="0" w:space="0" w:color="auto" w:frame="1"/>
          <w:lang w:eastAsia="es-ES"/>
        </w:rPr>
        <w:t>gsql</w:t>
      </w:r>
      <w:r w:rsidRPr="00501CE0">
        <w:rPr>
          <w:rFonts w:ascii="var(--INTERNAL-CODE-font)" w:eastAsia="Times New Roman" w:hAnsi="var(--INTERNAL-CODE-font)" w:cs="Courier New"/>
          <w:color w:val="AE81FF"/>
          <w:sz w:val="23"/>
          <w:szCs w:val="23"/>
          <w:bdr w:val="none" w:sz="0" w:space="0" w:color="auto" w:frame="1"/>
          <w:lang w:eastAsia="es-ES"/>
        </w:rPr>
        <w:t>\d</w:t>
      </w:r>
      <w:r w:rsidRPr="00501CE0">
        <w:rPr>
          <w:rFonts w:ascii="var(--INTERNAL-CODE-font)" w:eastAsia="Times New Roman" w:hAnsi="var(--INTERNAL-CODE-font)" w:cs="Courier New"/>
          <w:color w:val="F8F8F2"/>
          <w:sz w:val="23"/>
          <w:szCs w:val="23"/>
          <w:bdr w:val="none" w:sz="0" w:space="0" w:color="auto" w:frame="1"/>
          <w:lang w:eastAsia="es-ES"/>
        </w:rPr>
        <w:t>ata -l logfile stop</w:t>
      </w:r>
    </w:p>
    <w:p w:rsidR="00501CE0" w:rsidRPr="00501CE0" w:rsidRDefault="00501CE0" w:rsidP="00501CE0">
      <w:pPr>
        <w:shd w:val="clear" w:color="auto" w:fill="FFFFFF"/>
        <w:spacing w:before="100" w:beforeAutospacing="1" w:after="100" w:afterAutospacing="1" w:line="240" w:lineRule="auto"/>
        <w:rPr>
          <w:rFonts w:ascii="Helvetica" w:eastAsia="Times New Roman" w:hAnsi="Helvetica" w:cs="Times New Roman"/>
          <w:color w:val="323232"/>
          <w:sz w:val="24"/>
          <w:szCs w:val="24"/>
          <w:lang w:eastAsia="es-ES"/>
        </w:rPr>
      </w:pPr>
      <w:r w:rsidRPr="00501CE0">
        <w:rPr>
          <w:rFonts w:ascii="Helvetica" w:eastAsia="Times New Roman" w:hAnsi="Helvetica" w:cs="Times New Roman"/>
          <w:color w:val="323232"/>
          <w:sz w:val="24"/>
          <w:szCs w:val="24"/>
          <w:lang w:eastAsia="es-ES"/>
        </w:rPr>
        <w:t>Para usar funciones adicionales de PGSQL como el vaciado (vacuuming), upgrade, restore, etc., es posible que necesites configurar las rutas binarias para ello. Para esto, ve a </w:t>
      </w:r>
      <w:r w:rsidRPr="00501CE0">
        <w:rPr>
          <w:rFonts w:ascii="var(--INTERNAL-CODE-font)" w:eastAsia="Times New Roman" w:hAnsi="var(--INTERNAL-CODE-font)" w:cs="Courier New"/>
          <w:b/>
          <w:bCs/>
          <w:color w:val="323232"/>
          <w:bdr w:val="single" w:sz="6" w:space="0" w:color="auto" w:frame="1"/>
          <w:lang w:eastAsia="es-ES"/>
        </w:rPr>
        <w:t>File -&gt; Preferences</w:t>
      </w:r>
      <w:r w:rsidRPr="00501CE0">
        <w:rPr>
          <w:rFonts w:ascii="Helvetica" w:eastAsia="Times New Roman" w:hAnsi="Helvetica" w:cs="Times New Roman"/>
          <w:color w:val="323232"/>
          <w:sz w:val="24"/>
          <w:szCs w:val="24"/>
          <w:lang w:eastAsia="es-ES"/>
        </w:rPr>
        <w:t>. Ahora desplázate hacia abajo hasta Paths y </w:t>
      </w:r>
      <w:r w:rsidRPr="00501CE0">
        <w:rPr>
          <w:rFonts w:ascii="Helvetica" w:eastAsia="Times New Roman" w:hAnsi="Helvetica" w:cs="Times New Roman"/>
          <w:b/>
          <w:bCs/>
          <w:color w:val="323232"/>
          <w:sz w:val="24"/>
          <w:szCs w:val="24"/>
          <w:lang w:eastAsia="es-ES"/>
        </w:rPr>
        <w:t>haz clic en </w:t>
      </w:r>
      <w:r w:rsidRPr="00501CE0">
        <w:rPr>
          <w:rFonts w:ascii="var(--INTERNAL-CODE-font)" w:eastAsia="Times New Roman" w:hAnsi="var(--INTERNAL-CODE-font)" w:cs="Courier New"/>
          <w:b/>
          <w:bCs/>
          <w:color w:val="323232"/>
          <w:bdr w:val="single" w:sz="6" w:space="0" w:color="auto" w:frame="1"/>
          <w:lang w:eastAsia="es-ES"/>
        </w:rPr>
        <w:t>Binary Paths</w:t>
      </w:r>
      <w:r w:rsidRPr="00501CE0">
        <w:rPr>
          <w:rFonts w:ascii="Helvetica" w:eastAsia="Times New Roman" w:hAnsi="Helvetica" w:cs="Times New Roman"/>
          <w:color w:val="323232"/>
          <w:sz w:val="24"/>
          <w:szCs w:val="24"/>
          <w:lang w:eastAsia="es-ES"/>
        </w:rPr>
        <w:t>. Especifica las rutas como el directorio de la carpeta bin de instalación de PgSQL:</w:t>
      </w:r>
    </w:p>
    <w:p w:rsidR="00501CE0" w:rsidRPr="00501CE0" w:rsidRDefault="00501CE0" w:rsidP="00501CE0">
      <w:pPr>
        <w:numPr>
          <w:ilvl w:val="0"/>
          <w:numId w:val="18"/>
        </w:numPr>
        <w:shd w:val="clear" w:color="auto" w:fill="FFFFFF"/>
        <w:spacing w:before="100" w:beforeAutospacing="1" w:after="100" w:afterAutospacing="1" w:line="240" w:lineRule="auto"/>
        <w:rPr>
          <w:rFonts w:ascii="Helvetica" w:eastAsia="Times New Roman" w:hAnsi="Helvetica" w:cs="Times New Roman"/>
          <w:color w:val="323232"/>
          <w:sz w:val="24"/>
          <w:szCs w:val="24"/>
          <w:lang w:eastAsia="es-ES"/>
        </w:rPr>
      </w:pPr>
      <w:r w:rsidRPr="00501CE0">
        <w:rPr>
          <w:rFonts w:ascii="Helvetica" w:eastAsia="Times New Roman" w:hAnsi="Helvetica" w:cs="Times New Roman"/>
          <w:color w:val="323232"/>
          <w:sz w:val="24"/>
          <w:szCs w:val="24"/>
          <w:lang w:eastAsia="es-ES"/>
        </w:rPr>
        <w:t>EDB Advanced Server Binary Path: </w:t>
      </w:r>
      <w:r w:rsidRPr="00501CE0">
        <w:rPr>
          <w:rFonts w:ascii="var(--INTERNAL-CODE-font)" w:eastAsia="Times New Roman" w:hAnsi="var(--INTERNAL-CODE-font)" w:cs="Courier New"/>
          <w:color w:val="323232"/>
          <w:bdr w:val="single" w:sz="6" w:space="0" w:color="auto" w:frame="1"/>
          <w:lang w:eastAsia="es-ES"/>
        </w:rPr>
        <w:t>E:\99 - Portables\pgsql\bin</w:t>
      </w:r>
    </w:p>
    <w:p w:rsidR="00501CE0" w:rsidRPr="00501CE0" w:rsidRDefault="00501CE0" w:rsidP="00501CE0">
      <w:pPr>
        <w:numPr>
          <w:ilvl w:val="0"/>
          <w:numId w:val="18"/>
        </w:numPr>
        <w:shd w:val="clear" w:color="auto" w:fill="FFFFFF"/>
        <w:spacing w:before="100" w:beforeAutospacing="1" w:after="100" w:afterAutospacing="1" w:line="240" w:lineRule="auto"/>
        <w:rPr>
          <w:rFonts w:ascii="Helvetica" w:eastAsia="Times New Roman" w:hAnsi="Helvetica" w:cs="Times New Roman"/>
          <w:color w:val="323232"/>
          <w:sz w:val="24"/>
          <w:szCs w:val="24"/>
          <w:lang w:eastAsia="es-ES"/>
        </w:rPr>
      </w:pPr>
      <w:r w:rsidRPr="00501CE0">
        <w:rPr>
          <w:rFonts w:ascii="Helvetica" w:eastAsia="Times New Roman" w:hAnsi="Helvetica" w:cs="Times New Roman"/>
          <w:color w:val="323232"/>
          <w:sz w:val="24"/>
          <w:szCs w:val="24"/>
          <w:lang w:eastAsia="es-ES"/>
        </w:rPr>
        <w:t>PostgreSQL Binary Path: </w:t>
      </w:r>
      <w:r w:rsidRPr="00501CE0">
        <w:rPr>
          <w:rFonts w:ascii="var(--INTERNAL-CODE-font)" w:eastAsia="Times New Roman" w:hAnsi="var(--INTERNAL-CODE-font)" w:cs="Courier New"/>
          <w:color w:val="323232"/>
          <w:bdr w:val="single" w:sz="6" w:space="0" w:color="auto" w:frame="1"/>
          <w:lang w:eastAsia="es-ES"/>
        </w:rPr>
        <w:t>E:\99 - Portables\pgsql\bin</w:t>
      </w:r>
    </w:p>
    <w:p w:rsidR="00501CE0" w:rsidRPr="00501CE0" w:rsidRDefault="00501CE0" w:rsidP="00501CE0">
      <w:pPr>
        <w:shd w:val="clear" w:color="auto" w:fill="FFFFFF"/>
        <w:spacing w:before="100" w:beforeAutospacing="1" w:after="100" w:afterAutospacing="1" w:line="240" w:lineRule="auto"/>
        <w:outlineLvl w:val="2"/>
        <w:rPr>
          <w:rFonts w:ascii="Helvetica" w:eastAsia="Times New Roman" w:hAnsi="Helvetica" w:cs="Times New Roman"/>
          <w:spacing w:val="-15"/>
          <w:sz w:val="27"/>
          <w:szCs w:val="27"/>
          <w:lang w:eastAsia="es-ES"/>
        </w:rPr>
      </w:pPr>
      <w:r w:rsidRPr="00501CE0">
        <w:rPr>
          <w:rFonts w:ascii="Helvetica" w:eastAsia="Times New Roman" w:hAnsi="Helvetica" w:cs="Times New Roman"/>
          <w:spacing w:val="-15"/>
          <w:sz w:val="27"/>
          <w:szCs w:val="27"/>
          <w:lang w:eastAsia="es-ES"/>
        </w:rPr>
        <w:t>2. Instalación en Ubuntu sin sudo</w:t>
      </w:r>
    </w:p>
    <w:p w:rsidR="00501CE0" w:rsidRPr="00501CE0" w:rsidRDefault="00501CE0" w:rsidP="00501CE0">
      <w:pPr>
        <w:shd w:val="clear" w:color="auto" w:fill="FFFFFF"/>
        <w:spacing w:before="100" w:beforeAutospacing="1" w:after="100" w:afterAutospacing="1" w:line="240" w:lineRule="auto"/>
        <w:rPr>
          <w:rFonts w:ascii="Helvetica" w:eastAsia="Times New Roman" w:hAnsi="Helvetica" w:cs="Times New Roman"/>
          <w:color w:val="323232"/>
          <w:sz w:val="24"/>
          <w:szCs w:val="24"/>
          <w:lang w:eastAsia="es-ES"/>
        </w:rPr>
      </w:pPr>
      <w:hyperlink r:id="rId84" w:history="1">
        <w:r w:rsidRPr="00501CE0">
          <w:rPr>
            <w:rFonts w:ascii="Helvetica" w:eastAsia="Times New Roman" w:hAnsi="Helvetica" w:cs="Times New Roman"/>
            <w:color w:val="0000FF"/>
            <w:sz w:val="24"/>
            <w:szCs w:val="24"/>
            <w:u w:val="single"/>
            <w:lang w:eastAsia="es-ES"/>
          </w:rPr>
          <w:t>Referencia</w:t>
        </w:r>
      </w:hyperlink>
      <w:r w:rsidRPr="00501CE0">
        <w:rPr>
          <w:rFonts w:ascii="Helvetica" w:eastAsia="Times New Roman" w:hAnsi="Helvetica" w:cs="Times New Roman"/>
          <w:color w:val="323232"/>
          <w:sz w:val="24"/>
          <w:szCs w:val="24"/>
          <w:lang w:eastAsia="es-ES"/>
        </w:rPr>
        <w:t> </w:t>
      </w:r>
      <w:hyperlink r:id="rId85" w:history="1">
        <w:r w:rsidRPr="00501CE0">
          <w:rPr>
            <w:rFonts w:ascii="Helvetica" w:eastAsia="Times New Roman" w:hAnsi="Helvetica" w:cs="Times New Roman"/>
            <w:color w:val="0000FF"/>
            <w:sz w:val="24"/>
            <w:szCs w:val="24"/>
            <w:u w:val="single"/>
            <w:lang w:eastAsia="es-ES"/>
          </w:rPr>
          <w:t>https://gist.github.com/usuario/832aceac6998e2f894e5780229920cb5</w:t>
        </w:r>
      </w:hyperlink>
    </w:p>
    <w:p w:rsidR="00501CE0" w:rsidRPr="00501CE0" w:rsidRDefault="00501CE0" w:rsidP="00501CE0">
      <w:pPr>
        <w:shd w:val="clear" w:color="auto" w:fill="FFFFFF"/>
        <w:spacing w:before="100" w:beforeAutospacing="1" w:after="100" w:afterAutospacing="1" w:line="240" w:lineRule="auto"/>
        <w:rPr>
          <w:rFonts w:ascii="Helvetica" w:eastAsia="Times New Roman" w:hAnsi="Helvetica" w:cs="Times New Roman"/>
          <w:color w:val="323232"/>
          <w:sz w:val="24"/>
          <w:szCs w:val="24"/>
          <w:lang w:eastAsia="es-ES"/>
        </w:rPr>
      </w:pPr>
      <w:r w:rsidRPr="00501CE0">
        <w:rPr>
          <w:rFonts w:ascii="Helvetica" w:eastAsia="Times New Roman" w:hAnsi="Helvetica" w:cs="Times New Roman"/>
          <w:color w:val="323232"/>
          <w:sz w:val="24"/>
          <w:szCs w:val="24"/>
          <w:lang w:eastAsia="es-ES"/>
        </w:rPr>
        <w:t>En este caso seguiremos la opción de compilación desde el código fuente.</w:t>
      </w:r>
    </w:p>
    <w:p w:rsidR="00501CE0" w:rsidRPr="00501CE0" w:rsidRDefault="00501CE0" w:rsidP="00501CE0">
      <w:pPr>
        <w:shd w:val="clear" w:color="auto" w:fill="FFFFFF"/>
        <w:spacing w:before="100" w:beforeAutospacing="1" w:after="100" w:afterAutospacing="1" w:line="240" w:lineRule="auto"/>
        <w:outlineLvl w:val="3"/>
        <w:rPr>
          <w:rFonts w:ascii="Helvetica" w:eastAsia="Times New Roman" w:hAnsi="Helvetica" w:cs="Times New Roman"/>
          <w:spacing w:val="-15"/>
          <w:sz w:val="24"/>
          <w:szCs w:val="24"/>
          <w:lang w:eastAsia="es-ES"/>
        </w:rPr>
      </w:pPr>
      <w:r w:rsidRPr="00501CE0">
        <w:rPr>
          <w:rFonts w:ascii="Helvetica" w:eastAsia="Times New Roman" w:hAnsi="Helvetica" w:cs="Times New Roman"/>
          <w:spacing w:val="-15"/>
          <w:sz w:val="24"/>
          <w:szCs w:val="24"/>
          <w:lang w:eastAsia="es-ES"/>
        </w:rPr>
        <w:t>2.1. Compilación e Instalación de PostgreSQL</w:t>
      </w:r>
    </w:p>
    <w:p w:rsidR="00501CE0" w:rsidRPr="00501CE0" w:rsidRDefault="00501CE0" w:rsidP="00501CE0">
      <w:pPr>
        <w:shd w:val="clear" w:color="auto" w:fill="FFFFFF"/>
        <w:spacing w:before="100" w:beforeAutospacing="1" w:after="100" w:afterAutospacing="1" w:line="240" w:lineRule="auto"/>
        <w:rPr>
          <w:rFonts w:ascii="Helvetica" w:eastAsia="Times New Roman" w:hAnsi="Helvetica" w:cs="Times New Roman"/>
          <w:color w:val="323232"/>
          <w:sz w:val="24"/>
          <w:szCs w:val="24"/>
          <w:lang w:eastAsia="es-ES"/>
        </w:rPr>
      </w:pPr>
      <w:r w:rsidRPr="00501CE0">
        <w:rPr>
          <w:rFonts w:ascii="Helvetica" w:eastAsia="Times New Roman" w:hAnsi="Helvetica" w:cs="Times New Roman"/>
          <w:color w:val="323232"/>
          <w:sz w:val="24"/>
          <w:szCs w:val="24"/>
          <w:lang w:eastAsia="es-ES"/>
        </w:rPr>
        <w:t>Asegúrate de tener instalado el siguiente software:</w:t>
      </w:r>
    </w:p>
    <w:p w:rsidR="00501CE0" w:rsidRPr="00501CE0" w:rsidRDefault="00501CE0" w:rsidP="00501CE0">
      <w:pPr>
        <w:numPr>
          <w:ilvl w:val="0"/>
          <w:numId w:val="19"/>
        </w:numPr>
        <w:shd w:val="clear" w:color="auto" w:fill="FFFFFF"/>
        <w:spacing w:before="100" w:beforeAutospacing="1" w:after="100" w:afterAutospacing="1" w:line="240" w:lineRule="auto"/>
        <w:rPr>
          <w:rFonts w:ascii="Helvetica" w:eastAsia="Times New Roman" w:hAnsi="Helvetica" w:cs="Times New Roman"/>
          <w:color w:val="323232"/>
          <w:sz w:val="24"/>
          <w:szCs w:val="24"/>
          <w:lang w:eastAsia="es-ES"/>
        </w:rPr>
      </w:pPr>
      <w:r w:rsidRPr="00501CE0">
        <w:rPr>
          <w:rFonts w:ascii="Helvetica" w:eastAsia="Times New Roman" w:hAnsi="Helvetica" w:cs="Times New Roman"/>
          <w:color w:val="323232"/>
          <w:sz w:val="24"/>
          <w:szCs w:val="24"/>
          <w:lang w:eastAsia="es-ES"/>
        </w:rPr>
        <w:t>Un compilador de C/C++, como GCC.</w:t>
      </w:r>
    </w:p>
    <w:p w:rsidR="00501CE0" w:rsidRPr="00501CE0" w:rsidRDefault="00501CE0" w:rsidP="00501CE0">
      <w:pPr>
        <w:numPr>
          <w:ilvl w:val="0"/>
          <w:numId w:val="19"/>
        </w:numPr>
        <w:shd w:val="clear" w:color="auto" w:fill="FFFFFF"/>
        <w:spacing w:before="100" w:beforeAutospacing="1" w:after="100" w:afterAutospacing="1" w:line="240" w:lineRule="auto"/>
        <w:rPr>
          <w:rFonts w:ascii="Helvetica" w:eastAsia="Times New Roman" w:hAnsi="Helvetica" w:cs="Times New Roman"/>
          <w:color w:val="323232"/>
          <w:sz w:val="24"/>
          <w:szCs w:val="24"/>
          <w:lang w:eastAsia="es-ES"/>
        </w:rPr>
      </w:pPr>
      <w:r w:rsidRPr="00501CE0">
        <w:rPr>
          <w:rFonts w:ascii="Helvetica" w:eastAsia="Times New Roman" w:hAnsi="Helvetica" w:cs="Times New Roman"/>
          <w:color w:val="323232"/>
          <w:sz w:val="24"/>
          <w:szCs w:val="24"/>
          <w:lang w:eastAsia="es-ES"/>
        </w:rPr>
        <w:t>Otro software de soporte, </w:t>
      </w:r>
      <w:hyperlink r:id="rId86" w:history="1">
        <w:r w:rsidRPr="00501CE0">
          <w:rPr>
            <w:rFonts w:ascii="Helvetica" w:eastAsia="Times New Roman" w:hAnsi="Helvetica" w:cs="Times New Roman"/>
            <w:color w:val="0000FF"/>
            <w:sz w:val="24"/>
            <w:szCs w:val="24"/>
            <w:u w:val="single"/>
            <w:lang w:eastAsia="es-ES"/>
          </w:rPr>
          <w:t>consulta aquí</w:t>
        </w:r>
      </w:hyperlink>
      <w:r w:rsidRPr="00501CE0">
        <w:rPr>
          <w:rFonts w:ascii="Helvetica" w:eastAsia="Times New Roman" w:hAnsi="Helvetica" w:cs="Times New Roman"/>
          <w:color w:val="323232"/>
          <w:sz w:val="24"/>
          <w:szCs w:val="24"/>
          <w:lang w:eastAsia="es-ES"/>
        </w:rPr>
        <w:t>.</w:t>
      </w:r>
    </w:p>
    <w:p w:rsidR="00501CE0" w:rsidRPr="00501CE0" w:rsidRDefault="00501CE0" w:rsidP="00501CE0">
      <w:pPr>
        <w:numPr>
          <w:ilvl w:val="0"/>
          <w:numId w:val="20"/>
        </w:numPr>
        <w:shd w:val="clear" w:color="auto" w:fill="FFFFFF"/>
        <w:spacing w:before="100" w:beforeAutospacing="1" w:after="100" w:afterAutospacing="1" w:line="240" w:lineRule="auto"/>
        <w:rPr>
          <w:rFonts w:ascii="Helvetica" w:eastAsia="Times New Roman" w:hAnsi="Helvetica" w:cs="Times New Roman"/>
          <w:color w:val="323232"/>
          <w:sz w:val="24"/>
          <w:szCs w:val="24"/>
          <w:lang w:eastAsia="es-ES"/>
        </w:rPr>
      </w:pPr>
      <w:r w:rsidRPr="00501CE0">
        <w:rPr>
          <w:rFonts w:ascii="Helvetica" w:eastAsia="Times New Roman" w:hAnsi="Helvetica" w:cs="Times New Roman"/>
          <w:color w:val="323232"/>
          <w:sz w:val="24"/>
          <w:szCs w:val="24"/>
          <w:lang w:eastAsia="es-ES"/>
        </w:rPr>
        <w:t>Descarga el código fuente: </w:t>
      </w:r>
      <w:hyperlink r:id="rId87" w:history="1">
        <w:r w:rsidRPr="00501CE0">
          <w:rPr>
            <w:rFonts w:ascii="Helvetica" w:eastAsia="Times New Roman" w:hAnsi="Helvetica" w:cs="Times New Roman"/>
            <w:color w:val="0000FF"/>
            <w:sz w:val="24"/>
            <w:szCs w:val="24"/>
            <w:u w:val="single"/>
            <w:lang w:eastAsia="es-ES"/>
          </w:rPr>
          <w:t>https://www.postgresql.org/ftp/source/</w:t>
        </w:r>
      </w:hyperlink>
      <w:r w:rsidRPr="00501CE0">
        <w:rPr>
          <w:rFonts w:ascii="Helvetica" w:eastAsia="Times New Roman" w:hAnsi="Helvetica" w:cs="Times New Roman"/>
          <w:color w:val="323232"/>
          <w:sz w:val="24"/>
          <w:szCs w:val="24"/>
          <w:lang w:eastAsia="es-ES"/>
        </w:rPr>
        <w:t>.</w:t>
      </w:r>
    </w:p>
    <w:p w:rsidR="00501CE0" w:rsidRPr="00501CE0" w:rsidRDefault="00501CE0" w:rsidP="00501CE0">
      <w:pPr>
        <w:shd w:val="clear" w:color="auto" w:fill="FFFFFF"/>
        <w:spacing w:before="100" w:beforeAutospacing="1" w:after="100" w:afterAutospacing="1" w:line="240" w:lineRule="auto"/>
        <w:ind w:left="720"/>
        <w:rPr>
          <w:rFonts w:ascii="Helvetica" w:eastAsia="Times New Roman" w:hAnsi="Helvetica" w:cs="Times New Roman"/>
          <w:color w:val="323232"/>
          <w:sz w:val="24"/>
          <w:szCs w:val="24"/>
          <w:lang w:eastAsia="es-ES"/>
        </w:rPr>
      </w:pPr>
      <w:r w:rsidRPr="00501CE0">
        <w:rPr>
          <w:rFonts w:ascii="Helvetica" w:eastAsia="Times New Roman" w:hAnsi="Helvetica" w:cs="Times New Roman"/>
          <w:color w:val="323232"/>
          <w:sz w:val="24"/>
          <w:szCs w:val="24"/>
          <w:lang w:eastAsia="es-ES"/>
        </w:rPr>
        <w:lastRenderedPageBreak/>
        <w:t>Puedes usar </w:t>
      </w:r>
      <w:r w:rsidRPr="00501CE0">
        <w:rPr>
          <w:rFonts w:ascii="var(--INTERNAL-CODE-font)" w:eastAsia="Times New Roman" w:hAnsi="var(--INTERNAL-CODE-font)" w:cs="Courier New"/>
          <w:color w:val="323232"/>
          <w:bdr w:val="single" w:sz="6" w:space="0" w:color="auto" w:frame="1"/>
          <w:lang w:eastAsia="es-ES"/>
        </w:rPr>
        <w:t>wget https://www.postgresql.org/ftp/source/v16.2/postgresql-16.2.tar.gz</w:t>
      </w:r>
      <w:r w:rsidRPr="00501CE0">
        <w:rPr>
          <w:rFonts w:ascii="Helvetica" w:eastAsia="Times New Roman" w:hAnsi="Helvetica" w:cs="Times New Roman"/>
          <w:color w:val="323232"/>
          <w:sz w:val="24"/>
          <w:szCs w:val="24"/>
          <w:lang w:eastAsia="es-ES"/>
        </w:rPr>
        <w:t>.</w:t>
      </w:r>
    </w:p>
    <w:p w:rsidR="00501CE0" w:rsidRPr="00501CE0" w:rsidRDefault="00501CE0" w:rsidP="00501CE0">
      <w:pPr>
        <w:numPr>
          <w:ilvl w:val="1"/>
          <w:numId w:val="20"/>
        </w:numPr>
        <w:shd w:val="clear" w:color="auto" w:fill="FFFFFF"/>
        <w:spacing w:before="100" w:beforeAutospacing="1" w:after="100" w:afterAutospacing="1" w:line="240" w:lineRule="auto"/>
        <w:rPr>
          <w:rFonts w:ascii="Helvetica" w:eastAsia="Times New Roman" w:hAnsi="Helvetica" w:cs="Times New Roman"/>
          <w:color w:val="323232"/>
          <w:sz w:val="24"/>
          <w:szCs w:val="24"/>
          <w:lang w:eastAsia="es-ES"/>
        </w:rPr>
      </w:pPr>
      <w:r w:rsidRPr="00501CE0">
        <w:rPr>
          <w:rFonts w:ascii="Helvetica" w:eastAsia="Times New Roman" w:hAnsi="Helvetica" w:cs="Times New Roman"/>
          <w:b/>
          <w:bCs/>
          <w:color w:val="323232"/>
          <w:sz w:val="24"/>
          <w:szCs w:val="24"/>
          <w:lang w:eastAsia="es-ES"/>
        </w:rPr>
        <w:t>Nota:</w:t>
      </w:r>
      <w:r w:rsidRPr="00501CE0">
        <w:rPr>
          <w:rFonts w:ascii="Helvetica" w:eastAsia="Times New Roman" w:hAnsi="Helvetica" w:cs="Times New Roman"/>
          <w:color w:val="323232"/>
          <w:sz w:val="24"/>
          <w:szCs w:val="24"/>
          <w:lang w:eastAsia="es-ES"/>
        </w:rPr>
        <w:t> La versión puede cambiar, por lo que asegúrate de descargar la última versión.</w:t>
      </w:r>
    </w:p>
    <w:p w:rsidR="00501CE0" w:rsidRPr="00501CE0" w:rsidRDefault="00501CE0" w:rsidP="00501CE0">
      <w:pPr>
        <w:numPr>
          <w:ilvl w:val="0"/>
          <w:numId w:val="20"/>
        </w:numPr>
        <w:shd w:val="clear" w:color="auto" w:fill="FFFFFF"/>
        <w:spacing w:before="100" w:beforeAutospacing="1" w:after="100" w:afterAutospacing="1" w:line="240" w:lineRule="auto"/>
        <w:rPr>
          <w:rFonts w:ascii="Helvetica" w:eastAsia="Times New Roman" w:hAnsi="Helvetica" w:cs="Times New Roman"/>
          <w:color w:val="323232"/>
          <w:sz w:val="24"/>
          <w:szCs w:val="24"/>
          <w:lang w:eastAsia="es-ES"/>
        </w:rPr>
      </w:pPr>
      <w:r w:rsidRPr="00501CE0">
        <w:rPr>
          <w:rFonts w:ascii="Helvetica" w:eastAsia="Times New Roman" w:hAnsi="Helvetica" w:cs="Times New Roman"/>
          <w:color w:val="323232"/>
          <w:sz w:val="24"/>
          <w:szCs w:val="24"/>
          <w:lang w:eastAsia="es-ES"/>
        </w:rPr>
        <w:t>Descomprime el código fuente con </w:t>
      </w:r>
      <w:r w:rsidRPr="00501CE0">
        <w:rPr>
          <w:rFonts w:ascii="var(--INTERNAL-CODE-font)" w:eastAsia="Times New Roman" w:hAnsi="var(--INTERNAL-CODE-font)" w:cs="Courier New"/>
          <w:color w:val="323232"/>
          <w:bdr w:val="single" w:sz="6" w:space="0" w:color="auto" w:frame="1"/>
          <w:lang w:eastAsia="es-ES"/>
        </w:rPr>
        <w:t>tar xvzf postgresql-16.2.tar.gz</w:t>
      </w:r>
      <w:r w:rsidRPr="00501CE0">
        <w:rPr>
          <w:rFonts w:ascii="Helvetica" w:eastAsia="Times New Roman" w:hAnsi="Helvetica" w:cs="Times New Roman"/>
          <w:color w:val="323232"/>
          <w:sz w:val="24"/>
          <w:szCs w:val="24"/>
          <w:lang w:eastAsia="es-ES"/>
        </w:rPr>
        <w:t>.</w:t>
      </w:r>
    </w:p>
    <w:p w:rsidR="00501CE0" w:rsidRPr="00501CE0" w:rsidRDefault="00501CE0" w:rsidP="00501CE0">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3"/>
          <w:szCs w:val="23"/>
          <w:bdr w:val="none" w:sz="0" w:space="0" w:color="auto" w:frame="1"/>
          <w:lang w:eastAsia="es-ES"/>
        </w:rPr>
      </w:pPr>
      <w:proofErr w:type="gramStart"/>
      <w:r w:rsidRPr="00501CE0">
        <w:rPr>
          <w:rFonts w:ascii="var(--INTERNAL-CODE-font)" w:eastAsia="Times New Roman" w:hAnsi="var(--INTERNAL-CODE-font)" w:cs="Courier New"/>
          <w:color w:val="F8F8F2"/>
          <w:sz w:val="23"/>
          <w:szCs w:val="23"/>
          <w:bdr w:val="none" w:sz="0" w:space="0" w:color="auto" w:frame="1"/>
          <w:lang w:eastAsia="es-ES"/>
        </w:rPr>
        <w:t>tar</w:t>
      </w:r>
      <w:proofErr w:type="gramEnd"/>
      <w:r w:rsidRPr="00501CE0">
        <w:rPr>
          <w:rFonts w:ascii="var(--INTERNAL-CODE-font)" w:eastAsia="Times New Roman" w:hAnsi="var(--INTERNAL-CODE-font)" w:cs="Courier New"/>
          <w:color w:val="F8F8F2"/>
          <w:sz w:val="23"/>
          <w:szCs w:val="23"/>
          <w:bdr w:val="none" w:sz="0" w:space="0" w:color="auto" w:frame="1"/>
          <w:lang w:eastAsia="es-ES"/>
        </w:rPr>
        <w:t xml:space="preserve"> -xzvf postgresql-</w:t>
      </w:r>
      <w:r w:rsidRPr="00501CE0">
        <w:rPr>
          <w:rFonts w:ascii="var(--INTERNAL-CODE-font)" w:eastAsia="Times New Roman" w:hAnsi="var(--INTERNAL-CODE-font)" w:cs="Courier New"/>
          <w:color w:val="F92672"/>
          <w:sz w:val="23"/>
          <w:szCs w:val="23"/>
          <w:bdr w:val="none" w:sz="0" w:space="0" w:color="auto" w:frame="1"/>
          <w:lang w:eastAsia="es-ES"/>
        </w:rPr>
        <w:t>[</w:t>
      </w:r>
      <w:r w:rsidRPr="00501CE0">
        <w:rPr>
          <w:rFonts w:ascii="var(--INTERNAL-CODE-font)" w:eastAsia="Times New Roman" w:hAnsi="var(--INTERNAL-CODE-font)" w:cs="Courier New"/>
          <w:color w:val="F8F8F2"/>
          <w:sz w:val="23"/>
          <w:szCs w:val="23"/>
          <w:bdr w:val="none" w:sz="0" w:space="0" w:color="auto" w:frame="1"/>
          <w:lang w:eastAsia="es-ES"/>
        </w:rPr>
        <w:t>version</w:t>
      </w:r>
      <w:r w:rsidRPr="00501CE0">
        <w:rPr>
          <w:rFonts w:ascii="var(--INTERNAL-CODE-font)" w:eastAsia="Times New Roman" w:hAnsi="var(--INTERNAL-CODE-font)" w:cs="Courier New"/>
          <w:color w:val="F92672"/>
          <w:sz w:val="23"/>
          <w:szCs w:val="23"/>
          <w:bdr w:val="none" w:sz="0" w:space="0" w:color="auto" w:frame="1"/>
          <w:lang w:eastAsia="es-ES"/>
        </w:rPr>
        <w:t>]</w:t>
      </w:r>
      <w:r w:rsidRPr="00501CE0">
        <w:rPr>
          <w:rFonts w:ascii="var(--INTERNAL-CODE-font)" w:eastAsia="Times New Roman" w:hAnsi="var(--INTERNAL-CODE-font)" w:cs="Courier New"/>
          <w:color w:val="F8F8F2"/>
          <w:sz w:val="23"/>
          <w:szCs w:val="23"/>
          <w:bdr w:val="none" w:sz="0" w:space="0" w:color="auto" w:frame="1"/>
          <w:lang w:eastAsia="es-ES"/>
        </w:rPr>
        <w:t>.tar.gz</w:t>
      </w:r>
    </w:p>
    <w:p w:rsidR="00501CE0" w:rsidRPr="00501CE0" w:rsidRDefault="00501CE0" w:rsidP="00501CE0">
      <w:pPr>
        <w:numPr>
          <w:ilvl w:val="0"/>
          <w:numId w:val="21"/>
        </w:numPr>
        <w:shd w:val="clear" w:color="auto" w:fill="FFFFFF"/>
        <w:spacing w:before="100" w:beforeAutospacing="1" w:after="100" w:afterAutospacing="1" w:line="240" w:lineRule="auto"/>
        <w:rPr>
          <w:rFonts w:ascii="Helvetica" w:eastAsia="Times New Roman" w:hAnsi="Helvetica" w:cs="Times New Roman"/>
          <w:color w:val="323232"/>
          <w:sz w:val="24"/>
          <w:szCs w:val="24"/>
          <w:lang w:eastAsia="es-ES"/>
        </w:rPr>
      </w:pPr>
      <w:r w:rsidRPr="00501CE0">
        <w:rPr>
          <w:rFonts w:ascii="Helvetica" w:eastAsia="Times New Roman" w:hAnsi="Helvetica" w:cs="Times New Roman"/>
          <w:color w:val="323232"/>
          <w:sz w:val="24"/>
          <w:szCs w:val="24"/>
          <w:lang w:eastAsia="es-ES"/>
        </w:rPr>
        <w:t>Navega a la carpeta con </w:t>
      </w:r>
      <w:r w:rsidRPr="00501CE0">
        <w:rPr>
          <w:rFonts w:ascii="var(--INTERNAL-CODE-font)" w:eastAsia="Times New Roman" w:hAnsi="var(--INTERNAL-CODE-font)" w:cs="Courier New"/>
          <w:color w:val="323232"/>
          <w:bdr w:val="single" w:sz="6" w:space="0" w:color="auto" w:frame="1"/>
          <w:lang w:eastAsia="es-ES"/>
        </w:rPr>
        <w:t>cd postgresql-16.2/</w:t>
      </w:r>
      <w:r w:rsidRPr="00501CE0">
        <w:rPr>
          <w:rFonts w:ascii="Helvetica" w:eastAsia="Times New Roman" w:hAnsi="Helvetica" w:cs="Times New Roman"/>
          <w:color w:val="323232"/>
          <w:sz w:val="24"/>
          <w:szCs w:val="24"/>
          <w:lang w:eastAsia="es-ES"/>
        </w:rPr>
        <w:t>.</w:t>
      </w:r>
    </w:p>
    <w:p w:rsidR="00501CE0" w:rsidRPr="00501CE0" w:rsidRDefault="00501CE0" w:rsidP="00501CE0">
      <w:pPr>
        <w:shd w:val="clear" w:color="auto" w:fill="FFFFFF"/>
        <w:spacing w:before="100" w:beforeAutospacing="1" w:after="100" w:afterAutospacing="1" w:line="240" w:lineRule="auto"/>
        <w:rPr>
          <w:rFonts w:ascii="Helvetica" w:eastAsia="Times New Roman" w:hAnsi="Helvetica" w:cs="Times New Roman"/>
          <w:color w:val="323232"/>
          <w:sz w:val="24"/>
          <w:szCs w:val="24"/>
          <w:lang w:eastAsia="es-ES"/>
        </w:rPr>
      </w:pPr>
      <w:r w:rsidRPr="00501CE0">
        <w:rPr>
          <w:rFonts w:ascii="Helvetica" w:eastAsia="Times New Roman" w:hAnsi="Helvetica" w:cs="Times New Roman"/>
          <w:color w:val="323232"/>
          <w:sz w:val="24"/>
          <w:szCs w:val="24"/>
          <w:lang w:eastAsia="es-ES"/>
        </w:rPr>
        <w:t>Nota: a veces es necesario tener instaladas las dependencias de compilación de PostgreSQL. Puedes instalarlas con </w:t>
      </w:r>
      <w:r w:rsidRPr="00501CE0">
        <w:rPr>
          <w:rFonts w:ascii="var(--INTERNAL-CODE-font)" w:eastAsia="Times New Roman" w:hAnsi="var(--INTERNAL-CODE-font)" w:cs="Courier New"/>
          <w:color w:val="323232"/>
          <w:bdr w:val="single" w:sz="6" w:space="0" w:color="auto" w:frame="1"/>
          <w:lang w:eastAsia="es-ES"/>
        </w:rPr>
        <w:t>sudo apt-get install build-essential</w:t>
      </w:r>
      <w:r w:rsidRPr="00501CE0">
        <w:rPr>
          <w:rFonts w:ascii="Helvetica" w:eastAsia="Times New Roman" w:hAnsi="Helvetica" w:cs="Times New Roman"/>
          <w:color w:val="323232"/>
          <w:sz w:val="24"/>
          <w:szCs w:val="24"/>
          <w:lang w:eastAsia="es-ES"/>
        </w:rPr>
        <w:t> ;-)</w:t>
      </w:r>
    </w:p>
    <w:p w:rsidR="00501CE0" w:rsidRPr="00501CE0" w:rsidRDefault="00501CE0" w:rsidP="00501CE0">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3"/>
          <w:szCs w:val="23"/>
          <w:bdr w:val="none" w:sz="0" w:space="0" w:color="auto" w:frame="1"/>
          <w:lang w:eastAsia="es-ES"/>
        </w:rPr>
      </w:pPr>
      <w:proofErr w:type="gramStart"/>
      <w:r w:rsidRPr="00501CE0">
        <w:rPr>
          <w:rFonts w:ascii="var(--INTERNAL-CODE-font)" w:eastAsia="Times New Roman" w:hAnsi="var(--INTERNAL-CODE-font)" w:cs="Courier New"/>
          <w:color w:val="F8F8F2"/>
          <w:sz w:val="23"/>
          <w:szCs w:val="23"/>
          <w:bdr w:val="none" w:sz="0" w:space="0" w:color="auto" w:frame="1"/>
          <w:lang w:eastAsia="es-ES"/>
        </w:rPr>
        <w:t>sudo</w:t>
      </w:r>
      <w:proofErr w:type="gramEnd"/>
      <w:r w:rsidRPr="00501CE0">
        <w:rPr>
          <w:rFonts w:ascii="var(--INTERNAL-CODE-font)" w:eastAsia="Times New Roman" w:hAnsi="var(--INTERNAL-CODE-font)" w:cs="Courier New"/>
          <w:color w:val="F8F8F2"/>
          <w:sz w:val="23"/>
          <w:szCs w:val="23"/>
          <w:bdr w:val="none" w:sz="0" w:space="0" w:color="auto" w:frame="1"/>
          <w:lang w:eastAsia="es-ES"/>
        </w:rPr>
        <w:t xml:space="preserve"> apt-get update</w:t>
      </w:r>
    </w:p>
    <w:p w:rsidR="00501CE0" w:rsidRPr="00501CE0" w:rsidRDefault="00501CE0" w:rsidP="00501CE0">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3"/>
          <w:szCs w:val="23"/>
          <w:bdr w:val="none" w:sz="0" w:space="0" w:color="auto" w:frame="1"/>
          <w:lang w:eastAsia="es-ES"/>
        </w:rPr>
      </w:pPr>
      <w:proofErr w:type="gramStart"/>
      <w:r w:rsidRPr="00501CE0">
        <w:rPr>
          <w:rFonts w:ascii="var(--INTERNAL-CODE-font)" w:eastAsia="Times New Roman" w:hAnsi="var(--INTERNAL-CODE-font)" w:cs="Courier New"/>
          <w:color w:val="F8F8F2"/>
          <w:sz w:val="23"/>
          <w:szCs w:val="23"/>
          <w:bdr w:val="none" w:sz="0" w:space="0" w:color="auto" w:frame="1"/>
          <w:lang w:eastAsia="es-ES"/>
        </w:rPr>
        <w:t>sudo</w:t>
      </w:r>
      <w:proofErr w:type="gramEnd"/>
      <w:r w:rsidRPr="00501CE0">
        <w:rPr>
          <w:rFonts w:ascii="var(--INTERNAL-CODE-font)" w:eastAsia="Times New Roman" w:hAnsi="var(--INTERNAL-CODE-font)" w:cs="Courier New"/>
          <w:color w:val="F8F8F2"/>
          <w:sz w:val="23"/>
          <w:szCs w:val="23"/>
          <w:bdr w:val="none" w:sz="0" w:space="0" w:color="auto" w:frame="1"/>
          <w:lang w:eastAsia="es-ES"/>
        </w:rPr>
        <w:t xml:space="preserve"> apt-get install build-essential libreadline-dev zlib1g-dev flex bison</w:t>
      </w:r>
    </w:p>
    <w:p w:rsidR="00501CE0" w:rsidRPr="00501CE0" w:rsidRDefault="00501CE0" w:rsidP="00501CE0">
      <w:pPr>
        <w:numPr>
          <w:ilvl w:val="0"/>
          <w:numId w:val="22"/>
        </w:numPr>
        <w:shd w:val="clear" w:color="auto" w:fill="FFFFFF"/>
        <w:spacing w:before="100" w:beforeAutospacing="1" w:after="100" w:afterAutospacing="1" w:line="240" w:lineRule="auto"/>
        <w:rPr>
          <w:rFonts w:ascii="Helvetica" w:eastAsia="Times New Roman" w:hAnsi="Helvetica" w:cs="Times New Roman"/>
          <w:color w:val="323232"/>
          <w:sz w:val="24"/>
          <w:szCs w:val="24"/>
          <w:lang w:eastAsia="es-ES"/>
        </w:rPr>
      </w:pPr>
      <w:r w:rsidRPr="00501CE0">
        <w:rPr>
          <w:rFonts w:ascii="Helvetica" w:eastAsia="Times New Roman" w:hAnsi="Helvetica" w:cs="Times New Roman"/>
          <w:color w:val="323232"/>
          <w:sz w:val="24"/>
          <w:szCs w:val="24"/>
          <w:lang w:eastAsia="es-ES"/>
        </w:rPr>
        <w:t>Actualiza la configuración del código fuente y compila:</w:t>
      </w:r>
    </w:p>
    <w:p w:rsidR="00501CE0" w:rsidRPr="00501CE0" w:rsidRDefault="00501CE0" w:rsidP="00501CE0">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3"/>
          <w:szCs w:val="23"/>
          <w:bdr w:val="none" w:sz="0" w:space="0" w:color="auto" w:frame="1"/>
          <w:lang w:eastAsia="es-ES"/>
        </w:rPr>
      </w:pPr>
      <w:proofErr w:type="gramStart"/>
      <w:r w:rsidRPr="00501CE0">
        <w:rPr>
          <w:rFonts w:ascii="var(--INTERNAL-CODE-font)" w:eastAsia="Times New Roman" w:hAnsi="var(--INTERNAL-CODE-font)" w:cs="Courier New"/>
          <w:color w:val="F8F8F2"/>
          <w:sz w:val="23"/>
          <w:szCs w:val="23"/>
          <w:bdr w:val="none" w:sz="0" w:space="0" w:color="auto" w:frame="1"/>
          <w:lang w:eastAsia="es-ES"/>
        </w:rPr>
        <w:t>cd</w:t>
      </w:r>
      <w:proofErr w:type="gramEnd"/>
      <w:r w:rsidRPr="00501CE0">
        <w:rPr>
          <w:rFonts w:ascii="var(--INTERNAL-CODE-font)" w:eastAsia="Times New Roman" w:hAnsi="var(--INTERNAL-CODE-font)" w:cs="Courier New"/>
          <w:color w:val="F8F8F2"/>
          <w:sz w:val="23"/>
          <w:szCs w:val="23"/>
          <w:bdr w:val="none" w:sz="0" w:space="0" w:color="auto" w:frame="1"/>
          <w:lang w:eastAsia="es-ES"/>
        </w:rPr>
        <w:t xml:space="preserve"> postgresql-</w:t>
      </w:r>
      <w:r w:rsidRPr="00501CE0">
        <w:rPr>
          <w:rFonts w:ascii="var(--INTERNAL-CODE-font)" w:eastAsia="Times New Roman" w:hAnsi="var(--INTERNAL-CODE-font)" w:cs="Courier New"/>
          <w:color w:val="F92672"/>
          <w:sz w:val="23"/>
          <w:szCs w:val="23"/>
          <w:bdr w:val="none" w:sz="0" w:space="0" w:color="auto" w:frame="1"/>
          <w:lang w:eastAsia="es-ES"/>
        </w:rPr>
        <w:t>[</w:t>
      </w:r>
      <w:r w:rsidRPr="00501CE0">
        <w:rPr>
          <w:rFonts w:ascii="var(--INTERNAL-CODE-font)" w:eastAsia="Times New Roman" w:hAnsi="var(--INTERNAL-CODE-font)" w:cs="Courier New"/>
          <w:color w:val="F8F8F2"/>
          <w:sz w:val="23"/>
          <w:szCs w:val="23"/>
          <w:bdr w:val="none" w:sz="0" w:space="0" w:color="auto" w:frame="1"/>
          <w:lang w:eastAsia="es-ES"/>
        </w:rPr>
        <w:t>version</w:t>
      </w:r>
      <w:r w:rsidRPr="00501CE0">
        <w:rPr>
          <w:rFonts w:ascii="var(--INTERNAL-CODE-font)" w:eastAsia="Times New Roman" w:hAnsi="var(--INTERNAL-CODE-font)" w:cs="Courier New"/>
          <w:color w:val="F92672"/>
          <w:sz w:val="23"/>
          <w:szCs w:val="23"/>
          <w:bdr w:val="none" w:sz="0" w:space="0" w:color="auto" w:frame="1"/>
          <w:lang w:eastAsia="es-ES"/>
        </w:rPr>
        <w:t>]</w:t>
      </w:r>
    </w:p>
    <w:p w:rsidR="00501CE0" w:rsidRPr="00501CE0" w:rsidRDefault="00501CE0" w:rsidP="00501CE0">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3"/>
          <w:szCs w:val="23"/>
          <w:bdr w:val="none" w:sz="0" w:space="0" w:color="auto" w:frame="1"/>
          <w:lang w:eastAsia="es-ES"/>
        </w:rPr>
      </w:pPr>
      <w:r w:rsidRPr="00501CE0">
        <w:rPr>
          <w:rFonts w:ascii="var(--INTERNAL-CODE-font)" w:eastAsia="Times New Roman" w:hAnsi="var(--INTERNAL-CODE-font)" w:cs="Courier New"/>
          <w:color w:val="F8F8F2"/>
          <w:sz w:val="23"/>
          <w:szCs w:val="23"/>
          <w:bdr w:val="none" w:sz="0" w:space="0" w:color="auto" w:frame="1"/>
          <w:lang w:eastAsia="es-ES"/>
        </w:rPr>
        <w:t>./</w:t>
      </w:r>
      <w:proofErr w:type="gramStart"/>
      <w:r w:rsidRPr="00501CE0">
        <w:rPr>
          <w:rFonts w:ascii="var(--INTERNAL-CODE-font)" w:eastAsia="Times New Roman" w:hAnsi="var(--INTERNAL-CODE-font)" w:cs="Courier New"/>
          <w:color w:val="F8F8F2"/>
          <w:sz w:val="23"/>
          <w:szCs w:val="23"/>
          <w:bdr w:val="none" w:sz="0" w:space="0" w:color="auto" w:frame="1"/>
          <w:lang w:eastAsia="es-ES"/>
        </w:rPr>
        <w:t>configure</w:t>
      </w:r>
      <w:proofErr w:type="gramEnd"/>
      <w:r w:rsidRPr="00501CE0">
        <w:rPr>
          <w:rFonts w:ascii="var(--INTERNAL-CODE-font)" w:eastAsia="Times New Roman" w:hAnsi="var(--INTERNAL-CODE-font)" w:cs="Courier New"/>
          <w:color w:val="F8F8F2"/>
          <w:sz w:val="23"/>
          <w:szCs w:val="23"/>
          <w:bdr w:val="none" w:sz="0" w:space="0" w:color="auto" w:frame="1"/>
          <w:lang w:eastAsia="es-ES"/>
        </w:rPr>
        <w:t xml:space="preserve"> --prefix</w:t>
      </w:r>
      <w:r w:rsidRPr="00501CE0">
        <w:rPr>
          <w:rFonts w:ascii="var(--INTERNAL-CODE-font)" w:eastAsia="Times New Roman" w:hAnsi="var(--INTERNAL-CODE-font)" w:cs="Courier New"/>
          <w:color w:val="F92672"/>
          <w:sz w:val="23"/>
          <w:szCs w:val="23"/>
          <w:bdr w:val="none" w:sz="0" w:space="0" w:color="auto" w:frame="1"/>
          <w:lang w:eastAsia="es-ES"/>
        </w:rPr>
        <w:t>=</w:t>
      </w:r>
      <w:r w:rsidRPr="00501CE0">
        <w:rPr>
          <w:rFonts w:ascii="var(--INTERNAL-CODE-font)" w:eastAsia="Times New Roman" w:hAnsi="var(--INTERNAL-CODE-font)" w:cs="Courier New"/>
          <w:color w:val="F8F8F2"/>
          <w:sz w:val="23"/>
          <w:szCs w:val="23"/>
          <w:bdr w:val="none" w:sz="0" w:space="0" w:color="auto" w:frame="1"/>
          <w:lang w:eastAsia="es-ES"/>
        </w:rPr>
        <w:t>$HOME/postgresql</w:t>
      </w:r>
    </w:p>
    <w:p w:rsidR="00501CE0" w:rsidRPr="00501CE0" w:rsidRDefault="00501CE0" w:rsidP="00501CE0">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3"/>
          <w:szCs w:val="23"/>
          <w:bdr w:val="none" w:sz="0" w:space="0" w:color="auto" w:frame="1"/>
          <w:lang w:eastAsia="es-ES"/>
        </w:rPr>
      </w:pPr>
      <w:proofErr w:type="gramStart"/>
      <w:r w:rsidRPr="00501CE0">
        <w:rPr>
          <w:rFonts w:ascii="var(--INTERNAL-CODE-font)" w:eastAsia="Times New Roman" w:hAnsi="var(--INTERNAL-CODE-font)" w:cs="Courier New"/>
          <w:color w:val="F8F8F2"/>
          <w:sz w:val="23"/>
          <w:szCs w:val="23"/>
          <w:bdr w:val="none" w:sz="0" w:space="0" w:color="auto" w:frame="1"/>
          <w:lang w:eastAsia="es-ES"/>
        </w:rPr>
        <w:t>make</w:t>
      </w:r>
      <w:proofErr w:type="gramEnd"/>
    </w:p>
    <w:p w:rsidR="00501CE0" w:rsidRPr="00501CE0" w:rsidRDefault="00501CE0" w:rsidP="00501CE0">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3"/>
          <w:szCs w:val="23"/>
          <w:bdr w:val="none" w:sz="0" w:space="0" w:color="auto" w:frame="1"/>
          <w:lang w:eastAsia="es-ES"/>
        </w:rPr>
      </w:pPr>
      <w:proofErr w:type="gramStart"/>
      <w:r w:rsidRPr="00501CE0">
        <w:rPr>
          <w:rFonts w:ascii="var(--INTERNAL-CODE-font)" w:eastAsia="Times New Roman" w:hAnsi="var(--INTERNAL-CODE-font)" w:cs="Courier New"/>
          <w:color w:val="F8F8F2"/>
          <w:sz w:val="23"/>
          <w:szCs w:val="23"/>
          <w:bdr w:val="none" w:sz="0" w:space="0" w:color="auto" w:frame="1"/>
          <w:lang w:eastAsia="es-ES"/>
        </w:rPr>
        <w:t>make</w:t>
      </w:r>
      <w:proofErr w:type="gramEnd"/>
      <w:r w:rsidRPr="00501CE0">
        <w:rPr>
          <w:rFonts w:ascii="var(--INTERNAL-CODE-font)" w:eastAsia="Times New Roman" w:hAnsi="var(--INTERNAL-CODE-font)" w:cs="Courier New"/>
          <w:color w:val="F8F8F2"/>
          <w:sz w:val="23"/>
          <w:szCs w:val="23"/>
          <w:bdr w:val="none" w:sz="0" w:space="0" w:color="auto" w:frame="1"/>
          <w:lang w:eastAsia="es-ES"/>
        </w:rPr>
        <w:t xml:space="preserve"> install</w:t>
      </w:r>
    </w:p>
    <w:p w:rsidR="00501CE0" w:rsidRPr="00501CE0" w:rsidRDefault="00501CE0" w:rsidP="00501CE0">
      <w:pPr>
        <w:spacing w:after="0" w:line="240" w:lineRule="auto"/>
        <w:rPr>
          <w:rFonts w:ascii="Helvetica" w:eastAsia="Times New Roman" w:hAnsi="Helvetica" w:cs="Times New Roman"/>
          <w:color w:val="323232"/>
          <w:sz w:val="24"/>
          <w:szCs w:val="24"/>
          <w:lang w:eastAsia="es-ES"/>
        </w:rPr>
      </w:pPr>
      <w:r w:rsidRPr="00501CE0">
        <w:rPr>
          <w:rFonts w:ascii="Helvetica" w:eastAsia="Times New Roman" w:hAnsi="Helvetica" w:cs="Times New Roman"/>
          <w:color w:val="323232"/>
          <w:sz w:val="24"/>
          <w:szCs w:val="24"/>
          <w:lang w:eastAsia="es-ES"/>
        </w:rPr>
        <w:t> Opcional. Número de núcleos</w:t>
      </w:r>
    </w:p>
    <w:p w:rsidR="00501CE0" w:rsidRPr="00501CE0" w:rsidRDefault="00501CE0" w:rsidP="00501CE0">
      <w:pPr>
        <w:numPr>
          <w:ilvl w:val="0"/>
          <w:numId w:val="23"/>
        </w:numPr>
        <w:spacing w:before="100" w:beforeAutospacing="1" w:after="100" w:afterAutospacing="1" w:line="240" w:lineRule="auto"/>
        <w:rPr>
          <w:rFonts w:ascii="Helvetica" w:eastAsia="Times New Roman" w:hAnsi="Helvetica" w:cs="Times New Roman"/>
          <w:color w:val="323232"/>
          <w:sz w:val="24"/>
          <w:szCs w:val="24"/>
          <w:lang w:eastAsia="es-ES"/>
        </w:rPr>
      </w:pPr>
      <w:r w:rsidRPr="00501CE0">
        <w:rPr>
          <w:rFonts w:ascii="Helvetica" w:eastAsia="Times New Roman" w:hAnsi="Helvetica" w:cs="Times New Roman"/>
          <w:color w:val="323232"/>
          <w:sz w:val="24"/>
          <w:szCs w:val="24"/>
          <w:lang w:eastAsia="es-ES"/>
        </w:rPr>
        <w:t>Puedes compilar el código fuente con </w:t>
      </w:r>
      <w:r w:rsidRPr="00501CE0">
        <w:rPr>
          <w:rFonts w:ascii="var(--INTERNAL-CODE-font)" w:eastAsia="Times New Roman" w:hAnsi="var(--INTERNAL-CODE-font)" w:cs="Courier New"/>
          <w:color w:val="323232"/>
          <w:bdr w:val="single" w:sz="6" w:space="0" w:color="auto" w:frame="1"/>
          <w:lang w:eastAsia="es-ES"/>
        </w:rPr>
        <w:t>make world -j &lt;num_cores_to_use&gt;</w:t>
      </w:r>
      <w:r w:rsidRPr="00501CE0">
        <w:rPr>
          <w:rFonts w:ascii="Helvetica" w:eastAsia="Times New Roman" w:hAnsi="Helvetica" w:cs="Times New Roman"/>
          <w:color w:val="323232"/>
          <w:sz w:val="24"/>
          <w:szCs w:val="24"/>
          <w:lang w:eastAsia="es-ES"/>
        </w:rPr>
        <w:t>.</w:t>
      </w:r>
    </w:p>
    <w:p w:rsidR="00501CE0" w:rsidRPr="00501CE0" w:rsidRDefault="00501CE0" w:rsidP="00501CE0">
      <w:pPr>
        <w:numPr>
          <w:ilvl w:val="1"/>
          <w:numId w:val="23"/>
        </w:numPr>
        <w:spacing w:before="100" w:beforeAutospacing="1" w:after="100" w:afterAutospacing="1" w:line="240" w:lineRule="auto"/>
        <w:rPr>
          <w:rFonts w:ascii="Helvetica" w:eastAsia="Times New Roman" w:hAnsi="Helvetica" w:cs="Times New Roman"/>
          <w:color w:val="323232"/>
          <w:sz w:val="24"/>
          <w:szCs w:val="24"/>
          <w:lang w:eastAsia="es-ES"/>
        </w:rPr>
      </w:pPr>
      <w:r w:rsidRPr="00501CE0">
        <w:rPr>
          <w:rFonts w:ascii="Helvetica" w:eastAsia="Times New Roman" w:hAnsi="Helvetica" w:cs="Times New Roman"/>
          <w:color w:val="323232"/>
          <w:sz w:val="24"/>
          <w:szCs w:val="24"/>
          <w:lang w:eastAsia="es-ES"/>
        </w:rPr>
        <w:t>Verifica el número de núcleos de CPU en tu máquina con </w:t>
      </w:r>
      <w:r w:rsidRPr="00501CE0">
        <w:rPr>
          <w:rFonts w:ascii="var(--INTERNAL-CODE-font)" w:eastAsia="Times New Roman" w:hAnsi="var(--INTERNAL-CODE-font)" w:cs="Courier New"/>
          <w:color w:val="323232"/>
          <w:bdr w:val="single" w:sz="6" w:space="0" w:color="auto" w:frame="1"/>
          <w:lang w:eastAsia="es-ES"/>
        </w:rPr>
        <w:t>cat /proc/cpuinfo | grep processor | wc -l</w:t>
      </w:r>
      <w:r w:rsidRPr="00501CE0">
        <w:rPr>
          <w:rFonts w:ascii="Helvetica" w:eastAsia="Times New Roman" w:hAnsi="Helvetica" w:cs="Times New Roman"/>
          <w:color w:val="323232"/>
          <w:sz w:val="24"/>
          <w:szCs w:val="24"/>
          <w:lang w:eastAsia="es-ES"/>
        </w:rPr>
        <w:t>.</w:t>
      </w:r>
    </w:p>
    <w:p w:rsidR="00501CE0" w:rsidRPr="00501CE0" w:rsidRDefault="00501CE0" w:rsidP="00501CE0">
      <w:pPr>
        <w:numPr>
          <w:ilvl w:val="1"/>
          <w:numId w:val="23"/>
        </w:numPr>
        <w:spacing w:before="100" w:beforeAutospacing="1" w:after="100" w:afterAutospacing="1" w:line="240" w:lineRule="auto"/>
        <w:rPr>
          <w:rFonts w:ascii="Helvetica" w:eastAsia="Times New Roman" w:hAnsi="Helvetica" w:cs="Times New Roman"/>
          <w:color w:val="323232"/>
          <w:sz w:val="24"/>
          <w:szCs w:val="24"/>
          <w:lang w:eastAsia="es-ES"/>
        </w:rPr>
      </w:pPr>
      <w:r w:rsidRPr="00501CE0">
        <w:rPr>
          <w:rFonts w:ascii="Helvetica" w:eastAsia="Times New Roman" w:hAnsi="Helvetica" w:cs="Times New Roman"/>
          <w:color w:val="323232"/>
          <w:sz w:val="24"/>
          <w:szCs w:val="24"/>
          <w:lang w:eastAsia="es-ES"/>
        </w:rPr>
        <w:t>El argumento </w:t>
      </w:r>
      <w:r w:rsidRPr="00501CE0">
        <w:rPr>
          <w:rFonts w:ascii="var(--INTERNAL-CODE-font)" w:eastAsia="Times New Roman" w:hAnsi="var(--INTERNAL-CODE-font)" w:cs="Courier New"/>
          <w:color w:val="323232"/>
          <w:bdr w:val="single" w:sz="6" w:space="0" w:color="auto" w:frame="1"/>
          <w:lang w:eastAsia="es-ES"/>
        </w:rPr>
        <w:t>world</w:t>
      </w:r>
      <w:r w:rsidRPr="00501CE0">
        <w:rPr>
          <w:rFonts w:ascii="Helvetica" w:eastAsia="Times New Roman" w:hAnsi="Helvetica" w:cs="Times New Roman"/>
          <w:color w:val="323232"/>
          <w:sz w:val="24"/>
          <w:szCs w:val="24"/>
          <w:lang w:eastAsia="es-ES"/>
        </w:rPr>
        <w:t> significa que también se compilarán todos los módulos adicionales. Puedes ignorarlo.</w:t>
      </w:r>
    </w:p>
    <w:p w:rsidR="00501CE0" w:rsidRPr="00501CE0" w:rsidRDefault="00501CE0" w:rsidP="00501CE0">
      <w:pPr>
        <w:numPr>
          <w:ilvl w:val="1"/>
          <w:numId w:val="23"/>
        </w:numPr>
        <w:spacing w:before="100" w:beforeAutospacing="1" w:after="100" w:afterAutospacing="1" w:line="240" w:lineRule="auto"/>
        <w:rPr>
          <w:rFonts w:ascii="Helvetica" w:eastAsia="Times New Roman" w:hAnsi="Helvetica" w:cs="Times New Roman"/>
          <w:color w:val="323232"/>
          <w:sz w:val="24"/>
          <w:szCs w:val="24"/>
          <w:lang w:eastAsia="es-ES"/>
        </w:rPr>
      </w:pPr>
      <w:r w:rsidRPr="00501CE0">
        <w:rPr>
          <w:rFonts w:ascii="Helvetica" w:eastAsia="Times New Roman" w:hAnsi="Helvetica" w:cs="Times New Roman"/>
          <w:color w:val="323232"/>
          <w:sz w:val="24"/>
          <w:szCs w:val="24"/>
          <w:lang w:eastAsia="es-ES"/>
        </w:rPr>
        <w:t>Este paso puede tardar un tiempo si el computador no es lo suficientemente potente.</w:t>
      </w:r>
    </w:p>
    <w:p w:rsidR="00501CE0" w:rsidRPr="00501CE0" w:rsidRDefault="00501CE0" w:rsidP="00501CE0">
      <w:pPr>
        <w:numPr>
          <w:ilvl w:val="0"/>
          <w:numId w:val="23"/>
        </w:numPr>
        <w:spacing w:before="100" w:beforeAutospacing="1" w:after="100" w:afterAutospacing="1" w:line="240" w:lineRule="auto"/>
        <w:rPr>
          <w:rFonts w:ascii="Helvetica" w:eastAsia="Times New Roman" w:hAnsi="Helvetica" w:cs="Times New Roman"/>
          <w:color w:val="323232"/>
          <w:sz w:val="24"/>
          <w:szCs w:val="24"/>
          <w:lang w:eastAsia="es-ES"/>
        </w:rPr>
      </w:pPr>
      <w:r w:rsidRPr="00501CE0">
        <w:rPr>
          <w:rFonts w:ascii="Helvetica" w:eastAsia="Times New Roman" w:hAnsi="Helvetica" w:cs="Times New Roman"/>
          <w:color w:val="323232"/>
          <w:sz w:val="24"/>
          <w:szCs w:val="24"/>
          <w:lang w:eastAsia="es-ES"/>
        </w:rPr>
        <w:t>Compila PostgreSQL con </w:t>
      </w:r>
      <w:r w:rsidRPr="00501CE0">
        <w:rPr>
          <w:rFonts w:ascii="var(--INTERNAL-CODE-font)" w:eastAsia="Times New Roman" w:hAnsi="var(--INTERNAL-CODE-font)" w:cs="Courier New"/>
          <w:color w:val="323232"/>
          <w:bdr w:val="single" w:sz="6" w:space="0" w:color="auto" w:frame="1"/>
          <w:lang w:eastAsia="es-ES"/>
        </w:rPr>
        <w:t>make install-world</w:t>
      </w:r>
      <w:r w:rsidRPr="00501CE0">
        <w:rPr>
          <w:rFonts w:ascii="Helvetica" w:eastAsia="Times New Roman" w:hAnsi="Helvetica" w:cs="Times New Roman"/>
          <w:color w:val="323232"/>
          <w:sz w:val="24"/>
          <w:szCs w:val="24"/>
          <w:lang w:eastAsia="es-ES"/>
        </w:rPr>
        <w:t>.</w:t>
      </w:r>
    </w:p>
    <w:p w:rsidR="00501CE0" w:rsidRPr="00501CE0" w:rsidRDefault="00501CE0" w:rsidP="00501CE0">
      <w:pPr>
        <w:shd w:val="clear" w:color="auto" w:fill="FFFFFF"/>
        <w:spacing w:before="100" w:beforeAutospacing="1" w:after="100" w:afterAutospacing="1" w:line="240" w:lineRule="auto"/>
        <w:outlineLvl w:val="3"/>
        <w:rPr>
          <w:rFonts w:ascii="Helvetica" w:eastAsia="Times New Roman" w:hAnsi="Helvetica" w:cs="Times New Roman"/>
          <w:spacing w:val="-15"/>
          <w:sz w:val="24"/>
          <w:szCs w:val="24"/>
          <w:lang w:eastAsia="es-ES"/>
        </w:rPr>
      </w:pPr>
      <w:r w:rsidRPr="00501CE0">
        <w:rPr>
          <w:rFonts w:ascii="Helvetica" w:eastAsia="Times New Roman" w:hAnsi="Helvetica" w:cs="Times New Roman"/>
          <w:spacing w:val="-15"/>
          <w:sz w:val="24"/>
          <w:szCs w:val="24"/>
          <w:lang w:eastAsia="es-ES"/>
        </w:rPr>
        <w:t>2.2. Configuración de PostgreSQL</w:t>
      </w:r>
    </w:p>
    <w:p w:rsidR="00501CE0" w:rsidRPr="00501CE0" w:rsidRDefault="00501CE0" w:rsidP="00501CE0">
      <w:pPr>
        <w:numPr>
          <w:ilvl w:val="0"/>
          <w:numId w:val="24"/>
        </w:numPr>
        <w:shd w:val="clear" w:color="auto" w:fill="FFFFFF"/>
        <w:spacing w:before="100" w:beforeAutospacing="1" w:after="100" w:afterAutospacing="1" w:line="240" w:lineRule="auto"/>
        <w:rPr>
          <w:rFonts w:ascii="Helvetica" w:eastAsia="Times New Roman" w:hAnsi="Helvetica" w:cs="Times New Roman"/>
          <w:color w:val="323232"/>
          <w:sz w:val="24"/>
          <w:szCs w:val="24"/>
          <w:lang w:eastAsia="es-ES"/>
        </w:rPr>
      </w:pPr>
      <w:r w:rsidRPr="00501CE0">
        <w:rPr>
          <w:rFonts w:ascii="Helvetica" w:eastAsia="Times New Roman" w:hAnsi="Helvetica" w:cs="Times New Roman"/>
          <w:color w:val="323232"/>
          <w:sz w:val="24"/>
          <w:szCs w:val="24"/>
          <w:lang w:eastAsia="es-ES"/>
        </w:rPr>
        <w:t>Añade los binarios de PostgreSQL a la ruta con:</w:t>
      </w:r>
    </w:p>
    <w:p w:rsidR="00501CE0" w:rsidRPr="00501CE0" w:rsidRDefault="00501CE0" w:rsidP="00501CE0">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3"/>
          <w:szCs w:val="23"/>
          <w:bdr w:val="none" w:sz="0" w:space="0" w:color="auto" w:frame="1"/>
          <w:lang w:eastAsia="es-ES"/>
        </w:rPr>
      </w:pPr>
      <w:proofErr w:type="gramStart"/>
      <w:r w:rsidRPr="00501CE0">
        <w:rPr>
          <w:rFonts w:ascii="var(--INTERNAL-CODE-font)" w:eastAsia="Times New Roman" w:hAnsi="var(--INTERNAL-CODE-font)" w:cs="Courier New"/>
          <w:color w:val="F8F8F2"/>
          <w:sz w:val="23"/>
          <w:szCs w:val="23"/>
          <w:bdr w:val="none" w:sz="0" w:space="0" w:color="auto" w:frame="1"/>
          <w:lang w:eastAsia="es-ES"/>
        </w:rPr>
        <w:t>echo</w:t>
      </w:r>
      <w:proofErr w:type="gramEnd"/>
      <w:r w:rsidRPr="00501CE0">
        <w:rPr>
          <w:rFonts w:ascii="var(--INTERNAL-CODE-font)" w:eastAsia="Times New Roman" w:hAnsi="var(--INTERNAL-CODE-font)" w:cs="Courier New"/>
          <w:color w:val="F8F8F2"/>
          <w:sz w:val="23"/>
          <w:szCs w:val="23"/>
          <w:bdr w:val="none" w:sz="0" w:space="0" w:color="auto" w:frame="1"/>
          <w:lang w:eastAsia="es-ES"/>
        </w:rPr>
        <w:t xml:space="preserve"> </w:t>
      </w:r>
      <w:r w:rsidRPr="00501CE0">
        <w:rPr>
          <w:rFonts w:ascii="var(--INTERNAL-CODE-font)" w:eastAsia="Times New Roman" w:hAnsi="var(--INTERNAL-CODE-font)" w:cs="Courier New"/>
          <w:color w:val="E6DB74"/>
          <w:sz w:val="23"/>
          <w:szCs w:val="23"/>
          <w:bdr w:val="none" w:sz="0" w:space="0" w:color="auto" w:frame="1"/>
          <w:lang w:eastAsia="es-ES"/>
        </w:rPr>
        <w:t>'export PATH="$HOME/postgresql/bin:$PATH"'</w:t>
      </w:r>
      <w:r w:rsidRPr="00501CE0">
        <w:rPr>
          <w:rFonts w:ascii="var(--INTERNAL-CODE-font)" w:eastAsia="Times New Roman" w:hAnsi="var(--INTERNAL-CODE-font)" w:cs="Courier New"/>
          <w:color w:val="F8F8F2"/>
          <w:sz w:val="23"/>
          <w:szCs w:val="23"/>
          <w:bdr w:val="none" w:sz="0" w:space="0" w:color="auto" w:frame="1"/>
          <w:lang w:eastAsia="es-ES"/>
        </w:rPr>
        <w:t xml:space="preserve"> &gt;&gt; ~/.bash_profile </w:t>
      </w:r>
      <w:r w:rsidRPr="00501CE0">
        <w:rPr>
          <w:rFonts w:ascii="var(--INTERNAL-CODE-font)" w:eastAsia="Times New Roman" w:hAnsi="var(--INTERNAL-CODE-font)" w:cs="Courier New"/>
          <w:color w:val="F92672"/>
          <w:sz w:val="23"/>
          <w:szCs w:val="23"/>
          <w:bdr w:val="none" w:sz="0" w:space="0" w:color="auto" w:frame="1"/>
          <w:lang w:eastAsia="es-ES"/>
        </w:rPr>
        <w:t>&amp;&amp;</w:t>
      </w:r>
      <w:r w:rsidRPr="00501CE0">
        <w:rPr>
          <w:rFonts w:ascii="var(--INTERNAL-CODE-font)" w:eastAsia="Times New Roman" w:hAnsi="var(--INTERNAL-CODE-font)" w:cs="Courier New"/>
          <w:color w:val="F8F8F2"/>
          <w:sz w:val="23"/>
          <w:szCs w:val="23"/>
          <w:bdr w:val="none" w:sz="0" w:space="0" w:color="auto" w:frame="1"/>
          <w:lang w:eastAsia="es-ES"/>
        </w:rPr>
        <w:t xml:space="preserve"> source ~/.bash_profile</w:t>
      </w:r>
      <w:r w:rsidRPr="00501CE0">
        <w:rPr>
          <w:rFonts w:ascii="var(--INTERNAL-CODE-font)" w:eastAsia="Times New Roman" w:hAnsi="var(--INTERNAL-CODE-font)" w:cs="Courier New"/>
          <w:color w:val="E6DB74"/>
          <w:sz w:val="23"/>
          <w:szCs w:val="23"/>
          <w:bdr w:val="none" w:sz="0" w:space="0" w:color="auto" w:frame="1"/>
          <w:lang w:eastAsia="es-ES"/>
        </w:rPr>
        <w:t>`</w:t>
      </w:r>
      <w:r w:rsidRPr="00501CE0">
        <w:rPr>
          <w:rFonts w:ascii="var(--INTERNAL-CODE-font)" w:eastAsia="Times New Roman" w:hAnsi="var(--INTERNAL-CODE-font)" w:cs="Courier New"/>
          <w:color w:val="F8F8F2"/>
          <w:sz w:val="23"/>
          <w:szCs w:val="23"/>
          <w:bdr w:val="none" w:sz="0" w:space="0" w:color="auto" w:frame="1"/>
          <w:lang w:eastAsia="es-ES"/>
        </w:rPr>
        <w:t>.</w:t>
      </w:r>
    </w:p>
    <w:p w:rsidR="00501CE0" w:rsidRPr="00501CE0" w:rsidRDefault="00501CE0" w:rsidP="00501CE0">
      <w:pPr>
        <w:numPr>
          <w:ilvl w:val="0"/>
          <w:numId w:val="25"/>
        </w:numPr>
        <w:shd w:val="clear" w:color="auto" w:fill="FFFFFF"/>
        <w:spacing w:before="100" w:beforeAutospacing="1" w:after="100" w:afterAutospacing="1" w:line="240" w:lineRule="auto"/>
        <w:rPr>
          <w:rFonts w:ascii="Helvetica" w:eastAsia="Times New Roman" w:hAnsi="Helvetica" w:cs="Times New Roman"/>
          <w:color w:val="323232"/>
          <w:sz w:val="24"/>
          <w:szCs w:val="24"/>
          <w:lang w:eastAsia="es-ES"/>
        </w:rPr>
      </w:pPr>
      <w:r w:rsidRPr="00501CE0">
        <w:rPr>
          <w:rFonts w:ascii="Helvetica" w:eastAsia="Times New Roman" w:hAnsi="Helvetica" w:cs="Times New Roman"/>
          <w:color w:val="323232"/>
          <w:sz w:val="24"/>
          <w:szCs w:val="24"/>
          <w:lang w:eastAsia="es-ES"/>
        </w:rPr>
        <w:t>Inicializa la base de datos con </w:t>
      </w:r>
      <w:r w:rsidRPr="00501CE0">
        <w:rPr>
          <w:rFonts w:ascii="var(--INTERNAL-CODE-font)" w:eastAsia="Times New Roman" w:hAnsi="var(--INTERNAL-CODE-font)" w:cs="Courier New"/>
          <w:color w:val="323232"/>
          <w:bdr w:val="single" w:sz="6" w:space="0" w:color="auto" w:frame="1"/>
          <w:lang w:eastAsia="es-ES"/>
        </w:rPr>
        <w:t>initdb -D $HOME/postgresql/data</w:t>
      </w:r>
      <w:r w:rsidRPr="00501CE0">
        <w:rPr>
          <w:rFonts w:ascii="Helvetica" w:eastAsia="Times New Roman" w:hAnsi="Helvetica" w:cs="Times New Roman"/>
          <w:color w:val="323232"/>
          <w:sz w:val="24"/>
          <w:szCs w:val="24"/>
          <w:lang w:eastAsia="es-ES"/>
        </w:rPr>
        <w:t>.</w:t>
      </w:r>
    </w:p>
    <w:p w:rsidR="00501CE0" w:rsidRPr="00501CE0" w:rsidRDefault="00501CE0" w:rsidP="00501CE0">
      <w:pPr>
        <w:numPr>
          <w:ilvl w:val="0"/>
          <w:numId w:val="25"/>
        </w:numPr>
        <w:shd w:val="clear" w:color="auto" w:fill="FFFFFF"/>
        <w:spacing w:before="100" w:beforeAutospacing="1" w:after="100" w:afterAutospacing="1" w:line="240" w:lineRule="auto"/>
        <w:rPr>
          <w:rFonts w:ascii="Helvetica" w:eastAsia="Times New Roman" w:hAnsi="Helvetica" w:cs="Times New Roman"/>
          <w:color w:val="323232"/>
          <w:sz w:val="24"/>
          <w:szCs w:val="24"/>
          <w:lang w:eastAsia="es-ES"/>
        </w:rPr>
      </w:pPr>
      <w:r w:rsidRPr="00501CE0">
        <w:rPr>
          <w:rFonts w:ascii="Helvetica" w:eastAsia="Times New Roman" w:hAnsi="Helvetica" w:cs="Times New Roman"/>
          <w:color w:val="323232"/>
          <w:sz w:val="24"/>
          <w:szCs w:val="24"/>
          <w:lang w:eastAsia="es-ES"/>
        </w:rPr>
        <w:t>Inicia la base de datos con </w:t>
      </w:r>
      <w:r w:rsidRPr="00501CE0">
        <w:rPr>
          <w:rFonts w:ascii="var(--INTERNAL-CODE-font)" w:eastAsia="Times New Roman" w:hAnsi="var(--INTERNAL-CODE-font)" w:cs="Courier New"/>
          <w:color w:val="323232"/>
          <w:bdr w:val="single" w:sz="6" w:space="0" w:color="auto" w:frame="1"/>
          <w:lang w:eastAsia="es-ES"/>
        </w:rPr>
        <w:t>pg_ctl -D $HOME/postgresql/data -l $HOME/postgresql/server.log start</w:t>
      </w:r>
      <w:r w:rsidRPr="00501CE0">
        <w:rPr>
          <w:rFonts w:ascii="Helvetica" w:eastAsia="Times New Roman" w:hAnsi="Helvetica" w:cs="Times New Roman"/>
          <w:color w:val="323232"/>
          <w:sz w:val="24"/>
          <w:szCs w:val="24"/>
          <w:lang w:eastAsia="es-ES"/>
        </w:rPr>
        <w:t>.</w:t>
      </w:r>
    </w:p>
    <w:p w:rsidR="00501CE0" w:rsidRPr="00501CE0" w:rsidRDefault="00501CE0" w:rsidP="00501CE0">
      <w:pPr>
        <w:shd w:val="clear" w:color="auto" w:fill="FFFFFF"/>
        <w:spacing w:before="100" w:beforeAutospacing="1" w:after="100" w:afterAutospacing="1" w:line="240" w:lineRule="auto"/>
        <w:rPr>
          <w:rFonts w:ascii="Helvetica" w:eastAsia="Times New Roman" w:hAnsi="Helvetica" w:cs="Times New Roman"/>
          <w:color w:val="323232"/>
          <w:sz w:val="24"/>
          <w:szCs w:val="24"/>
          <w:lang w:eastAsia="es-ES"/>
        </w:rPr>
      </w:pPr>
      <w:r w:rsidRPr="00501CE0">
        <w:rPr>
          <w:rFonts w:ascii="Helvetica" w:eastAsia="Times New Roman" w:hAnsi="Helvetica" w:cs="Times New Roman"/>
          <w:color w:val="323232"/>
          <w:sz w:val="24"/>
          <w:szCs w:val="24"/>
          <w:lang w:eastAsia="es-ES"/>
        </w:rPr>
        <w:t>Ahora deberías tener </w:t>
      </w:r>
      <w:r w:rsidRPr="00501CE0">
        <w:rPr>
          <w:rFonts w:ascii="Helvetica" w:eastAsia="Times New Roman" w:hAnsi="Helvetica" w:cs="Times New Roman"/>
          <w:b/>
          <w:bCs/>
          <w:color w:val="323232"/>
          <w:sz w:val="24"/>
          <w:szCs w:val="24"/>
          <w:lang w:eastAsia="es-ES"/>
        </w:rPr>
        <w:t>PostgreSQL instalado y ejecutándose en tu sistema Ubuntu</w:t>
      </w:r>
      <w:r w:rsidRPr="00501CE0">
        <w:rPr>
          <w:rFonts w:ascii="Helvetica" w:eastAsia="Times New Roman" w:hAnsi="Helvetica" w:cs="Times New Roman"/>
          <w:color w:val="323232"/>
          <w:sz w:val="24"/>
          <w:szCs w:val="24"/>
          <w:lang w:eastAsia="es-ES"/>
        </w:rPr>
        <w:t> sin necesidad de </w:t>
      </w:r>
      <w:r w:rsidRPr="00501CE0">
        <w:rPr>
          <w:rFonts w:ascii="var(--INTERNAL-CODE-font)" w:eastAsia="Times New Roman" w:hAnsi="var(--INTERNAL-CODE-font)" w:cs="Courier New"/>
          <w:color w:val="323232"/>
          <w:bdr w:val="single" w:sz="6" w:space="0" w:color="auto" w:frame="1"/>
          <w:lang w:eastAsia="es-ES"/>
        </w:rPr>
        <w:t>sudo</w:t>
      </w:r>
      <w:r w:rsidRPr="00501CE0">
        <w:rPr>
          <w:rFonts w:ascii="Helvetica" w:eastAsia="Times New Roman" w:hAnsi="Helvetica" w:cs="Times New Roman"/>
          <w:color w:val="323232"/>
          <w:sz w:val="24"/>
          <w:szCs w:val="24"/>
          <w:lang w:eastAsia="es-ES"/>
        </w:rPr>
        <w:t>. Puedes </w:t>
      </w:r>
      <w:r w:rsidRPr="00501CE0">
        <w:rPr>
          <w:rFonts w:ascii="Helvetica" w:eastAsia="Times New Roman" w:hAnsi="Helvetica" w:cs="Times New Roman"/>
          <w:b/>
          <w:bCs/>
          <w:color w:val="323232"/>
          <w:sz w:val="24"/>
          <w:szCs w:val="24"/>
          <w:lang w:eastAsia="es-ES"/>
        </w:rPr>
        <w:t>acceder a la línea de comandos de PostgreSQL ejecutando </w:t>
      </w:r>
      <w:r w:rsidRPr="00501CE0">
        <w:rPr>
          <w:rFonts w:ascii="var(--INTERNAL-CODE-font)" w:eastAsia="Times New Roman" w:hAnsi="var(--INTERNAL-CODE-font)" w:cs="Courier New"/>
          <w:b/>
          <w:bCs/>
          <w:color w:val="323232"/>
          <w:bdr w:val="single" w:sz="6" w:space="0" w:color="auto" w:frame="1"/>
          <w:lang w:eastAsia="es-ES"/>
        </w:rPr>
        <w:t>psql</w:t>
      </w:r>
      <w:r w:rsidRPr="00501CE0">
        <w:rPr>
          <w:rFonts w:ascii="Helvetica" w:eastAsia="Times New Roman" w:hAnsi="Helvetica" w:cs="Times New Roman"/>
          <w:b/>
          <w:bCs/>
          <w:color w:val="323232"/>
          <w:sz w:val="24"/>
          <w:szCs w:val="24"/>
          <w:lang w:eastAsia="es-ES"/>
        </w:rPr>
        <w:t> y conectar a tu servidor PostgreSQL utilizando el usuario por defecto </w:t>
      </w:r>
      <w:r w:rsidRPr="00501CE0">
        <w:rPr>
          <w:rFonts w:ascii="var(--INTERNAL-CODE-font)" w:eastAsia="Times New Roman" w:hAnsi="var(--INTERNAL-CODE-font)" w:cs="Courier New"/>
          <w:b/>
          <w:bCs/>
          <w:color w:val="323232"/>
          <w:bdr w:val="single" w:sz="6" w:space="0" w:color="auto" w:frame="1"/>
          <w:lang w:eastAsia="es-ES"/>
        </w:rPr>
        <w:t>postgres</w:t>
      </w:r>
      <w:r w:rsidRPr="00501CE0">
        <w:rPr>
          <w:rFonts w:ascii="Helvetica" w:eastAsia="Times New Roman" w:hAnsi="Helvetica" w:cs="Times New Roman"/>
          <w:color w:val="323232"/>
          <w:sz w:val="24"/>
          <w:szCs w:val="24"/>
          <w:lang w:eastAsia="es-ES"/>
        </w:rPr>
        <w:t>. Por ejemplo:</w:t>
      </w:r>
    </w:p>
    <w:p w:rsidR="00501CE0" w:rsidRPr="00501CE0" w:rsidRDefault="00501CE0" w:rsidP="00501CE0">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3"/>
          <w:szCs w:val="23"/>
          <w:bdr w:val="none" w:sz="0" w:space="0" w:color="auto" w:frame="1"/>
          <w:lang w:eastAsia="es-ES"/>
        </w:rPr>
      </w:pPr>
      <w:proofErr w:type="gramStart"/>
      <w:r w:rsidRPr="00501CE0">
        <w:rPr>
          <w:rFonts w:ascii="var(--INTERNAL-CODE-font)" w:eastAsia="Times New Roman" w:hAnsi="var(--INTERNAL-CODE-font)" w:cs="Courier New"/>
          <w:color w:val="F8F8F2"/>
          <w:sz w:val="23"/>
          <w:szCs w:val="23"/>
          <w:bdr w:val="none" w:sz="0" w:space="0" w:color="auto" w:frame="1"/>
          <w:lang w:eastAsia="es-ES"/>
        </w:rPr>
        <w:lastRenderedPageBreak/>
        <w:t>psql</w:t>
      </w:r>
      <w:proofErr w:type="gramEnd"/>
      <w:r w:rsidRPr="00501CE0">
        <w:rPr>
          <w:rFonts w:ascii="var(--INTERNAL-CODE-font)" w:eastAsia="Times New Roman" w:hAnsi="var(--INTERNAL-CODE-font)" w:cs="Courier New"/>
          <w:color w:val="F8F8F2"/>
          <w:sz w:val="23"/>
          <w:szCs w:val="23"/>
          <w:bdr w:val="none" w:sz="0" w:space="0" w:color="auto" w:frame="1"/>
          <w:lang w:eastAsia="es-ES"/>
        </w:rPr>
        <w:t xml:space="preserve"> -U postgres</w:t>
      </w:r>
    </w:p>
    <w:p w:rsidR="00501CE0" w:rsidRPr="00501CE0" w:rsidRDefault="00501CE0" w:rsidP="00501CE0">
      <w:pPr>
        <w:shd w:val="clear" w:color="auto" w:fill="FFFFFF"/>
        <w:spacing w:before="100" w:beforeAutospacing="1" w:after="100" w:afterAutospacing="1" w:line="240" w:lineRule="auto"/>
        <w:rPr>
          <w:rFonts w:ascii="Helvetica" w:eastAsia="Times New Roman" w:hAnsi="Helvetica" w:cs="Times New Roman"/>
          <w:color w:val="323232"/>
          <w:sz w:val="24"/>
          <w:szCs w:val="24"/>
          <w:lang w:eastAsia="es-ES"/>
        </w:rPr>
      </w:pPr>
      <w:r w:rsidRPr="00501CE0">
        <w:rPr>
          <w:rFonts w:ascii="Helvetica" w:eastAsia="Times New Roman" w:hAnsi="Helvetica" w:cs="Times New Roman"/>
          <w:color w:val="323232"/>
          <w:sz w:val="24"/>
          <w:szCs w:val="24"/>
          <w:lang w:eastAsia="es-ES"/>
        </w:rPr>
        <w:t>Luego podrás comenzar a trabajar con tu base de datos PostgreSQL.</w:t>
      </w:r>
    </w:p>
    <w:p w:rsidR="00501CE0" w:rsidRPr="00501CE0" w:rsidRDefault="00501CE0" w:rsidP="00501CE0">
      <w:pPr>
        <w:numPr>
          <w:ilvl w:val="0"/>
          <w:numId w:val="26"/>
        </w:numPr>
        <w:shd w:val="clear" w:color="auto" w:fill="FFFFFF"/>
        <w:spacing w:before="100" w:beforeAutospacing="1" w:after="100" w:afterAutospacing="1" w:line="240" w:lineRule="auto"/>
        <w:rPr>
          <w:rFonts w:ascii="Helvetica" w:eastAsia="Times New Roman" w:hAnsi="Helvetica" w:cs="Times New Roman"/>
          <w:color w:val="323232"/>
          <w:sz w:val="24"/>
          <w:szCs w:val="24"/>
          <w:lang w:eastAsia="es-ES"/>
        </w:rPr>
      </w:pPr>
      <w:r w:rsidRPr="00501CE0">
        <w:rPr>
          <w:rFonts w:ascii="Helvetica" w:eastAsia="Times New Roman" w:hAnsi="Helvetica" w:cs="Times New Roman"/>
          <w:color w:val="323232"/>
          <w:sz w:val="24"/>
          <w:szCs w:val="24"/>
          <w:lang w:eastAsia="es-ES"/>
        </w:rPr>
        <w:t>Puedes cambiar la contraseña con </w:t>
      </w:r>
      <w:r w:rsidRPr="00501CE0">
        <w:rPr>
          <w:rFonts w:ascii="var(--INTERNAL-CODE-font)" w:eastAsia="Times New Roman" w:hAnsi="var(--INTERNAL-CODE-font)" w:cs="Courier New"/>
          <w:color w:val="323232"/>
          <w:bdr w:val="single" w:sz="6" w:space="0" w:color="auto" w:frame="1"/>
          <w:lang w:eastAsia="es-ES"/>
        </w:rPr>
        <w:t>ALTER USER &lt;username&gt; PASSWORD 'new_password_</w:t>
      </w:r>
      <w:proofErr w:type="gramStart"/>
      <w:r w:rsidRPr="00501CE0">
        <w:rPr>
          <w:rFonts w:ascii="var(--INTERNAL-CODE-font)" w:eastAsia="Times New Roman" w:hAnsi="var(--INTERNAL-CODE-font)" w:cs="Courier New"/>
          <w:color w:val="323232"/>
          <w:bdr w:val="single" w:sz="6" w:space="0" w:color="auto" w:frame="1"/>
          <w:lang w:eastAsia="es-ES"/>
        </w:rPr>
        <w:t>here';</w:t>
      </w:r>
      <w:r w:rsidRPr="00501CE0">
        <w:rPr>
          <w:rFonts w:ascii="Helvetica" w:eastAsia="Times New Roman" w:hAnsi="Helvetica" w:cs="Times New Roman"/>
          <w:color w:val="323232"/>
          <w:sz w:val="24"/>
          <w:szCs w:val="24"/>
          <w:lang w:eastAsia="es-ES"/>
        </w:rPr>
        <w:t>.</w:t>
      </w:r>
      <w:proofErr w:type="gramEnd"/>
    </w:p>
    <w:p w:rsidR="00501CE0" w:rsidRPr="00501CE0" w:rsidRDefault="00501CE0" w:rsidP="00501CE0">
      <w:pPr>
        <w:numPr>
          <w:ilvl w:val="0"/>
          <w:numId w:val="26"/>
        </w:numPr>
        <w:shd w:val="clear" w:color="auto" w:fill="FFFFFF"/>
        <w:spacing w:before="100" w:beforeAutospacing="1" w:after="100" w:afterAutospacing="1" w:line="240" w:lineRule="auto"/>
        <w:rPr>
          <w:rFonts w:ascii="Helvetica" w:eastAsia="Times New Roman" w:hAnsi="Helvetica" w:cs="Times New Roman"/>
          <w:color w:val="323232"/>
          <w:sz w:val="24"/>
          <w:szCs w:val="24"/>
          <w:lang w:eastAsia="es-ES"/>
        </w:rPr>
      </w:pPr>
      <w:r w:rsidRPr="00501CE0">
        <w:rPr>
          <w:rFonts w:ascii="Helvetica" w:eastAsia="Times New Roman" w:hAnsi="Helvetica" w:cs="Times New Roman"/>
          <w:color w:val="323232"/>
          <w:sz w:val="24"/>
          <w:szCs w:val="24"/>
          <w:lang w:eastAsia="es-ES"/>
        </w:rPr>
        <w:t>Puedes eliminar la base de datos predeterminada creada con </w:t>
      </w:r>
      <w:r w:rsidRPr="00501CE0">
        <w:rPr>
          <w:rFonts w:ascii="var(--INTERNAL-CODE-font)" w:eastAsia="Times New Roman" w:hAnsi="var(--INTERNAL-CODE-font)" w:cs="Courier New"/>
          <w:color w:val="323232"/>
          <w:bdr w:val="single" w:sz="6" w:space="0" w:color="auto" w:frame="1"/>
          <w:lang w:eastAsia="es-ES"/>
        </w:rPr>
        <w:t>DROP DATABASE postgres</w:t>
      </w:r>
      <w:proofErr w:type="gramStart"/>
      <w:r w:rsidRPr="00501CE0">
        <w:rPr>
          <w:rFonts w:ascii="var(--INTERNAL-CODE-font)" w:eastAsia="Times New Roman" w:hAnsi="var(--INTERNAL-CODE-font)" w:cs="Courier New"/>
          <w:color w:val="323232"/>
          <w:bdr w:val="single" w:sz="6" w:space="0" w:color="auto" w:frame="1"/>
          <w:lang w:eastAsia="es-ES"/>
        </w:rPr>
        <w:t>;</w:t>
      </w:r>
      <w:r w:rsidRPr="00501CE0">
        <w:rPr>
          <w:rFonts w:ascii="Helvetica" w:eastAsia="Times New Roman" w:hAnsi="Helvetica" w:cs="Times New Roman"/>
          <w:color w:val="323232"/>
          <w:sz w:val="24"/>
          <w:szCs w:val="24"/>
          <w:lang w:eastAsia="es-ES"/>
        </w:rPr>
        <w:t>.</w:t>
      </w:r>
      <w:proofErr w:type="gramEnd"/>
    </w:p>
    <w:p w:rsidR="00501CE0" w:rsidRPr="00501CE0" w:rsidRDefault="00501CE0" w:rsidP="00501CE0">
      <w:pPr>
        <w:numPr>
          <w:ilvl w:val="0"/>
          <w:numId w:val="26"/>
        </w:numPr>
        <w:shd w:val="clear" w:color="auto" w:fill="FFFFFF"/>
        <w:spacing w:before="100" w:beforeAutospacing="1" w:after="100" w:afterAutospacing="1" w:line="240" w:lineRule="auto"/>
        <w:rPr>
          <w:rFonts w:ascii="Helvetica" w:eastAsia="Times New Roman" w:hAnsi="Helvetica" w:cs="Times New Roman"/>
          <w:color w:val="323232"/>
          <w:sz w:val="24"/>
          <w:szCs w:val="24"/>
          <w:lang w:eastAsia="es-ES"/>
        </w:rPr>
      </w:pPr>
      <w:r w:rsidRPr="00501CE0">
        <w:rPr>
          <w:rFonts w:ascii="Helvetica" w:eastAsia="Times New Roman" w:hAnsi="Helvetica" w:cs="Times New Roman"/>
          <w:color w:val="323232"/>
          <w:sz w:val="24"/>
          <w:szCs w:val="24"/>
          <w:lang w:eastAsia="es-ES"/>
        </w:rPr>
        <w:t>Puedes crear una base de datos con el mismo nombre que la cuenta del sistema operativo con </w:t>
      </w:r>
      <w:r w:rsidRPr="00501CE0">
        <w:rPr>
          <w:rFonts w:ascii="var(--INTERNAL-CODE-font)" w:eastAsia="Times New Roman" w:hAnsi="var(--INTERNAL-CODE-font)" w:cs="Courier New"/>
          <w:color w:val="323232"/>
          <w:bdr w:val="single" w:sz="6" w:space="0" w:color="auto" w:frame="1"/>
          <w:lang w:eastAsia="es-ES"/>
        </w:rPr>
        <w:t>CREATE DATABASE &lt;username&gt;</w:t>
      </w:r>
      <w:proofErr w:type="gramStart"/>
      <w:r w:rsidRPr="00501CE0">
        <w:rPr>
          <w:rFonts w:ascii="var(--INTERNAL-CODE-font)" w:eastAsia="Times New Roman" w:hAnsi="var(--INTERNAL-CODE-font)" w:cs="Courier New"/>
          <w:color w:val="323232"/>
          <w:bdr w:val="single" w:sz="6" w:space="0" w:color="auto" w:frame="1"/>
          <w:lang w:eastAsia="es-ES"/>
        </w:rPr>
        <w:t>;</w:t>
      </w:r>
      <w:r w:rsidRPr="00501CE0">
        <w:rPr>
          <w:rFonts w:ascii="Helvetica" w:eastAsia="Times New Roman" w:hAnsi="Helvetica" w:cs="Times New Roman"/>
          <w:color w:val="323232"/>
          <w:sz w:val="24"/>
          <w:szCs w:val="24"/>
          <w:lang w:eastAsia="es-ES"/>
        </w:rPr>
        <w:t>.</w:t>
      </w:r>
      <w:proofErr w:type="gramEnd"/>
    </w:p>
    <w:p w:rsidR="00501CE0" w:rsidRPr="00501CE0" w:rsidRDefault="00501CE0" w:rsidP="00501CE0">
      <w:pPr>
        <w:shd w:val="clear" w:color="auto" w:fill="FFFFFF"/>
        <w:spacing w:before="100" w:beforeAutospacing="1" w:after="100" w:afterAutospacing="1" w:line="240" w:lineRule="auto"/>
        <w:rPr>
          <w:rFonts w:ascii="Helvetica" w:eastAsia="Times New Roman" w:hAnsi="Helvetica" w:cs="Times New Roman"/>
          <w:color w:val="323232"/>
          <w:sz w:val="24"/>
          <w:szCs w:val="24"/>
          <w:lang w:eastAsia="es-ES"/>
        </w:rPr>
      </w:pPr>
      <w:r w:rsidRPr="00501CE0">
        <w:rPr>
          <w:rFonts w:ascii="Helvetica" w:eastAsia="Times New Roman" w:hAnsi="Helvetica" w:cs="Times New Roman"/>
          <w:color w:val="323232"/>
          <w:sz w:val="24"/>
          <w:szCs w:val="24"/>
          <w:lang w:eastAsia="es-ES"/>
        </w:rPr>
        <w:t>Puedes </w:t>
      </w:r>
      <w:r w:rsidRPr="00501CE0">
        <w:rPr>
          <w:rFonts w:ascii="Helvetica" w:eastAsia="Times New Roman" w:hAnsi="Helvetica" w:cs="Times New Roman"/>
          <w:b/>
          <w:bCs/>
          <w:color w:val="323232"/>
          <w:sz w:val="24"/>
          <w:szCs w:val="24"/>
          <w:lang w:eastAsia="es-ES"/>
        </w:rPr>
        <w:t>conectarte a PostgreSQL simplemente usando </w:t>
      </w:r>
      <w:r w:rsidRPr="00501CE0">
        <w:rPr>
          <w:rFonts w:ascii="var(--INTERNAL-CODE-font)" w:eastAsia="Times New Roman" w:hAnsi="var(--INTERNAL-CODE-font)" w:cs="Courier New"/>
          <w:b/>
          <w:bCs/>
          <w:color w:val="323232"/>
          <w:bdr w:val="single" w:sz="6" w:space="0" w:color="auto" w:frame="1"/>
          <w:lang w:eastAsia="es-ES"/>
        </w:rPr>
        <w:t>psql</w:t>
      </w:r>
      <w:r w:rsidRPr="00501CE0">
        <w:rPr>
          <w:rFonts w:ascii="Helvetica" w:eastAsia="Times New Roman" w:hAnsi="Helvetica" w:cs="Times New Roman"/>
          <w:color w:val="323232"/>
          <w:sz w:val="24"/>
          <w:szCs w:val="24"/>
          <w:lang w:eastAsia="es-ES"/>
        </w:rPr>
        <w:t>.</w:t>
      </w:r>
    </w:p>
    <w:p w:rsidR="00501CE0" w:rsidRPr="00501CE0" w:rsidRDefault="00501CE0" w:rsidP="00501CE0">
      <w:pPr>
        <w:shd w:val="clear" w:color="auto" w:fill="FFFFFF"/>
        <w:spacing w:before="100" w:beforeAutospacing="1" w:after="100" w:afterAutospacing="1" w:line="240" w:lineRule="auto"/>
        <w:outlineLvl w:val="2"/>
        <w:rPr>
          <w:rFonts w:ascii="Helvetica" w:eastAsia="Times New Roman" w:hAnsi="Helvetica" w:cs="Times New Roman"/>
          <w:spacing w:val="-15"/>
          <w:sz w:val="27"/>
          <w:szCs w:val="27"/>
          <w:lang w:eastAsia="es-ES"/>
        </w:rPr>
      </w:pPr>
      <w:r w:rsidRPr="00501CE0">
        <w:rPr>
          <w:rFonts w:ascii="Helvetica" w:eastAsia="Times New Roman" w:hAnsi="Helvetica" w:cs="Times New Roman"/>
          <w:spacing w:val="-15"/>
          <w:sz w:val="27"/>
          <w:szCs w:val="27"/>
          <w:lang w:eastAsia="es-ES"/>
        </w:rPr>
        <w:t>3. Instalación en Ubuntu con Docker (sin sudo)</w:t>
      </w:r>
    </w:p>
    <w:p w:rsidR="00501CE0" w:rsidRPr="00501CE0" w:rsidRDefault="00501CE0" w:rsidP="00501CE0">
      <w:pPr>
        <w:shd w:val="clear" w:color="auto" w:fill="FFFFFF"/>
        <w:spacing w:before="100" w:beforeAutospacing="1" w:after="100" w:afterAutospacing="1" w:line="240" w:lineRule="auto"/>
        <w:rPr>
          <w:rFonts w:ascii="Helvetica" w:eastAsia="Times New Roman" w:hAnsi="Helvetica" w:cs="Times New Roman"/>
          <w:color w:val="323232"/>
          <w:sz w:val="24"/>
          <w:szCs w:val="24"/>
          <w:lang w:eastAsia="es-ES"/>
        </w:rPr>
      </w:pPr>
      <w:r w:rsidRPr="00501CE0">
        <w:rPr>
          <w:rFonts w:ascii="Helvetica" w:eastAsia="Times New Roman" w:hAnsi="Helvetica" w:cs="Times New Roman"/>
          <w:color w:val="323232"/>
          <w:sz w:val="24"/>
          <w:szCs w:val="24"/>
          <w:lang w:eastAsia="es-ES"/>
        </w:rPr>
        <w:t>Si no puedes instalar PostgreSQL en tu sistema, puedes usar Docker para ejecutar PostgreSQL en un contenedor.</w:t>
      </w:r>
    </w:p>
    <w:p w:rsidR="00501CE0" w:rsidRPr="00501CE0" w:rsidRDefault="00501CE0" w:rsidP="00501CE0">
      <w:pPr>
        <w:numPr>
          <w:ilvl w:val="0"/>
          <w:numId w:val="27"/>
        </w:numPr>
        <w:shd w:val="clear" w:color="auto" w:fill="FFFFFF"/>
        <w:spacing w:before="100" w:beforeAutospacing="1" w:after="100" w:afterAutospacing="1" w:line="240" w:lineRule="auto"/>
        <w:rPr>
          <w:rFonts w:ascii="Helvetica" w:eastAsia="Times New Roman" w:hAnsi="Helvetica" w:cs="Times New Roman"/>
          <w:color w:val="323232"/>
          <w:sz w:val="24"/>
          <w:szCs w:val="24"/>
          <w:lang w:eastAsia="es-ES"/>
        </w:rPr>
      </w:pPr>
      <w:r w:rsidRPr="00501CE0">
        <w:rPr>
          <w:rFonts w:ascii="Helvetica" w:eastAsia="Times New Roman" w:hAnsi="Helvetica" w:cs="Times New Roman"/>
          <w:i/>
          <w:iCs/>
          <w:color w:val="323232"/>
          <w:sz w:val="24"/>
          <w:szCs w:val="24"/>
          <w:lang w:eastAsia="es-ES"/>
        </w:rPr>
        <w:t>(Ya instalado en el centro)</w:t>
      </w:r>
      <w:r w:rsidRPr="00501CE0">
        <w:rPr>
          <w:rFonts w:ascii="Helvetica" w:eastAsia="Times New Roman" w:hAnsi="Helvetica" w:cs="Times New Roman"/>
          <w:color w:val="323232"/>
          <w:sz w:val="24"/>
          <w:szCs w:val="24"/>
          <w:lang w:eastAsia="es-ES"/>
        </w:rPr>
        <w:t> Instala Docker siguiendo las instrucciones de la </w:t>
      </w:r>
      <w:hyperlink r:id="rId88" w:history="1">
        <w:r w:rsidRPr="00501CE0">
          <w:rPr>
            <w:rFonts w:ascii="Helvetica" w:eastAsia="Times New Roman" w:hAnsi="Helvetica" w:cs="Times New Roman"/>
            <w:color w:val="0000FF"/>
            <w:sz w:val="24"/>
            <w:szCs w:val="24"/>
            <w:u w:val="single"/>
            <w:lang w:eastAsia="es-ES"/>
          </w:rPr>
          <w:t>documentación oficial</w:t>
        </w:r>
      </w:hyperlink>
      <w:r w:rsidRPr="00501CE0">
        <w:rPr>
          <w:rFonts w:ascii="Helvetica" w:eastAsia="Times New Roman" w:hAnsi="Helvetica" w:cs="Times New Roman"/>
          <w:color w:val="323232"/>
          <w:sz w:val="24"/>
          <w:szCs w:val="24"/>
          <w:lang w:eastAsia="es-ES"/>
        </w:rPr>
        <w:t>.</w:t>
      </w:r>
    </w:p>
    <w:p w:rsidR="00501CE0" w:rsidRPr="00501CE0" w:rsidRDefault="00501CE0" w:rsidP="00501CE0">
      <w:pPr>
        <w:numPr>
          <w:ilvl w:val="0"/>
          <w:numId w:val="27"/>
        </w:numPr>
        <w:shd w:val="clear" w:color="auto" w:fill="FFFFFF"/>
        <w:spacing w:before="100" w:beforeAutospacing="1" w:after="100" w:afterAutospacing="1" w:line="240" w:lineRule="auto"/>
        <w:rPr>
          <w:rFonts w:ascii="Helvetica" w:eastAsia="Times New Roman" w:hAnsi="Helvetica" w:cs="Times New Roman"/>
          <w:color w:val="323232"/>
          <w:sz w:val="24"/>
          <w:szCs w:val="24"/>
          <w:lang w:eastAsia="es-ES"/>
        </w:rPr>
      </w:pPr>
      <w:r w:rsidRPr="00501CE0">
        <w:rPr>
          <w:rFonts w:ascii="Helvetica" w:eastAsia="Times New Roman" w:hAnsi="Helvetica" w:cs="Times New Roman"/>
          <w:color w:val="323232"/>
          <w:sz w:val="24"/>
          <w:szCs w:val="24"/>
          <w:lang w:eastAsia="es-ES"/>
        </w:rPr>
        <w:t>Ejecuta el siguiente comando para descargar la imagen de PostgreSQL:</w:t>
      </w:r>
    </w:p>
    <w:p w:rsidR="00501CE0" w:rsidRPr="00501CE0" w:rsidRDefault="00501CE0" w:rsidP="00501CE0">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3"/>
          <w:szCs w:val="23"/>
          <w:bdr w:val="none" w:sz="0" w:space="0" w:color="auto" w:frame="1"/>
          <w:lang w:eastAsia="es-ES"/>
        </w:rPr>
      </w:pPr>
      <w:proofErr w:type="gramStart"/>
      <w:r w:rsidRPr="00501CE0">
        <w:rPr>
          <w:rFonts w:ascii="var(--INTERNAL-CODE-font)" w:eastAsia="Times New Roman" w:hAnsi="var(--INTERNAL-CODE-font)" w:cs="Courier New"/>
          <w:color w:val="F8F8F2"/>
          <w:sz w:val="23"/>
          <w:szCs w:val="23"/>
          <w:bdr w:val="none" w:sz="0" w:space="0" w:color="auto" w:frame="1"/>
          <w:lang w:eastAsia="es-ES"/>
        </w:rPr>
        <w:t>docker</w:t>
      </w:r>
      <w:proofErr w:type="gramEnd"/>
      <w:r w:rsidRPr="00501CE0">
        <w:rPr>
          <w:rFonts w:ascii="var(--INTERNAL-CODE-font)" w:eastAsia="Times New Roman" w:hAnsi="var(--INTERNAL-CODE-font)" w:cs="Courier New"/>
          <w:color w:val="F8F8F2"/>
          <w:sz w:val="23"/>
          <w:szCs w:val="23"/>
          <w:bdr w:val="none" w:sz="0" w:space="0" w:color="auto" w:frame="1"/>
          <w:lang w:eastAsia="es-ES"/>
        </w:rPr>
        <w:t xml:space="preserve"> pull postgres</w:t>
      </w:r>
    </w:p>
    <w:p w:rsidR="00501CE0" w:rsidRPr="00501CE0" w:rsidRDefault="00501CE0" w:rsidP="00501CE0">
      <w:pPr>
        <w:numPr>
          <w:ilvl w:val="0"/>
          <w:numId w:val="28"/>
        </w:numPr>
        <w:shd w:val="clear" w:color="auto" w:fill="FFFFFF"/>
        <w:spacing w:before="100" w:beforeAutospacing="1" w:after="100" w:afterAutospacing="1" w:line="240" w:lineRule="auto"/>
        <w:rPr>
          <w:rFonts w:ascii="Helvetica" w:eastAsia="Times New Roman" w:hAnsi="Helvetica" w:cs="Times New Roman"/>
          <w:color w:val="323232"/>
          <w:sz w:val="24"/>
          <w:szCs w:val="24"/>
          <w:lang w:eastAsia="es-ES"/>
        </w:rPr>
      </w:pPr>
      <w:r w:rsidRPr="00501CE0">
        <w:rPr>
          <w:rFonts w:ascii="Helvetica" w:eastAsia="Times New Roman" w:hAnsi="Helvetica" w:cs="Times New Roman"/>
          <w:color w:val="323232"/>
          <w:sz w:val="24"/>
          <w:szCs w:val="24"/>
          <w:lang w:eastAsia="es-ES"/>
        </w:rPr>
        <w:t>Ejecuta el siguiente comando para ejecutar PostgreSQL en un contenedor:</w:t>
      </w:r>
    </w:p>
    <w:p w:rsidR="00501CE0" w:rsidRPr="00501CE0" w:rsidRDefault="00501CE0" w:rsidP="00501CE0">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3"/>
          <w:szCs w:val="23"/>
          <w:bdr w:val="none" w:sz="0" w:space="0" w:color="auto" w:frame="1"/>
          <w:lang w:eastAsia="es-ES"/>
        </w:rPr>
      </w:pPr>
      <w:proofErr w:type="gramStart"/>
      <w:r w:rsidRPr="00501CE0">
        <w:rPr>
          <w:rFonts w:ascii="var(--INTERNAL-CODE-font)" w:eastAsia="Times New Roman" w:hAnsi="var(--INTERNAL-CODE-font)" w:cs="Courier New"/>
          <w:color w:val="F8F8F2"/>
          <w:sz w:val="23"/>
          <w:szCs w:val="23"/>
          <w:bdr w:val="none" w:sz="0" w:space="0" w:color="auto" w:frame="1"/>
          <w:lang w:eastAsia="es-ES"/>
        </w:rPr>
        <w:t>docker</w:t>
      </w:r>
      <w:proofErr w:type="gramEnd"/>
      <w:r w:rsidRPr="00501CE0">
        <w:rPr>
          <w:rFonts w:ascii="var(--INTERNAL-CODE-font)" w:eastAsia="Times New Roman" w:hAnsi="var(--INTERNAL-CODE-font)" w:cs="Courier New"/>
          <w:color w:val="F8F8F2"/>
          <w:sz w:val="23"/>
          <w:szCs w:val="23"/>
          <w:bdr w:val="none" w:sz="0" w:space="0" w:color="auto" w:frame="1"/>
          <w:lang w:eastAsia="es-ES"/>
        </w:rPr>
        <w:t xml:space="preserve"> run --name nombreContendor -e POSTGRES_PASSWORD</w:t>
      </w:r>
      <w:r w:rsidRPr="00501CE0">
        <w:rPr>
          <w:rFonts w:ascii="var(--INTERNAL-CODE-font)" w:eastAsia="Times New Roman" w:hAnsi="var(--INTERNAL-CODE-font)" w:cs="Courier New"/>
          <w:color w:val="F92672"/>
          <w:sz w:val="23"/>
          <w:szCs w:val="23"/>
          <w:bdr w:val="none" w:sz="0" w:space="0" w:color="auto" w:frame="1"/>
          <w:lang w:eastAsia="es-ES"/>
        </w:rPr>
        <w:t>=</w:t>
      </w:r>
      <w:r w:rsidRPr="00501CE0">
        <w:rPr>
          <w:rFonts w:ascii="var(--INTERNAL-CODE-font)" w:eastAsia="Times New Roman" w:hAnsi="var(--INTERNAL-CODE-font)" w:cs="Courier New"/>
          <w:color w:val="F8F8F2"/>
          <w:sz w:val="23"/>
          <w:szCs w:val="23"/>
          <w:bdr w:val="none" w:sz="0" w:space="0" w:color="auto" w:frame="1"/>
          <w:lang w:eastAsia="es-ES"/>
        </w:rPr>
        <w:t>micontraseña -p 5432:5432 -d postgres</w:t>
      </w:r>
    </w:p>
    <w:p w:rsidR="00501CE0" w:rsidRPr="00501CE0" w:rsidRDefault="00501CE0" w:rsidP="00501CE0">
      <w:pPr>
        <w:numPr>
          <w:ilvl w:val="0"/>
          <w:numId w:val="29"/>
        </w:numPr>
        <w:shd w:val="clear" w:color="auto" w:fill="FFFFFF"/>
        <w:spacing w:before="100" w:beforeAutospacing="1" w:after="100" w:afterAutospacing="1" w:line="240" w:lineRule="auto"/>
        <w:rPr>
          <w:rFonts w:ascii="Helvetica" w:eastAsia="Times New Roman" w:hAnsi="Helvetica" w:cs="Times New Roman"/>
          <w:color w:val="323232"/>
          <w:sz w:val="24"/>
          <w:szCs w:val="24"/>
          <w:lang w:eastAsia="es-ES"/>
        </w:rPr>
      </w:pPr>
      <w:r w:rsidRPr="00501CE0">
        <w:rPr>
          <w:rFonts w:ascii="Helvetica" w:eastAsia="Times New Roman" w:hAnsi="Helvetica" w:cs="Times New Roman"/>
          <w:color w:val="323232"/>
          <w:sz w:val="24"/>
          <w:szCs w:val="24"/>
          <w:lang w:eastAsia="es-ES"/>
        </w:rPr>
        <w:t>Conéctate a PostgreSQL ejecutando el siguiente comando:</w:t>
      </w:r>
    </w:p>
    <w:p w:rsidR="00501CE0" w:rsidRPr="00501CE0" w:rsidRDefault="00501CE0" w:rsidP="00501CE0">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3"/>
          <w:szCs w:val="23"/>
          <w:bdr w:val="none" w:sz="0" w:space="0" w:color="auto" w:frame="1"/>
          <w:lang w:eastAsia="es-ES"/>
        </w:rPr>
      </w:pPr>
      <w:proofErr w:type="gramStart"/>
      <w:r w:rsidRPr="00501CE0">
        <w:rPr>
          <w:rFonts w:ascii="var(--INTERNAL-CODE-font)" w:eastAsia="Times New Roman" w:hAnsi="var(--INTERNAL-CODE-font)" w:cs="Courier New"/>
          <w:color w:val="F8F8F2"/>
          <w:sz w:val="23"/>
          <w:szCs w:val="23"/>
          <w:bdr w:val="none" w:sz="0" w:space="0" w:color="auto" w:frame="1"/>
          <w:lang w:eastAsia="es-ES"/>
        </w:rPr>
        <w:t>docker</w:t>
      </w:r>
      <w:proofErr w:type="gramEnd"/>
      <w:r w:rsidRPr="00501CE0">
        <w:rPr>
          <w:rFonts w:ascii="var(--INTERNAL-CODE-font)" w:eastAsia="Times New Roman" w:hAnsi="var(--INTERNAL-CODE-font)" w:cs="Courier New"/>
          <w:color w:val="F8F8F2"/>
          <w:sz w:val="23"/>
          <w:szCs w:val="23"/>
          <w:bdr w:val="none" w:sz="0" w:space="0" w:color="auto" w:frame="1"/>
          <w:lang w:eastAsia="es-ES"/>
        </w:rPr>
        <w:t xml:space="preserve"> exec -it nombreContendor psql -U postgres</w:t>
      </w:r>
    </w:p>
    <w:p w:rsidR="00501CE0" w:rsidRPr="00501CE0" w:rsidRDefault="00501CE0" w:rsidP="00501CE0">
      <w:pPr>
        <w:numPr>
          <w:ilvl w:val="0"/>
          <w:numId w:val="30"/>
        </w:numPr>
        <w:shd w:val="clear" w:color="auto" w:fill="FFFFFF"/>
        <w:spacing w:before="100" w:beforeAutospacing="1" w:after="100" w:afterAutospacing="1" w:line="240" w:lineRule="auto"/>
        <w:rPr>
          <w:rFonts w:ascii="Helvetica" w:eastAsia="Times New Roman" w:hAnsi="Helvetica" w:cs="Times New Roman"/>
          <w:color w:val="323232"/>
          <w:sz w:val="24"/>
          <w:szCs w:val="24"/>
          <w:lang w:eastAsia="es-ES"/>
        </w:rPr>
      </w:pPr>
      <w:r w:rsidRPr="00501CE0">
        <w:rPr>
          <w:rFonts w:ascii="Helvetica" w:eastAsia="Times New Roman" w:hAnsi="Helvetica" w:cs="Times New Roman"/>
          <w:color w:val="323232"/>
          <w:sz w:val="24"/>
          <w:szCs w:val="24"/>
          <w:lang w:eastAsia="es-ES"/>
        </w:rPr>
        <w:t>Ahora puedes trabajar con PostgreSQL en tu sistema Ubuntu sin necesidad de instalarlo.</w:t>
      </w:r>
    </w:p>
    <w:p w:rsidR="00501CE0" w:rsidRPr="00501CE0" w:rsidRDefault="00501CE0" w:rsidP="00501CE0">
      <w:pPr>
        <w:shd w:val="clear" w:color="auto" w:fill="FFFFFF"/>
        <w:spacing w:before="100" w:beforeAutospacing="1" w:after="100" w:afterAutospacing="1" w:line="240" w:lineRule="auto"/>
        <w:outlineLvl w:val="2"/>
        <w:rPr>
          <w:rFonts w:ascii="Helvetica" w:eastAsia="Times New Roman" w:hAnsi="Helvetica" w:cs="Times New Roman"/>
          <w:spacing w:val="-15"/>
          <w:sz w:val="27"/>
          <w:szCs w:val="27"/>
          <w:lang w:eastAsia="es-ES"/>
        </w:rPr>
      </w:pPr>
      <w:r w:rsidRPr="00501CE0">
        <w:rPr>
          <w:rFonts w:ascii="Helvetica" w:eastAsia="Times New Roman" w:hAnsi="Helvetica" w:cs="Times New Roman"/>
          <w:spacing w:val="-15"/>
          <w:sz w:val="27"/>
          <w:szCs w:val="27"/>
          <w:lang w:eastAsia="es-ES"/>
        </w:rPr>
        <w:t>4. Instalación en Windows con Docker</w:t>
      </w:r>
    </w:p>
    <w:p w:rsidR="00501CE0" w:rsidRPr="00501CE0" w:rsidRDefault="00501CE0" w:rsidP="00501CE0">
      <w:pPr>
        <w:shd w:val="clear" w:color="auto" w:fill="FFFFFF"/>
        <w:spacing w:before="100" w:beforeAutospacing="1" w:after="100" w:afterAutospacing="1" w:line="240" w:lineRule="auto"/>
        <w:rPr>
          <w:rFonts w:ascii="Helvetica" w:eastAsia="Times New Roman" w:hAnsi="Helvetica" w:cs="Times New Roman"/>
          <w:color w:val="323232"/>
          <w:sz w:val="24"/>
          <w:szCs w:val="24"/>
          <w:lang w:eastAsia="es-ES"/>
        </w:rPr>
      </w:pPr>
      <w:r w:rsidRPr="00501CE0">
        <w:rPr>
          <w:rFonts w:ascii="Helvetica" w:eastAsia="Times New Roman" w:hAnsi="Helvetica" w:cs="Times New Roman"/>
          <w:color w:val="323232"/>
          <w:sz w:val="24"/>
          <w:szCs w:val="24"/>
          <w:lang w:eastAsia="es-ES"/>
        </w:rPr>
        <w:t>Si no puedes instalar PostgreSQL en tu sistema, puedes usar Docker para ejecutar PostgreSQL en un contenedor.</w:t>
      </w:r>
    </w:p>
    <w:p w:rsidR="00501CE0" w:rsidRPr="00501CE0" w:rsidRDefault="00501CE0" w:rsidP="00501CE0">
      <w:pPr>
        <w:numPr>
          <w:ilvl w:val="0"/>
          <w:numId w:val="31"/>
        </w:numPr>
        <w:shd w:val="clear" w:color="auto" w:fill="FFFFFF"/>
        <w:spacing w:before="100" w:beforeAutospacing="1" w:after="100" w:afterAutospacing="1" w:line="240" w:lineRule="auto"/>
        <w:rPr>
          <w:rFonts w:ascii="Helvetica" w:eastAsia="Times New Roman" w:hAnsi="Helvetica" w:cs="Times New Roman"/>
          <w:color w:val="323232"/>
          <w:sz w:val="24"/>
          <w:szCs w:val="24"/>
          <w:lang w:eastAsia="es-ES"/>
        </w:rPr>
      </w:pPr>
      <w:r w:rsidRPr="00501CE0">
        <w:rPr>
          <w:rFonts w:ascii="Helvetica" w:eastAsia="Times New Roman" w:hAnsi="Helvetica" w:cs="Times New Roman"/>
          <w:i/>
          <w:iCs/>
          <w:color w:val="323232"/>
          <w:sz w:val="24"/>
          <w:szCs w:val="24"/>
          <w:lang w:eastAsia="es-ES"/>
        </w:rPr>
        <w:t>(Ya instalado en el centro)</w:t>
      </w:r>
      <w:r w:rsidRPr="00501CE0">
        <w:rPr>
          <w:rFonts w:ascii="Helvetica" w:eastAsia="Times New Roman" w:hAnsi="Helvetica" w:cs="Times New Roman"/>
          <w:color w:val="323232"/>
          <w:sz w:val="24"/>
          <w:szCs w:val="24"/>
          <w:lang w:eastAsia="es-ES"/>
        </w:rPr>
        <w:t> Instala Docker siguiendo las instrucciones de la </w:t>
      </w:r>
      <w:hyperlink r:id="rId89" w:history="1">
        <w:r w:rsidRPr="00501CE0">
          <w:rPr>
            <w:rFonts w:ascii="Helvetica" w:eastAsia="Times New Roman" w:hAnsi="Helvetica" w:cs="Times New Roman"/>
            <w:color w:val="0000FF"/>
            <w:sz w:val="24"/>
            <w:szCs w:val="24"/>
            <w:u w:val="single"/>
            <w:lang w:eastAsia="es-ES"/>
          </w:rPr>
          <w:t>documentación oficial</w:t>
        </w:r>
      </w:hyperlink>
      <w:r w:rsidRPr="00501CE0">
        <w:rPr>
          <w:rFonts w:ascii="Helvetica" w:eastAsia="Times New Roman" w:hAnsi="Helvetica" w:cs="Times New Roman"/>
          <w:color w:val="323232"/>
          <w:sz w:val="24"/>
          <w:szCs w:val="24"/>
          <w:lang w:eastAsia="es-ES"/>
        </w:rPr>
        <w:t>.</w:t>
      </w:r>
    </w:p>
    <w:p w:rsidR="00501CE0" w:rsidRPr="00501CE0" w:rsidRDefault="00501CE0" w:rsidP="00501CE0">
      <w:pPr>
        <w:numPr>
          <w:ilvl w:val="0"/>
          <w:numId w:val="31"/>
        </w:numPr>
        <w:shd w:val="clear" w:color="auto" w:fill="FFFFFF"/>
        <w:spacing w:before="100" w:beforeAutospacing="1" w:after="100" w:afterAutospacing="1" w:line="240" w:lineRule="auto"/>
        <w:rPr>
          <w:rFonts w:ascii="Helvetica" w:eastAsia="Times New Roman" w:hAnsi="Helvetica" w:cs="Times New Roman"/>
          <w:color w:val="323232"/>
          <w:sz w:val="24"/>
          <w:szCs w:val="24"/>
          <w:lang w:eastAsia="es-ES"/>
        </w:rPr>
      </w:pPr>
      <w:r w:rsidRPr="00501CE0">
        <w:rPr>
          <w:rFonts w:ascii="Helvetica" w:eastAsia="Times New Roman" w:hAnsi="Helvetica" w:cs="Times New Roman"/>
          <w:color w:val="323232"/>
          <w:sz w:val="24"/>
          <w:szCs w:val="24"/>
          <w:lang w:eastAsia="es-ES"/>
        </w:rPr>
        <w:t>Ejecuta el siguiente comando para descargar la imagen de PostgreSQL:</w:t>
      </w:r>
    </w:p>
    <w:p w:rsidR="00501CE0" w:rsidRPr="00501CE0" w:rsidRDefault="00501CE0" w:rsidP="00501CE0">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3"/>
          <w:szCs w:val="23"/>
          <w:bdr w:val="none" w:sz="0" w:space="0" w:color="auto" w:frame="1"/>
          <w:lang w:eastAsia="es-ES"/>
        </w:rPr>
      </w:pPr>
      <w:proofErr w:type="gramStart"/>
      <w:r w:rsidRPr="00501CE0">
        <w:rPr>
          <w:rFonts w:ascii="var(--INTERNAL-CODE-font)" w:eastAsia="Times New Roman" w:hAnsi="var(--INTERNAL-CODE-font)" w:cs="Courier New"/>
          <w:color w:val="F8F8F2"/>
          <w:sz w:val="23"/>
          <w:szCs w:val="23"/>
          <w:bdr w:val="none" w:sz="0" w:space="0" w:color="auto" w:frame="1"/>
          <w:lang w:eastAsia="es-ES"/>
        </w:rPr>
        <w:t>docker</w:t>
      </w:r>
      <w:proofErr w:type="gramEnd"/>
      <w:r w:rsidRPr="00501CE0">
        <w:rPr>
          <w:rFonts w:ascii="var(--INTERNAL-CODE-font)" w:eastAsia="Times New Roman" w:hAnsi="var(--INTERNAL-CODE-font)" w:cs="Courier New"/>
          <w:color w:val="F8F8F2"/>
          <w:sz w:val="23"/>
          <w:szCs w:val="23"/>
          <w:bdr w:val="none" w:sz="0" w:space="0" w:color="auto" w:frame="1"/>
          <w:lang w:eastAsia="es-ES"/>
        </w:rPr>
        <w:t xml:space="preserve"> pull postgres</w:t>
      </w:r>
    </w:p>
    <w:p w:rsidR="00501CE0" w:rsidRPr="00501CE0" w:rsidRDefault="00501CE0" w:rsidP="00501CE0">
      <w:pPr>
        <w:shd w:val="clear" w:color="auto" w:fill="FFFFFF"/>
        <w:spacing w:before="100" w:beforeAutospacing="1" w:after="100" w:afterAutospacing="1" w:line="240" w:lineRule="auto"/>
        <w:rPr>
          <w:rFonts w:ascii="Helvetica" w:eastAsia="Times New Roman" w:hAnsi="Helvetica" w:cs="Times New Roman"/>
          <w:color w:val="323232"/>
          <w:sz w:val="24"/>
          <w:szCs w:val="24"/>
          <w:lang w:eastAsia="es-ES"/>
        </w:rPr>
      </w:pPr>
      <w:proofErr w:type="gramStart"/>
      <w:r w:rsidRPr="00501CE0">
        <w:rPr>
          <w:rFonts w:ascii="Helvetica" w:eastAsia="Times New Roman" w:hAnsi="Helvetica" w:cs="Times New Roman"/>
          <w:color w:val="323232"/>
          <w:sz w:val="24"/>
          <w:szCs w:val="24"/>
          <w:lang w:eastAsia="es-ES"/>
        </w:rPr>
        <w:t>o</w:t>
      </w:r>
      <w:proofErr w:type="gramEnd"/>
      <w:r w:rsidRPr="00501CE0">
        <w:rPr>
          <w:rFonts w:ascii="Helvetica" w:eastAsia="Times New Roman" w:hAnsi="Helvetica" w:cs="Times New Roman"/>
          <w:color w:val="323232"/>
          <w:sz w:val="24"/>
          <w:szCs w:val="24"/>
          <w:lang w:eastAsia="es-ES"/>
        </w:rPr>
        <w:t xml:space="preserve"> emplea la interfaz gráfica de Docker: </w:t>
      </w:r>
      <w:r w:rsidRPr="00501CE0">
        <w:rPr>
          <w:rFonts w:ascii="Helvetica" w:eastAsia="Times New Roman" w:hAnsi="Helvetica" w:cs="Times New Roman"/>
          <w:b/>
          <w:bCs/>
          <w:color w:val="323232"/>
          <w:sz w:val="24"/>
          <w:szCs w:val="24"/>
          <w:lang w:eastAsia="es-ES"/>
        </w:rPr>
        <w:t>Docker Desktop</w:t>
      </w:r>
      <w:r w:rsidRPr="00501CE0">
        <w:rPr>
          <w:rFonts w:ascii="Helvetica" w:eastAsia="Times New Roman" w:hAnsi="Helvetica" w:cs="Times New Roman"/>
          <w:color w:val="323232"/>
          <w:sz w:val="24"/>
          <w:szCs w:val="24"/>
          <w:lang w:eastAsia="es-ES"/>
        </w:rPr>
        <w:t>:</w:t>
      </w:r>
    </w:p>
    <w:p w:rsidR="00FA126F" w:rsidRDefault="00501CE0" w:rsidP="00501CE0">
      <w:pPr>
        <w:rPr>
          <w:rFonts w:ascii="Helvetica" w:hAnsi="Helvetica" w:cs="Helvetica"/>
          <w:sz w:val="24"/>
          <w:szCs w:val="24"/>
          <w:shd w:val="clear" w:color="auto" w:fill="FFFFFF"/>
        </w:rPr>
      </w:pPr>
      <w:r>
        <w:rPr>
          <w:rFonts w:ascii="Helvetica" w:hAnsi="Helvetica" w:cs="Helvetica"/>
          <w:noProof/>
          <w:sz w:val="24"/>
          <w:szCs w:val="24"/>
          <w:shd w:val="clear" w:color="auto" w:fill="FFFFFF"/>
          <w:lang w:eastAsia="es-ES"/>
        </w:rPr>
        <w:lastRenderedPageBreak/>
        <w:drawing>
          <wp:inline distT="0" distB="0" distL="0" distR="0">
            <wp:extent cx="5730875" cy="1597025"/>
            <wp:effectExtent l="0" t="0" r="3175" b="3175"/>
            <wp:docPr id="17" name="Imagen 17" descr="C:\Users\a24aliciama\Pictures\postgresdock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24aliciama\Pictures\postgresdocker.png"/>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5730875" cy="1597025"/>
                    </a:xfrm>
                    <a:prstGeom prst="rect">
                      <a:avLst/>
                    </a:prstGeom>
                    <a:noFill/>
                    <a:ln>
                      <a:noFill/>
                    </a:ln>
                  </pic:spPr>
                </pic:pic>
              </a:graphicData>
            </a:graphic>
          </wp:inline>
        </w:drawing>
      </w:r>
    </w:p>
    <w:p w:rsidR="00501CE0" w:rsidRPr="00501CE0" w:rsidRDefault="00501CE0" w:rsidP="00501CE0">
      <w:pPr>
        <w:shd w:val="clear" w:color="auto" w:fill="FFFFFF"/>
        <w:spacing w:before="100" w:beforeAutospacing="1" w:after="100" w:afterAutospacing="1" w:line="240" w:lineRule="auto"/>
        <w:rPr>
          <w:rFonts w:ascii="Helvetica" w:eastAsia="Times New Roman" w:hAnsi="Helvetica" w:cs="Times New Roman"/>
          <w:color w:val="323232"/>
          <w:sz w:val="24"/>
          <w:szCs w:val="24"/>
          <w:lang w:eastAsia="es-ES"/>
        </w:rPr>
      </w:pPr>
      <w:r w:rsidRPr="00501CE0">
        <w:rPr>
          <w:rFonts w:ascii="Helvetica" w:eastAsia="Times New Roman" w:hAnsi="Helvetica" w:cs="Times New Roman"/>
          <w:color w:val="323232"/>
          <w:sz w:val="24"/>
          <w:szCs w:val="24"/>
          <w:lang w:eastAsia="es-ES"/>
        </w:rPr>
        <w:t>Pulsando en </w:t>
      </w:r>
      <w:r w:rsidRPr="00501CE0">
        <w:rPr>
          <w:rFonts w:ascii="var(--INTERNAL-CODE-font)" w:eastAsia="Times New Roman" w:hAnsi="var(--INTERNAL-CODE-font)" w:cs="Courier New"/>
          <w:color w:val="323232"/>
          <w:bdr w:val="single" w:sz="6" w:space="0" w:color="auto" w:frame="1"/>
          <w:lang w:eastAsia="es-ES"/>
        </w:rPr>
        <w:t>Pull</w:t>
      </w:r>
      <w:r w:rsidRPr="00501CE0">
        <w:rPr>
          <w:rFonts w:ascii="Helvetica" w:eastAsia="Times New Roman" w:hAnsi="Helvetica" w:cs="Times New Roman"/>
          <w:color w:val="323232"/>
          <w:sz w:val="24"/>
          <w:szCs w:val="24"/>
          <w:lang w:eastAsia="es-ES"/>
        </w:rPr>
        <w:t> descargamos la imagen de PostgreSQL.</w:t>
      </w:r>
    </w:p>
    <w:p w:rsidR="00501CE0" w:rsidRPr="00501CE0" w:rsidRDefault="00501CE0" w:rsidP="00501CE0">
      <w:pPr>
        <w:shd w:val="clear" w:color="auto" w:fill="FFFFFF"/>
        <w:spacing w:before="100" w:beforeAutospacing="1" w:after="100" w:afterAutospacing="1" w:line="240" w:lineRule="auto"/>
        <w:rPr>
          <w:rFonts w:ascii="Helvetica" w:eastAsia="Times New Roman" w:hAnsi="Helvetica" w:cs="Times New Roman"/>
          <w:color w:val="323232"/>
          <w:sz w:val="24"/>
          <w:szCs w:val="24"/>
          <w:lang w:eastAsia="es-ES"/>
        </w:rPr>
      </w:pPr>
      <w:hyperlink r:id="rId91" w:history="1">
        <w:r w:rsidRPr="00501CE0">
          <w:rPr>
            <w:rFonts w:ascii="Helvetica" w:eastAsia="Times New Roman" w:hAnsi="Helvetica" w:cs="Times New Roman"/>
            <w:color w:val="0000FF"/>
            <w:sz w:val="24"/>
            <w:szCs w:val="24"/>
            <w:lang w:eastAsia="es-ES"/>
          </w:rPr>
          <w:t>Imagen de Docker Hub</w:t>
        </w:r>
      </w:hyperlink>
    </w:p>
    <w:p w:rsidR="00501CE0" w:rsidRPr="00501CE0" w:rsidRDefault="00501CE0" w:rsidP="00501CE0">
      <w:pPr>
        <w:numPr>
          <w:ilvl w:val="0"/>
          <w:numId w:val="32"/>
        </w:numPr>
        <w:shd w:val="clear" w:color="auto" w:fill="FFFFFF"/>
        <w:spacing w:before="100" w:beforeAutospacing="1" w:after="100" w:afterAutospacing="1" w:line="240" w:lineRule="auto"/>
        <w:rPr>
          <w:rFonts w:ascii="Helvetica" w:eastAsia="Times New Roman" w:hAnsi="Helvetica" w:cs="Times New Roman"/>
          <w:color w:val="323232"/>
          <w:sz w:val="24"/>
          <w:szCs w:val="24"/>
          <w:lang w:eastAsia="es-ES"/>
        </w:rPr>
      </w:pPr>
      <w:r w:rsidRPr="00501CE0">
        <w:rPr>
          <w:rFonts w:ascii="Helvetica" w:eastAsia="Times New Roman" w:hAnsi="Helvetica" w:cs="Times New Roman"/>
          <w:color w:val="323232"/>
          <w:sz w:val="24"/>
          <w:szCs w:val="24"/>
          <w:lang w:eastAsia="es-ES"/>
        </w:rPr>
        <w:t>Ejecuta el siguiente comando para ejecutar PostgreSQL en un contenedor:</w:t>
      </w:r>
    </w:p>
    <w:p w:rsidR="00501CE0" w:rsidRPr="00501CE0" w:rsidRDefault="00501CE0" w:rsidP="00501CE0">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3"/>
          <w:szCs w:val="23"/>
          <w:bdr w:val="none" w:sz="0" w:space="0" w:color="auto" w:frame="1"/>
          <w:lang w:eastAsia="es-ES"/>
        </w:rPr>
      </w:pPr>
      <w:proofErr w:type="gramStart"/>
      <w:r w:rsidRPr="00501CE0">
        <w:rPr>
          <w:rFonts w:ascii="var(--INTERNAL-CODE-font)" w:eastAsia="Times New Roman" w:hAnsi="var(--INTERNAL-CODE-font)" w:cs="Courier New"/>
          <w:color w:val="F8F8F2"/>
          <w:sz w:val="23"/>
          <w:szCs w:val="23"/>
          <w:bdr w:val="none" w:sz="0" w:space="0" w:color="auto" w:frame="1"/>
          <w:lang w:eastAsia="es-ES"/>
        </w:rPr>
        <w:t>docker</w:t>
      </w:r>
      <w:proofErr w:type="gramEnd"/>
      <w:r w:rsidRPr="00501CE0">
        <w:rPr>
          <w:rFonts w:ascii="var(--INTERNAL-CODE-font)" w:eastAsia="Times New Roman" w:hAnsi="var(--INTERNAL-CODE-font)" w:cs="Courier New"/>
          <w:color w:val="F8F8F2"/>
          <w:sz w:val="23"/>
          <w:szCs w:val="23"/>
          <w:bdr w:val="none" w:sz="0" w:space="0" w:color="auto" w:frame="1"/>
          <w:lang w:eastAsia="es-ES"/>
        </w:rPr>
        <w:t xml:space="preserve"> run --name nombreContenedor -e POSTGRES_PASSWORD</w:t>
      </w:r>
      <w:r w:rsidRPr="00501CE0">
        <w:rPr>
          <w:rFonts w:ascii="var(--INTERNAL-CODE-font)" w:eastAsia="Times New Roman" w:hAnsi="var(--INTERNAL-CODE-font)" w:cs="Courier New"/>
          <w:color w:val="F92672"/>
          <w:sz w:val="23"/>
          <w:szCs w:val="23"/>
          <w:bdr w:val="none" w:sz="0" w:space="0" w:color="auto" w:frame="1"/>
          <w:lang w:eastAsia="es-ES"/>
        </w:rPr>
        <w:t>=</w:t>
      </w:r>
      <w:r w:rsidRPr="00501CE0">
        <w:rPr>
          <w:rFonts w:ascii="var(--INTERNAL-CODE-font)" w:eastAsia="Times New Roman" w:hAnsi="var(--INTERNAL-CODE-font)" w:cs="Courier New"/>
          <w:color w:val="F8F8F2"/>
          <w:sz w:val="23"/>
          <w:szCs w:val="23"/>
          <w:bdr w:val="none" w:sz="0" w:space="0" w:color="auto" w:frame="1"/>
          <w:lang w:eastAsia="es-ES"/>
        </w:rPr>
        <w:t>contraseña -p 5432:5432 -d postgres</w:t>
      </w:r>
    </w:p>
    <w:p w:rsidR="00501CE0" w:rsidRPr="00501CE0" w:rsidRDefault="00501CE0" w:rsidP="00501CE0">
      <w:pPr>
        <w:numPr>
          <w:ilvl w:val="0"/>
          <w:numId w:val="33"/>
        </w:numPr>
        <w:shd w:val="clear" w:color="auto" w:fill="FFFFFF"/>
        <w:spacing w:before="100" w:beforeAutospacing="1" w:after="100" w:afterAutospacing="1" w:line="240" w:lineRule="auto"/>
        <w:rPr>
          <w:rFonts w:ascii="Helvetica" w:eastAsia="Times New Roman" w:hAnsi="Helvetica" w:cs="Times New Roman"/>
          <w:color w:val="323232"/>
          <w:sz w:val="24"/>
          <w:szCs w:val="24"/>
          <w:lang w:eastAsia="es-ES"/>
        </w:rPr>
      </w:pPr>
      <w:r w:rsidRPr="00501CE0">
        <w:rPr>
          <w:rFonts w:ascii="Helvetica" w:eastAsia="Times New Roman" w:hAnsi="Helvetica" w:cs="Times New Roman"/>
          <w:color w:val="323232"/>
          <w:sz w:val="24"/>
          <w:szCs w:val="24"/>
          <w:lang w:eastAsia="es-ES"/>
        </w:rPr>
        <w:t>La opción </w:t>
      </w:r>
      <w:r w:rsidRPr="00501CE0">
        <w:rPr>
          <w:rFonts w:ascii="var(--INTERNAL-CODE-font)" w:eastAsia="Times New Roman" w:hAnsi="var(--INTERNAL-CODE-font)" w:cs="Courier New"/>
          <w:color w:val="323232"/>
          <w:bdr w:val="single" w:sz="6" w:space="0" w:color="auto" w:frame="1"/>
          <w:lang w:eastAsia="es-ES"/>
        </w:rPr>
        <w:t>-p 5432:5432</w:t>
      </w:r>
      <w:r w:rsidRPr="00501CE0">
        <w:rPr>
          <w:rFonts w:ascii="Helvetica" w:eastAsia="Times New Roman" w:hAnsi="Helvetica" w:cs="Times New Roman"/>
          <w:color w:val="323232"/>
          <w:sz w:val="24"/>
          <w:szCs w:val="24"/>
          <w:lang w:eastAsia="es-ES"/>
        </w:rPr>
        <w:t> mapea el puerto 5432 del contenedor al puerto 5432 del host.</w:t>
      </w:r>
    </w:p>
    <w:p w:rsidR="00501CE0" w:rsidRPr="00501CE0" w:rsidRDefault="00501CE0" w:rsidP="00501CE0">
      <w:pPr>
        <w:numPr>
          <w:ilvl w:val="0"/>
          <w:numId w:val="33"/>
        </w:numPr>
        <w:shd w:val="clear" w:color="auto" w:fill="FFFFFF"/>
        <w:spacing w:before="100" w:beforeAutospacing="1" w:after="100" w:afterAutospacing="1" w:line="240" w:lineRule="auto"/>
        <w:rPr>
          <w:rFonts w:ascii="Helvetica" w:eastAsia="Times New Roman" w:hAnsi="Helvetica" w:cs="Times New Roman"/>
          <w:color w:val="323232"/>
          <w:sz w:val="24"/>
          <w:szCs w:val="24"/>
          <w:lang w:eastAsia="es-ES"/>
        </w:rPr>
      </w:pPr>
      <w:r w:rsidRPr="00501CE0">
        <w:rPr>
          <w:rFonts w:ascii="Helvetica" w:eastAsia="Times New Roman" w:hAnsi="Helvetica" w:cs="Times New Roman"/>
          <w:color w:val="323232"/>
          <w:sz w:val="24"/>
          <w:szCs w:val="24"/>
          <w:lang w:eastAsia="es-ES"/>
        </w:rPr>
        <w:t>La opción </w:t>
      </w:r>
      <w:r w:rsidRPr="00501CE0">
        <w:rPr>
          <w:rFonts w:ascii="var(--INTERNAL-CODE-font)" w:eastAsia="Times New Roman" w:hAnsi="var(--INTERNAL-CODE-font)" w:cs="Courier New"/>
          <w:color w:val="323232"/>
          <w:bdr w:val="single" w:sz="6" w:space="0" w:color="auto" w:frame="1"/>
          <w:lang w:eastAsia="es-ES"/>
        </w:rPr>
        <w:t>-e POSTGRES_PASSWORD=contraseña</w:t>
      </w:r>
      <w:r w:rsidRPr="00501CE0">
        <w:rPr>
          <w:rFonts w:ascii="Helvetica" w:eastAsia="Times New Roman" w:hAnsi="Helvetica" w:cs="Times New Roman"/>
          <w:color w:val="323232"/>
          <w:sz w:val="24"/>
          <w:szCs w:val="24"/>
          <w:lang w:eastAsia="es-ES"/>
        </w:rPr>
        <w:t> establece la contraseña de la base de datos.</w:t>
      </w:r>
    </w:p>
    <w:p w:rsidR="00501CE0" w:rsidRPr="00501CE0" w:rsidRDefault="00501CE0" w:rsidP="00501CE0">
      <w:pPr>
        <w:numPr>
          <w:ilvl w:val="0"/>
          <w:numId w:val="33"/>
        </w:numPr>
        <w:shd w:val="clear" w:color="auto" w:fill="FFFFFF"/>
        <w:spacing w:before="100" w:beforeAutospacing="1" w:after="100" w:afterAutospacing="1" w:line="240" w:lineRule="auto"/>
        <w:rPr>
          <w:rFonts w:ascii="Helvetica" w:eastAsia="Times New Roman" w:hAnsi="Helvetica" w:cs="Times New Roman"/>
          <w:color w:val="323232"/>
          <w:sz w:val="24"/>
          <w:szCs w:val="24"/>
          <w:lang w:eastAsia="es-ES"/>
        </w:rPr>
      </w:pPr>
      <w:r w:rsidRPr="00501CE0">
        <w:rPr>
          <w:rFonts w:ascii="Helvetica" w:eastAsia="Times New Roman" w:hAnsi="Helvetica" w:cs="Times New Roman"/>
          <w:color w:val="323232"/>
          <w:sz w:val="24"/>
          <w:szCs w:val="24"/>
          <w:lang w:eastAsia="es-ES"/>
        </w:rPr>
        <w:t>La opción </w:t>
      </w:r>
      <w:r w:rsidRPr="00501CE0">
        <w:rPr>
          <w:rFonts w:ascii="var(--INTERNAL-CODE-font)" w:eastAsia="Times New Roman" w:hAnsi="var(--INTERNAL-CODE-font)" w:cs="Courier New"/>
          <w:color w:val="323232"/>
          <w:bdr w:val="single" w:sz="6" w:space="0" w:color="auto" w:frame="1"/>
          <w:lang w:eastAsia="es-ES"/>
        </w:rPr>
        <w:t>--name nombreContenedor</w:t>
      </w:r>
      <w:r w:rsidRPr="00501CE0">
        <w:rPr>
          <w:rFonts w:ascii="Helvetica" w:eastAsia="Times New Roman" w:hAnsi="Helvetica" w:cs="Times New Roman"/>
          <w:color w:val="323232"/>
          <w:sz w:val="24"/>
          <w:szCs w:val="24"/>
          <w:lang w:eastAsia="es-ES"/>
        </w:rPr>
        <w:t> establece el nombre del contenedor.</w:t>
      </w:r>
    </w:p>
    <w:p w:rsidR="00501CE0" w:rsidRPr="00501CE0" w:rsidRDefault="00501CE0" w:rsidP="00501CE0">
      <w:pPr>
        <w:numPr>
          <w:ilvl w:val="0"/>
          <w:numId w:val="33"/>
        </w:numPr>
        <w:shd w:val="clear" w:color="auto" w:fill="FFFFFF"/>
        <w:spacing w:before="100" w:beforeAutospacing="1" w:after="100" w:afterAutospacing="1" w:line="240" w:lineRule="auto"/>
        <w:rPr>
          <w:rFonts w:ascii="Helvetica" w:eastAsia="Times New Roman" w:hAnsi="Helvetica" w:cs="Times New Roman"/>
          <w:color w:val="323232"/>
          <w:sz w:val="24"/>
          <w:szCs w:val="24"/>
          <w:lang w:eastAsia="es-ES"/>
        </w:rPr>
      </w:pPr>
      <w:r w:rsidRPr="00501CE0">
        <w:rPr>
          <w:rFonts w:ascii="Helvetica" w:eastAsia="Times New Roman" w:hAnsi="Helvetica" w:cs="Times New Roman"/>
          <w:color w:val="323232"/>
          <w:sz w:val="24"/>
          <w:szCs w:val="24"/>
          <w:lang w:eastAsia="es-ES"/>
        </w:rPr>
        <w:t>La opción </w:t>
      </w:r>
      <w:r w:rsidRPr="00501CE0">
        <w:rPr>
          <w:rFonts w:ascii="var(--INTERNAL-CODE-font)" w:eastAsia="Times New Roman" w:hAnsi="var(--INTERNAL-CODE-font)" w:cs="Courier New"/>
          <w:color w:val="323232"/>
          <w:bdr w:val="single" w:sz="6" w:space="0" w:color="auto" w:frame="1"/>
          <w:lang w:eastAsia="es-ES"/>
        </w:rPr>
        <w:t>-d</w:t>
      </w:r>
      <w:r w:rsidRPr="00501CE0">
        <w:rPr>
          <w:rFonts w:ascii="Helvetica" w:eastAsia="Times New Roman" w:hAnsi="Helvetica" w:cs="Times New Roman"/>
          <w:color w:val="323232"/>
          <w:sz w:val="24"/>
          <w:szCs w:val="24"/>
          <w:lang w:eastAsia="es-ES"/>
        </w:rPr>
        <w:t> ejecuta el contenedor en segundo plano con el modo demonio.</w:t>
      </w:r>
    </w:p>
    <w:p w:rsidR="00501CE0" w:rsidRPr="00501CE0" w:rsidRDefault="00501CE0" w:rsidP="00501CE0">
      <w:pPr>
        <w:shd w:val="clear" w:color="auto" w:fill="FFFFFF"/>
        <w:spacing w:before="100" w:beforeAutospacing="1" w:after="100" w:afterAutospacing="1" w:line="240" w:lineRule="auto"/>
        <w:rPr>
          <w:rFonts w:ascii="Helvetica" w:eastAsia="Times New Roman" w:hAnsi="Helvetica" w:cs="Times New Roman"/>
          <w:color w:val="323232"/>
          <w:sz w:val="24"/>
          <w:szCs w:val="24"/>
          <w:lang w:eastAsia="es-ES"/>
        </w:rPr>
      </w:pPr>
      <w:r w:rsidRPr="00501CE0">
        <w:rPr>
          <w:rFonts w:ascii="Helvetica" w:eastAsia="Times New Roman" w:hAnsi="Helvetica" w:cs="Times New Roman"/>
          <w:color w:val="323232"/>
          <w:sz w:val="24"/>
          <w:szCs w:val="24"/>
          <w:lang w:eastAsia="es-ES"/>
        </w:rPr>
        <w:t>Postgres estará ejecutándose en el contenedor en el puerto 5432.</w:t>
      </w:r>
    </w:p>
    <w:p w:rsidR="00501CE0" w:rsidRPr="00501CE0" w:rsidRDefault="00501CE0" w:rsidP="00501CE0">
      <w:pPr>
        <w:shd w:val="clear" w:color="auto" w:fill="FFFFFF"/>
        <w:spacing w:before="100" w:beforeAutospacing="1" w:after="100" w:afterAutospacing="1" w:line="240" w:lineRule="auto"/>
        <w:rPr>
          <w:rFonts w:ascii="Helvetica" w:eastAsia="Times New Roman" w:hAnsi="Helvetica" w:cs="Times New Roman"/>
          <w:color w:val="323232"/>
          <w:sz w:val="24"/>
          <w:szCs w:val="24"/>
          <w:lang w:eastAsia="es-ES"/>
        </w:rPr>
      </w:pPr>
      <w:r w:rsidRPr="00501CE0">
        <w:rPr>
          <w:rFonts w:ascii="Helvetica" w:eastAsia="Times New Roman" w:hAnsi="Helvetica" w:cs="Times New Roman"/>
          <w:color w:val="323232"/>
          <w:sz w:val="24"/>
          <w:szCs w:val="24"/>
          <w:lang w:eastAsia="es-ES"/>
        </w:rPr>
        <w:t>Si lo haces desde Docker Desktop, puedes hacer clic en </w:t>
      </w:r>
      <w:r w:rsidRPr="00501CE0">
        <w:rPr>
          <w:rFonts w:ascii="var(--INTERNAL-CODE-font)" w:eastAsia="Times New Roman" w:hAnsi="var(--INTERNAL-CODE-font)" w:cs="Courier New"/>
          <w:color w:val="323232"/>
          <w:bdr w:val="single" w:sz="6" w:space="0" w:color="auto" w:frame="1"/>
          <w:lang w:eastAsia="es-ES"/>
        </w:rPr>
        <w:t>Run</w:t>
      </w:r>
      <w:r w:rsidRPr="00501CE0">
        <w:rPr>
          <w:rFonts w:ascii="Helvetica" w:eastAsia="Times New Roman" w:hAnsi="Helvetica" w:cs="Times New Roman"/>
          <w:color w:val="323232"/>
          <w:sz w:val="24"/>
          <w:szCs w:val="24"/>
          <w:lang w:eastAsia="es-ES"/>
        </w:rPr>
        <w:t> para ejecutar el contenedor y verlo en la pestaña </w:t>
      </w:r>
      <w:r w:rsidRPr="00501CE0">
        <w:rPr>
          <w:rFonts w:ascii="var(--INTERNAL-CODE-font)" w:eastAsia="Times New Roman" w:hAnsi="var(--INTERNAL-CODE-font)" w:cs="Courier New"/>
          <w:color w:val="323232"/>
          <w:bdr w:val="single" w:sz="6" w:space="0" w:color="auto" w:frame="1"/>
          <w:lang w:eastAsia="es-ES"/>
        </w:rPr>
        <w:t>Containers/Apps</w:t>
      </w:r>
      <w:r w:rsidRPr="00501CE0">
        <w:rPr>
          <w:rFonts w:ascii="Helvetica" w:eastAsia="Times New Roman" w:hAnsi="Helvetica" w:cs="Times New Roman"/>
          <w:color w:val="323232"/>
          <w:sz w:val="24"/>
          <w:szCs w:val="24"/>
          <w:lang w:eastAsia="es-ES"/>
        </w:rPr>
        <w:t>. Debes poner la variable de entorno </w:t>
      </w:r>
      <w:r w:rsidRPr="00501CE0">
        <w:rPr>
          <w:rFonts w:ascii="var(--INTERNAL-CODE-font)" w:eastAsia="Times New Roman" w:hAnsi="var(--INTERNAL-CODE-font)" w:cs="Courier New"/>
          <w:color w:val="323232"/>
          <w:bdr w:val="single" w:sz="6" w:space="0" w:color="auto" w:frame="1"/>
          <w:lang w:eastAsia="es-ES"/>
        </w:rPr>
        <w:t>POSTGRES_PASSWORD</w:t>
      </w:r>
      <w:r w:rsidRPr="00501CE0">
        <w:rPr>
          <w:rFonts w:ascii="Helvetica" w:eastAsia="Times New Roman" w:hAnsi="Helvetica" w:cs="Times New Roman"/>
          <w:color w:val="323232"/>
          <w:sz w:val="24"/>
          <w:szCs w:val="24"/>
          <w:lang w:eastAsia="es-ES"/>
        </w:rPr>
        <w:t> con la contraseña que desees.</w:t>
      </w:r>
    </w:p>
    <w:p w:rsidR="00501CE0" w:rsidRPr="00501CE0" w:rsidRDefault="00501CE0" w:rsidP="00501CE0">
      <w:pPr>
        <w:numPr>
          <w:ilvl w:val="0"/>
          <w:numId w:val="34"/>
        </w:numPr>
        <w:shd w:val="clear" w:color="auto" w:fill="FFFFFF"/>
        <w:spacing w:before="100" w:beforeAutospacing="1" w:after="100" w:afterAutospacing="1" w:line="240" w:lineRule="auto"/>
        <w:rPr>
          <w:rFonts w:ascii="Helvetica" w:eastAsia="Times New Roman" w:hAnsi="Helvetica" w:cs="Times New Roman"/>
          <w:color w:val="323232"/>
          <w:sz w:val="24"/>
          <w:szCs w:val="24"/>
          <w:lang w:eastAsia="es-ES"/>
        </w:rPr>
      </w:pPr>
      <w:r w:rsidRPr="00501CE0">
        <w:rPr>
          <w:rFonts w:ascii="Helvetica" w:eastAsia="Times New Roman" w:hAnsi="Helvetica" w:cs="Times New Roman"/>
          <w:color w:val="323232"/>
          <w:sz w:val="24"/>
          <w:szCs w:val="24"/>
          <w:lang w:eastAsia="es-ES"/>
        </w:rPr>
        <w:t>Conéctate a PostgreSQL ejecutando el siguiente comando:</w:t>
      </w:r>
    </w:p>
    <w:p w:rsidR="00501CE0" w:rsidRPr="00501CE0" w:rsidRDefault="00501CE0" w:rsidP="00501CE0">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3"/>
          <w:szCs w:val="23"/>
          <w:bdr w:val="none" w:sz="0" w:space="0" w:color="auto" w:frame="1"/>
          <w:lang w:eastAsia="es-ES"/>
        </w:rPr>
      </w:pPr>
      <w:proofErr w:type="gramStart"/>
      <w:r w:rsidRPr="00501CE0">
        <w:rPr>
          <w:rFonts w:ascii="var(--INTERNAL-CODE-font)" w:eastAsia="Times New Roman" w:hAnsi="var(--INTERNAL-CODE-font)" w:cs="Courier New"/>
          <w:color w:val="F8F8F2"/>
          <w:sz w:val="23"/>
          <w:szCs w:val="23"/>
          <w:bdr w:val="none" w:sz="0" w:space="0" w:color="auto" w:frame="1"/>
          <w:lang w:eastAsia="es-ES"/>
        </w:rPr>
        <w:t>docker</w:t>
      </w:r>
      <w:proofErr w:type="gramEnd"/>
      <w:r w:rsidRPr="00501CE0">
        <w:rPr>
          <w:rFonts w:ascii="var(--INTERNAL-CODE-font)" w:eastAsia="Times New Roman" w:hAnsi="var(--INTERNAL-CODE-font)" w:cs="Courier New"/>
          <w:color w:val="F8F8F2"/>
          <w:sz w:val="23"/>
          <w:szCs w:val="23"/>
          <w:bdr w:val="none" w:sz="0" w:space="0" w:color="auto" w:frame="1"/>
          <w:lang w:eastAsia="es-ES"/>
        </w:rPr>
        <w:t xml:space="preserve"> exec -it nombreContenedor psql -U postgres</w:t>
      </w:r>
    </w:p>
    <w:p w:rsidR="00501CE0" w:rsidRPr="00501CE0" w:rsidRDefault="00501CE0" w:rsidP="00501CE0">
      <w:pPr>
        <w:shd w:val="clear" w:color="auto" w:fill="FFFFFF"/>
        <w:spacing w:before="100" w:beforeAutospacing="1" w:after="100" w:afterAutospacing="1" w:line="240" w:lineRule="auto"/>
        <w:rPr>
          <w:rFonts w:ascii="Helvetica" w:eastAsia="Times New Roman" w:hAnsi="Helvetica" w:cs="Times New Roman"/>
          <w:color w:val="323232"/>
          <w:sz w:val="24"/>
          <w:szCs w:val="24"/>
          <w:lang w:eastAsia="es-ES"/>
        </w:rPr>
      </w:pPr>
      <w:r w:rsidRPr="00501CE0">
        <w:rPr>
          <w:rFonts w:ascii="Helvetica" w:eastAsia="Times New Roman" w:hAnsi="Helvetica" w:cs="Times New Roman"/>
          <w:color w:val="323232"/>
          <w:sz w:val="24"/>
          <w:szCs w:val="24"/>
          <w:lang w:eastAsia="es-ES"/>
        </w:rPr>
        <w:t>También puedes usar </w:t>
      </w:r>
      <w:r w:rsidRPr="00501CE0">
        <w:rPr>
          <w:rFonts w:ascii="Helvetica" w:eastAsia="Times New Roman" w:hAnsi="Helvetica" w:cs="Times New Roman"/>
          <w:b/>
          <w:bCs/>
          <w:color w:val="323232"/>
          <w:sz w:val="24"/>
          <w:szCs w:val="24"/>
          <w:lang w:eastAsia="es-ES"/>
        </w:rPr>
        <w:t>pgAdmin4</w:t>
      </w:r>
      <w:r w:rsidRPr="00501CE0">
        <w:rPr>
          <w:rFonts w:ascii="Helvetica" w:eastAsia="Times New Roman" w:hAnsi="Helvetica" w:cs="Times New Roman"/>
          <w:color w:val="323232"/>
          <w:sz w:val="24"/>
          <w:szCs w:val="24"/>
          <w:lang w:eastAsia="es-ES"/>
        </w:rPr>
        <w:t> para administrar la base de datos. Para ello, sigue los pasos anteriores para instalar pgAdmin4 en Windows o el Dbveaver.</w:t>
      </w:r>
    </w:p>
    <w:p w:rsidR="00501CE0" w:rsidRPr="00501CE0" w:rsidRDefault="00501CE0" w:rsidP="00501CE0">
      <w:pPr>
        <w:numPr>
          <w:ilvl w:val="0"/>
          <w:numId w:val="35"/>
        </w:numPr>
        <w:shd w:val="clear" w:color="auto" w:fill="FFFFFF"/>
        <w:spacing w:before="100" w:beforeAutospacing="1" w:after="100" w:afterAutospacing="1" w:line="240" w:lineRule="auto"/>
        <w:rPr>
          <w:rFonts w:ascii="Helvetica" w:eastAsia="Times New Roman" w:hAnsi="Helvetica" w:cs="Times New Roman"/>
          <w:color w:val="323232"/>
          <w:sz w:val="24"/>
          <w:szCs w:val="24"/>
          <w:lang w:eastAsia="es-ES"/>
        </w:rPr>
      </w:pPr>
      <w:r w:rsidRPr="00501CE0">
        <w:rPr>
          <w:rFonts w:ascii="Helvetica" w:eastAsia="Times New Roman" w:hAnsi="Helvetica" w:cs="Times New Roman"/>
          <w:color w:val="323232"/>
          <w:sz w:val="24"/>
          <w:szCs w:val="24"/>
          <w:lang w:eastAsia="es-ES"/>
        </w:rPr>
        <w:t>Ahora puedes trabajar con PostgreSQL en tu sistema Windows sin necesidad de instalarlo.</w:t>
      </w:r>
    </w:p>
    <w:p w:rsidR="00501CE0" w:rsidRDefault="00501CE0">
      <w:pPr>
        <w:rPr>
          <w:rFonts w:ascii="Helvetica" w:hAnsi="Helvetica" w:cs="Helvetica"/>
          <w:sz w:val="24"/>
          <w:szCs w:val="24"/>
          <w:shd w:val="clear" w:color="auto" w:fill="FFFFFF"/>
        </w:rPr>
      </w:pPr>
      <w:r>
        <w:rPr>
          <w:rFonts w:ascii="Helvetica" w:hAnsi="Helvetica" w:cs="Helvetica"/>
          <w:sz w:val="24"/>
          <w:szCs w:val="24"/>
          <w:shd w:val="clear" w:color="auto" w:fill="FFFFFF"/>
        </w:rPr>
        <w:br w:type="page"/>
      </w:r>
    </w:p>
    <w:p w:rsidR="00501CE0" w:rsidRPr="00501CE0" w:rsidRDefault="00501CE0" w:rsidP="00501CE0">
      <w:pPr>
        <w:spacing w:before="100" w:beforeAutospacing="1" w:after="100" w:afterAutospacing="1" w:line="240" w:lineRule="auto"/>
        <w:jc w:val="center"/>
        <w:outlineLvl w:val="0"/>
        <w:rPr>
          <w:rFonts w:ascii="Times New Roman" w:eastAsia="Times New Roman" w:hAnsi="Times New Roman" w:cs="Times New Roman"/>
          <w:caps/>
          <w:kern w:val="36"/>
          <w:sz w:val="48"/>
          <w:szCs w:val="48"/>
          <w:lang w:eastAsia="es-ES"/>
        </w:rPr>
      </w:pPr>
      <w:r w:rsidRPr="00501CE0">
        <w:rPr>
          <w:rFonts w:ascii="Times New Roman" w:eastAsia="Times New Roman" w:hAnsi="Times New Roman" w:cs="Times New Roman"/>
          <w:caps/>
          <w:kern w:val="36"/>
          <w:sz w:val="48"/>
          <w:szCs w:val="48"/>
          <w:lang w:eastAsia="es-ES"/>
        </w:rPr>
        <w:lastRenderedPageBreak/>
        <w:t>04. PostgreSQL. Características y Operadores.</w:t>
      </w:r>
    </w:p>
    <w:p w:rsidR="00501CE0" w:rsidRPr="00501CE0" w:rsidRDefault="00501CE0" w:rsidP="00501CE0">
      <w:pPr>
        <w:numPr>
          <w:ilvl w:val="0"/>
          <w:numId w:val="36"/>
        </w:numPr>
        <w:spacing w:before="100" w:beforeAutospacing="1" w:after="100" w:afterAutospacing="1" w:line="240" w:lineRule="auto"/>
        <w:rPr>
          <w:rFonts w:ascii="Times New Roman" w:eastAsia="Times New Roman" w:hAnsi="Times New Roman" w:cs="Times New Roman"/>
          <w:sz w:val="24"/>
          <w:szCs w:val="24"/>
          <w:lang w:eastAsia="es-ES"/>
        </w:rPr>
      </w:pPr>
      <w:hyperlink r:id="rId92" w:anchor="postgresql--caracter%C3%ADsticas-y-operadores" w:history="1">
        <w:r w:rsidRPr="00501CE0">
          <w:rPr>
            <w:rFonts w:ascii="Times New Roman" w:eastAsia="Times New Roman" w:hAnsi="Times New Roman" w:cs="Times New Roman"/>
            <w:color w:val="0000FF"/>
            <w:sz w:val="24"/>
            <w:szCs w:val="24"/>
            <w:u w:val="single"/>
            <w:lang w:eastAsia="es-ES"/>
          </w:rPr>
          <w:t>PostgreSQL – Características y Operadores</w:t>
        </w:r>
      </w:hyperlink>
    </w:p>
    <w:p w:rsidR="00501CE0" w:rsidRPr="00501CE0" w:rsidRDefault="00501CE0" w:rsidP="00501CE0">
      <w:pPr>
        <w:numPr>
          <w:ilvl w:val="1"/>
          <w:numId w:val="36"/>
        </w:numPr>
        <w:spacing w:before="100" w:beforeAutospacing="1" w:after="100" w:afterAutospacing="1" w:line="240" w:lineRule="auto"/>
        <w:rPr>
          <w:rFonts w:ascii="Times New Roman" w:eastAsia="Times New Roman" w:hAnsi="Times New Roman" w:cs="Times New Roman"/>
          <w:sz w:val="24"/>
          <w:szCs w:val="24"/>
          <w:lang w:eastAsia="es-ES"/>
        </w:rPr>
      </w:pPr>
      <w:hyperlink r:id="rId93" w:anchor="1-caracter%C3%ADsticas-de-postgresql" w:history="1">
        <w:r w:rsidRPr="00501CE0">
          <w:rPr>
            <w:rFonts w:ascii="Times New Roman" w:eastAsia="Times New Roman" w:hAnsi="Times New Roman" w:cs="Times New Roman"/>
            <w:color w:val="0000FF"/>
            <w:sz w:val="24"/>
            <w:szCs w:val="24"/>
            <w:u w:val="single"/>
            <w:lang w:eastAsia="es-ES"/>
          </w:rPr>
          <w:t>1. Características de PostgreSQL</w:t>
        </w:r>
      </w:hyperlink>
    </w:p>
    <w:p w:rsidR="00501CE0" w:rsidRPr="00501CE0" w:rsidRDefault="00501CE0" w:rsidP="00501CE0">
      <w:pPr>
        <w:numPr>
          <w:ilvl w:val="1"/>
          <w:numId w:val="36"/>
        </w:numPr>
        <w:spacing w:before="100" w:beforeAutospacing="1" w:after="100" w:afterAutospacing="1" w:line="240" w:lineRule="auto"/>
        <w:rPr>
          <w:rFonts w:ascii="Times New Roman" w:eastAsia="Times New Roman" w:hAnsi="Times New Roman" w:cs="Times New Roman"/>
          <w:sz w:val="24"/>
          <w:szCs w:val="24"/>
          <w:lang w:eastAsia="es-ES"/>
        </w:rPr>
      </w:pPr>
      <w:hyperlink r:id="rId94" w:anchor="2-tipos-de-datos-en-postgresql" w:history="1">
        <w:r w:rsidRPr="00501CE0">
          <w:rPr>
            <w:rFonts w:ascii="Times New Roman" w:eastAsia="Times New Roman" w:hAnsi="Times New Roman" w:cs="Times New Roman"/>
            <w:color w:val="0000FF"/>
            <w:sz w:val="24"/>
            <w:szCs w:val="24"/>
            <w:u w:val="single"/>
            <w:lang w:eastAsia="es-ES"/>
          </w:rPr>
          <w:t>2. Tipos de Datos en PostgreSQL</w:t>
        </w:r>
      </w:hyperlink>
    </w:p>
    <w:p w:rsidR="00501CE0" w:rsidRPr="00501CE0" w:rsidRDefault="00501CE0" w:rsidP="00501CE0">
      <w:pPr>
        <w:numPr>
          <w:ilvl w:val="1"/>
          <w:numId w:val="36"/>
        </w:numPr>
        <w:spacing w:before="100" w:beforeAutospacing="1" w:after="100" w:afterAutospacing="1" w:line="240" w:lineRule="auto"/>
        <w:rPr>
          <w:rFonts w:ascii="Times New Roman" w:eastAsia="Times New Roman" w:hAnsi="Times New Roman" w:cs="Times New Roman"/>
          <w:sz w:val="24"/>
          <w:szCs w:val="24"/>
          <w:lang w:eastAsia="es-ES"/>
        </w:rPr>
      </w:pPr>
      <w:hyperlink r:id="rId95" w:anchor="3-operadores-en-postgresql" w:history="1">
        <w:r w:rsidRPr="00501CE0">
          <w:rPr>
            <w:rFonts w:ascii="Times New Roman" w:eastAsia="Times New Roman" w:hAnsi="Times New Roman" w:cs="Times New Roman"/>
            <w:color w:val="0000FF"/>
            <w:sz w:val="24"/>
            <w:szCs w:val="24"/>
            <w:u w:val="single"/>
            <w:lang w:eastAsia="es-ES"/>
          </w:rPr>
          <w:t>3. Operadores en PostgreSQL</w:t>
        </w:r>
      </w:hyperlink>
    </w:p>
    <w:p w:rsidR="00501CE0" w:rsidRPr="00501CE0" w:rsidRDefault="00501CE0" w:rsidP="00501CE0">
      <w:pPr>
        <w:numPr>
          <w:ilvl w:val="1"/>
          <w:numId w:val="36"/>
        </w:numPr>
        <w:spacing w:before="100" w:beforeAutospacing="1" w:after="100" w:afterAutospacing="1" w:line="240" w:lineRule="auto"/>
        <w:rPr>
          <w:rFonts w:ascii="Times New Roman" w:eastAsia="Times New Roman" w:hAnsi="Times New Roman" w:cs="Times New Roman"/>
          <w:sz w:val="24"/>
          <w:szCs w:val="24"/>
          <w:lang w:eastAsia="es-ES"/>
        </w:rPr>
      </w:pPr>
      <w:hyperlink r:id="rId96" w:anchor="4-instalaci%C3%B3n-en-linux" w:history="1">
        <w:r w:rsidRPr="00501CE0">
          <w:rPr>
            <w:rFonts w:ascii="Times New Roman" w:eastAsia="Times New Roman" w:hAnsi="Times New Roman" w:cs="Times New Roman"/>
            <w:color w:val="0000FF"/>
            <w:sz w:val="24"/>
            <w:szCs w:val="24"/>
            <w:u w:val="single"/>
            <w:lang w:eastAsia="es-ES"/>
          </w:rPr>
          <w:t>4. Instalación en Linux</w:t>
        </w:r>
      </w:hyperlink>
    </w:p>
    <w:p w:rsidR="00501CE0" w:rsidRPr="00501CE0" w:rsidRDefault="00501CE0" w:rsidP="00501CE0">
      <w:pPr>
        <w:numPr>
          <w:ilvl w:val="1"/>
          <w:numId w:val="36"/>
        </w:numPr>
        <w:spacing w:before="100" w:beforeAutospacing="1" w:after="100" w:afterAutospacing="1" w:line="240" w:lineRule="auto"/>
        <w:rPr>
          <w:rFonts w:ascii="Times New Roman" w:eastAsia="Times New Roman" w:hAnsi="Times New Roman" w:cs="Times New Roman"/>
          <w:sz w:val="24"/>
          <w:szCs w:val="24"/>
          <w:lang w:eastAsia="es-ES"/>
        </w:rPr>
      </w:pPr>
      <w:hyperlink r:id="rId97" w:anchor="5-trabajando-con-bases-de-datos" w:history="1">
        <w:r w:rsidRPr="00501CE0">
          <w:rPr>
            <w:rFonts w:ascii="Times New Roman" w:eastAsia="Times New Roman" w:hAnsi="Times New Roman" w:cs="Times New Roman"/>
            <w:color w:val="0000FF"/>
            <w:sz w:val="24"/>
            <w:szCs w:val="24"/>
            <w:u w:val="single"/>
            <w:lang w:eastAsia="es-ES"/>
          </w:rPr>
          <w:t>5. Trabajando con Bases de Datos:</w:t>
        </w:r>
      </w:hyperlink>
    </w:p>
    <w:p w:rsidR="00501CE0" w:rsidRPr="00501CE0" w:rsidRDefault="00501CE0" w:rsidP="00501CE0">
      <w:pPr>
        <w:numPr>
          <w:ilvl w:val="1"/>
          <w:numId w:val="36"/>
        </w:numPr>
        <w:spacing w:before="100" w:beforeAutospacing="1" w:after="100" w:afterAutospacing="1" w:line="240" w:lineRule="auto"/>
        <w:rPr>
          <w:rFonts w:ascii="Times New Roman" w:eastAsia="Times New Roman" w:hAnsi="Times New Roman" w:cs="Times New Roman"/>
          <w:sz w:val="24"/>
          <w:szCs w:val="24"/>
          <w:lang w:eastAsia="es-ES"/>
        </w:rPr>
      </w:pPr>
      <w:hyperlink r:id="rId98" w:anchor="6-modificaci%C3%B3n-de-tablas" w:history="1">
        <w:r w:rsidRPr="00501CE0">
          <w:rPr>
            <w:rFonts w:ascii="Times New Roman" w:eastAsia="Times New Roman" w:hAnsi="Times New Roman" w:cs="Times New Roman"/>
            <w:color w:val="0000FF"/>
            <w:sz w:val="24"/>
            <w:szCs w:val="24"/>
            <w:u w:val="single"/>
            <w:lang w:eastAsia="es-ES"/>
          </w:rPr>
          <w:t>6. Modificación de Tablas</w:t>
        </w:r>
      </w:hyperlink>
    </w:p>
    <w:p w:rsidR="00501CE0" w:rsidRPr="00501CE0" w:rsidRDefault="00501CE0" w:rsidP="00501CE0">
      <w:pPr>
        <w:numPr>
          <w:ilvl w:val="1"/>
          <w:numId w:val="36"/>
        </w:numPr>
        <w:spacing w:before="100" w:beforeAutospacing="1" w:after="100" w:afterAutospacing="1" w:line="240" w:lineRule="auto"/>
        <w:rPr>
          <w:rFonts w:ascii="Times New Roman" w:eastAsia="Times New Roman" w:hAnsi="Times New Roman" w:cs="Times New Roman"/>
          <w:sz w:val="24"/>
          <w:szCs w:val="24"/>
          <w:lang w:eastAsia="es-ES"/>
        </w:rPr>
      </w:pPr>
      <w:hyperlink r:id="rId99" w:anchor="7-restauraci%C3%B3n-mediante-la-l%C3%ADnea-de-comandos" w:history="1">
        <w:r w:rsidRPr="00501CE0">
          <w:rPr>
            <w:rFonts w:ascii="Times New Roman" w:eastAsia="Times New Roman" w:hAnsi="Times New Roman" w:cs="Times New Roman"/>
            <w:color w:val="0000FF"/>
            <w:sz w:val="24"/>
            <w:szCs w:val="24"/>
            <w:u w:val="single"/>
            <w:lang w:eastAsia="es-ES"/>
          </w:rPr>
          <w:t>7. Restauración mediante la línea de comandos</w:t>
        </w:r>
      </w:hyperlink>
    </w:p>
    <w:p w:rsidR="00501CE0" w:rsidRPr="00501CE0" w:rsidRDefault="00501CE0" w:rsidP="00501CE0">
      <w:pPr>
        <w:spacing w:before="100" w:beforeAutospacing="1" w:after="100" w:afterAutospacing="1" w:line="240" w:lineRule="auto"/>
        <w:outlineLvl w:val="1"/>
        <w:rPr>
          <w:rFonts w:ascii="Times New Roman" w:eastAsia="Times New Roman" w:hAnsi="Times New Roman" w:cs="Times New Roman"/>
          <w:spacing w:val="-15"/>
          <w:sz w:val="36"/>
          <w:szCs w:val="36"/>
          <w:lang w:eastAsia="es-ES"/>
        </w:rPr>
      </w:pPr>
      <w:r w:rsidRPr="00501CE0">
        <w:rPr>
          <w:rFonts w:ascii="Times New Roman" w:eastAsia="Times New Roman" w:hAnsi="Times New Roman" w:cs="Times New Roman"/>
          <w:spacing w:val="-15"/>
          <w:sz w:val="36"/>
          <w:szCs w:val="36"/>
          <w:lang w:eastAsia="es-ES"/>
        </w:rPr>
        <w:t>PostgreSQL – Características y Operadores</w:t>
      </w:r>
    </w:p>
    <w:p w:rsidR="00501CE0" w:rsidRPr="00501CE0" w:rsidRDefault="00501CE0" w:rsidP="00501CE0">
      <w:pPr>
        <w:spacing w:before="100" w:beforeAutospacing="1" w:after="100" w:afterAutospacing="1" w:line="240" w:lineRule="auto"/>
        <w:rPr>
          <w:rFonts w:ascii="Times New Roman" w:eastAsia="Times New Roman" w:hAnsi="Times New Roman" w:cs="Times New Roman"/>
          <w:sz w:val="24"/>
          <w:szCs w:val="24"/>
          <w:lang w:eastAsia="es-ES"/>
        </w:rPr>
      </w:pPr>
      <w:r w:rsidRPr="00501CE0">
        <w:rPr>
          <w:rFonts w:ascii="Times New Roman" w:eastAsia="Times New Roman" w:hAnsi="Times New Roman" w:cs="Times New Roman"/>
          <w:b/>
          <w:bCs/>
          <w:sz w:val="24"/>
          <w:szCs w:val="24"/>
          <w:lang w:eastAsia="es-ES"/>
        </w:rPr>
        <w:t>PostgreSQL</w:t>
      </w:r>
      <w:r w:rsidRPr="00501CE0">
        <w:rPr>
          <w:rFonts w:ascii="Times New Roman" w:eastAsia="Times New Roman" w:hAnsi="Times New Roman" w:cs="Times New Roman"/>
          <w:sz w:val="24"/>
          <w:szCs w:val="24"/>
          <w:lang w:eastAsia="es-ES"/>
        </w:rPr>
        <w:t> es un </w:t>
      </w:r>
      <w:r w:rsidRPr="00501CE0">
        <w:rPr>
          <w:rFonts w:ascii="Times New Roman" w:eastAsia="Times New Roman" w:hAnsi="Times New Roman" w:cs="Times New Roman"/>
          <w:b/>
          <w:bCs/>
          <w:sz w:val="24"/>
          <w:szCs w:val="24"/>
          <w:lang w:eastAsia="es-ES"/>
        </w:rPr>
        <w:t>sistema de gestión de bases de datos objeto-relacional potente y de código abierto</w:t>
      </w:r>
      <w:r w:rsidRPr="00501CE0">
        <w:rPr>
          <w:rFonts w:ascii="Times New Roman" w:eastAsia="Times New Roman" w:hAnsi="Times New Roman" w:cs="Times New Roman"/>
          <w:sz w:val="24"/>
          <w:szCs w:val="24"/>
          <w:lang w:eastAsia="es-ES"/>
        </w:rPr>
        <w:t> que tiene como objetivo ayudar a los desarrolladores a construir aplicaciones y a los administradores a proteger la integridad de los datos y construir entornos tolerantes a fallos. Admite tipos de datos avanzados y características de optimización de rendimiento, como Ms-SQL Server y Oracle.</w:t>
      </w:r>
    </w:p>
    <w:p w:rsidR="00501CE0" w:rsidRPr="00501CE0" w:rsidRDefault="00501CE0" w:rsidP="00501CE0">
      <w:pPr>
        <w:spacing w:before="100" w:beforeAutospacing="1" w:after="100" w:afterAutospacing="1" w:line="240" w:lineRule="auto"/>
        <w:outlineLvl w:val="2"/>
        <w:rPr>
          <w:rFonts w:ascii="Times New Roman" w:eastAsia="Times New Roman" w:hAnsi="Times New Roman" w:cs="Times New Roman"/>
          <w:spacing w:val="-15"/>
          <w:sz w:val="27"/>
          <w:szCs w:val="27"/>
          <w:lang w:eastAsia="es-ES"/>
        </w:rPr>
      </w:pPr>
      <w:r w:rsidRPr="00501CE0">
        <w:rPr>
          <w:rFonts w:ascii="Times New Roman" w:eastAsia="Times New Roman" w:hAnsi="Times New Roman" w:cs="Times New Roman"/>
          <w:spacing w:val="-15"/>
          <w:sz w:val="27"/>
          <w:szCs w:val="27"/>
          <w:lang w:eastAsia="es-ES"/>
        </w:rPr>
        <w:t>1. Características de PostgreSQL</w:t>
      </w:r>
    </w:p>
    <w:p w:rsidR="00501CE0" w:rsidRPr="00501CE0" w:rsidRDefault="00501CE0" w:rsidP="00501CE0">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ES"/>
        </w:rPr>
      </w:pPr>
      <w:r w:rsidRPr="00501CE0">
        <w:rPr>
          <w:rFonts w:ascii="Times New Roman" w:eastAsia="Times New Roman" w:hAnsi="Times New Roman" w:cs="Times New Roman"/>
          <w:sz w:val="24"/>
          <w:szCs w:val="24"/>
          <w:lang w:eastAsia="es-ES"/>
        </w:rPr>
        <w:t>Sistema de gestión de bases de datos de </w:t>
      </w:r>
      <w:r w:rsidRPr="00501CE0">
        <w:rPr>
          <w:rFonts w:ascii="Times New Roman" w:eastAsia="Times New Roman" w:hAnsi="Times New Roman" w:cs="Times New Roman"/>
          <w:b/>
          <w:bCs/>
          <w:sz w:val="24"/>
          <w:szCs w:val="24"/>
          <w:lang w:eastAsia="es-ES"/>
        </w:rPr>
        <w:t>código abierto</w:t>
      </w:r>
    </w:p>
    <w:p w:rsidR="00501CE0" w:rsidRPr="00501CE0" w:rsidRDefault="00501CE0" w:rsidP="00501CE0">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ES"/>
        </w:rPr>
      </w:pPr>
      <w:r w:rsidRPr="00501CE0">
        <w:rPr>
          <w:rFonts w:ascii="Times New Roman" w:eastAsia="Times New Roman" w:hAnsi="Times New Roman" w:cs="Times New Roman"/>
          <w:sz w:val="24"/>
          <w:szCs w:val="24"/>
          <w:lang w:eastAsia="es-ES"/>
        </w:rPr>
        <w:t>Admite </w:t>
      </w:r>
      <w:r w:rsidRPr="00501CE0">
        <w:rPr>
          <w:rFonts w:ascii="Times New Roman" w:eastAsia="Times New Roman" w:hAnsi="Times New Roman" w:cs="Times New Roman"/>
          <w:b/>
          <w:bCs/>
          <w:sz w:val="24"/>
          <w:szCs w:val="24"/>
          <w:lang w:eastAsia="es-ES"/>
        </w:rPr>
        <w:t>propiedades ACID</w:t>
      </w:r>
    </w:p>
    <w:p w:rsidR="00501CE0" w:rsidRPr="00501CE0" w:rsidRDefault="00501CE0" w:rsidP="00501CE0">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ES"/>
        </w:rPr>
      </w:pPr>
      <w:r w:rsidRPr="00501CE0">
        <w:rPr>
          <w:rFonts w:ascii="Times New Roman" w:eastAsia="Times New Roman" w:hAnsi="Times New Roman" w:cs="Times New Roman"/>
          <w:sz w:val="24"/>
          <w:szCs w:val="24"/>
          <w:lang w:eastAsia="es-ES"/>
        </w:rPr>
        <w:t>Técnicas de </w:t>
      </w:r>
      <w:r w:rsidRPr="00501CE0">
        <w:rPr>
          <w:rFonts w:ascii="Times New Roman" w:eastAsia="Times New Roman" w:hAnsi="Times New Roman" w:cs="Times New Roman"/>
          <w:b/>
          <w:bCs/>
          <w:sz w:val="24"/>
          <w:szCs w:val="24"/>
          <w:lang w:eastAsia="es-ES"/>
        </w:rPr>
        <w:t>indexación diversas</w:t>
      </w:r>
    </w:p>
    <w:p w:rsidR="00501CE0" w:rsidRPr="00501CE0" w:rsidRDefault="00501CE0" w:rsidP="00501CE0">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ES"/>
        </w:rPr>
      </w:pPr>
      <w:r w:rsidRPr="00501CE0">
        <w:rPr>
          <w:rFonts w:ascii="Times New Roman" w:eastAsia="Times New Roman" w:hAnsi="Times New Roman" w:cs="Times New Roman"/>
          <w:b/>
          <w:bCs/>
          <w:sz w:val="24"/>
          <w:szCs w:val="24"/>
          <w:lang w:eastAsia="es-ES"/>
        </w:rPr>
        <w:t>Replicación basada en registros y basada en disparadores SSL</w:t>
      </w:r>
    </w:p>
    <w:p w:rsidR="00501CE0" w:rsidRPr="00501CE0" w:rsidRDefault="00501CE0" w:rsidP="00501CE0">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ES"/>
        </w:rPr>
      </w:pPr>
      <w:r w:rsidRPr="00501CE0">
        <w:rPr>
          <w:rFonts w:ascii="Times New Roman" w:eastAsia="Times New Roman" w:hAnsi="Times New Roman" w:cs="Times New Roman"/>
          <w:sz w:val="24"/>
          <w:szCs w:val="24"/>
          <w:lang w:eastAsia="es-ES"/>
        </w:rPr>
        <w:t>Soporte para </w:t>
      </w:r>
      <w:r w:rsidRPr="00501CE0">
        <w:rPr>
          <w:rFonts w:ascii="Times New Roman" w:eastAsia="Times New Roman" w:hAnsi="Times New Roman" w:cs="Times New Roman"/>
          <w:b/>
          <w:bCs/>
          <w:sz w:val="24"/>
          <w:szCs w:val="24"/>
          <w:lang w:eastAsia="es-ES"/>
        </w:rPr>
        <w:t>JSON</w:t>
      </w:r>
    </w:p>
    <w:p w:rsidR="00501CE0" w:rsidRPr="00501CE0" w:rsidRDefault="00501CE0" w:rsidP="00501CE0">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ES"/>
        </w:rPr>
      </w:pPr>
      <w:r w:rsidRPr="00501CE0">
        <w:rPr>
          <w:rFonts w:ascii="Times New Roman" w:eastAsia="Times New Roman" w:hAnsi="Times New Roman" w:cs="Times New Roman"/>
          <w:sz w:val="24"/>
          <w:szCs w:val="24"/>
          <w:lang w:eastAsia="es-ES"/>
        </w:rPr>
        <w:t>Admite </w:t>
      </w:r>
      <w:r w:rsidRPr="00501CE0">
        <w:rPr>
          <w:rFonts w:ascii="Times New Roman" w:eastAsia="Times New Roman" w:hAnsi="Times New Roman" w:cs="Times New Roman"/>
          <w:b/>
          <w:bCs/>
          <w:sz w:val="24"/>
          <w:szCs w:val="24"/>
          <w:lang w:eastAsia="es-ES"/>
        </w:rPr>
        <w:t>objetos geográficos</w:t>
      </w:r>
    </w:p>
    <w:p w:rsidR="00501CE0" w:rsidRPr="00501CE0" w:rsidRDefault="00501CE0" w:rsidP="00501CE0">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ES"/>
        </w:rPr>
      </w:pPr>
      <w:r w:rsidRPr="00501CE0">
        <w:rPr>
          <w:rFonts w:ascii="Times New Roman" w:eastAsia="Times New Roman" w:hAnsi="Times New Roman" w:cs="Times New Roman"/>
          <w:sz w:val="24"/>
          <w:szCs w:val="24"/>
          <w:lang w:eastAsia="es-ES"/>
        </w:rPr>
        <w:t>Compatible </w:t>
      </w:r>
      <w:r w:rsidRPr="00501CE0">
        <w:rPr>
          <w:rFonts w:ascii="Times New Roman" w:eastAsia="Times New Roman" w:hAnsi="Times New Roman" w:cs="Times New Roman"/>
          <w:b/>
          <w:bCs/>
          <w:sz w:val="24"/>
          <w:szCs w:val="24"/>
          <w:lang w:eastAsia="es-ES"/>
        </w:rPr>
        <w:t>con orientado a objetos y ANSI-SQL 2008</w:t>
      </w:r>
    </w:p>
    <w:p w:rsidR="00501CE0" w:rsidRPr="00501CE0" w:rsidRDefault="00501CE0" w:rsidP="00501CE0">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ES"/>
        </w:rPr>
      </w:pPr>
    </w:p>
    <w:p w:rsidR="00501CE0" w:rsidRPr="00501CE0" w:rsidRDefault="00501CE0" w:rsidP="00501CE0">
      <w:pPr>
        <w:spacing w:before="100" w:beforeAutospacing="1" w:after="100" w:afterAutospacing="1" w:line="240" w:lineRule="auto"/>
        <w:outlineLvl w:val="2"/>
        <w:rPr>
          <w:rFonts w:ascii="Times New Roman" w:eastAsia="Times New Roman" w:hAnsi="Times New Roman" w:cs="Times New Roman"/>
          <w:spacing w:val="-15"/>
          <w:sz w:val="27"/>
          <w:szCs w:val="27"/>
          <w:lang w:eastAsia="es-ES"/>
        </w:rPr>
      </w:pPr>
      <w:r w:rsidRPr="00501CE0">
        <w:rPr>
          <w:rFonts w:ascii="Times New Roman" w:eastAsia="Times New Roman" w:hAnsi="Times New Roman" w:cs="Times New Roman"/>
          <w:spacing w:val="-15"/>
          <w:sz w:val="27"/>
          <w:szCs w:val="27"/>
          <w:lang w:eastAsia="es-ES"/>
        </w:rPr>
        <w:t>2. Tipos de Datos en PostgreSQL</w:t>
      </w:r>
    </w:p>
    <w:tbl>
      <w:tblPr>
        <w:tblW w:w="9960" w:type="dxa"/>
        <w:tblCellMar>
          <w:top w:w="15" w:type="dxa"/>
          <w:left w:w="15" w:type="dxa"/>
          <w:bottom w:w="15" w:type="dxa"/>
          <w:right w:w="15" w:type="dxa"/>
        </w:tblCellMar>
        <w:tblLook w:val="04A0" w:firstRow="1" w:lastRow="0" w:firstColumn="1" w:lastColumn="0" w:noHBand="0" w:noVBand="1"/>
      </w:tblPr>
      <w:tblGrid>
        <w:gridCol w:w="1052"/>
        <w:gridCol w:w="2816"/>
        <w:gridCol w:w="1281"/>
        <w:gridCol w:w="2755"/>
        <w:gridCol w:w="2056"/>
      </w:tblGrid>
      <w:tr w:rsidR="00501CE0" w:rsidRPr="00501CE0" w:rsidTr="00501CE0">
        <w:trPr>
          <w:tblHeader/>
        </w:trPr>
        <w:tc>
          <w:tcPr>
            <w:tcW w:w="0" w:type="auto"/>
            <w:vAlign w:val="center"/>
            <w:hideMark/>
          </w:tcPr>
          <w:p w:rsidR="00501CE0" w:rsidRPr="00501CE0" w:rsidRDefault="00501CE0" w:rsidP="00501CE0">
            <w:pPr>
              <w:spacing w:after="0" w:line="240" w:lineRule="auto"/>
              <w:rPr>
                <w:rFonts w:ascii="Times New Roman" w:eastAsia="Times New Roman" w:hAnsi="Times New Roman" w:cs="Times New Roman"/>
                <w:b/>
                <w:bCs/>
                <w:sz w:val="24"/>
                <w:szCs w:val="24"/>
                <w:lang w:eastAsia="es-ES"/>
              </w:rPr>
            </w:pPr>
            <w:r w:rsidRPr="00501CE0">
              <w:rPr>
                <w:rFonts w:ascii="Times New Roman" w:eastAsia="Times New Roman" w:hAnsi="Times New Roman" w:cs="Times New Roman"/>
                <w:b/>
                <w:bCs/>
                <w:sz w:val="24"/>
                <w:szCs w:val="24"/>
                <w:lang w:eastAsia="es-ES"/>
              </w:rPr>
              <w:t>Numeric</w:t>
            </w:r>
          </w:p>
        </w:tc>
        <w:tc>
          <w:tcPr>
            <w:tcW w:w="0" w:type="auto"/>
            <w:vAlign w:val="center"/>
            <w:hideMark/>
          </w:tcPr>
          <w:p w:rsidR="00501CE0" w:rsidRPr="00501CE0" w:rsidRDefault="00501CE0" w:rsidP="00501CE0">
            <w:pPr>
              <w:spacing w:after="0" w:line="240" w:lineRule="auto"/>
              <w:rPr>
                <w:rFonts w:ascii="Times New Roman" w:eastAsia="Times New Roman" w:hAnsi="Times New Roman" w:cs="Times New Roman"/>
                <w:b/>
                <w:bCs/>
                <w:sz w:val="24"/>
                <w:szCs w:val="24"/>
                <w:lang w:eastAsia="es-ES"/>
              </w:rPr>
            </w:pPr>
            <w:r w:rsidRPr="00501CE0">
              <w:rPr>
                <w:rFonts w:ascii="Times New Roman" w:eastAsia="Times New Roman" w:hAnsi="Times New Roman" w:cs="Times New Roman"/>
                <w:b/>
                <w:bCs/>
                <w:sz w:val="24"/>
                <w:szCs w:val="24"/>
                <w:lang w:eastAsia="es-ES"/>
              </w:rPr>
              <w:t>Character</w:t>
            </w:r>
          </w:p>
        </w:tc>
        <w:tc>
          <w:tcPr>
            <w:tcW w:w="0" w:type="auto"/>
            <w:vAlign w:val="center"/>
            <w:hideMark/>
          </w:tcPr>
          <w:p w:rsidR="00501CE0" w:rsidRPr="00501CE0" w:rsidRDefault="00501CE0" w:rsidP="00501CE0">
            <w:pPr>
              <w:spacing w:after="0" w:line="240" w:lineRule="auto"/>
              <w:rPr>
                <w:rFonts w:ascii="Times New Roman" w:eastAsia="Times New Roman" w:hAnsi="Times New Roman" w:cs="Times New Roman"/>
                <w:b/>
                <w:bCs/>
                <w:sz w:val="24"/>
                <w:szCs w:val="24"/>
                <w:lang w:eastAsia="es-ES"/>
              </w:rPr>
            </w:pPr>
            <w:r w:rsidRPr="00501CE0">
              <w:rPr>
                <w:rFonts w:ascii="Times New Roman" w:eastAsia="Times New Roman" w:hAnsi="Times New Roman" w:cs="Times New Roman"/>
                <w:b/>
                <w:bCs/>
                <w:sz w:val="24"/>
                <w:szCs w:val="24"/>
                <w:lang w:eastAsia="es-ES"/>
              </w:rPr>
              <w:t>Date/Time</w:t>
            </w:r>
          </w:p>
        </w:tc>
        <w:tc>
          <w:tcPr>
            <w:tcW w:w="0" w:type="auto"/>
            <w:vAlign w:val="center"/>
            <w:hideMark/>
          </w:tcPr>
          <w:p w:rsidR="00501CE0" w:rsidRPr="00501CE0" w:rsidRDefault="00501CE0" w:rsidP="00501CE0">
            <w:pPr>
              <w:spacing w:after="0" w:line="240" w:lineRule="auto"/>
              <w:rPr>
                <w:rFonts w:ascii="Times New Roman" w:eastAsia="Times New Roman" w:hAnsi="Times New Roman" w:cs="Times New Roman"/>
                <w:b/>
                <w:bCs/>
                <w:sz w:val="24"/>
                <w:szCs w:val="24"/>
                <w:lang w:eastAsia="es-ES"/>
              </w:rPr>
            </w:pPr>
            <w:r w:rsidRPr="00501CE0">
              <w:rPr>
                <w:rFonts w:ascii="Times New Roman" w:eastAsia="Times New Roman" w:hAnsi="Times New Roman" w:cs="Times New Roman"/>
                <w:b/>
                <w:bCs/>
                <w:sz w:val="24"/>
                <w:szCs w:val="24"/>
                <w:lang w:eastAsia="es-ES"/>
              </w:rPr>
              <w:t>Monetary</w:t>
            </w:r>
          </w:p>
        </w:tc>
        <w:tc>
          <w:tcPr>
            <w:tcW w:w="0" w:type="auto"/>
            <w:vAlign w:val="center"/>
            <w:hideMark/>
          </w:tcPr>
          <w:p w:rsidR="00501CE0" w:rsidRPr="00501CE0" w:rsidRDefault="00501CE0" w:rsidP="00501CE0">
            <w:pPr>
              <w:spacing w:after="0" w:line="240" w:lineRule="auto"/>
              <w:rPr>
                <w:rFonts w:ascii="Times New Roman" w:eastAsia="Times New Roman" w:hAnsi="Times New Roman" w:cs="Times New Roman"/>
                <w:b/>
                <w:bCs/>
                <w:sz w:val="24"/>
                <w:szCs w:val="24"/>
                <w:lang w:eastAsia="es-ES"/>
              </w:rPr>
            </w:pPr>
            <w:r w:rsidRPr="00501CE0">
              <w:rPr>
                <w:rFonts w:ascii="Times New Roman" w:eastAsia="Times New Roman" w:hAnsi="Times New Roman" w:cs="Times New Roman"/>
                <w:b/>
                <w:bCs/>
                <w:sz w:val="24"/>
                <w:szCs w:val="24"/>
                <w:lang w:eastAsia="es-ES"/>
              </w:rPr>
              <w:t>Binary</w:t>
            </w:r>
          </w:p>
        </w:tc>
      </w:tr>
      <w:tr w:rsidR="00501CE0" w:rsidRPr="00501CE0" w:rsidTr="00501CE0">
        <w:tc>
          <w:tcPr>
            <w:tcW w:w="0" w:type="auto"/>
            <w:vAlign w:val="center"/>
            <w:hideMark/>
          </w:tcPr>
          <w:p w:rsidR="00501CE0" w:rsidRPr="00501CE0" w:rsidRDefault="00501CE0" w:rsidP="00501CE0">
            <w:pPr>
              <w:spacing w:after="0" w:line="240" w:lineRule="auto"/>
              <w:rPr>
                <w:rFonts w:ascii="Times New Roman" w:eastAsia="Times New Roman" w:hAnsi="Times New Roman" w:cs="Times New Roman"/>
                <w:sz w:val="24"/>
                <w:szCs w:val="24"/>
                <w:lang w:eastAsia="es-ES"/>
              </w:rPr>
            </w:pPr>
            <w:r w:rsidRPr="00501CE0">
              <w:rPr>
                <w:rFonts w:ascii="Times New Roman" w:eastAsia="Times New Roman" w:hAnsi="Times New Roman" w:cs="Times New Roman"/>
                <w:sz w:val="24"/>
                <w:szCs w:val="24"/>
                <w:lang w:eastAsia="es-ES"/>
              </w:rPr>
              <w:t>Boolean</w:t>
            </w:r>
          </w:p>
        </w:tc>
        <w:tc>
          <w:tcPr>
            <w:tcW w:w="0" w:type="auto"/>
            <w:vAlign w:val="center"/>
            <w:hideMark/>
          </w:tcPr>
          <w:p w:rsidR="00501CE0" w:rsidRPr="00501CE0" w:rsidRDefault="00501CE0" w:rsidP="00501CE0">
            <w:pPr>
              <w:spacing w:after="0" w:line="240" w:lineRule="auto"/>
              <w:rPr>
                <w:rFonts w:ascii="Times New Roman" w:eastAsia="Times New Roman" w:hAnsi="Times New Roman" w:cs="Times New Roman"/>
                <w:sz w:val="24"/>
                <w:szCs w:val="24"/>
                <w:lang w:eastAsia="es-ES"/>
              </w:rPr>
            </w:pPr>
            <w:r w:rsidRPr="00501CE0">
              <w:rPr>
                <w:rFonts w:ascii="Times New Roman" w:eastAsia="Times New Roman" w:hAnsi="Times New Roman" w:cs="Times New Roman"/>
                <w:sz w:val="24"/>
                <w:szCs w:val="24"/>
                <w:lang w:eastAsia="es-ES"/>
              </w:rPr>
              <w:t>Geométrico</w:t>
            </w:r>
          </w:p>
        </w:tc>
        <w:tc>
          <w:tcPr>
            <w:tcW w:w="0" w:type="auto"/>
            <w:vAlign w:val="center"/>
            <w:hideMark/>
          </w:tcPr>
          <w:p w:rsidR="00501CE0" w:rsidRPr="00501CE0" w:rsidRDefault="00501CE0" w:rsidP="00501CE0">
            <w:pPr>
              <w:spacing w:after="0" w:line="240" w:lineRule="auto"/>
              <w:rPr>
                <w:rFonts w:ascii="Times New Roman" w:eastAsia="Times New Roman" w:hAnsi="Times New Roman" w:cs="Times New Roman"/>
                <w:sz w:val="24"/>
                <w:szCs w:val="24"/>
                <w:lang w:eastAsia="es-ES"/>
              </w:rPr>
            </w:pPr>
            <w:r w:rsidRPr="00501CE0">
              <w:rPr>
                <w:rFonts w:ascii="Times New Roman" w:eastAsia="Times New Roman" w:hAnsi="Times New Roman" w:cs="Times New Roman"/>
                <w:sz w:val="24"/>
                <w:szCs w:val="24"/>
                <w:lang w:eastAsia="es-ES"/>
              </w:rPr>
              <w:t>JSON</w:t>
            </w:r>
          </w:p>
        </w:tc>
        <w:tc>
          <w:tcPr>
            <w:tcW w:w="0" w:type="auto"/>
            <w:vAlign w:val="center"/>
            <w:hideMark/>
          </w:tcPr>
          <w:p w:rsidR="00501CE0" w:rsidRPr="00501CE0" w:rsidRDefault="00501CE0" w:rsidP="00501CE0">
            <w:pPr>
              <w:spacing w:after="0" w:line="240" w:lineRule="auto"/>
              <w:rPr>
                <w:rFonts w:ascii="Times New Roman" w:eastAsia="Times New Roman" w:hAnsi="Times New Roman" w:cs="Times New Roman"/>
                <w:sz w:val="24"/>
                <w:szCs w:val="24"/>
                <w:lang w:eastAsia="es-ES"/>
              </w:rPr>
            </w:pPr>
            <w:r w:rsidRPr="00501CE0">
              <w:rPr>
                <w:rFonts w:ascii="Times New Roman" w:eastAsia="Times New Roman" w:hAnsi="Times New Roman" w:cs="Times New Roman"/>
                <w:sz w:val="24"/>
                <w:szCs w:val="24"/>
                <w:lang w:eastAsia="es-ES"/>
              </w:rPr>
              <w:t>Enumerado</w:t>
            </w:r>
          </w:p>
        </w:tc>
        <w:tc>
          <w:tcPr>
            <w:tcW w:w="0" w:type="auto"/>
            <w:vAlign w:val="center"/>
            <w:hideMark/>
          </w:tcPr>
          <w:p w:rsidR="00501CE0" w:rsidRPr="00501CE0" w:rsidRDefault="00501CE0" w:rsidP="00501CE0">
            <w:pPr>
              <w:spacing w:after="0" w:line="240" w:lineRule="auto"/>
              <w:rPr>
                <w:rFonts w:ascii="Times New Roman" w:eastAsia="Times New Roman" w:hAnsi="Times New Roman" w:cs="Times New Roman"/>
                <w:sz w:val="24"/>
                <w:szCs w:val="24"/>
                <w:lang w:eastAsia="es-ES"/>
              </w:rPr>
            </w:pPr>
            <w:r w:rsidRPr="00501CE0">
              <w:rPr>
                <w:rFonts w:ascii="Times New Roman" w:eastAsia="Times New Roman" w:hAnsi="Times New Roman" w:cs="Times New Roman"/>
                <w:sz w:val="24"/>
                <w:szCs w:val="24"/>
                <w:lang w:eastAsia="es-ES"/>
              </w:rPr>
              <w:t>Búsqueda de texto</w:t>
            </w:r>
          </w:p>
        </w:tc>
      </w:tr>
      <w:tr w:rsidR="00501CE0" w:rsidRPr="00501CE0" w:rsidTr="00501CE0">
        <w:tc>
          <w:tcPr>
            <w:tcW w:w="0" w:type="auto"/>
            <w:vAlign w:val="center"/>
            <w:hideMark/>
          </w:tcPr>
          <w:p w:rsidR="00501CE0" w:rsidRPr="00501CE0" w:rsidRDefault="00501CE0" w:rsidP="00501CE0">
            <w:pPr>
              <w:spacing w:after="0" w:line="240" w:lineRule="auto"/>
              <w:rPr>
                <w:rFonts w:ascii="Times New Roman" w:eastAsia="Times New Roman" w:hAnsi="Times New Roman" w:cs="Times New Roman"/>
                <w:sz w:val="24"/>
                <w:szCs w:val="24"/>
                <w:lang w:eastAsia="es-ES"/>
              </w:rPr>
            </w:pPr>
            <w:r w:rsidRPr="00501CE0">
              <w:rPr>
                <w:rFonts w:ascii="Times New Roman" w:eastAsia="Times New Roman" w:hAnsi="Times New Roman" w:cs="Times New Roman"/>
                <w:sz w:val="24"/>
                <w:szCs w:val="24"/>
                <w:lang w:eastAsia="es-ES"/>
              </w:rPr>
              <w:t>UUID</w:t>
            </w:r>
          </w:p>
        </w:tc>
        <w:tc>
          <w:tcPr>
            <w:tcW w:w="0" w:type="auto"/>
            <w:vAlign w:val="center"/>
            <w:hideMark/>
          </w:tcPr>
          <w:p w:rsidR="00501CE0" w:rsidRPr="00501CE0" w:rsidRDefault="00501CE0" w:rsidP="00501CE0">
            <w:pPr>
              <w:spacing w:after="0" w:line="240" w:lineRule="auto"/>
              <w:rPr>
                <w:rFonts w:ascii="Times New Roman" w:eastAsia="Times New Roman" w:hAnsi="Times New Roman" w:cs="Times New Roman"/>
                <w:sz w:val="24"/>
                <w:szCs w:val="24"/>
                <w:lang w:eastAsia="es-ES"/>
              </w:rPr>
            </w:pPr>
            <w:r w:rsidRPr="00501CE0">
              <w:rPr>
                <w:rFonts w:ascii="Times New Roman" w:eastAsia="Times New Roman" w:hAnsi="Times New Roman" w:cs="Times New Roman"/>
                <w:sz w:val="24"/>
                <w:szCs w:val="24"/>
                <w:lang w:eastAsia="es-ES"/>
              </w:rPr>
              <w:t>Tipos de dirección de red</w:t>
            </w:r>
          </w:p>
        </w:tc>
        <w:tc>
          <w:tcPr>
            <w:tcW w:w="0" w:type="auto"/>
            <w:vAlign w:val="center"/>
            <w:hideMark/>
          </w:tcPr>
          <w:p w:rsidR="00501CE0" w:rsidRPr="00501CE0" w:rsidRDefault="00501CE0" w:rsidP="00501CE0">
            <w:pPr>
              <w:spacing w:after="0" w:line="240" w:lineRule="auto"/>
              <w:rPr>
                <w:rFonts w:ascii="Times New Roman" w:eastAsia="Times New Roman" w:hAnsi="Times New Roman" w:cs="Times New Roman"/>
                <w:sz w:val="24"/>
                <w:szCs w:val="24"/>
                <w:lang w:eastAsia="es-ES"/>
              </w:rPr>
            </w:pPr>
            <w:r w:rsidRPr="00501CE0">
              <w:rPr>
                <w:rFonts w:ascii="Times New Roman" w:eastAsia="Times New Roman" w:hAnsi="Times New Roman" w:cs="Times New Roman"/>
                <w:sz w:val="24"/>
                <w:szCs w:val="24"/>
                <w:lang w:eastAsia="es-ES"/>
              </w:rPr>
              <w:t>Compuesto</w:t>
            </w:r>
          </w:p>
        </w:tc>
        <w:tc>
          <w:tcPr>
            <w:tcW w:w="0" w:type="auto"/>
            <w:vAlign w:val="center"/>
            <w:hideMark/>
          </w:tcPr>
          <w:p w:rsidR="00501CE0" w:rsidRPr="00501CE0" w:rsidRDefault="00501CE0" w:rsidP="00501CE0">
            <w:pPr>
              <w:spacing w:after="0" w:line="240" w:lineRule="auto"/>
              <w:rPr>
                <w:rFonts w:ascii="Times New Roman" w:eastAsia="Times New Roman" w:hAnsi="Times New Roman" w:cs="Times New Roman"/>
                <w:sz w:val="24"/>
                <w:szCs w:val="24"/>
                <w:lang w:eastAsia="es-ES"/>
              </w:rPr>
            </w:pPr>
            <w:r w:rsidRPr="00501CE0">
              <w:rPr>
                <w:rFonts w:ascii="Times New Roman" w:eastAsia="Times New Roman" w:hAnsi="Times New Roman" w:cs="Times New Roman"/>
                <w:sz w:val="24"/>
                <w:szCs w:val="24"/>
                <w:lang w:eastAsia="es-ES"/>
              </w:rPr>
              <w:t>Identificadores de objeto</w:t>
            </w:r>
          </w:p>
        </w:tc>
        <w:tc>
          <w:tcPr>
            <w:tcW w:w="0" w:type="auto"/>
            <w:vAlign w:val="center"/>
            <w:hideMark/>
          </w:tcPr>
          <w:p w:rsidR="00501CE0" w:rsidRPr="00501CE0" w:rsidRDefault="00501CE0" w:rsidP="00501CE0">
            <w:pPr>
              <w:spacing w:after="0" w:line="240" w:lineRule="auto"/>
              <w:rPr>
                <w:rFonts w:ascii="Times New Roman" w:eastAsia="Times New Roman" w:hAnsi="Times New Roman" w:cs="Times New Roman"/>
                <w:sz w:val="24"/>
                <w:szCs w:val="24"/>
                <w:lang w:eastAsia="es-ES"/>
              </w:rPr>
            </w:pPr>
            <w:r w:rsidRPr="00501CE0">
              <w:rPr>
                <w:rFonts w:ascii="Times New Roman" w:eastAsia="Times New Roman" w:hAnsi="Times New Roman" w:cs="Times New Roman"/>
                <w:sz w:val="24"/>
                <w:szCs w:val="24"/>
                <w:lang w:eastAsia="es-ES"/>
              </w:rPr>
              <w:t>Pseudo</w:t>
            </w:r>
          </w:p>
        </w:tc>
      </w:tr>
      <w:tr w:rsidR="00501CE0" w:rsidRPr="00501CE0" w:rsidTr="00501CE0">
        <w:tc>
          <w:tcPr>
            <w:tcW w:w="0" w:type="auto"/>
            <w:vAlign w:val="center"/>
            <w:hideMark/>
          </w:tcPr>
          <w:p w:rsidR="00501CE0" w:rsidRPr="00501CE0" w:rsidRDefault="00501CE0" w:rsidP="00501CE0">
            <w:pPr>
              <w:spacing w:after="0" w:line="240" w:lineRule="auto"/>
              <w:rPr>
                <w:rFonts w:ascii="Times New Roman" w:eastAsia="Times New Roman" w:hAnsi="Times New Roman" w:cs="Times New Roman"/>
                <w:sz w:val="24"/>
                <w:szCs w:val="24"/>
                <w:lang w:eastAsia="es-ES"/>
              </w:rPr>
            </w:pPr>
            <w:r w:rsidRPr="00501CE0">
              <w:rPr>
                <w:rFonts w:ascii="Times New Roman" w:eastAsia="Times New Roman" w:hAnsi="Times New Roman" w:cs="Times New Roman"/>
                <w:sz w:val="24"/>
                <w:szCs w:val="24"/>
                <w:lang w:eastAsia="es-ES"/>
              </w:rPr>
              <w:t>BitString</w:t>
            </w:r>
          </w:p>
        </w:tc>
        <w:tc>
          <w:tcPr>
            <w:tcW w:w="0" w:type="auto"/>
            <w:vAlign w:val="center"/>
            <w:hideMark/>
          </w:tcPr>
          <w:p w:rsidR="00501CE0" w:rsidRPr="00501CE0" w:rsidRDefault="00501CE0" w:rsidP="00501CE0">
            <w:pPr>
              <w:spacing w:after="0" w:line="240" w:lineRule="auto"/>
              <w:rPr>
                <w:rFonts w:ascii="Times New Roman" w:eastAsia="Times New Roman" w:hAnsi="Times New Roman" w:cs="Times New Roman"/>
                <w:sz w:val="24"/>
                <w:szCs w:val="24"/>
                <w:lang w:eastAsia="es-ES"/>
              </w:rPr>
            </w:pPr>
            <w:r w:rsidRPr="00501CE0">
              <w:rPr>
                <w:rFonts w:ascii="Times New Roman" w:eastAsia="Times New Roman" w:hAnsi="Times New Roman" w:cs="Times New Roman"/>
                <w:sz w:val="24"/>
                <w:szCs w:val="24"/>
                <w:lang w:eastAsia="es-ES"/>
              </w:rPr>
              <w:t>XML</w:t>
            </w:r>
          </w:p>
        </w:tc>
        <w:tc>
          <w:tcPr>
            <w:tcW w:w="0" w:type="auto"/>
            <w:vAlign w:val="center"/>
            <w:hideMark/>
          </w:tcPr>
          <w:p w:rsidR="00501CE0" w:rsidRPr="00501CE0" w:rsidRDefault="00501CE0" w:rsidP="00501CE0">
            <w:pPr>
              <w:spacing w:after="0" w:line="240" w:lineRule="auto"/>
              <w:rPr>
                <w:rFonts w:ascii="Times New Roman" w:eastAsia="Times New Roman" w:hAnsi="Times New Roman" w:cs="Times New Roman"/>
                <w:sz w:val="24"/>
                <w:szCs w:val="24"/>
                <w:lang w:eastAsia="es-ES"/>
              </w:rPr>
            </w:pPr>
            <w:r w:rsidRPr="00501CE0">
              <w:rPr>
                <w:rFonts w:ascii="Times New Roman" w:eastAsia="Times New Roman" w:hAnsi="Times New Roman" w:cs="Times New Roman"/>
                <w:sz w:val="24"/>
                <w:szCs w:val="24"/>
                <w:lang w:eastAsia="es-ES"/>
              </w:rPr>
              <w:t>Rango</w:t>
            </w:r>
          </w:p>
        </w:tc>
        <w:tc>
          <w:tcPr>
            <w:tcW w:w="0" w:type="auto"/>
            <w:vAlign w:val="center"/>
            <w:hideMark/>
          </w:tcPr>
          <w:p w:rsidR="00501CE0" w:rsidRPr="00501CE0" w:rsidRDefault="00501CE0" w:rsidP="00501CE0">
            <w:pPr>
              <w:spacing w:after="0" w:line="240" w:lineRule="auto"/>
              <w:rPr>
                <w:rFonts w:ascii="Times New Roman" w:eastAsia="Times New Roman" w:hAnsi="Times New Roman" w:cs="Times New Roman"/>
                <w:sz w:val="24"/>
                <w:szCs w:val="24"/>
                <w:lang w:eastAsia="es-ES"/>
              </w:rPr>
            </w:pPr>
            <w:r w:rsidRPr="00501CE0">
              <w:rPr>
                <w:rFonts w:ascii="Times New Roman" w:eastAsia="Times New Roman" w:hAnsi="Times New Roman" w:cs="Times New Roman"/>
                <w:sz w:val="24"/>
                <w:szCs w:val="24"/>
                <w:lang w:eastAsia="es-ES"/>
              </w:rPr>
              <w:t>Arrays</w:t>
            </w:r>
          </w:p>
        </w:tc>
        <w:tc>
          <w:tcPr>
            <w:tcW w:w="0" w:type="auto"/>
            <w:vAlign w:val="center"/>
            <w:hideMark/>
          </w:tcPr>
          <w:p w:rsidR="00501CE0" w:rsidRPr="00501CE0" w:rsidRDefault="00501CE0" w:rsidP="00501CE0">
            <w:pPr>
              <w:spacing w:after="0" w:line="240" w:lineRule="auto"/>
              <w:rPr>
                <w:rFonts w:ascii="Times New Roman" w:eastAsia="Times New Roman" w:hAnsi="Times New Roman" w:cs="Times New Roman"/>
                <w:sz w:val="24"/>
                <w:szCs w:val="24"/>
                <w:lang w:eastAsia="es-ES"/>
              </w:rPr>
            </w:pPr>
            <w:r w:rsidRPr="00501CE0">
              <w:rPr>
                <w:rFonts w:ascii="Times New Roman" w:eastAsia="Times New Roman" w:hAnsi="Times New Roman" w:cs="Times New Roman"/>
                <w:sz w:val="24"/>
                <w:szCs w:val="24"/>
                <w:lang w:eastAsia="es-ES"/>
              </w:rPr>
              <w:t>pg_lsn</w:t>
            </w:r>
          </w:p>
        </w:tc>
      </w:tr>
    </w:tbl>
    <w:p w:rsidR="00501CE0" w:rsidRPr="00501CE0" w:rsidRDefault="00501CE0" w:rsidP="00501CE0">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ES"/>
        </w:rPr>
      </w:pPr>
      <w:r w:rsidRPr="00501CE0">
        <w:rPr>
          <w:rFonts w:ascii="Times New Roman" w:eastAsia="Times New Roman" w:hAnsi="Times New Roman" w:cs="Times New Roman"/>
          <w:b/>
          <w:bCs/>
          <w:sz w:val="24"/>
          <w:szCs w:val="24"/>
          <w:lang w:eastAsia="es-ES"/>
        </w:rPr>
        <w:t>Datos Numéricos</w:t>
      </w:r>
      <w:r w:rsidRPr="00501CE0">
        <w:rPr>
          <w:rFonts w:ascii="Times New Roman" w:eastAsia="Times New Roman" w:hAnsi="Times New Roman" w:cs="Times New Roman"/>
          <w:sz w:val="24"/>
          <w:szCs w:val="24"/>
          <w:lang w:eastAsia="es-ES"/>
        </w:rPr>
        <w:t>: smallint, integer, bigint, decimal, numeric, real, serial.</w:t>
      </w:r>
    </w:p>
    <w:p w:rsidR="00501CE0" w:rsidRPr="00501CE0" w:rsidRDefault="00501CE0" w:rsidP="00501CE0">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ES"/>
        </w:rPr>
      </w:pPr>
      <w:r w:rsidRPr="00501CE0">
        <w:rPr>
          <w:rFonts w:ascii="Times New Roman" w:eastAsia="Times New Roman" w:hAnsi="Times New Roman" w:cs="Times New Roman"/>
          <w:b/>
          <w:bCs/>
          <w:sz w:val="24"/>
          <w:szCs w:val="24"/>
          <w:lang w:eastAsia="es-ES"/>
        </w:rPr>
        <w:t>Datos de Carácter</w:t>
      </w:r>
      <w:r w:rsidRPr="00501CE0">
        <w:rPr>
          <w:rFonts w:ascii="Times New Roman" w:eastAsia="Times New Roman" w:hAnsi="Times New Roman" w:cs="Times New Roman"/>
          <w:sz w:val="24"/>
          <w:szCs w:val="24"/>
          <w:lang w:eastAsia="es-ES"/>
        </w:rPr>
        <w:t>: varchar(n), text, char(n).</w:t>
      </w:r>
    </w:p>
    <w:p w:rsidR="00501CE0" w:rsidRPr="00501CE0" w:rsidRDefault="00501CE0" w:rsidP="00501CE0">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ES"/>
        </w:rPr>
      </w:pPr>
      <w:r w:rsidRPr="00501CE0">
        <w:rPr>
          <w:rFonts w:ascii="Times New Roman" w:eastAsia="Times New Roman" w:hAnsi="Times New Roman" w:cs="Times New Roman"/>
          <w:b/>
          <w:bCs/>
          <w:sz w:val="24"/>
          <w:szCs w:val="24"/>
          <w:lang w:eastAsia="es-ES"/>
        </w:rPr>
        <w:t>Datos de Fecha/Hora</w:t>
      </w:r>
      <w:r w:rsidRPr="00501CE0">
        <w:rPr>
          <w:rFonts w:ascii="Times New Roman" w:eastAsia="Times New Roman" w:hAnsi="Times New Roman" w:cs="Times New Roman"/>
          <w:sz w:val="24"/>
          <w:szCs w:val="24"/>
          <w:lang w:eastAsia="es-ES"/>
        </w:rPr>
        <w:t>: timestamp, date, time, interval.</w:t>
      </w:r>
    </w:p>
    <w:p w:rsidR="00501CE0" w:rsidRPr="00501CE0" w:rsidRDefault="00501CE0" w:rsidP="00501CE0">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ES"/>
        </w:rPr>
      </w:pPr>
      <w:r w:rsidRPr="00501CE0">
        <w:rPr>
          <w:rFonts w:ascii="Times New Roman" w:eastAsia="Times New Roman" w:hAnsi="Times New Roman" w:cs="Times New Roman"/>
          <w:b/>
          <w:bCs/>
          <w:sz w:val="24"/>
          <w:szCs w:val="24"/>
          <w:lang w:eastAsia="es-ES"/>
        </w:rPr>
        <w:t>Tipo de Datos Monetarios</w:t>
      </w:r>
      <w:r w:rsidRPr="00501CE0">
        <w:rPr>
          <w:rFonts w:ascii="Times New Roman" w:eastAsia="Times New Roman" w:hAnsi="Times New Roman" w:cs="Times New Roman"/>
          <w:sz w:val="24"/>
          <w:szCs w:val="24"/>
          <w:lang w:eastAsia="es-ES"/>
        </w:rPr>
        <w:t>: money.</w:t>
      </w:r>
    </w:p>
    <w:p w:rsidR="00501CE0" w:rsidRPr="00501CE0" w:rsidRDefault="00501CE0" w:rsidP="00501CE0">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ES"/>
        </w:rPr>
      </w:pPr>
      <w:r w:rsidRPr="00501CE0">
        <w:rPr>
          <w:rFonts w:ascii="Times New Roman" w:eastAsia="Times New Roman" w:hAnsi="Times New Roman" w:cs="Times New Roman"/>
          <w:b/>
          <w:bCs/>
          <w:sz w:val="24"/>
          <w:szCs w:val="24"/>
          <w:lang w:eastAsia="es-ES"/>
        </w:rPr>
        <w:t>Tipo de Datos Binarios</w:t>
      </w:r>
      <w:r w:rsidRPr="00501CE0">
        <w:rPr>
          <w:rFonts w:ascii="Times New Roman" w:eastAsia="Times New Roman" w:hAnsi="Times New Roman" w:cs="Times New Roman"/>
          <w:sz w:val="24"/>
          <w:szCs w:val="24"/>
          <w:lang w:eastAsia="es-ES"/>
        </w:rPr>
        <w:t>: bytea (admite formato hexadecimal y de escape).</w:t>
      </w:r>
    </w:p>
    <w:p w:rsidR="00501CE0" w:rsidRPr="00501CE0" w:rsidRDefault="00501CE0" w:rsidP="00501CE0">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ES"/>
        </w:rPr>
      </w:pPr>
      <w:r w:rsidRPr="00501CE0">
        <w:rPr>
          <w:rFonts w:ascii="Times New Roman" w:eastAsia="Times New Roman" w:hAnsi="Times New Roman" w:cs="Times New Roman"/>
          <w:b/>
          <w:bCs/>
          <w:sz w:val="24"/>
          <w:szCs w:val="24"/>
          <w:lang w:eastAsia="es-ES"/>
        </w:rPr>
        <w:t>Tipo de Datos Booleano</w:t>
      </w:r>
      <w:r w:rsidRPr="00501CE0">
        <w:rPr>
          <w:rFonts w:ascii="Times New Roman" w:eastAsia="Times New Roman" w:hAnsi="Times New Roman" w:cs="Times New Roman"/>
          <w:sz w:val="24"/>
          <w:szCs w:val="24"/>
          <w:lang w:eastAsia="es-ES"/>
        </w:rPr>
        <w:t>: boolean.</w:t>
      </w:r>
    </w:p>
    <w:p w:rsidR="00501CE0" w:rsidRPr="00501CE0" w:rsidRDefault="00501CE0" w:rsidP="00501CE0">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ES"/>
        </w:rPr>
      </w:pPr>
      <w:r w:rsidRPr="00501CE0">
        <w:rPr>
          <w:rFonts w:ascii="Times New Roman" w:eastAsia="Times New Roman" w:hAnsi="Times New Roman" w:cs="Times New Roman"/>
          <w:b/>
          <w:bCs/>
          <w:sz w:val="24"/>
          <w:szCs w:val="24"/>
          <w:lang w:eastAsia="es-ES"/>
        </w:rPr>
        <w:t>Tipos de Datos Geométricos</w:t>
      </w:r>
      <w:r w:rsidRPr="00501CE0">
        <w:rPr>
          <w:rFonts w:ascii="Times New Roman" w:eastAsia="Times New Roman" w:hAnsi="Times New Roman" w:cs="Times New Roman"/>
          <w:sz w:val="24"/>
          <w:szCs w:val="24"/>
          <w:lang w:eastAsia="es-ES"/>
        </w:rPr>
        <w:t>: point, line, box, path, polygon, circle, lseg.</w:t>
      </w:r>
    </w:p>
    <w:p w:rsidR="00501CE0" w:rsidRPr="00501CE0" w:rsidRDefault="00501CE0" w:rsidP="00501CE0">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ES"/>
        </w:rPr>
      </w:pPr>
      <w:r w:rsidRPr="00501CE0">
        <w:rPr>
          <w:rFonts w:ascii="Times New Roman" w:eastAsia="Times New Roman" w:hAnsi="Times New Roman" w:cs="Times New Roman"/>
          <w:b/>
          <w:bCs/>
          <w:sz w:val="24"/>
          <w:szCs w:val="24"/>
          <w:lang w:eastAsia="es-ES"/>
        </w:rPr>
        <w:t>Tipos de Datos JSON</w:t>
      </w:r>
      <w:r w:rsidRPr="00501CE0">
        <w:rPr>
          <w:rFonts w:ascii="Times New Roman" w:eastAsia="Times New Roman" w:hAnsi="Times New Roman" w:cs="Times New Roman"/>
          <w:sz w:val="24"/>
          <w:szCs w:val="24"/>
          <w:lang w:eastAsia="es-ES"/>
        </w:rPr>
        <w:t>: string, number, boolean, null.</w:t>
      </w:r>
    </w:p>
    <w:p w:rsidR="00501CE0" w:rsidRPr="00501CE0" w:rsidRDefault="00501CE0" w:rsidP="00501CE0">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ES"/>
        </w:rPr>
      </w:pPr>
      <w:r w:rsidRPr="00501CE0">
        <w:rPr>
          <w:rFonts w:ascii="Times New Roman" w:eastAsia="Times New Roman" w:hAnsi="Times New Roman" w:cs="Times New Roman"/>
          <w:b/>
          <w:bCs/>
          <w:sz w:val="24"/>
          <w:szCs w:val="24"/>
          <w:lang w:eastAsia="es-ES"/>
        </w:rPr>
        <w:t>Tipos de Datos Enumerados</w:t>
      </w:r>
      <w:r w:rsidRPr="00501CE0">
        <w:rPr>
          <w:rFonts w:ascii="Times New Roman" w:eastAsia="Times New Roman" w:hAnsi="Times New Roman" w:cs="Times New Roman"/>
          <w:sz w:val="24"/>
          <w:szCs w:val="24"/>
          <w:lang w:eastAsia="es-ES"/>
        </w:rPr>
        <w:t>: enum.</w:t>
      </w:r>
    </w:p>
    <w:p w:rsidR="00501CE0" w:rsidRPr="00501CE0" w:rsidRDefault="00501CE0" w:rsidP="00501CE0">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ES"/>
        </w:rPr>
      </w:pPr>
      <w:r w:rsidRPr="00501CE0">
        <w:rPr>
          <w:rFonts w:ascii="Times New Roman" w:eastAsia="Times New Roman" w:hAnsi="Times New Roman" w:cs="Times New Roman"/>
          <w:b/>
          <w:bCs/>
          <w:sz w:val="24"/>
          <w:szCs w:val="24"/>
          <w:lang w:eastAsia="es-ES"/>
        </w:rPr>
        <w:lastRenderedPageBreak/>
        <w:t>Tipo de Datos UUID</w:t>
      </w:r>
      <w:r w:rsidRPr="00501CE0">
        <w:rPr>
          <w:rFonts w:ascii="Times New Roman" w:eastAsia="Times New Roman" w:hAnsi="Times New Roman" w:cs="Times New Roman"/>
          <w:sz w:val="24"/>
          <w:szCs w:val="24"/>
          <w:lang w:eastAsia="es-ES"/>
        </w:rPr>
        <w:t>: uuid (almacena Identificadores Únicos Universales).</w:t>
      </w:r>
    </w:p>
    <w:p w:rsidR="00501CE0" w:rsidRPr="00501CE0" w:rsidRDefault="00501CE0" w:rsidP="00501CE0">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ES"/>
        </w:rPr>
      </w:pPr>
      <w:r w:rsidRPr="00501CE0">
        <w:rPr>
          <w:rFonts w:ascii="Times New Roman" w:eastAsia="Times New Roman" w:hAnsi="Times New Roman" w:cs="Times New Roman"/>
          <w:b/>
          <w:bCs/>
          <w:sz w:val="24"/>
          <w:szCs w:val="24"/>
          <w:lang w:eastAsia="es-ES"/>
        </w:rPr>
        <w:t>Tipos de Dirección de Red</w:t>
      </w:r>
      <w:r w:rsidRPr="00501CE0">
        <w:rPr>
          <w:rFonts w:ascii="Times New Roman" w:eastAsia="Times New Roman" w:hAnsi="Times New Roman" w:cs="Times New Roman"/>
          <w:sz w:val="24"/>
          <w:szCs w:val="24"/>
          <w:lang w:eastAsia="es-ES"/>
        </w:rPr>
        <w:t>: cidr, inet, macaddr.</w:t>
      </w:r>
    </w:p>
    <w:p w:rsidR="00501CE0" w:rsidRPr="00501CE0" w:rsidRDefault="00501CE0" w:rsidP="00501CE0">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ES"/>
        </w:rPr>
      </w:pPr>
      <w:r w:rsidRPr="00501CE0">
        <w:rPr>
          <w:rFonts w:ascii="Times New Roman" w:eastAsia="Times New Roman" w:hAnsi="Times New Roman" w:cs="Times New Roman"/>
          <w:b/>
          <w:bCs/>
          <w:sz w:val="24"/>
          <w:szCs w:val="24"/>
          <w:lang w:eastAsia="es-ES"/>
        </w:rPr>
        <w:t>Pseudo Tipos</w:t>
      </w:r>
      <w:r w:rsidRPr="00501CE0">
        <w:rPr>
          <w:rFonts w:ascii="Times New Roman" w:eastAsia="Times New Roman" w:hAnsi="Times New Roman" w:cs="Times New Roman"/>
          <w:sz w:val="24"/>
          <w:szCs w:val="24"/>
          <w:lang w:eastAsia="es-ES"/>
        </w:rPr>
        <w:t>: any, anyelement, anyarray, anyenum, anyrange, internal, record, trigger, event_trigger.</w:t>
      </w:r>
    </w:p>
    <w:p w:rsidR="00501CE0" w:rsidRPr="00501CE0" w:rsidRDefault="00501CE0" w:rsidP="00501CE0">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ES"/>
        </w:rPr>
      </w:pPr>
      <w:r w:rsidRPr="00501CE0">
        <w:rPr>
          <w:rFonts w:ascii="Times New Roman" w:eastAsia="Times New Roman" w:hAnsi="Times New Roman" w:cs="Times New Roman"/>
          <w:b/>
          <w:bCs/>
          <w:sz w:val="24"/>
          <w:szCs w:val="24"/>
          <w:lang w:eastAsia="es-ES"/>
        </w:rPr>
        <w:t>Tipos de BitString</w:t>
      </w:r>
      <w:r w:rsidRPr="00501CE0">
        <w:rPr>
          <w:rFonts w:ascii="Times New Roman" w:eastAsia="Times New Roman" w:hAnsi="Times New Roman" w:cs="Times New Roman"/>
          <w:sz w:val="24"/>
          <w:szCs w:val="24"/>
          <w:lang w:eastAsia="es-ES"/>
        </w:rPr>
        <w:t>: bit(n), bit varying(n).</w:t>
      </w:r>
    </w:p>
    <w:p w:rsidR="00501CE0" w:rsidRPr="00501CE0" w:rsidRDefault="00501CE0" w:rsidP="00501CE0">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ES"/>
        </w:rPr>
      </w:pPr>
      <w:r w:rsidRPr="00501CE0">
        <w:rPr>
          <w:rFonts w:ascii="Times New Roman" w:eastAsia="Times New Roman" w:hAnsi="Times New Roman" w:cs="Times New Roman"/>
          <w:b/>
          <w:bCs/>
          <w:sz w:val="24"/>
          <w:szCs w:val="24"/>
          <w:lang w:eastAsia="es-ES"/>
        </w:rPr>
        <w:t>Tipos de Datos de Rango</w:t>
      </w:r>
      <w:r w:rsidRPr="00501CE0">
        <w:rPr>
          <w:rFonts w:ascii="Times New Roman" w:eastAsia="Times New Roman" w:hAnsi="Times New Roman" w:cs="Times New Roman"/>
          <w:sz w:val="24"/>
          <w:szCs w:val="24"/>
          <w:lang w:eastAsia="es-ES"/>
        </w:rPr>
        <w:t>: int4range, int8range, numrange, tsrange (rango de marcas de tiempo), daterange.</w:t>
      </w:r>
    </w:p>
    <w:p w:rsidR="00501CE0" w:rsidRPr="00501CE0" w:rsidRDefault="00501CE0" w:rsidP="00501CE0">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ES"/>
        </w:rPr>
      </w:pPr>
      <w:r w:rsidRPr="00501CE0">
        <w:rPr>
          <w:rFonts w:ascii="Times New Roman" w:eastAsia="Times New Roman" w:hAnsi="Times New Roman" w:cs="Times New Roman"/>
          <w:b/>
          <w:bCs/>
          <w:sz w:val="24"/>
          <w:szCs w:val="24"/>
          <w:lang w:eastAsia="es-ES"/>
        </w:rPr>
        <w:t>Tipo de Datos pg_lsn</w:t>
      </w:r>
      <w:r w:rsidRPr="00501CE0">
        <w:rPr>
          <w:rFonts w:ascii="Times New Roman" w:eastAsia="Times New Roman" w:hAnsi="Times New Roman" w:cs="Times New Roman"/>
          <w:sz w:val="24"/>
          <w:szCs w:val="24"/>
          <w:lang w:eastAsia="es-ES"/>
        </w:rPr>
        <w:t>: pg_lsn (almacena Número de Secuencia de Registro).</w:t>
      </w:r>
    </w:p>
    <w:p w:rsidR="00501CE0" w:rsidRPr="00501CE0" w:rsidRDefault="00501CE0" w:rsidP="00501CE0">
      <w:pPr>
        <w:spacing w:before="100" w:beforeAutospacing="1" w:after="100" w:afterAutospacing="1" w:line="240" w:lineRule="auto"/>
        <w:outlineLvl w:val="2"/>
        <w:rPr>
          <w:rFonts w:ascii="Times New Roman" w:eastAsia="Times New Roman" w:hAnsi="Times New Roman" w:cs="Times New Roman"/>
          <w:spacing w:val="-15"/>
          <w:sz w:val="27"/>
          <w:szCs w:val="27"/>
          <w:lang w:eastAsia="es-ES"/>
        </w:rPr>
      </w:pPr>
      <w:r w:rsidRPr="00501CE0">
        <w:rPr>
          <w:rFonts w:ascii="Times New Roman" w:eastAsia="Times New Roman" w:hAnsi="Times New Roman" w:cs="Times New Roman"/>
          <w:spacing w:val="-15"/>
          <w:sz w:val="27"/>
          <w:szCs w:val="27"/>
          <w:lang w:eastAsia="es-ES"/>
        </w:rPr>
        <w:t>3. Operadores en PostgreSQL</w:t>
      </w:r>
    </w:p>
    <w:p w:rsidR="00501CE0" w:rsidRPr="00501CE0" w:rsidRDefault="00501CE0" w:rsidP="00501CE0">
      <w:pPr>
        <w:spacing w:before="100" w:beforeAutospacing="1" w:after="100" w:afterAutospacing="1" w:line="240" w:lineRule="auto"/>
        <w:rPr>
          <w:rFonts w:ascii="Times New Roman" w:eastAsia="Times New Roman" w:hAnsi="Times New Roman" w:cs="Times New Roman"/>
          <w:sz w:val="24"/>
          <w:szCs w:val="24"/>
          <w:lang w:eastAsia="es-ES"/>
        </w:rPr>
      </w:pPr>
      <w:r w:rsidRPr="00501CE0">
        <w:rPr>
          <w:rFonts w:ascii="Times New Roman" w:eastAsia="Times New Roman" w:hAnsi="Times New Roman" w:cs="Times New Roman"/>
          <w:sz w:val="24"/>
          <w:szCs w:val="24"/>
          <w:lang w:eastAsia="es-ES"/>
        </w:rPr>
        <w:t>Un operador manipula elementos de datos individuales y devuelve un resultado. Estas son las palabras reservadas </w:t>
      </w:r>
      <w:r w:rsidRPr="00501CE0">
        <w:rPr>
          <w:rFonts w:ascii="Times New Roman" w:eastAsia="Times New Roman" w:hAnsi="Times New Roman" w:cs="Times New Roman"/>
          <w:b/>
          <w:bCs/>
          <w:sz w:val="24"/>
          <w:szCs w:val="24"/>
          <w:lang w:eastAsia="es-ES"/>
        </w:rPr>
        <w:t>utilizadas en la cláusula WHERE para realizar operaciones</w:t>
      </w:r>
      <w:r w:rsidRPr="00501CE0">
        <w:rPr>
          <w:rFonts w:ascii="Times New Roman" w:eastAsia="Times New Roman" w:hAnsi="Times New Roman" w:cs="Times New Roman"/>
          <w:sz w:val="24"/>
          <w:szCs w:val="24"/>
          <w:lang w:eastAsia="es-ES"/>
        </w:rPr>
        <w:t>.</w:t>
      </w:r>
    </w:p>
    <w:p w:rsidR="00501CE0" w:rsidRPr="00501CE0" w:rsidRDefault="00501CE0" w:rsidP="00501CE0">
      <w:pPr>
        <w:numPr>
          <w:ilvl w:val="0"/>
          <w:numId w:val="39"/>
        </w:numPr>
        <w:spacing w:before="100" w:beforeAutospacing="1" w:after="100" w:afterAutospacing="1" w:line="240" w:lineRule="auto"/>
        <w:rPr>
          <w:rFonts w:ascii="Times New Roman" w:eastAsia="Times New Roman" w:hAnsi="Times New Roman" w:cs="Times New Roman"/>
          <w:sz w:val="24"/>
          <w:szCs w:val="24"/>
          <w:lang w:eastAsia="es-ES"/>
        </w:rPr>
      </w:pPr>
      <w:r w:rsidRPr="00501CE0">
        <w:rPr>
          <w:rFonts w:ascii="Times New Roman" w:eastAsia="Times New Roman" w:hAnsi="Times New Roman" w:cs="Times New Roman"/>
          <w:b/>
          <w:bCs/>
          <w:sz w:val="24"/>
          <w:szCs w:val="24"/>
          <w:lang w:eastAsia="es-ES"/>
        </w:rPr>
        <w:t>Operadores Aritméticos</w:t>
      </w:r>
      <w:r w:rsidRPr="00501CE0">
        <w:rPr>
          <w:rFonts w:ascii="Times New Roman" w:eastAsia="Times New Roman" w:hAnsi="Times New Roman" w:cs="Times New Roman"/>
          <w:sz w:val="24"/>
          <w:szCs w:val="24"/>
          <w:lang w:eastAsia="es-ES"/>
        </w:rPr>
        <w:t xml:space="preserve">: +, -, *, /, %, </w:t>
      </w:r>
      <w:proofErr w:type="gramStart"/>
      <w:r w:rsidRPr="00501CE0">
        <w:rPr>
          <w:rFonts w:ascii="Times New Roman" w:eastAsia="Times New Roman" w:hAnsi="Times New Roman" w:cs="Times New Roman"/>
          <w:sz w:val="24"/>
          <w:szCs w:val="24"/>
          <w:lang w:eastAsia="es-ES"/>
        </w:rPr>
        <w:t>^, !</w:t>
      </w:r>
      <w:proofErr w:type="gramEnd"/>
    </w:p>
    <w:p w:rsidR="00501CE0" w:rsidRPr="00501CE0" w:rsidRDefault="00501CE0" w:rsidP="00501CE0">
      <w:pPr>
        <w:numPr>
          <w:ilvl w:val="0"/>
          <w:numId w:val="39"/>
        </w:numPr>
        <w:spacing w:before="100" w:beforeAutospacing="1" w:after="100" w:afterAutospacing="1" w:line="240" w:lineRule="auto"/>
        <w:rPr>
          <w:rFonts w:ascii="Times New Roman" w:eastAsia="Times New Roman" w:hAnsi="Times New Roman" w:cs="Times New Roman"/>
          <w:sz w:val="24"/>
          <w:szCs w:val="24"/>
          <w:lang w:eastAsia="es-ES"/>
        </w:rPr>
      </w:pPr>
      <w:r w:rsidRPr="00501CE0">
        <w:rPr>
          <w:rFonts w:ascii="Times New Roman" w:eastAsia="Times New Roman" w:hAnsi="Times New Roman" w:cs="Times New Roman"/>
          <w:b/>
          <w:bCs/>
          <w:sz w:val="24"/>
          <w:szCs w:val="24"/>
          <w:lang w:eastAsia="es-ES"/>
        </w:rPr>
        <w:t>Operadores de Comparación</w:t>
      </w:r>
      <w:r w:rsidRPr="00501CE0">
        <w:rPr>
          <w:rFonts w:ascii="Times New Roman" w:eastAsia="Times New Roman" w:hAnsi="Times New Roman" w:cs="Times New Roman"/>
          <w:sz w:val="24"/>
          <w:szCs w:val="24"/>
          <w:lang w:eastAsia="es-ES"/>
        </w:rPr>
        <w:t xml:space="preserve">: </w:t>
      </w:r>
      <w:proofErr w:type="gramStart"/>
      <w:r w:rsidRPr="00501CE0">
        <w:rPr>
          <w:rFonts w:ascii="Times New Roman" w:eastAsia="Times New Roman" w:hAnsi="Times New Roman" w:cs="Times New Roman"/>
          <w:sz w:val="24"/>
          <w:szCs w:val="24"/>
          <w:lang w:eastAsia="es-ES"/>
        </w:rPr>
        <w:t>=, !=</w:t>
      </w:r>
      <w:proofErr w:type="gramEnd"/>
      <w:r w:rsidRPr="00501CE0">
        <w:rPr>
          <w:rFonts w:ascii="Times New Roman" w:eastAsia="Times New Roman" w:hAnsi="Times New Roman" w:cs="Times New Roman"/>
          <w:sz w:val="24"/>
          <w:szCs w:val="24"/>
          <w:lang w:eastAsia="es-ES"/>
        </w:rPr>
        <w:t>, &lt;&gt;, &gt;, &lt;, &gt;=, &lt;=</w:t>
      </w:r>
    </w:p>
    <w:p w:rsidR="00501CE0" w:rsidRPr="00501CE0" w:rsidRDefault="00501CE0" w:rsidP="00501CE0">
      <w:pPr>
        <w:numPr>
          <w:ilvl w:val="0"/>
          <w:numId w:val="39"/>
        </w:numPr>
        <w:spacing w:before="100" w:beforeAutospacing="1" w:after="100" w:afterAutospacing="1" w:line="240" w:lineRule="auto"/>
        <w:rPr>
          <w:rFonts w:ascii="Times New Roman" w:eastAsia="Times New Roman" w:hAnsi="Times New Roman" w:cs="Times New Roman"/>
          <w:sz w:val="24"/>
          <w:szCs w:val="24"/>
          <w:lang w:eastAsia="es-ES"/>
        </w:rPr>
      </w:pPr>
      <w:r w:rsidRPr="00501CE0">
        <w:rPr>
          <w:rFonts w:ascii="Times New Roman" w:eastAsia="Times New Roman" w:hAnsi="Times New Roman" w:cs="Times New Roman"/>
          <w:b/>
          <w:bCs/>
          <w:sz w:val="24"/>
          <w:szCs w:val="24"/>
          <w:lang w:eastAsia="es-ES"/>
        </w:rPr>
        <w:t>Operadores Lógicos</w:t>
      </w:r>
      <w:r w:rsidRPr="00501CE0">
        <w:rPr>
          <w:rFonts w:ascii="Times New Roman" w:eastAsia="Times New Roman" w:hAnsi="Times New Roman" w:cs="Times New Roman"/>
          <w:sz w:val="24"/>
          <w:szCs w:val="24"/>
          <w:lang w:eastAsia="es-ES"/>
        </w:rPr>
        <w:t>: AND, NOT, OR</w:t>
      </w:r>
    </w:p>
    <w:p w:rsidR="00501CE0" w:rsidRPr="00501CE0" w:rsidRDefault="00501CE0" w:rsidP="00501CE0">
      <w:pPr>
        <w:numPr>
          <w:ilvl w:val="0"/>
          <w:numId w:val="39"/>
        </w:numPr>
        <w:spacing w:before="100" w:beforeAutospacing="1" w:after="100" w:afterAutospacing="1" w:line="240" w:lineRule="auto"/>
        <w:rPr>
          <w:rFonts w:ascii="Times New Roman" w:eastAsia="Times New Roman" w:hAnsi="Times New Roman" w:cs="Times New Roman"/>
          <w:sz w:val="24"/>
          <w:szCs w:val="24"/>
          <w:lang w:eastAsia="es-ES"/>
        </w:rPr>
      </w:pPr>
      <w:r w:rsidRPr="00501CE0">
        <w:rPr>
          <w:rFonts w:ascii="Times New Roman" w:eastAsia="Times New Roman" w:hAnsi="Times New Roman" w:cs="Times New Roman"/>
          <w:b/>
          <w:bCs/>
          <w:sz w:val="24"/>
          <w:szCs w:val="24"/>
          <w:lang w:eastAsia="es-ES"/>
        </w:rPr>
        <w:t>Operadores a Nivel de Bits</w:t>
      </w:r>
      <w:r w:rsidRPr="00501CE0">
        <w:rPr>
          <w:rFonts w:ascii="Times New Roman" w:eastAsia="Times New Roman" w:hAnsi="Times New Roman" w:cs="Times New Roman"/>
          <w:sz w:val="24"/>
          <w:szCs w:val="24"/>
          <w:lang w:eastAsia="es-ES"/>
        </w:rPr>
        <w:t>: &amp;, |</w:t>
      </w:r>
    </w:p>
    <w:p w:rsidR="00501CE0" w:rsidRPr="00501CE0" w:rsidRDefault="00501CE0" w:rsidP="00501CE0">
      <w:pPr>
        <w:spacing w:before="100" w:beforeAutospacing="1" w:after="100" w:afterAutospacing="1" w:line="240" w:lineRule="auto"/>
        <w:outlineLvl w:val="2"/>
        <w:rPr>
          <w:rFonts w:ascii="Times New Roman" w:eastAsia="Times New Roman" w:hAnsi="Times New Roman" w:cs="Times New Roman"/>
          <w:spacing w:val="-15"/>
          <w:sz w:val="27"/>
          <w:szCs w:val="27"/>
          <w:lang w:eastAsia="es-ES"/>
        </w:rPr>
      </w:pPr>
      <w:r w:rsidRPr="00501CE0">
        <w:rPr>
          <w:rFonts w:ascii="Times New Roman" w:eastAsia="Times New Roman" w:hAnsi="Times New Roman" w:cs="Times New Roman"/>
          <w:spacing w:val="-15"/>
          <w:sz w:val="27"/>
          <w:szCs w:val="27"/>
          <w:lang w:eastAsia="es-ES"/>
        </w:rPr>
        <w:t>4. Instalación en Linux</w:t>
      </w:r>
    </w:p>
    <w:p w:rsidR="00501CE0" w:rsidRPr="00501CE0" w:rsidRDefault="00501CE0" w:rsidP="00501CE0">
      <w:pPr>
        <w:spacing w:before="100" w:beforeAutospacing="1" w:after="100" w:afterAutospacing="1" w:line="240" w:lineRule="auto"/>
        <w:rPr>
          <w:rFonts w:ascii="Times New Roman" w:eastAsia="Times New Roman" w:hAnsi="Times New Roman" w:cs="Times New Roman"/>
          <w:sz w:val="24"/>
          <w:szCs w:val="24"/>
          <w:lang w:eastAsia="es-ES"/>
        </w:rPr>
      </w:pPr>
      <w:r w:rsidRPr="00501CE0">
        <w:rPr>
          <w:rFonts w:ascii="Times New Roman" w:eastAsia="Times New Roman" w:hAnsi="Times New Roman" w:cs="Times New Roman"/>
          <w:sz w:val="24"/>
          <w:szCs w:val="24"/>
          <w:lang w:eastAsia="es-ES"/>
        </w:rPr>
        <w:t>a) Para instalar PostgreSQL, ejecuta el siguiente comando:</w:t>
      </w:r>
    </w:p>
    <w:p w:rsidR="00501CE0" w:rsidRPr="00501CE0" w:rsidRDefault="00501CE0" w:rsidP="00501CE0">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3"/>
          <w:szCs w:val="23"/>
          <w:bdr w:val="none" w:sz="0" w:space="0" w:color="auto" w:frame="1"/>
          <w:lang w:eastAsia="es-ES"/>
        </w:rPr>
      </w:pPr>
      <w:proofErr w:type="gramStart"/>
      <w:r w:rsidRPr="00501CE0">
        <w:rPr>
          <w:rFonts w:ascii="var(--INTERNAL-CODE-font)" w:eastAsia="Times New Roman" w:hAnsi="var(--INTERNAL-CODE-font)" w:cs="Courier New"/>
          <w:color w:val="F8F8F2"/>
          <w:sz w:val="23"/>
          <w:szCs w:val="23"/>
          <w:bdr w:val="none" w:sz="0" w:space="0" w:color="auto" w:frame="1"/>
          <w:lang w:eastAsia="es-ES"/>
        </w:rPr>
        <w:t>sudo</w:t>
      </w:r>
      <w:proofErr w:type="gramEnd"/>
      <w:r w:rsidRPr="00501CE0">
        <w:rPr>
          <w:rFonts w:ascii="var(--INTERNAL-CODE-font)" w:eastAsia="Times New Roman" w:hAnsi="var(--INTERNAL-CODE-font)" w:cs="Courier New"/>
          <w:color w:val="F8F8F2"/>
          <w:sz w:val="23"/>
          <w:szCs w:val="23"/>
          <w:bdr w:val="none" w:sz="0" w:space="0" w:color="auto" w:frame="1"/>
          <w:lang w:eastAsia="es-ES"/>
        </w:rPr>
        <w:t xml:space="preserve"> apt install postgresql</w:t>
      </w:r>
    </w:p>
    <w:p w:rsidR="00501CE0" w:rsidRPr="00501CE0" w:rsidRDefault="00501CE0" w:rsidP="00501CE0">
      <w:pPr>
        <w:spacing w:before="100" w:beforeAutospacing="1" w:after="100" w:afterAutospacing="1" w:line="240" w:lineRule="auto"/>
        <w:rPr>
          <w:rFonts w:ascii="Times New Roman" w:eastAsia="Times New Roman" w:hAnsi="Times New Roman" w:cs="Times New Roman"/>
          <w:sz w:val="24"/>
          <w:szCs w:val="24"/>
          <w:lang w:eastAsia="es-ES"/>
        </w:rPr>
      </w:pPr>
      <w:r w:rsidRPr="00501CE0">
        <w:rPr>
          <w:rFonts w:ascii="Times New Roman" w:eastAsia="Times New Roman" w:hAnsi="Times New Roman" w:cs="Times New Roman"/>
          <w:sz w:val="24"/>
          <w:szCs w:val="24"/>
          <w:lang w:eastAsia="es-ES"/>
        </w:rPr>
        <w:t>O</w:t>
      </w:r>
    </w:p>
    <w:p w:rsidR="00501CE0" w:rsidRPr="00501CE0" w:rsidRDefault="00501CE0" w:rsidP="00501CE0">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3"/>
          <w:szCs w:val="23"/>
          <w:bdr w:val="none" w:sz="0" w:space="0" w:color="auto" w:frame="1"/>
          <w:lang w:eastAsia="es-ES"/>
        </w:rPr>
      </w:pPr>
      <w:proofErr w:type="gramStart"/>
      <w:r w:rsidRPr="00501CE0">
        <w:rPr>
          <w:rFonts w:ascii="var(--INTERNAL-CODE-font)" w:eastAsia="Times New Roman" w:hAnsi="var(--INTERNAL-CODE-font)" w:cs="Courier New"/>
          <w:color w:val="F8F8F2"/>
          <w:sz w:val="23"/>
          <w:szCs w:val="23"/>
          <w:bdr w:val="none" w:sz="0" w:space="0" w:color="auto" w:frame="1"/>
          <w:lang w:eastAsia="es-ES"/>
        </w:rPr>
        <w:t>sudo</w:t>
      </w:r>
      <w:proofErr w:type="gramEnd"/>
      <w:r w:rsidRPr="00501CE0">
        <w:rPr>
          <w:rFonts w:ascii="var(--INTERNAL-CODE-font)" w:eastAsia="Times New Roman" w:hAnsi="var(--INTERNAL-CODE-font)" w:cs="Courier New"/>
          <w:color w:val="F8F8F2"/>
          <w:sz w:val="23"/>
          <w:szCs w:val="23"/>
          <w:bdr w:val="none" w:sz="0" w:space="0" w:color="auto" w:frame="1"/>
          <w:lang w:eastAsia="es-ES"/>
        </w:rPr>
        <w:t xml:space="preserve"> apt install postgresql postgresql-contrib</w:t>
      </w:r>
    </w:p>
    <w:p w:rsidR="00501CE0" w:rsidRPr="00501CE0" w:rsidRDefault="00501CE0" w:rsidP="00501CE0">
      <w:pPr>
        <w:spacing w:before="100" w:beforeAutospacing="1" w:after="100" w:afterAutospacing="1" w:line="240" w:lineRule="auto"/>
        <w:rPr>
          <w:rFonts w:ascii="Times New Roman" w:eastAsia="Times New Roman" w:hAnsi="Times New Roman" w:cs="Times New Roman"/>
          <w:sz w:val="24"/>
          <w:szCs w:val="24"/>
          <w:lang w:eastAsia="es-ES"/>
        </w:rPr>
      </w:pPr>
      <w:proofErr w:type="gramStart"/>
      <w:r w:rsidRPr="00501CE0">
        <w:rPr>
          <w:rFonts w:ascii="Times New Roman" w:eastAsia="Times New Roman" w:hAnsi="Times New Roman" w:cs="Times New Roman"/>
          <w:b/>
          <w:bCs/>
          <w:sz w:val="24"/>
          <w:szCs w:val="24"/>
          <w:lang w:eastAsia="es-ES"/>
        </w:rPr>
        <w:t>postgresql-contrib</w:t>
      </w:r>
      <w:proofErr w:type="gramEnd"/>
      <w:r w:rsidRPr="00501CE0">
        <w:rPr>
          <w:rFonts w:ascii="Times New Roman" w:eastAsia="Times New Roman" w:hAnsi="Times New Roman" w:cs="Times New Roman"/>
          <w:b/>
          <w:bCs/>
          <w:sz w:val="24"/>
          <w:szCs w:val="24"/>
          <w:lang w:eastAsia="es-ES"/>
        </w:rPr>
        <w:t xml:space="preserve"> agregará algunas utilidades y funcionalidades adicionales</w:t>
      </w:r>
      <w:r w:rsidRPr="00501CE0">
        <w:rPr>
          <w:rFonts w:ascii="Times New Roman" w:eastAsia="Times New Roman" w:hAnsi="Times New Roman" w:cs="Times New Roman"/>
          <w:sz w:val="24"/>
          <w:szCs w:val="24"/>
          <w:lang w:eastAsia="es-ES"/>
        </w:rPr>
        <w:t>.</w:t>
      </w:r>
    </w:p>
    <w:p w:rsidR="00501CE0" w:rsidRPr="00501CE0" w:rsidRDefault="00501CE0" w:rsidP="00501CE0">
      <w:pPr>
        <w:spacing w:before="100" w:beforeAutospacing="1" w:after="100" w:afterAutospacing="1" w:line="240" w:lineRule="auto"/>
        <w:rPr>
          <w:rFonts w:ascii="Times New Roman" w:eastAsia="Times New Roman" w:hAnsi="Times New Roman" w:cs="Times New Roman"/>
          <w:sz w:val="24"/>
          <w:szCs w:val="24"/>
          <w:lang w:eastAsia="es-ES"/>
        </w:rPr>
      </w:pPr>
      <w:r w:rsidRPr="00501CE0">
        <w:rPr>
          <w:rFonts w:ascii="Times New Roman" w:eastAsia="Times New Roman" w:hAnsi="Times New Roman" w:cs="Times New Roman"/>
          <w:sz w:val="24"/>
          <w:szCs w:val="24"/>
          <w:lang w:eastAsia="es-ES"/>
        </w:rPr>
        <w:t>b) Después de la instalación, cambia a la cuenta de Postgres:</w:t>
      </w:r>
    </w:p>
    <w:p w:rsidR="00501CE0" w:rsidRPr="00501CE0" w:rsidRDefault="00501CE0" w:rsidP="00501CE0">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3"/>
          <w:szCs w:val="23"/>
          <w:bdr w:val="none" w:sz="0" w:space="0" w:color="auto" w:frame="1"/>
          <w:lang w:eastAsia="es-ES"/>
        </w:rPr>
      </w:pPr>
      <w:proofErr w:type="gramStart"/>
      <w:r w:rsidRPr="00501CE0">
        <w:rPr>
          <w:rFonts w:ascii="var(--INTERNAL-CODE-font)" w:eastAsia="Times New Roman" w:hAnsi="var(--INTERNAL-CODE-font)" w:cs="Courier New"/>
          <w:color w:val="F8F8F2"/>
          <w:sz w:val="23"/>
          <w:szCs w:val="23"/>
          <w:bdr w:val="none" w:sz="0" w:space="0" w:color="auto" w:frame="1"/>
          <w:lang w:eastAsia="es-ES"/>
        </w:rPr>
        <w:t>sudo</w:t>
      </w:r>
      <w:proofErr w:type="gramEnd"/>
      <w:r w:rsidRPr="00501CE0">
        <w:rPr>
          <w:rFonts w:ascii="var(--INTERNAL-CODE-font)" w:eastAsia="Times New Roman" w:hAnsi="var(--INTERNAL-CODE-font)" w:cs="Courier New"/>
          <w:color w:val="F8F8F2"/>
          <w:sz w:val="23"/>
          <w:szCs w:val="23"/>
          <w:bdr w:val="none" w:sz="0" w:space="0" w:color="auto" w:frame="1"/>
          <w:lang w:eastAsia="es-ES"/>
        </w:rPr>
        <w:t xml:space="preserve"> -i -u postgres</w:t>
      </w:r>
    </w:p>
    <w:p w:rsidR="00501CE0" w:rsidRPr="00501CE0" w:rsidRDefault="00501CE0" w:rsidP="00501CE0">
      <w:pPr>
        <w:spacing w:before="100" w:beforeAutospacing="1" w:after="100" w:afterAutospacing="1" w:line="240" w:lineRule="auto"/>
        <w:rPr>
          <w:rFonts w:ascii="Times New Roman" w:eastAsia="Times New Roman" w:hAnsi="Times New Roman" w:cs="Times New Roman"/>
          <w:sz w:val="24"/>
          <w:szCs w:val="24"/>
          <w:lang w:eastAsia="es-ES"/>
        </w:rPr>
      </w:pPr>
      <w:r w:rsidRPr="00501CE0">
        <w:rPr>
          <w:rFonts w:ascii="Times New Roman" w:eastAsia="Times New Roman" w:hAnsi="Times New Roman" w:cs="Times New Roman"/>
          <w:sz w:val="24"/>
          <w:szCs w:val="24"/>
          <w:lang w:eastAsia="es-ES"/>
        </w:rPr>
        <w:t>c) Ahora, puedes </w:t>
      </w:r>
      <w:r w:rsidRPr="00501CE0">
        <w:rPr>
          <w:rFonts w:ascii="Times New Roman" w:eastAsia="Times New Roman" w:hAnsi="Times New Roman" w:cs="Times New Roman"/>
          <w:b/>
          <w:bCs/>
          <w:sz w:val="24"/>
          <w:szCs w:val="24"/>
          <w:lang w:eastAsia="es-ES"/>
        </w:rPr>
        <w:t>acceder al prompt de Postgres usando el comando </w:t>
      </w:r>
      <w:r w:rsidRPr="00501CE0">
        <w:rPr>
          <w:rFonts w:ascii="var(--INTERNAL-CODE-font)" w:eastAsia="Times New Roman" w:hAnsi="var(--INTERNAL-CODE-font)" w:cs="Courier New"/>
          <w:b/>
          <w:bCs/>
          <w:bdr w:val="single" w:sz="6" w:space="0" w:color="auto" w:frame="1"/>
          <w:lang w:eastAsia="es-ES"/>
        </w:rPr>
        <w:t>psql</w:t>
      </w:r>
      <w:r w:rsidRPr="00501CE0">
        <w:rPr>
          <w:rFonts w:ascii="Times New Roman" w:eastAsia="Times New Roman" w:hAnsi="Times New Roman" w:cs="Times New Roman"/>
          <w:sz w:val="24"/>
          <w:szCs w:val="24"/>
          <w:lang w:eastAsia="es-ES"/>
        </w:rPr>
        <w:t>.</w:t>
      </w:r>
    </w:p>
    <w:p w:rsidR="00501CE0" w:rsidRPr="00501CE0" w:rsidRDefault="00501CE0" w:rsidP="00501CE0">
      <w:pPr>
        <w:spacing w:before="100" w:beforeAutospacing="1" w:after="100" w:afterAutospacing="1" w:line="240" w:lineRule="auto"/>
        <w:outlineLvl w:val="2"/>
        <w:rPr>
          <w:rFonts w:ascii="Times New Roman" w:eastAsia="Times New Roman" w:hAnsi="Times New Roman" w:cs="Times New Roman"/>
          <w:spacing w:val="-15"/>
          <w:sz w:val="27"/>
          <w:szCs w:val="27"/>
          <w:lang w:eastAsia="es-ES"/>
        </w:rPr>
      </w:pPr>
      <w:r w:rsidRPr="00501CE0">
        <w:rPr>
          <w:rFonts w:ascii="Times New Roman" w:eastAsia="Times New Roman" w:hAnsi="Times New Roman" w:cs="Times New Roman"/>
          <w:spacing w:val="-15"/>
          <w:sz w:val="27"/>
          <w:szCs w:val="27"/>
          <w:lang w:eastAsia="es-ES"/>
        </w:rPr>
        <w:t>5. Trabajando con Bases de Datos:</w:t>
      </w:r>
    </w:p>
    <w:p w:rsidR="00501CE0" w:rsidRPr="00501CE0" w:rsidRDefault="00501CE0" w:rsidP="00501CE0">
      <w:pPr>
        <w:numPr>
          <w:ilvl w:val="0"/>
          <w:numId w:val="40"/>
        </w:numPr>
        <w:spacing w:before="100" w:beforeAutospacing="1" w:after="100" w:afterAutospacing="1" w:line="240" w:lineRule="auto"/>
        <w:rPr>
          <w:rFonts w:ascii="Times New Roman" w:eastAsia="Times New Roman" w:hAnsi="Times New Roman" w:cs="Times New Roman"/>
          <w:sz w:val="24"/>
          <w:szCs w:val="24"/>
          <w:lang w:eastAsia="es-ES"/>
        </w:rPr>
      </w:pPr>
      <w:r w:rsidRPr="00501CE0">
        <w:rPr>
          <w:rFonts w:ascii="Times New Roman" w:eastAsia="Times New Roman" w:hAnsi="Times New Roman" w:cs="Times New Roman"/>
          <w:b/>
          <w:bCs/>
          <w:sz w:val="24"/>
          <w:szCs w:val="24"/>
          <w:lang w:eastAsia="es-ES"/>
        </w:rPr>
        <w:t>CREATE DATABASE</w:t>
      </w:r>
      <w:r w:rsidRPr="00501CE0">
        <w:rPr>
          <w:rFonts w:ascii="Times New Roman" w:eastAsia="Times New Roman" w:hAnsi="Times New Roman" w:cs="Times New Roman"/>
          <w:sz w:val="24"/>
          <w:szCs w:val="24"/>
          <w:lang w:eastAsia="es-ES"/>
        </w:rPr>
        <w:t>: Se utiliza para crear la base de datos.</w:t>
      </w:r>
    </w:p>
    <w:p w:rsidR="00501CE0" w:rsidRPr="00501CE0" w:rsidRDefault="00501CE0" w:rsidP="00501CE0">
      <w:pPr>
        <w:numPr>
          <w:ilvl w:val="0"/>
          <w:numId w:val="40"/>
        </w:numPr>
        <w:pBdr>
          <w:top w:val="single" w:sz="6" w:space="0" w:color="auto"/>
          <w:left w:val="single" w:sz="6" w:space="0" w:color="auto"/>
          <w:bottom w:val="single" w:sz="6" w:space="0" w:color="auto"/>
          <w:right w:val="single" w:sz="6" w:space="0"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3"/>
          <w:szCs w:val="23"/>
          <w:bdr w:val="none" w:sz="0" w:space="0" w:color="auto" w:frame="1"/>
          <w:lang w:eastAsia="es-ES"/>
        </w:rPr>
      </w:pPr>
      <w:r w:rsidRPr="00501CE0">
        <w:rPr>
          <w:rFonts w:ascii="var(--INTERNAL-CODE-font)" w:eastAsia="Times New Roman" w:hAnsi="var(--INTERNAL-CODE-font)" w:cs="Courier New"/>
          <w:color w:val="66D9EF"/>
          <w:sz w:val="23"/>
          <w:szCs w:val="23"/>
          <w:bdr w:val="none" w:sz="0" w:space="0" w:color="auto" w:frame="1"/>
          <w:lang w:eastAsia="es-ES"/>
        </w:rPr>
        <w:t>CREATE</w:t>
      </w:r>
      <w:r w:rsidRPr="00501CE0">
        <w:rPr>
          <w:rFonts w:ascii="var(--INTERNAL-CODE-font)" w:eastAsia="Times New Roman" w:hAnsi="var(--INTERNAL-CODE-font)" w:cs="Courier New"/>
          <w:color w:val="F8F8F2"/>
          <w:sz w:val="23"/>
          <w:szCs w:val="23"/>
          <w:bdr w:val="none" w:sz="0" w:space="0" w:color="auto" w:frame="1"/>
          <w:lang w:eastAsia="es-ES"/>
        </w:rPr>
        <w:t xml:space="preserve"> </w:t>
      </w:r>
      <w:r w:rsidRPr="00501CE0">
        <w:rPr>
          <w:rFonts w:ascii="var(--INTERNAL-CODE-font)" w:eastAsia="Times New Roman" w:hAnsi="var(--INTERNAL-CODE-font)" w:cs="Courier New"/>
          <w:color w:val="66D9EF"/>
          <w:sz w:val="23"/>
          <w:szCs w:val="23"/>
          <w:bdr w:val="none" w:sz="0" w:space="0" w:color="auto" w:frame="1"/>
          <w:lang w:eastAsia="es-ES"/>
        </w:rPr>
        <w:t>DATABASE</w:t>
      </w:r>
      <w:r w:rsidRPr="00501CE0">
        <w:rPr>
          <w:rFonts w:ascii="var(--INTERNAL-CODE-font)" w:eastAsia="Times New Roman" w:hAnsi="var(--INTERNAL-CODE-font)" w:cs="Courier New"/>
          <w:color w:val="F8F8F2"/>
          <w:sz w:val="23"/>
          <w:szCs w:val="23"/>
          <w:bdr w:val="none" w:sz="0" w:space="0" w:color="auto" w:frame="1"/>
          <w:lang w:eastAsia="es-ES"/>
        </w:rPr>
        <w:t xml:space="preserve"> nombre_base_de_datos;</w:t>
      </w:r>
    </w:p>
    <w:p w:rsidR="00501CE0" w:rsidRPr="00501CE0" w:rsidRDefault="00501CE0" w:rsidP="00501CE0">
      <w:pPr>
        <w:numPr>
          <w:ilvl w:val="0"/>
          <w:numId w:val="40"/>
        </w:numPr>
        <w:spacing w:before="100" w:beforeAutospacing="1" w:after="100" w:afterAutospacing="1" w:line="240" w:lineRule="auto"/>
        <w:rPr>
          <w:rFonts w:ascii="Times New Roman" w:eastAsia="Times New Roman" w:hAnsi="Times New Roman" w:cs="Times New Roman"/>
          <w:sz w:val="24"/>
          <w:szCs w:val="24"/>
          <w:lang w:eastAsia="es-ES"/>
        </w:rPr>
      </w:pPr>
      <w:r w:rsidRPr="00501CE0">
        <w:rPr>
          <w:rFonts w:ascii="Times New Roman" w:eastAsia="Times New Roman" w:hAnsi="Times New Roman" w:cs="Times New Roman"/>
          <w:b/>
          <w:bCs/>
          <w:sz w:val="24"/>
          <w:szCs w:val="24"/>
          <w:lang w:eastAsia="es-ES"/>
        </w:rPr>
        <w:t>CREATE TABLE</w:t>
      </w:r>
      <w:r w:rsidRPr="00501CE0">
        <w:rPr>
          <w:rFonts w:ascii="Times New Roman" w:eastAsia="Times New Roman" w:hAnsi="Times New Roman" w:cs="Times New Roman"/>
          <w:sz w:val="24"/>
          <w:szCs w:val="24"/>
          <w:lang w:eastAsia="es-ES"/>
        </w:rPr>
        <w:t>: Se utiliza para crear la tabla.</w:t>
      </w:r>
    </w:p>
    <w:p w:rsidR="00501CE0" w:rsidRPr="00501CE0" w:rsidRDefault="00501CE0" w:rsidP="00501CE0">
      <w:pPr>
        <w:numPr>
          <w:ilvl w:val="0"/>
          <w:numId w:val="40"/>
        </w:numPr>
        <w:pBdr>
          <w:top w:val="single" w:sz="6" w:space="0" w:color="auto"/>
          <w:left w:val="single" w:sz="6" w:space="0" w:color="auto"/>
          <w:bottom w:val="single" w:sz="6" w:space="0" w:color="auto"/>
          <w:right w:val="single" w:sz="6" w:space="0"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3"/>
          <w:szCs w:val="23"/>
          <w:bdr w:val="none" w:sz="0" w:space="0" w:color="auto" w:frame="1"/>
          <w:lang w:eastAsia="es-ES"/>
        </w:rPr>
      </w:pPr>
      <w:r w:rsidRPr="00501CE0">
        <w:rPr>
          <w:rFonts w:ascii="var(--INTERNAL-CODE-font)" w:eastAsia="Times New Roman" w:hAnsi="var(--INTERNAL-CODE-font)" w:cs="Courier New"/>
          <w:color w:val="66D9EF"/>
          <w:sz w:val="23"/>
          <w:szCs w:val="23"/>
          <w:bdr w:val="none" w:sz="0" w:space="0" w:color="auto" w:frame="1"/>
          <w:lang w:eastAsia="es-ES"/>
        </w:rPr>
        <w:t>CREATE</w:t>
      </w:r>
      <w:r w:rsidRPr="00501CE0">
        <w:rPr>
          <w:rFonts w:ascii="var(--INTERNAL-CODE-font)" w:eastAsia="Times New Roman" w:hAnsi="var(--INTERNAL-CODE-font)" w:cs="Courier New"/>
          <w:color w:val="F8F8F2"/>
          <w:sz w:val="23"/>
          <w:szCs w:val="23"/>
          <w:bdr w:val="none" w:sz="0" w:space="0" w:color="auto" w:frame="1"/>
          <w:lang w:eastAsia="es-ES"/>
        </w:rPr>
        <w:t xml:space="preserve"> </w:t>
      </w:r>
      <w:r w:rsidRPr="00501CE0">
        <w:rPr>
          <w:rFonts w:ascii="var(--INTERNAL-CODE-font)" w:eastAsia="Times New Roman" w:hAnsi="var(--INTERNAL-CODE-font)" w:cs="Courier New"/>
          <w:color w:val="66D9EF"/>
          <w:sz w:val="23"/>
          <w:szCs w:val="23"/>
          <w:bdr w:val="none" w:sz="0" w:space="0" w:color="auto" w:frame="1"/>
          <w:lang w:eastAsia="es-ES"/>
        </w:rPr>
        <w:t>TABLE</w:t>
      </w:r>
      <w:r w:rsidRPr="00501CE0">
        <w:rPr>
          <w:rFonts w:ascii="var(--INTERNAL-CODE-font)" w:eastAsia="Times New Roman" w:hAnsi="var(--INTERNAL-CODE-font)" w:cs="Courier New"/>
          <w:color w:val="F8F8F2"/>
          <w:sz w:val="23"/>
          <w:szCs w:val="23"/>
          <w:bdr w:val="none" w:sz="0" w:space="0" w:color="auto" w:frame="1"/>
          <w:lang w:eastAsia="es-ES"/>
        </w:rPr>
        <w:t xml:space="preserve"> nombre_tabla</w:t>
      </w:r>
    </w:p>
    <w:p w:rsidR="00501CE0" w:rsidRPr="00501CE0" w:rsidRDefault="00501CE0" w:rsidP="00501CE0">
      <w:pPr>
        <w:numPr>
          <w:ilvl w:val="0"/>
          <w:numId w:val="40"/>
        </w:numPr>
        <w:pBdr>
          <w:top w:val="single" w:sz="6" w:space="0" w:color="auto"/>
          <w:left w:val="single" w:sz="6" w:space="0" w:color="auto"/>
          <w:bottom w:val="single" w:sz="6" w:space="0" w:color="auto"/>
          <w:right w:val="single" w:sz="6" w:space="0"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3"/>
          <w:szCs w:val="23"/>
          <w:bdr w:val="none" w:sz="0" w:space="0" w:color="auto" w:frame="1"/>
          <w:lang w:eastAsia="es-ES"/>
        </w:rPr>
      </w:pPr>
      <w:r w:rsidRPr="00501CE0">
        <w:rPr>
          <w:rFonts w:ascii="var(--INTERNAL-CODE-font)" w:eastAsia="Times New Roman" w:hAnsi="var(--INTERNAL-CODE-font)" w:cs="Courier New"/>
          <w:color w:val="F8F8F2"/>
          <w:sz w:val="23"/>
          <w:szCs w:val="23"/>
          <w:bdr w:val="none" w:sz="0" w:space="0" w:color="auto" w:frame="1"/>
          <w:lang w:eastAsia="es-ES"/>
        </w:rPr>
        <w:t>(columna_1 tipo_de_dato,</w:t>
      </w:r>
    </w:p>
    <w:p w:rsidR="00501CE0" w:rsidRPr="00501CE0" w:rsidRDefault="00501CE0" w:rsidP="00501CE0">
      <w:pPr>
        <w:numPr>
          <w:ilvl w:val="0"/>
          <w:numId w:val="40"/>
        </w:numPr>
        <w:pBdr>
          <w:top w:val="single" w:sz="6" w:space="0" w:color="auto"/>
          <w:left w:val="single" w:sz="6" w:space="0" w:color="auto"/>
          <w:bottom w:val="single" w:sz="6" w:space="0" w:color="auto"/>
          <w:right w:val="single" w:sz="6" w:space="0"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3"/>
          <w:szCs w:val="23"/>
          <w:bdr w:val="none" w:sz="0" w:space="0" w:color="auto" w:frame="1"/>
          <w:lang w:eastAsia="es-ES"/>
        </w:rPr>
      </w:pPr>
      <w:r w:rsidRPr="00501CE0">
        <w:rPr>
          <w:rFonts w:ascii="var(--INTERNAL-CODE-font)" w:eastAsia="Times New Roman" w:hAnsi="var(--INTERNAL-CODE-font)" w:cs="Courier New"/>
          <w:color w:val="F8F8F2"/>
          <w:sz w:val="23"/>
          <w:szCs w:val="23"/>
          <w:bdr w:val="none" w:sz="0" w:space="0" w:color="auto" w:frame="1"/>
          <w:lang w:eastAsia="es-ES"/>
        </w:rPr>
        <w:t>columna_2 tipo_de_dato,</w:t>
      </w:r>
    </w:p>
    <w:p w:rsidR="00501CE0" w:rsidRPr="00501CE0" w:rsidRDefault="00501CE0" w:rsidP="00501CE0">
      <w:pPr>
        <w:numPr>
          <w:ilvl w:val="0"/>
          <w:numId w:val="40"/>
        </w:numPr>
        <w:pBdr>
          <w:top w:val="single" w:sz="6" w:space="0" w:color="auto"/>
          <w:left w:val="single" w:sz="6" w:space="0" w:color="auto"/>
          <w:bottom w:val="single" w:sz="6" w:space="0" w:color="auto"/>
          <w:right w:val="single" w:sz="6" w:space="0"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3"/>
          <w:szCs w:val="23"/>
          <w:bdr w:val="none" w:sz="0" w:space="0" w:color="auto" w:frame="1"/>
          <w:lang w:eastAsia="es-ES"/>
        </w:rPr>
      </w:pPr>
      <w:r w:rsidRPr="00501CE0">
        <w:rPr>
          <w:rFonts w:ascii="var(--INTERNAL-CODE-font)" w:eastAsia="Times New Roman" w:hAnsi="var(--INTERNAL-CODE-font)" w:cs="Courier New"/>
          <w:color w:val="F8F8F2"/>
          <w:sz w:val="23"/>
          <w:szCs w:val="23"/>
          <w:bdr w:val="none" w:sz="0" w:space="0" w:color="auto" w:frame="1"/>
          <w:lang w:eastAsia="es-ES"/>
        </w:rPr>
        <w:t>...</w:t>
      </w:r>
    </w:p>
    <w:p w:rsidR="00501CE0" w:rsidRPr="00501CE0" w:rsidRDefault="00501CE0" w:rsidP="00501CE0">
      <w:pPr>
        <w:numPr>
          <w:ilvl w:val="0"/>
          <w:numId w:val="40"/>
        </w:numPr>
        <w:pBdr>
          <w:top w:val="single" w:sz="6" w:space="0" w:color="auto"/>
          <w:left w:val="single" w:sz="6" w:space="0" w:color="auto"/>
          <w:bottom w:val="single" w:sz="6" w:space="0" w:color="auto"/>
          <w:right w:val="single" w:sz="6" w:space="0"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3"/>
          <w:szCs w:val="23"/>
          <w:bdr w:val="none" w:sz="0" w:space="0" w:color="auto" w:frame="1"/>
          <w:lang w:eastAsia="es-ES"/>
        </w:rPr>
      </w:pPr>
      <w:r w:rsidRPr="00501CE0">
        <w:rPr>
          <w:rFonts w:ascii="var(--INTERNAL-CODE-font)" w:eastAsia="Times New Roman" w:hAnsi="var(--INTERNAL-CODE-font)" w:cs="Courier New"/>
          <w:color w:val="F8F8F2"/>
          <w:sz w:val="23"/>
          <w:szCs w:val="23"/>
          <w:bdr w:val="none" w:sz="0" w:space="0" w:color="auto" w:frame="1"/>
          <w:lang w:eastAsia="es-ES"/>
        </w:rPr>
        <w:t>columna_n tipo_de_dato);</w:t>
      </w:r>
    </w:p>
    <w:p w:rsidR="00501CE0" w:rsidRPr="00501CE0" w:rsidRDefault="00501CE0" w:rsidP="00501CE0">
      <w:pPr>
        <w:numPr>
          <w:ilvl w:val="0"/>
          <w:numId w:val="40"/>
        </w:numPr>
        <w:spacing w:before="100" w:beforeAutospacing="1" w:after="100" w:afterAutospacing="1" w:line="240" w:lineRule="auto"/>
        <w:rPr>
          <w:rFonts w:ascii="Times New Roman" w:eastAsia="Times New Roman" w:hAnsi="Times New Roman" w:cs="Times New Roman"/>
          <w:sz w:val="24"/>
          <w:szCs w:val="24"/>
          <w:lang w:eastAsia="es-ES"/>
        </w:rPr>
      </w:pPr>
      <w:r w:rsidRPr="00501CE0">
        <w:rPr>
          <w:rFonts w:ascii="Times New Roman" w:eastAsia="Times New Roman" w:hAnsi="Times New Roman" w:cs="Times New Roman"/>
          <w:b/>
          <w:bCs/>
          <w:sz w:val="24"/>
          <w:szCs w:val="24"/>
          <w:lang w:eastAsia="es-ES"/>
        </w:rPr>
        <w:t>INSERT</w:t>
      </w:r>
      <w:r w:rsidRPr="00501CE0">
        <w:rPr>
          <w:rFonts w:ascii="Times New Roman" w:eastAsia="Times New Roman" w:hAnsi="Times New Roman" w:cs="Times New Roman"/>
          <w:sz w:val="24"/>
          <w:szCs w:val="24"/>
          <w:lang w:eastAsia="es-ES"/>
        </w:rPr>
        <w:t>: Se utiliza para insertar un nuevo registro (fila) en la tabla.</w:t>
      </w:r>
    </w:p>
    <w:p w:rsidR="00501CE0" w:rsidRPr="00501CE0" w:rsidRDefault="00501CE0" w:rsidP="00501CE0">
      <w:pPr>
        <w:numPr>
          <w:ilvl w:val="0"/>
          <w:numId w:val="40"/>
        </w:numPr>
        <w:pBdr>
          <w:top w:val="single" w:sz="6" w:space="0" w:color="auto"/>
          <w:left w:val="single" w:sz="6" w:space="0" w:color="auto"/>
          <w:bottom w:val="single" w:sz="6" w:space="0" w:color="auto"/>
          <w:right w:val="single" w:sz="6" w:space="0"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3"/>
          <w:szCs w:val="23"/>
          <w:bdr w:val="none" w:sz="0" w:space="0" w:color="auto" w:frame="1"/>
          <w:lang w:eastAsia="es-ES"/>
        </w:rPr>
      </w:pPr>
      <w:r w:rsidRPr="00501CE0">
        <w:rPr>
          <w:rFonts w:ascii="var(--INTERNAL-CODE-font)" w:eastAsia="Times New Roman" w:hAnsi="var(--INTERNAL-CODE-font)" w:cs="Courier New"/>
          <w:color w:val="66D9EF"/>
          <w:sz w:val="23"/>
          <w:szCs w:val="23"/>
          <w:bdr w:val="none" w:sz="0" w:space="0" w:color="auto" w:frame="1"/>
          <w:lang w:eastAsia="es-ES"/>
        </w:rPr>
        <w:t>INSERT</w:t>
      </w:r>
      <w:r w:rsidRPr="00501CE0">
        <w:rPr>
          <w:rFonts w:ascii="var(--INTERNAL-CODE-font)" w:eastAsia="Times New Roman" w:hAnsi="var(--INTERNAL-CODE-font)" w:cs="Courier New"/>
          <w:color w:val="F8F8F2"/>
          <w:sz w:val="23"/>
          <w:szCs w:val="23"/>
          <w:bdr w:val="none" w:sz="0" w:space="0" w:color="auto" w:frame="1"/>
          <w:lang w:eastAsia="es-ES"/>
        </w:rPr>
        <w:t xml:space="preserve"> </w:t>
      </w:r>
      <w:r w:rsidRPr="00501CE0">
        <w:rPr>
          <w:rFonts w:ascii="var(--INTERNAL-CODE-font)" w:eastAsia="Times New Roman" w:hAnsi="var(--INTERNAL-CODE-font)" w:cs="Courier New"/>
          <w:color w:val="66D9EF"/>
          <w:sz w:val="23"/>
          <w:szCs w:val="23"/>
          <w:bdr w:val="none" w:sz="0" w:space="0" w:color="auto" w:frame="1"/>
          <w:lang w:eastAsia="es-ES"/>
        </w:rPr>
        <w:t>INTO</w:t>
      </w:r>
      <w:r w:rsidRPr="00501CE0">
        <w:rPr>
          <w:rFonts w:ascii="var(--INTERNAL-CODE-font)" w:eastAsia="Times New Roman" w:hAnsi="var(--INTERNAL-CODE-font)" w:cs="Courier New"/>
          <w:color w:val="F8F8F2"/>
          <w:sz w:val="23"/>
          <w:szCs w:val="23"/>
          <w:bdr w:val="none" w:sz="0" w:space="0" w:color="auto" w:frame="1"/>
          <w:lang w:eastAsia="es-ES"/>
        </w:rPr>
        <w:t xml:space="preserve"> nombre_tabla (columna_1, columna_</w:t>
      </w:r>
      <w:proofErr w:type="gramStart"/>
      <w:r w:rsidRPr="00501CE0">
        <w:rPr>
          <w:rFonts w:ascii="var(--INTERNAL-CODE-font)" w:eastAsia="Times New Roman" w:hAnsi="var(--INTERNAL-CODE-font)" w:cs="Courier New"/>
          <w:color w:val="F8F8F2"/>
          <w:sz w:val="23"/>
          <w:szCs w:val="23"/>
          <w:bdr w:val="none" w:sz="0" w:space="0" w:color="auto" w:frame="1"/>
          <w:lang w:eastAsia="es-ES"/>
        </w:rPr>
        <w:t>2 ,</w:t>
      </w:r>
      <w:proofErr w:type="gramEnd"/>
      <w:r w:rsidRPr="00501CE0">
        <w:rPr>
          <w:rFonts w:ascii="var(--INTERNAL-CODE-font)" w:eastAsia="Times New Roman" w:hAnsi="var(--INTERNAL-CODE-font)" w:cs="Courier New"/>
          <w:color w:val="F8F8F2"/>
          <w:sz w:val="23"/>
          <w:szCs w:val="23"/>
          <w:bdr w:val="none" w:sz="0" w:space="0" w:color="auto" w:frame="1"/>
          <w:lang w:eastAsia="es-ES"/>
        </w:rPr>
        <w:t>...)</w:t>
      </w:r>
    </w:p>
    <w:p w:rsidR="00501CE0" w:rsidRPr="00501CE0" w:rsidRDefault="00501CE0" w:rsidP="00501CE0">
      <w:pPr>
        <w:numPr>
          <w:ilvl w:val="0"/>
          <w:numId w:val="40"/>
        </w:numPr>
        <w:pBdr>
          <w:top w:val="single" w:sz="6" w:space="0" w:color="auto"/>
          <w:left w:val="single" w:sz="6" w:space="0" w:color="auto"/>
          <w:bottom w:val="single" w:sz="6" w:space="0" w:color="auto"/>
          <w:right w:val="single" w:sz="6" w:space="0"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3"/>
          <w:szCs w:val="23"/>
          <w:bdr w:val="none" w:sz="0" w:space="0" w:color="auto" w:frame="1"/>
          <w:lang w:eastAsia="es-ES"/>
        </w:rPr>
      </w:pPr>
      <w:r w:rsidRPr="00501CE0">
        <w:rPr>
          <w:rFonts w:ascii="var(--INTERNAL-CODE-font)" w:eastAsia="Times New Roman" w:hAnsi="var(--INTERNAL-CODE-font)" w:cs="Courier New"/>
          <w:color w:val="66D9EF"/>
          <w:sz w:val="23"/>
          <w:szCs w:val="23"/>
          <w:bdr w:val="none" w:sz="0" w:space="0" w:color="auto" w:frame="1"/>
          <w:lang w:eastAsia="es-ES"/>
        </w:rPr>
        <w:lastRenderedPageBreak/>
        <w:t>VALUES</w:t>
      </w:r>
      <w:r w:rsidRPr="00501CE0">
        <w:rPr>
          <w:rFonts w:ascii="var(--INTERNAL-CODE-font)" w:eastAsia="Times New Roman" w:hAnsi="var(--INTERNAL-CODE-font)" w:cs="Courier New"/>
          <w:color w:val="F8F8F2"/>
          <w:sz w:val="23"/>
          <w:szCs w:val="23"/>
          <w:bdr w:val="none" w:sz="0" w:space="0" w:color="auto" w:frame="1"/>
          <w:lang w:eastAsia="es-ES"/>
        </w:rPr>
        <w:t>(valor_1, valor_2, ...);</w:t>
      </w:r>
    </w:p>
    <w:p w:rsidR="00501CE0" w:rsidRPr="00501CE0" w:rsidRDefault="00501CE0" w:rsidP="00501CE0">
      <w:pPr>
        <w:numPr>
          <w:ilvl w:val="0"/>
          <w:numId w:val="40"/>
        </w:numPr>
        <w:spacing w:before="100" w:beforeAutospacing="1" w:after="100" w:afterAutospacing="1" w:line="240" w:lineRule="auto"/>
        <w:rPr>
          <w:rFonts w:ascii="Times New Roman" w:eastAsia="Times New Roman" w:hAnsi="Times New Roman" w:cs="Times New Roman"/>
          <w:sz w:val="24"/>
          <w:szCs w:val="24"/>
          <w:lang w:eastAsia="es-ES"/>
        </w:rPr>
      </w:pPr>
      <w:r w:rsidRPr="00501CE0">
        <w:rPr>
          <w:rFonts w:ascii="Times New Roman" w:eastAsia="Times New Roman" w:hAnsi="Times New Roman" w:cs="Times New Roman"/>
          <w:b/>
          <w:bCs/>
          <w:sz w:val="24"/>
          <w:szCs w:val="24"/>
          <w:lang w:eastAsia="es-ES"/>
        </w:rPr>
        <w:t>SELECT</w:t>
      </w:r>
      <w:r w:rsidRPr="00501CE0">
        <w:rPr>
          <w:rFonts w:ascii="Times New Roman" w:eastAsia="Times New Roman" w:hAnsi="Times New Roman" w:cs="Times New Roman"/>
          <w:sz w:val="24"/>
          <w:szCs w:val="24"/>
          <w:lang w:eastAsia="es-ES"/>
        </w:rPr>
        <w:t>: Se utiliza para obtener datos de una tabla de la base de datos.</w:t>
      </w:r>
    </w:p>
    <w:p w:rsidR="00501CE0" w:rsidRPr="00501CE0" w:rsidRDefault="00501CE0" w:rsidP="00501CE0">
      <w:pPr>
        <w:numPr>
          <w:ilvl w:val="0"/>
          <w:numId w:val="40"/>
        </w:numPr>
        <w:pBdr>
          <w:top w:val="single" w:sz="6" w:space="0" w:color="auto"/>
          <w:left w:val="single" w:sz="6" w:space="0" w:color="auto"/>
          <w:bottom w:val="single" w:sz="6" w:space="0" w:color="auto"/>
          <w:right w:val="single" w:sz="6" w:space="0"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3"/>
          <w:szCs w:val="23"/>
          <w:bdr w:val="none" w:sz="0" w:space="0" w:color="auto" w:frame="1"/>
          <w:lang w:eastAsia="es-ES"/>
        </w:rPr>
      </w:pPr>
      <w:r w:rsidRPr="00501CE0">
        <w:rPr>
          <w:rFonts w:ascii="var(--INTERNAL-CODE-font)" w:eastAsia="Times New Roman" w:hAnsi="var(--INTERNAL-CODE-font)" w:cs="Courier New"/>
          <w:color w:val="66D9EF"/>
          <w:sz w:val="23"/>
          <w:szCs w:val="23"/>
          <w:bdr w:val="none" w:sz="0" w:space="0" w:color="auto" w:frame="1"/>
          <w:lang w:eastAsia="es-ES"/>
        </w:rPr>
        <w:t>SELECT</w:t>
      </w:r>
      <w:r w:rsidRPr="00501CE0">
        <w:rPr>
          <w:rFonts w:ascii="var(--INTERNAL-CODE-font)" w:eastAsia="Times New Roman" w:hAnsi="var(--INTERNAL-CODE-font)" w:cs="Courier New"/>
          <w:color w:val="F8F8F2"/>
          <w:sz w:val="23"/>
          <w:szCs w:val="23"/>
          <w:bdr w:val="none" w:sz="0" w:space="0" w:color="auto" w:frame="1"/>
          <w:lang w:eastAsia="es-ES"/>
        </w:rPr>
        <w:t xml:space="preserve">  </w:t>
      </w:r>
    </w:p>
    <w:p w:rsidR="00501CE0" w:rsidRPr="00501CE0" w:rsidRDefault="00501CE0" w:rsidP="00501CE0">
      <w:pPr>
        <w:numPr>
          <w:ilvl w:val="0"/>
          <w:numId w:val="40"/>
        </w:numPr>
        <w:pBdr>
          <w:top w:val="single" w:sz="6" w:space="0" w:color="auto"/>
          <w:left w:val="single" w:sz="6" w:space="0" w:color="auto"/>
          <w:bottom w:val="single" w:sz="6" w:space="0" w:color="auto"/>
          <w:right w:val="single" w:sz="6" w:space="0"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3"/>
          <w:szCs w:val="23"/>
          <w:bdr w:val="none" w:sz="0" w:space="0" w:color="auto" w:frame="1"/>
          <w:lang w:eastAsia="es-ES"/>
        </w:rPr>
      </w:pPr>
      <w:r w:rsidRPr="00501CE0">
        <w:rPr>
          <w:rFonts w:ascii="var(--INTERNAL-CODE-font)" w:eastAsia="Times New Roman" w:hAnsi="var(--INTERNAL-CODE-font)" w:cs="Courier New"/>
          <w:color w:val="F8F8F2"/>
          <w:sz w:val="23"/>
          <w:szCs w:val="23"/>
          <w:bdr w:val="none" w:sz="0" w:space="0" w:color="auto" w:frame="1"/>
          <w:lang w:eastAsia="es-ES"/>
        </w:rPr>
        <w:t>columna_1, columna_2</w:t>
      </w:r>
      <w:proofErr w:type="gramStart"/>
      <w:r w:rsidRPr="00501CE0">
        <w:rPr>
          <w:rFonts w:ascii="var(--INTERNAL-CODE-font)" w:eastAsia="Times New Roman" w:hAnsi="var(--INTERNAL-CODE-font)" w:cs="Courier New"/>
          <w:color w:val="F8F8F2"/>
          <w:sz w:val="23"/>
          <w:szCs w:val="23"/>
          <w:bdr w:val="none" w:sz="0" w:space="0" w:color="auto" w:frame="1"/>
          <w:lang w:eastAsia="es-ES"/>
        </w:rPr>
        <w:t>, ..</w:t>
      </w:r>
      <w:proofErr w:type="gramEnd"/>
      <w:r w:rsidRPr="00501CE0">
        <w:rPr>
          <w:rFonts w:ascii="var(--INTERNAL-CODE-font)" w:eastAsia="Times New Roman" w:hAnsi="var(--INTERNAL-CODE-font)" w:cs="Courier New"/>
          <w:color w:val="F8F8F2"/>
          <w:sz w:val="23"/>
          <w:szCs w:val="23"/>
          <w:bdr w:val="none" w:sz="0" w:space="0" w:color="auto" w:frame="1"/>
          <w:lang w:eastAsia="es-ES"/>
        </w:rPr>
        <w:t xml:space="preserve"> columna_n</w:t>
      </w:r>
    </w:p>
    <w:p w:rsidR="00501CE0" w:rsidRPr="00501CE0" w:rsidRDefault="00501CE0" w:rsidP="00501CE0">
      <w:pPr>
        <w:numPr>
          <w:ilvl w:val="0"/>
          <w:numId w:val="40"/>
        </w:numPr>
        <w:pBdr>
          <w:top w:val="single" w:sz="6" w:space="0" w:color="auto"/>
          <w:left w:val="single" w:sz="6" w:space="0" w:color="auto"/>
          <w:bottom w:val="single" w:sz="6" w:space="0" w:color="auto"/>
          <w:right w:val="single" w:sz="6" w:space="0"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3"/>
          <w:szCs w:val="23"/>
          <w:bdr w:val="none" w:sz="0" w:space="0" w:color="auto" w:frame="1"/>
          <w:lang w:eastAsia="es-ES"/>
        </w:rPr>
      </w:pPr>
      <w:r w:rsidRPr="00501CE0">
        <w:rPr>
          <w:rFonts w:ascii="var(--INTERNAL-CODE-font)" w:eastAsia="Times New Roman" w:hAnsi="var(--INTERNAL-CODE-font)" w:cs="Courier New"/>
          <w:color w:val="66D9EF"/>
          <w:sz w:val="23"/>
          <w:szCs w:val="23"/>
          <w:bdr w:val="none" w:sz="0" w:space="0" w:color="auto" w:frame="1"/>
          <w:lang w:eastAsia="es-ES"/>
        </w:rPr>
        <w:t>FROM</w:t>
      </w:r>
    </w:p>
    <w:p w:rsidR="00501CE0" w:rsidRPr="00501CE0" w:rsidRDefault="00501CE0" w:rsidP="00501CE0">
      <w:pPr>
        <w:numPr>
          <w:ilvl w:val="0"/>
          <w:numId w:val="40"/>
        </w:numPr>
        <w:pBdr>
          <w:top w:val="single" w:sz="6" w:space="0" w:color="auto"/>
          <w:left w:val="single" w:sz="6" w:space="0" w:color="auto"/>
          <w:bottom w:val="single" w:sz="6" w:space="0" w:color="auto"/>
          <w:right w:val="single" w:sz="6" w:space="0"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3"/>
          <w:szCs w:val="23"/>
          <w:bdr w:val="none" w:sz="0" w:space="0" w:color="auto" w:frame="1"/>
          <w:lang w:eastAsia="es-ES"/>
        </w:rPr>
      </w:pPr>
      <w:r w:rsidRPr="00501CE0">
        <w:rPr>
          <w:rFonts w:ascii="var(--INTERNAL-CODE-font)" w:eastAsia="Times New Roman" w:hAnsi="var(--INTERNAL-CODE-font)" w:cs="Courier New"/>
          <w:color w:val="F8F8F2"/>
          <w:sz w:val="23"/>
          <w:szCs w:val="23"/>
          <w:bdr w:val="none" w:sz="0" w:space="0" w:color="auto" w:frame="1"/>
          <w:lang w:eastAsia="es-ES"/>
        </w:rPr>
        <w:t>nombre_tabla;</w:t>
      </w:r>
    </w:p>
    <w:p w:rsidR="00501CE0" w:rsidRPr="00501CE0" w:rsidRDefault="00501CE0" w:rsidP="00501CE0">
      <w:pPr>
        <w:numPr>
          <w:ilvl w:val="0"/>
          <w:numId w:val="40"/>
        </w:numPr>
        <w:spacing w:before="100" w:beforeAutospacing="1" w:after="100" w:afterAutospacing="1" w:line="240" w:lineRule="auto"/>
        <w:rPr>
          <w:rFonts w:ascii="Times New Roman" w:eastAsia="Times New Roman" w:hAnsi="Times New Roman" w:cs="Times New Roman"/>
          <w:sz w:val="24"/>
          <w:szCs w:val="24"/>
          <w:lang w:eastAsia="es-ES"/>
        </w:rPr>
      </w:pPr>
      <w:r w:rsidRPr="00501CE0">
        <w:rPr>
          <w:rFonts w:ascii="Times New Roman" w:eastAsia="Times New Roman" w:hAnsi="Times New Roman" w:cs="Times New Roman"/>
          <w:sz w:val="24"/>
          <w:szCs w:val="24"/>
          <w:lang w:eastAsia="es-ES"/>
        </w:rPr>
        <w:t>La cláusula </w:t>
      </w:r>
      <w:r w:rsidRPr="00501CE0">
        <w:rPr>
          <w:rFonts w:ascii="Times New Roman" w:eastAsia="Times New Roman" w:hAnsi="Times New Roman" w:cs="Times New Roman"/>
          <w:b/>
          <w:bCs/>
          <w:sz w:val="24"/>
          <w:szCs w:val="24"/>
          <w:lang w:eastAsia="es-ES"/>
        </w:rPr>
        <w:t>WHERE</w:t>
      </w:r>
      <w:r w:rsidRPr="00501CE0">
        <w:rPr>
          <w:rFonts w:ascii="Times New Roman" w:eastAsia="Times New Roman" w:hAnsi="Times New Roman" w:cs="Times New Roman"/>
          <w:sz w:val="24"/>
          <w:szCs w:val="24"/>
          <w:lang w:eastAsia="es-ES"/>
        </w:rPr>
        <w:t> se utiliza para filtrar registros.</w:t>
      </w:r>
    </w:p>
    <w:p w:rsidR="00501CE0" w:rsidRPr="00501CE0" w:rsidRDefault="00501CE0" w:rsidP="00501CE0">
      <w:pPr>
        <w:numPr>
          <w:ilvl w:val="0"/>
          <w:numId w:val="40"/>
        </w:numPr>
        <w:pBdr>
          <w:top w:val="single" w:sz="6" w:space="0" w:color="auto"/>
          <w:left w:val="single" w:sz="6" w:space="0" w:color="auto"/>
          <w:bottom w:val="single" w:sz="6" w:space="0" w:color="auto"/>
          <w:right w:val="single" w:sz="6" w:space="0"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3"/>
          <w:szCs w:val="23"/>
          <w:bdr w:val="none" w:sz="0" w:space="0" w:color="auto" w:frame="1"/>
          <w:lang w:eastAsia="es-ES"/>
        </w:rPr>
      </w:pPr>
      <w:r w:rsidRPr="00501CE0">
        <w:rPr>
          <w:rFonts w:ascii="var(--INTERNAL-CODE-font)" w:eastAsia="Times New Roman" w:hAnsi="var(--INTERNAL-CODE-font)" w:cs="Courier New"/>
          <w:color w:val="66D9EF"/>
          <w:sz w:val="23"/>
          <w:szCs w:val="23"/>
          <w:bdr w:val="none" w:sz="0" w:space="0" w:color="auto" w:frame="1"/>
          <w:lang w:eastAsia="es-ES"/>
        </w:rPr>
        <w:t>SELECT</w:t>
      </w:r>
      <w:r w:rsidRPr="00501CE0">
        <w:rPr>
          <w:rFonts w:ascii="var(--INTERNAL-CODE-font)" w:eastAsia="Times New Roman" w:hAnsi="var(--INTERNAL-CODE-font)" w:cs="Courier New"/>
          <w:color w:val="F8F8F2"/>
          <w:sz w:val="23"/>
          <w:szCs w:val="23"/>
          <w:bdr w:val="none" w:sz="0" w:space="0" w:color="auto" w:frame="1"/>
          <w:lang w:eastAsia="es-ES"/>
        </w:rPr>
        <w:t xml:space="preserve">  </w:t>
      </w:r>
    </w:p>
    <w:p w:rsidR="00501CE0" w:rsidRPr="00501CE0" w:rsidRDefault="00501CE0" w:rsidP="00501CE0">
      <w:pPr>
        <w:numPr>
          <w:ilvl w:val="0"/>
          <w:numId w:val="40"/>
        </w:numPr>
        <w:pBdr>
          <w:top w:val="single" w:sz="6" w:space="0" w:color="auto"/>
          <w:left w:val="single" w:sz="6" w:space="0" w:color="auto"/>
          <w:bottom w:val="single" w:sz="6" w:space="0" w:color="auto"/>
          <w:right w:val="single" w:sz="6" w:space="0"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3"/>
          <w:szCs w:val="23"/>
          <w:bdr w:val="none" w:sz="0" w:space="0" w:color="auto" w:frame="1"/>
          <w:lang w:eastAsia="es-ES"/>
        </w:rPr>
      </w:pPr>
      <w:r w:rsidRPr="00501CE0">
        <w:rPr>
          <w:rFonts w:ascii="var(--INTERNAL-CODE-font)" w:eastAsia="Times New Roman" w:hAnsi="var(--INTERNAL-CODE-font)" w:cs="Courier New"/>
          <w:color w:val="F8F8F2"/>
          <w:sz w:val="23"/>
          <w:szCs w:val="23"/>
          <w:bdr w:val="none" w:sz="0" w:space="0" w:color="auto" w:frame="1"/>
          <w:lang w:eastAsia="es-ES"/>
        </w:rPr>
        <w:t>columna_1, columna_2</w:t>
      </w:r>
      <w:proofErr w:type="gramStart"/>
      <w:r w:rsidRPr="00501CE0">
        <w:rPr>
          <w:rFonts w:ascii="var(--INTERNAL-CODE-font)" w:eastAsia="Times New Roman" w:hAnsi="var(--INTERNAL-CODE-font)" w:cs="Courier New"/>
          <w:color w:val="F8F8F2"/>
          <w:sz w:val="23"/>
          <w:szCs w:val="23"/>
          <w:bdr w:val="none" w:sz="0" w:space="0" w:color="auto" w:frame="1"/>
          <w:lang w:eastAsia="es-ES"/>
        </w:rPr>
        <w:t>, ..</w:t>
      </w:r>
      <w:proofErr w:type="gramEnd"/>
      <w:r w:rsidRPr="00501CE0">
        <w:rPr>
          <w:rFonts w:ascii="var(--INTERNAL-CODE-font)" w:eastAsia="Times New Roman" w:hAnsi="var(--INTERNAL-CODE-font)" w:cs="Courier New"/>
          <w:color w:val="F8F8F2"/>
          <w:sz w:val="23"/>
          <w:szCs w:val="23"/>
          <w:bdr w:val="none" w:sz="0" w:space="0" w:color="auto" w:frame="1"/>
          <w:lang w:eastAsia="es-ES"/>
        </w:rPr>
        <w:t xml:space="preserve"> columna_n</w:t>
      </w:r>
    </w:p>
    <w:p w:rsidR="00501CE0" w:rsidRPr="00501CE0" w:rsidRDefault="00501CE0" w:rsidP="00501CE0">
      <w:pPr>
        <w:numPr>
          <w:ilvl w:val="0"/>
          <w:numId w:val="40"/>
        </w:numPr>
        <w:pBdr>
          <w:top w:val="single" w:sz="6" w:space="0" w:color="auto"/>
          <w:left w:val="single" w:sz="6" w:space="0" w:color="auto"/>
          <w:bottom w:val="single" w:sz="6" w:space="0" w:color="auto"/>
          <w:right w:val="single" w:sz="6" w:space="0"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3"/>
          <w:szCs w:val="23"/>
          <w:bdr w:val="none" w:sz="0" w:space="0" w:color="auto" w:frame="1"/>
          <w:lang w:eastAsia="es-ES"/>
        </w:rPr>
      </w:pPr>
      <w:r w:rsidRPr="00501CE0">
        <w:rPr>
          <w:rFonts w:ascii="var(--INTERNAL-CODE-font)" w:eastAsia="Times New Roman" w:hAnsi="var(--INTERNAL-CODE-font)" w:cs="Courier New"/>
          <w:color w:val="66D9EF"/>
          <w:sz w:val="23"/>
          <w:szCs w:val="23"/>
          <w:bdr w:val="none" w:sz="0" w:space="0" w:color="auto" w:frame="1"/>
          <w:lang w:eastAsia="es-ES"/>
        </w:rPr>
        <w:t>FROM</w:t>
      </w:r>
    </w:p>
    <w:p w:rsidR="00501CE0" w:rsidRPr="00501CE0" w:rsidRDefault="00501CE0" w:rsidP="00501CE0">
      <w:pPr>
        <w:numPr>
          <w:ilvl w:val="0"/>
          <w:numId w:val="40"/>
        </w:numPr>
        <w:pBdr>
          <w:top w:val="single" w:sz="6" w:space="0" w:color="auto"/>
          <w:left w:val="single" w:sz="6" w:space="0" w:color="auto"/>
          <w:bottom w:val="single" w:sz="6" w:space="0" w:color="auto"/>
          <w:right w:val="single" w:sz="6" w:space="0"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3"/>
          <w:szCs w:val="23"/>
          <w:bdr w:val="none" w:sz="0" w:space="0" w:color="auto" w:frame="1"/>
          <w:lang w:eastAsia="es-ES"/>
        </w:rPr>
      </w:pPr>
      <w:r w:rsidRPr="00501CE0">
        <w:rPr>
          <w:rFonts w:ascii="var(--INTERNAL-CODE-font)" w:eastAsia="Times New Roman" w:hAnsi="var(--INTERNAL-CODE-font)" w:cs="Courier New"/>
          <w:color w:val="F8F8F2"/>
          <w:sz w:val="23"/>
          <w:szCs w:val="23"/>
          <w:bdr w:val="none" w:sz="0" w:space="0" w:color="auto" w:frame="1"/>
          <w:lang w:eastAsia="es-ES"/>
        </w:rPr>
        <w:t>nombre_tabla</w:t>
      </w:r>
    </w:p>
    <w:p w:rsidR="00501CE0" w:rsidRPr="00501CE0" w:rsidRDefault="00501CE0" w:rsidP="00501CE0">
      <w:pPr>
        <w:numPr>
          <w:ilvl w:val="0"/>
          <w:numId w:val="40"/>
        </w:numPr>
        <w:pBdr>
          <w:top w:val="single" w:sz="6" w:space="0" w:color="auto"/>
          <w:left w:val="single" w:sz="6" w:space="0" w:color="auto"/>
          <w:bottom w:val="single" w:sz="6" w:space="0" w:color="auto"/>
          <w:right w:val="single" w:sz="6" w:space="0"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3"/>
          <w:szCs w:val="23"/>
          <w:bdr w:val="none" w:sz="0" w:space="0" w:color="auto" w:frame="1"/>
          <w:lang w:eastAsia="es-ES"/>
        </w:rPr>
      </w:pPr>
      <w:r w:rsidRPr="00501CE0">
        <w:rPr>
          <w:rFonts w:ascii="var(--INTERNAL-CODE-font)" w:eastAsia="Times New Roman" w:hAnsi="var(--INTERNAL-CODE-font)" w:cs="Courier New"/>
          <w:color w:val="66D9EF"/>
          <w:sz w:val="23"/>
          <w:szCs w:val="23"/>
          <w:bdr w:val="none" w:sz="0" w:space="0" w:color="auto" w:frame="1"/>
          <w:lang w:eastAsia="es-ES"/>
        </w:rPr>
        <w:t>WHERE</w:t>
      </w:r>
    </w:p>
    <w:p w:rsidR="00501CE0" w:rsidRPr="00501CE0" w:rsidRDefault="00501CE0" w:rsidP="00501CE0">
      <w:pPr>
        <w:numPr>
          <w:ilvl w:val="0"/>
          <w:numId w:val="40"/>
        </w:numPr>
        <w:pBdr>
          <w:top w:val="single" w:sz="6" w:space="0" w:color="auto"/>
          <w:left w:val="single" w:sz="6" w:space="0" w:color="auto"/>
          <w:bottom w:val="single" w:sz="6" w:space="0" w:color="auto"/>
          <w:right w:val="single" w:sz="6" w:space="0"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3"/>
          <w:szCs w:val="23"/>
          <w:bdr w:val="none" w:sz="0" w:space="0" w:color="auto" w:frame="1"/>
          <w:lang w:eastAsia="es-ES"/>
        </w:rPr>
      </w:pPr>
      <w:r w:rsidRPr="00501CE0">
        <w:rPr>
          <w:rFonts w:ascii="var(--INTERNAL-CODE-font)" w:eastAsia="Times New Roman" w:hAnsi="var(--INTERNAL-CODE-font)" w:cs="Courier New"/>
          <w:color w:val="F8F8F2"/>
          <w:sz w:val="23"/>
          <w:szCs w:val="23"/>
          <w:bdr w:val="none" w:sz="0" w:space="0" w:color="auto" w:frame="1"/>
          <w:lang w:eastAsia="es-ES"/>
        </w:rPr>
        <w:t xml:space="preserve">condición_1 </w:t>
      </w:r>
      <w:r w:rsidRPr="00501CE0">
        <w:rPr>
          <w:rFonts w:ascii="var(--INTERNAL-CODE-font)" w:eastAsia="Times New Roman" w:hAnsi="var(--INTERNAL-CODE-font)" w:cs="Courier New"/>
          <w:color w:val="66D9EF"/>
          <w:sz w:val="23"/>
          <w:szCs w:val="23"/>
          <w:bdr w:val="none" w:sz="0" w:space="0" w:color="auto" w:frame="1"/>
          <w:lang w:eastAsia="es-ES"/>
        </w:rPr>
        <w:t>AND</w:t>
      </w:r>
      <w:r w:rsidRPr="00501CE0">
        <w:rPr>
          <w:rFonts w:ascii="var(--INTERNAL-CODE-font)" w:eastAsia="Times New Roman" w:hAnsi="var(--INTERNAL-CODE-font)" w:cs="Courier New"/>
          <w:color w:val="F8F8F2"/>
          <w:sz w:val="23"/>
          <w:szCs w:val="23"/>
          <w:bdr w:val="none" w:sz="0" w:space="0" w:color="auto" w:frame="1"/>
          <w:lang w:eastAsia="es-ES"/>
        </w:rPr>
        <w:t xml:space="preserve"> condición_2;</w:t>
      </w:r>
    </w:p>
    <w:p w:rsidR="00501CE0" w:rsidRPr="00501CE0" w:rsidRDefault="00501CE0" w:rsidP="00501CE0">
      <w:pPr>
        <w:numPr>
          <w:ilvl w:val="0"/>
          <w:numId w:val="40"/>
        </w:numPr>
        <w:spacing w:before="100" w:beforeAutospacing="1" w:after="100" w:afterAutospacing="1" w:line="240" w:lineRule="auto"/>
        <w:rPr>
          <w:rFonts w:ascii="Times New Roman" w:eastAsia="Times New Roman" w:hAnsi="Times New Roman" w:cs="Times New Roman"/>
          <w:sz w:val="24"/>
          <w:szCs w:val="24"/>
          <w:lang w:eastAsia="es-ES"/>
        </w:rPr>
      </w:pPr>
      <w:r w:rsidRPr="00501CE0">
        <w:rPr>
          <w:rFonts w:ascii="Times New Roman" w:eastAsia="Times New Roman" w:hAnsi="Times New Roman" w:cs="Times New Roman"/>
          <w:b/>
          <w:bCs/>
          <w:sz w:val="24"/>
          <w:szCs w:val="24"/>
          <w:lang w:eastAsia="es-ES"/>
        </w:rPr>
        <w:t>LIMIT</w:t>
      </w:r>
      <w:r w:rsidRPr="00501CE0">
        <w:rPr>
          <w:rFonts w:ascii="Times New Roman" w:eastAsia="Times New Roman" w:hAnsi="Times New Roman" w:cs="Times New Roman"/>
          <w:sz w:val="24"/>
          <w:szCs w:val="24"/>
          <w:lang w:eastAsia="es-ES"/>
        </w:rPr>
        <w:t>: Se utiliza para limitar el número de registros devueltos por una consulta.</w:t>
      </w:r>
    </w:p>
    <w:p w:rsidR="00501CE0" w:rsidRPr="00501CE0" w:rsidRDefault="00501CE0" w:rsidP="00501CE0">
      <w:pPr>
        <w:numPr>
          <w:ilvl w:val="0"/>
          <w:numId w:val="40"/>
        </w:numPr>
        <w:pBdr>
          <w:top w:val="single" w:sz="6" w:space="0" w:color="auto"/>
          <w:left w:val="single" w:sz="6" w:space="0" w:color="auto"/>
          <w:bottom w:val="single" w:sz="6" w:space="0" w:color="auto"/>
          <w:right w:val="single" w:sz="6" w:space="0"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3"/>
          <w:szCs w:val="23"/>
          <w:bdr w:val="none" w:sz="0" w:space="0" w:color="auto" w:frame="1"/>
          <w:lang w:eastAsia="es-ES"/>
        </w:rPr>
      </w:pPr>
      <w:r w:rsidRPr="00501CE0">
        <w:rPr>
          <w:rFonts w:ascii="var(--INTERNAL-CODE-font)" w:eastAsia="Times New Roman" w:hAnsi="var(--INTERNAL-CODE-font)" w:cs="Courier New"/>
          <w:color w:val="66D9EF"/>
          <w:sz w:val="23"/>
          <w:szCs w:val="23"/>
          <w:bdr w:val="none" w:sz="0" w:space="0" w:color="auto" w:frame="1"/>
          <w:lang w:eastAsia="es-ES"/>
        </w:rPr>
        <w:t>SELECT</w:t>
      </w:r>
      <w:r w:rsidRPr="00501CE0">
        <w:rPr>
          <w:rFonts w:ascii="var(--INTERNAL-CODE-font)" w:eastAsia="Times New Roman" w:hAnsi="var(--INTERNAL-CODE-font)" w:cs="Courier New"/>
          <w:color w:val="F8F8F2"/>
          <w:sz w:val="23"/>
          <w:szCs w:val="23"/>
          <w:bdr w:val="none" w:sz="0" w:space="0" w:color="auto" w:frame="1"/>
          <w:lang w:eastAsia="es-ES"/>
        </w:rPr>
        <w:t xml:space="preserve">  </w:t>
      </w:r>
    </w:p>
    <w:p w:rsidR="00501CE0" w:rsidRPr="00501CE0" w:rsidRDefault="00501CE0" w:rsidP="00501CE0">
      <w:pPr>
        <w:numPr>
          <w:ilvl w:val="0"/>
          <w:numId w:val="40"/>
        </w:numPr>
        <w:pBdr>
          <w:top w:val="single" w:sz="6" w:space="0" w:color="auto"/>
          <w:left w:val="single" w:sz="6" w:space="0" w:color="auto"/>
          <w:bottom w:val="single" w:sz="6" w:space="0" w:color="auto"/>
          <w:right w:val="single" w:sz="6" w:space="0"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3"/>
          <w:szCs w:val="23"/>
          <w:bdr w:val="none" w:sz="0" w:space="0" w:color="auto" w:frame="1"/>
          <w:lang w:eastAsia="es-ES"/>
        </w:rPr>
      </w:pPr>
      <w:r w:rsidRPr="00501CE0">
        <w:rPr>
          <w:rFonts w:ascii="var(--INTERNAL-CODE-font)" w:eastAsia="Times New Roman" w:hAnsi="var(--INTERNAL-CODE-font)" w:cs="Courier New"/>
          <w:color w:val="F8F8F2"/>
          <w:sz w:val="23"/>
          <w:szCs w:val="23"/>
          <w:bdr w:val="none" w:sz="0" w:space="0" w:color="auto" w:frame="1"/>
          <w:lang w:eastAsia="es-ES"/>
        </w:rPr>
        <w:t>columna_1, columna_2</w:t>
      </w:r>
      <w:proofErr w:type="gramStart"/>
      <w:r w:rsidRPr="00501CE0">
        <w:rPr>
          <w:rFonts w:ascii="var(--INTERNAL-CODE-font)" w:eastAsia="Times New Roman" w:hAnsi="var(--INTERNAL-CODE-font)" w:cs="Courier New"/>
          <w:color w:val="F8F8F2"/>
          <w:sz w:val="23"/>
          <w:szCs w:val="23"/>
          <w:bdr w:val="none" w:sz="0" w:space="0" w:color="auto" w:frame="1"/>
          <w:lang w:eastAsia="es-ES"/>
        </w:rPr>
        <w:t>, ..</w:t>
      </w:r>
      <w:proofErr w:type="gramEnd"/>
      <w:r w:rsidRPr="00501CE0">
        <w:rPr>
          <w:rFonts w:ascii="var(--INTERNAL-CODE-font)" w:eastAsia="Times New Roman" w:hAnsi="var(--INTERNAL-CODE-font)" w:cs="Courier New"/>
          <w:color w:val="F8F8F2"/>
          <w:sz w:val="23"/>
          <w:szCs w:val="23"/>
          <w:bdr w:val="none" w:sz="0" w:space="0" w:color="auto" w:frame="1"/>
          <w:lang w:eastAsia="es-ES"/>
        </w:rPr>
        <w:t xml:space="preserve"> columna_n</w:t>
      </w:r>
    </w:p>
    <w:p w:rsidR="00501CE0" w:rsidRPr="00501CE0" w:rsidRDefault="00501CE0" w:rsidP="00501CE0">
      <w:pPr>
        <w:numPr>
          <w:ilvl w:val="0"/>
          <w:numId w:val="40"/>
        </w:numPr>
        <w:pBdr>
          <w:top w:val="single" w:sz="6" w:space="0" w:color="auto"/>
          <w:left w:val="single" w:sz="6" w:space="0" w:color="auto"/>
          <w:bottom w:val="single" w:sz="6" w:space="0" w:color="auto"/>
          <w:right w:val="single" w:sz="6" w:space="0"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3"/>
          <w:szCs w:val="23"/>
          <w:bdr w:val="none" w:sz="0" w:space="0" w:color="auto" w:frame="1"/>
          <w:lang w:eastAsia="es-ES"/>
        </w:rPr>
      </w:pPr>
      <w:r w:rsidRPr="00501CE0">
        <w:rPr>
          <w:rFonts w:ascii="var(--INTERNAL-CODE-font)" w:eastAsia="Times New Roman" w:hAnsi="var(--INTERNAL-CODE-font)" w:cs="Courier New"/>
          <w:color w:val="66D9EF"/>
          <w:sz w:val="23"/>
          <w:szCs w:val="23"/>
          <w:bdr w:val="none" w:sz="0" w:space="0" w:color="auto" w:frame="1"/>
          <w:lang w:eastAsia="es-ES"/>
        </w:rPr>
        <w:t>FROM</w:t>
      </w:r>
    </w:p>
    <w:p w:rsidR="00501CE0" w:rsidRPr="00501CE0" w:rsidRDefault="00501CE0" w:rsidP="00501CE0">
      <w:pPr>
        <w:numPr>
          <w:ilvl w:val="0"/>
          <w:numId w:val="40"/>
        </w:numPr>
        <w:pBdr>
          <w:top w:val="single" w:sz="6" w:space="0" w:color="auto"/>
          <w:left w:val="single" w:sz="6" w:space="0" w:color="auto"/>
          <w:bottom w:val="single" w:sz="6" w:space="0" w:color="auto"/>
          <w:right w:val="single" w:sz="6" w:space="0"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3"/>
          <w:szCs w:val="23"/>
          <w:bdr w:val="none" w:sz="0" w:space="0" w:color="auto" w:frame="1"/>
          <w:lang w:eastAsia="es-ES"/>
        </w:rPr>
      </w:pPr>
      <w:r w:rsidRPr="00501CE0">
        <w:rPr>
          <w:rFonts w:ascii="var(--INTERNAL-CODE-font)" w:eastAsia="Times New Roman" w:hAnsi="var(--INTERNAL-CODE-font)" w:cs="Courier New"/>
          <w:color w:val="F8F8F2"/>
          <w:sz w:val="23"/>
          <w:szCs w:val="23"/>
          <w:bdr w:val="none" w:sz="0" w:space="0" w:color="auto" w:frame="1"/>
          <w:lang w:eastAsia="es-ES"/>
        </w:rPr>
        <w:t>nombre_tabla</w:t>
      </w:r>
    </w:p>
    <w:p w:rsidR="00501CE0" w:rsidRPr="00501CE0" w:rsidRDefault="00501CE0" w:rsidP="00501CE0">
      <w:pPr>
        <w:numPr>
          <w:ilvl w:val="0"/>
          <w:numId w:val="40"/>
        </w:numPr>
        <w:pBdr>
          <w:top w:val="single" w:sz="6" w:space="0" w:color="auto"/>
          <w:left w:val="single" w:sz="6" w:space="0" w:color="auto"/>
          <w:bottom w:val="single" w:sz="6" w:space="0" w:color="auto"/>
          <w:right w:val="single" w:sz="6" w:space="0"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3"/>
          <w:szCs w:val="23"/>
          <w:bdr w:val="none" w:sz="0" w:space="0" w:color="auto" w:frame="1"/>
          <w:lang w:eastAsia="es-ES"/>
        </w:rPr>
      </w:pPr>
      <w:r w:rsidRPr="00501CE0">
        <w:rPr>
          <w:rFonts w:ascii="var(--INTERNAL-CODE-font)" w:eastAsia="Times New Roman" w:hAnsi="var(--INTERNAL-CODE-font)" w:cs="Courier New"/>
          <w:color w:val="66D9EF"/>
          <w:sz w:val="23"/>
          <w:szCs w:val="23"/>
          <w:bdr w:val="none" w:sz="0" w:space="0" w:color="auto" w:frame="1"/>
          <w:lang w:eastAsia="es-ES"/>
        </w:rPr>
        <w:t>LIMIT</w:t>
      </w:r>
      <w:r w:rsidRPr="00501CE0">
        <w:rPr>
          <w:rFonts w:ascii="var(--INTERNAL-CODE-font)" w:eastAsia="Times New Roman" w:hAnsi="var(--INTERNAL-CODE-font)" w:cs="Courier New"/>
          <w:color w:val="F8F8F2"/>
          <w:sz w:val="23"/>
          <w:szCs w:val="23"/>
          <w:bdr w:val="none" w:sz="0" w:space="0" w:color="auto" w:frame="1"/>
          <w:lang w:eastAsia="es-ES"/>
        </w:rPr>
        <w:t xml:space="preserve"> número_de_registros;</w:t>
      </w:r>
    </w:p>
    <w:p w:rsidR="00501CE0" w:rsidRPr="00501CE0" w:rsidRDefault="00501CE0" w:rsidP="00501CE0">
      <w:pPr>
        <w:numPr>
          <w:ilvl w:val="0"/>
          <w:numId w:val="40"/>
        </w:numPr>
        <w:spacing w:before="100" w:beforeAutospacing="1" w:after="100" w:afterAutospacing="1" w:line="240" w:lineRule="auto"/>
        <w:rPr>
          <w:rFonts w:ascii="Times New Roman" w:eastAsia="Times New Roman" w:hAnsi="Times New Roman" w:cs="Times New Roman"/>
          <w:sz w:val="24"/>
          <w:szCs w:val="24"/>
          <w:lang w:eastAsia="es-ES"/>
        </w:rPr>
      </w:pPr>
      <w:r w:rsidRPr="00501CE0">
        <w:rPr>
          <w:rFonts w:ascii="Times New Roman" w:eastAsia="Times New Roman" w:hAnsi="Times New Roman" w:cs="Times New Roman"/>
          <w:b/>
          <w:bCs/>
          <w:sz w:val="24"/>
          <w:szCs w:val="24"/>
          <w:lang w:eastAsia="es-ES"/>
        </w:rPr>
        <w:t>ORDER BY</w:t>
      </w:r>
      <w:r w:rsidRPr="00501CE0">
        <w:rPr>
          <w:rFonts w:ascii="Times New Roman" w:eastAsia="Times New Roman" w:hAnsi="Times New Roman" w:cs="Times New Roman"/>
          <w:sz w:val="24"/>
          <w:szCs w:val="24"/>
          <w:lang w:eastAsia="es-ES"/>
        </w:rPr>
        <w:t>: Se utiliza para ordenar los registros devueltos por una consulta.</w:t>
      </w:r>
    </w:p>
    <w:p w:rsidR="00501CE0" w:rsidRPr="00501CE0" w:rsidRDefault="00501CE0" w:rsidP="00501CE0">
      <w:pPr>
        <w:numPr>
          <w:ilvl w:val="0"/>
          <w:numId w:val="40"/>
        </w:numPr>
        <w:pBdr>
          <w:top w:val="single" w:sz="6" w:space="0" w:color="auto"/>
          <w:left w:val="single" w:sz="6" w:space="0" w:color="auto"/>
          <w:bottom w:val="single" w:sz="6" w:space="0" w:color="auto"/>
          <w:right w:val="single" w:sz="6" w:space="0"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3"/>
          <w:szCs w:val="23"/>
          <w:bdr w:val="none" w:sz="0" w:space="0" w:color="auto" w:frame="1"/>
          <w:lang w:eastAsia="es-ES"/>
        </w:rPr>
      </w:pPr>
      <w:r w:rsidRPr="00501CE0">
        <w:rPr>
          <w:rFonts w:ascii="var(--INTERNAL-CODE-font)" w:eastAsia="Times New Roman" w:hAnsi="var(--INTERNAL-CODE-font)" w:cs="Courier New"/>
          <w:color w:val="F8F8F2"/>
          <w:sz w:val="23"/>
          <w:szCs w:val="23"/>
          <w:bdr w:val="none" w:sz="0" w:space="0" w:color="auto" w:frame="1"/>
          <w:lang w:eastAsia="es-ES"/>
        </w:rPr>
        <w:t xml:space="preserve"> </w:t>
      </w:r>
      <w:r w:rsidRPr="00501CE0">
        <w:rPr>
          <w:rFonts w:ascii="var(--INTERNAL-CODE-font)" w:eastAsia="Times New Roman" w:hAnsi="var(--INTERNAL-CODE-font)" w:cs="Courier New"/>
          <w:color w:val="66D9EF"/>
          <w:sz w:val="23"/>
          <w:szCs w:val="23"/>
          <w:bdr w:val="none" w:sz="0" w:space="0" w:color="auto" w:frame="1"/>
          <w:lang w:eastAsia="es-ES"/>
        </w:rPr>
        <w:t>SELECT</w:t>
      </w:r>
    </w:p>
    <w:p w:rsidR="00501CE0" w:rsidRPr="00501CE0" w:rsidRDefault="00501CE0" w:rsidP="00501CE0">
      <w:pPr>
        <w:numPr>
          <w:ilvl w:val="0"/>
          <w:numId w:val="40"/>
        </w:numPr>
        <w:pBdr>
          <w:top w:val="single" w:sz="6" w:space="0" w:color="auto"/>
          <w:left w:val="single" w:sz="6" w:space="0" w:color="auto"/>
          <w:bottom w:val="single" w:sz="6" w:space="0" w:color="auto"/>
          <w:right w:val="single" w:sz="6" w:space="0"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3"/>
          <w:szCs w:val="23"/>
          <w:bdr w:val="none" w:sz="0" w:space="0" w:color="auto" w:frame="1"/>
          <w:lang w:eastAsia="es-ES"/>
        </w:rPr>
      </w:pPr>
      <w:r w:rsidRPr="00501CE0">
        <w:rPr>
          <w:rFonts w:ascii="var(--INTERNAL-CODE-font)" w:eastAsia="Times New Roman" w:hAnsi="var(--INTERNAL-CODE-font)" w:cs="Courier New"/>
          <w:color w:val="F8F8F2"/>
          <w:sz w:val="23"/>
          <w:szCs w:val="23"/>
          <w:bdr w:val="none" w:sz="0" w:space="0" w:color="auto" w:frame="1"/>
          <w:lang w:eastAsia="es-ES"/>
        </w:rPr>
        <w:t xml:space="preserve"> columna_1, columna_2</w:t>
      </w:r>
      <w:proofErr w:type="gramStart"/>
      <w:r w:rsidRPr="00501CE0">
        <w:rPr>
          <w:rFonts w:ascii="var(--INTERNAL-CODE-font)" w:eastAsia="Times New Roman" w:hAnsi="var(--INTERNAL-CODE-font)" w:cs="Courier New"/>
          <w:color w:val="F8F8F2"/>
          <w:sz w:val="23"/>
          <w:szCs w:val="23"/>
          <w:bdr w:val="none" w:sz="0" w:space="0" w:color="auto" w:frame="1"/>
          <w:lang w:eastAsia="es-ES"/>
        </w:rPr>
        <w:t>, ..</w:t>
      </w:r>
      <w:proofErr w:type="gramEnd"/>
      <w:r w:rsidRPr="00501CE0">
        <w:rPr>
          <w:rFonts w:ascii="var(--INTERNAL-CODE-font)" w:eastAsia="Times New Roman" w:hAnsi="var(--INTERNAL-CODE-font)" w:cs="Courier New"/>
          <w:color w:val="F8F8F2"/>
          <w:sz w:val="23"/>
          <w:szCs w:val="23"/>
          <w:bdr w:val="none" w:sz="0" w:space="0" w:color="auto" w:frame="1"/>
          <w:lang w:eastAsia="es-ES"/>
        </w:rPr>
        <w:t xml:space="preserve"> columna_n</w:t>
      </w:r>
    </w:p>
    <w:p w:rsidR="00501CE0" w:rsidRPr="00501CE0" w:rsidRDefault="00501CE0" w:rsidP="00501CE0">
      <w:pPr>
        <w:numPr>
          <w:ilvl w:val="0"/>
          <w:numId w:val="40"/>
        </w:numPr>
        <w:pBdr>
          <w:top w:val="single" w:sz="6" w:space="0" w:color="auto"/>
          <w:left w:val="single" w:sz="6" w:space="0" w:color="auto"/>
          <w:bottom w:val="single" w:sz="6" w:space="0" w:color="auto"/>
          <w:right w:val="single" w:sz="6" w:space="0"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3"/>
          <w:szCs w:val="23"/>
          <w:bdr w:val="none" w:sz="0" w:space="0" w:color="auto" w:frame="1"/>
          <w:lang w:eastAsia="es-ES"/>
        </w:rPr>
      </w:pPr>
      <w:r w:rsidRPr="00501CE0">
        <w:rPr>
          <w:rFonts w:ascii="var(--INTERNAL-CODE-font)" w:eastAsia="Times New Roman" w:hAnsi="var(--INTERNAL-CODE-font)" w:cs="Courier New"/>
          <w:color w:val="F8F8F2"/>
          <w:sz w:val="23"/>
          <w:szCs w:val="23"/>
          <w:bdr w:val="none" w:sz="0" w:space="0" w:color="auto" w:frame="1"/>
          <w:lang w:eastAsia="es-ES"/>
        </w:rPr>
        <w:t xml:space="preserve"> </w:t>
      </w:r>
      <w:r w:rsidRPr="00501CE0">
        <w:rPr>
          <w:rFonts w:ascii="var(--INTERNAL-CODE-font)" w:eastAsia="Times New Roman" w:hAnsi="var(--INTERNAL-CODE-font)" w:cs="Courier New"/>
          <w:color w:val="66D9EF"/>
          <w:sz w:val="23"/>
          <w:szCs w:val="23"/>
          <w:bdr w:val="none" w:sz="0" w:space="0" w:color="auto" w:frame="1"/>
          <w:lang w:eastAsia="es-ES"/>
        </w:rPr>
        <w:t>FROM</w:t>
      </w:r>
    </w:p>
    <w:p w:rsidR="00501CE0" w:rsidRPr="00501CE0" w:rsidRDefault="00501CE0" w:rsidP="00501CE0">
      <w:pPr>
        <w:numPr>
          <w:ilvl w:val="0"/>
          <w:numId w:val="40"/>
        </w:numPr>
        <w:pBdr>
          <w:top w:val="single" w:sz="6" w:space="0" w:color="auto"/>
          <w:left w:val="single" w:sz="6" w:space="0" w:color="auto"/>
          <w:bottom w:val="single" w:sz="6" w:space="0" w:color="auto"/>
          <w:right w:val="single" w:sz="6" w:space="0"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3"/>
          <w:szCs w:val="23"/>
          <w:bdr w:val="none" w:sz="0" w:space="0" w:color="auto" w:frame="1"/>
          <w:lang w:eastAsia="es-ES"/>
        </w:rPr>
      </w:pPr>
      <w:r w:rsidRPr="00501CE0">
        <w:rPr>
          <w:rFonts w:ascii="var(--INTERNAL-CODE-font)" w:eastAsia="Times New Roman" w:hAnsi="var(--INTERNAL-CODE-font)" w:cs="Courier New"/>
          <w:color w:val="F8F8F2"/>
          <w:sz w:val="23"/>
          <w:szCs w:val="23"/>
          <w:bdr w:val="none" w:sz="0" w:space="0" w:color="auto" w:frame="1"/>
          <w:lang w:eastAsia="es-ES"/>
        </w:rPr>
        <w:t xml:space="preserve"> nombre_tabla</w:t>
      </w:r>
    </w:p>
    <w:p w:rsidR="00501CE0" w:rsidRPr="00501CE0" w:rsidRDefault="00501CE0" w:rsidP="00501CE0">
      <w:pPr>
        <w:numPr>
          <w:ilvl w:val="0"/>
          <w:numId w:val="40"/>
        </w:numPr>
        <w:pBdr>
          <w:top w:val="single" w:sz="6" w:space="0" w:color="auto"/>
          <w:left w:val="single" w:sz="6" w:space="0" w:color="auto"/>
          <w:bottom w:val="single" w:sz="6" w:space="0" w:color="auto"/>
          <w:right w:val="single" w:sz="6" w:space="0"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3"/>
          <w:szCs w:val="23"/>
          <w:bdr w:val="none" w:sz="0" w:space="0" w:color="auto" w:frame="1"/>
          <w:lang w:eastAsia="es-ES"/>
        </w:rPr>
      </w:pPr>
      <w:r w:rsidRPr="00501CE0">
        <w:rPr>
          <w:rFonts w:ascii="var(--INTERNAL-CODE-font)" w:eastAsia="Times New Roman" w:hAnsi="var(--INTERNAL-CODE-font)" w:cs="Courier New"/>
          <w:color w:val="F8F8F2"/>
          <w:sz w:val="23"/>
          <w:szCs w:val="23"/>
          <w:bdr w:val="none" w:sz="0" w:space="0" w:color="auto" w:frame="1"/>
          <w:lang w:eastAsia="es-ES"/>
        </w:rPr>
        <w:t xml:space="preserve"> </w:t>
      </w:r>
      <w:r w:rsidRPr="00501CE0">
        <w:rPr>
          <w:rFonts w:ascii="var(--INTERNAL-CODE-font)" w:eastAsia="Times New Roman" w:hAnsi="var(--INTERNAL-CODE-font)" w:cs="Courier New"/>
          <w:color w:val="66D9EF"/>
          <w:sz w:val="23"/>
          <w:szCs w:val="23"/>
          <w:bdr w:val="none" w:sz="0" w:space="0" w:color="auto" w:frame="1"/>
          <w:lang w:eastAsia="es-ES"/>
        </w:rPr>
        <w:t>ORDER</w:t>
      </w:r>
      <w:r w:rsidRPr="00501CE0">
        <w:rPr>
          <w:rFonts w:ascii="var(--INTERNAL-CODE-font)" w:eastAsia="Times New Roman" w:hAnsi="var(--INTERNAL-CODE-font)" w:cs="Courier New"/>
          <w:color w:val="F8F8F2"/>
          <w:sz w:val="23"/>
          <w:szCs w:val="23"/>
          <w:bdr w:val="none" w:sz="0" w:space="0" w:color="auto" w:frame="1"/>
          <w:lang w:eastAsia="es-ES"/>
        </w:rPr>
        <w:t xml:space="preserve"> </w:t>
      </w:r>
      <w:r w:rsidRPr="00501CE0">
        <w:rPr>
          <w:rFonts w:ascii="var(--INTERNAL-CODE-font)" w:eastAsia="Times New Roman" w:hAnsi="var(--INTERNAL-CODE-font)" w:cs="Courier New"/>
          <w:color w:val="66D9EF"/>
          <w:sz w:val="23"/>
          <w:szCs w:val="23"/>
          <w:bdr w:val="none" w:sz="0" w:space="0" w:color="auto" w:frame="1"/>
          <w:lang w:eastAsia="es-ES"/>
        </w:rPr>
        <w:t>BY</w:t>
      </w:r>
      <w:r w:rsidRPr="00501CE0">
        <w:rPr>
          <w:rFonts w:ascii="var(--INTERNAL-CODE-font)" w:eastAsia="Times New Roman" w:hAnsi="var(--INTERNAL-CODE-font)" w:cs="Courier New"/>
          <w:color w:val="F8F8F2"/>
          <w:sz w:val="23"/>
          <w:szCs w:val="23"/>
          <w:bdr w:val="none" w:sz="0" w:space="0" w:color="auto" w:frame="1"/>
          <w:lang w:eastAsia="es-ES"/>
        </w:rPr>
        <w:t xml:space="preserve"> columna_1 </w:t>
      </w:r>
      <w:r w:rsidRPr="00501CE0">
        <w:rPr>
          <w:rFonts w:ascii="var(--INTERNAL-CODE-font)" w:eastAsia="Times New Roman" w:hAnsi="var(--INTERNAL-CODE-font)" w:cs="Courier New"/>
          <w:color w:val="66D9EF"/>
          <w:sz w:val="23"/>
          <w:szCs w:val="23"/>
          <w:bdr w:val="none" w:sz="0" w:space="0" w:color="auto" w:frame="1"/>
          <w:lang w:eastAsia="es-ES"/>
        </w:rPr>
        <w:t>ASC</w:t>
      </w:r>
      <w:r w:rsidRPr="00501CE0">
        <w:rPr>
          <w:rFonts w:ascii="var(--INTERNAL-CODE-font)" w:eastAsia="Times New Roman" w:hAnsi="var(--INTERNAL-CODE-font)" w:cs="Courier New"/>
          <w:color w:val="F92672"/>
          <w:sz w:val="23"/>
          <w:szCs w:val="23"/>
          <w:bdr w:val="none" w:sz="0" w:space="0" w:color="auto" w:frame="1"/>
          <w:lang w:eastAsia="es-ES"/>
        </w:rPr>
        <w:t>|</w:t>
      </w:r>
      <w:r w:rsidRPr="00501CE0">
        <w:rPr>
          <w:rFonts w:ascii="var(--INTERNAL-CODE-font)" w:eastAsia="Times New Roman" w:hAnsi="var(--INTERNAL-CODE-font)" w:cs="Courier New"/>
          <w:color w:val="66D9EF"/>
          <w:sz w:val="23"/>
          <w:szCs w:val="23"/>
          <w:bdr w:val="none" w:sz="0" w:space="0" w:color="auto" w:frame="1"/>
          <w:lang w:eastAsia="es-ES"/>
        </w:rPr>
        <w:t>DESC</w:t>
      </w:r>
      <w:r w:rsidRPr="00501CE0">
        <w:rPr>
          <w:rFonts w:ascii="var(--INTERNAL-CODE-font)" w:eastAsia="Times New Roman" w:hAnsi="var(--INTERNAL-CODE-font)" w:cs="Courier New"/>
          <w:color w:val="F8F8F2"/>
          <w:sz w:val="23"/>
          <w:szCs w:val="23"/>
          <w:bdr w:val="none" w:sz="0" w:space="0" w:color="auto" w:frame="1"/>
          <w:lang w:eastAsia="es-ES"/>
        </w:rPr>
        <w:t xml:space="preserve">, columna_2 </w:t>
      </w:r>
      <w:r w:rsidRPr="00501CE0">
        <w:rPr>
          <w:rFonts w:ascii="var(--INTERNAL-CODE-font)" w:eastAsia="Times New Roman" w:hAnsi="var(--INTERNAL-CODE-font)" w:cs="Courier New"/>
          <w:color w:val="66D9EF"/>
          <w:sz w:val="23"/>
          <w:szCs w:val="23"/>
          <w:bdr w:val="none" w:sz="0" w:space="0" w:color="auto" w:frame="1"/>
          <w:lang w:eastAsia="es-ES"/>
        </w:rPr>
        <w:t>ASC</w:t>
      </w:r>
      <w:r w:rsidRPr="00501CE0">
        <w:rPr>
          <w:rFonts w:ascii="var(--INTERNAL-CODE-font)" w:eastAsia="Times New Roman" w:hAnsi="var(--INTERNAL-CODE-font)" w:cs="Courier New"/>
          <w:color w:val="F92672"/>
          <w:sz w:val="23"/>
          <w:szCs w:val="23"/>
          <w:bdr w:val="none" w:sz="0" w:space="0" w:color="auto" w:frame="1"/>
          <w:lang w:eastAsia="es-ES"/>
        </w:rPr>
        <w:t>|</w:t>
      </w:r>
      <w:r w:rsidRPr="00501CE0">
        <w:rPr>
          <w:rFonts w:ascii="var(--INTERNAL-CODE-font)" w:eastAsia="Times New Roman" w:hAnsi="var(--INTERNAL-CODE-font)" w:cs="Courier New"/>
          <w:color w:val="66D9EF"/>
          <w:sz w:val="23"/>
          <w:szCs w:val="23"/>
          <w:bdr w:val="none" w:sz="0" w:space="0" w:color="auto" w:frame="1"/>
          <w:lang w:eastAsia="es-ES"/>
        </w:rPr>
        <w:t>DESC</w:t>
      </w:r>
      <w:r w:rsidRPr="00501CE0">
        <w:rPr>
          <w:rFonts w:ascii="var(--INTERNAL-CODE-font)" w:eastAsia="Times New Roman" w:hAnsi="var(--INTERNAL-CODE-font)" w:cs="Courier New"/>
          <w:color w:val="F8F8F2"/>
          <w:sz w:val="23"/>
          <w:szCs w:val="23"/>
          <w:bdr w:val="none" w:sz="0" w:space="0" w:color="auto" w:frame="1"/>
          <w:lang w:eastAsia="es-ES"/>
        </w:rPr>
        <w:t>, ...;</w:t>
      </w:r>
    </w:p>
    <w:p w:rsidR="00501CE0" w:rsidRPr="00501CE0" w:rsidRDefault="00501CE0" w:rsidP="00501CE0">
      <w:pPr>
        <w:numPr>
          <w:ilvl w:val="0"/>
          <w:numId w:val="40"/>
        </w:numPr>
        <w:spacing w:before="100" w:beforeAutospacing="1" w:after="100" w:afterAutospacing="1" w:line="240" w:lineRule="auto"/>
        <w:rPr>
          <w:rFonts w:ascii="Times New Roman" w:eastAsia="Times New Roman" w:hAnsi="Times New Roman" w:cs="Times New Roman"/>
          <w:sz w:val="24"/>
          <w:szCs w:val="24"/>
          <w:lang w:eastAsia="es-ES"/>
        </w:rPr>
      </w:pPr>
      <w:r w:rsidRPr="00501CE0">
        <w:rPr>
          <w:rFonts w:ascii="Times New Roman" w:eastAsia="Times New Roman" w:hAnsi="Times New Roman" w:cs="Times New Roman"/>
          <w:b/>
          <w:bCs/>
          <w:sz w:val="24"/>
          <w:szCs w:val="24"/>
          <w:lang w:eastAsia="es-ES"/>
        </w:rPr>
        <w:t>OFFSET</w:t>
      </w:r>
      <w:r w:rsidRPr="00501CE0">
        <w:rPr>
          <w:rFonts w:ascii="Times New Roman" w:eastAsia="Times New Roman" w:hAnsi="Times New Roman" w:cs="Times New Roman"/>
          <w:sz w:val="24"/>
          <w:szCs w:val="24"/>
          <w:lang w:eastAsia="es-ES"/>
        </w:rPr>
        <w:t>: Se utiliza para </w:t>
      </w:r>
      <w:r w:rsidRPr="00501CE0">
        <w:rPr>
          <w:rFonts w:ascii="Times New Roman" w:eastAsia="Times New Roman" w:hAnsi="Times New Roman" w:cs="Times New Roman"/>
          <w:b/>
          <w:bCs/>
          <w:sz w:val="24"/>
          <w:szCs w:val="24"/>
          <w:lang w:eastAsia="es-ES"/>
        </w:rPr>
        <w:t>omitir un número específico de registros de una consulta</w:t>
      </w:r>
      <w:r w:rsidRPr="00501CE0">
        <w:rPr>
          <w:rFonts w:ascii="Times New Roman" w:eastAsia="Times New Roman" w:hAnsi="Times New Roman" w:cs="Times New Roman"/>
          <w:sz w:val="24"/>
          <w:szCs w:val="24"/>
          <w:lang w:eastAsia="es-ES"/>
        </w:rPr>
        <w:t>.</w:t>
      </w:r>
    </w:p>
    <w:p w:rsidR="00501CE0" w:rsidRPr="00501CE0" w:rsidRDefault="00501CE0" w:rsidP="00501CE0">
      <w:pPr>
        <w:numPr>
          <w:ilvl w:val="0"/>
          <w:numId w:val="40"/>
        </w:numPr>
        <w:pBdr>
          <w:top w:val="single" w:sz="6" w:space="0" w:color="auto"/>
          <w:left w:val="single" w:sz="6" w:space="0" w:color="auto"/>
          <w:bottom w:val="single" w:sz="6" w:space="0" w:color="auto"/>
          <w:right w:val="single" w:sz="6" w:space="0"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3"/>
          <w:szCs w:val="23"/>
          <w:bdr w:val="none" w:sz="0" w:space="0" w:color="auto" w:frame="1"/>
          <w:lang w:eastAsia="es-ES"/>
        </w:rPr>
      </w:pPr>
      <w:r w:rsidRPr="00501CE0">
        <w:rPr>
          <w:rFonts w:ascii="var(--INTERNAL-CODE-font)" w:eastAsia="Times New Roman" w:hAnsi="var(--INTERNAL-CODE-font)" w:cs="Courier New"/>
          <w:color w:val="66D9EF"/>
          <w:sz w:val="23"/>
          <w:szCs w:val="23"/>
          <w:bdr w:val="none" w:sz="0" w:space="0" w:color="auto" w:frame="1"/>
          <w:lang w:eastAsia="es-ES"/>
        </w:rPr>
        <w:t>SELECT</w:t>
      </w:r>
    </w:p>
    <w:p w:rsidR="00501CE0" w:rsidRPr="00501CE0" w:rsidRDefault="00501CE0" w:rsidP="00501CE0">
      <w:pPr>
        <w:numPr>
          <w:ilvl w:val="0"/>
          <w:numId w:val="40"/>
        </w:numPr>
        <w:pBdr>
          <w:top w:val="single" w:sz="6" w:space="0" w:color="auto"/>
          <w:left w:val="single" w:sz="6" w:space="0" w:color="auto"/>
          <w:bottom w:val="single" w:sz="6" w:space="0" w:color="auto"/>
          <w:right w:val="single" w:sz="6" w:space="0"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3"/>
          <w:szCs w:val="23"/>
          <w:bdr w:val="none" w:sz="0" w:space="0" w:color="auto" w:frame="1"/>
          <w:lang w:eastAsia="es-ES"/>
        </w:rPr>
      </w:pPr>
      <w:r w:rsidRPr="00501CE0">
        <w:rPr>
          <w:rFonts w:ascii="var(--INTERNAL-CODE-font)" w:eastAsia="Times New Roman" w:hAnsi="var(--INTERNAL-CODE-font)" w:cs="Courier New"/>
          <w:color w:val="F8F8F2"/>
          <w:sz w:val="23"/>
          <w:szCs w:val="23"/>
          <w:bdr w:val="none" w:sz="0" w:space="0" w:color="auto" w:frame="1"/>
          <w:lang w:eastAsia="es-ES"/>
        </w:rPr>
        <w:t>columna_1, columna_2</w:t>
      </w:r>
      <w:proofErr w:type="gramStart"/>
      <w:r w:rsidRPr="00501CE0">
        <w:rPr>
          <w:rFonts w:ascii="var(--INTERNAL-CODE-font)" w:eastAsia="Times New Roman" w:hAnsi="var(--INTERNAL-CODE-font)" w:cs="Courier New"/>
          <w:color w:val="F8F8F2"/>
          <w:sz w:val="23"/>
          <w:szCs w:val="23"/>
          <w:bdr w:val="none" w:sz="0" w:space="0" w:color="auto" w:frame="1"/>
          <w:lang w:eastAsia="es-ES"/>
        </w:rPr>
        <w:t>, ..</w:t>
      </w:r>
      <w:proofErr w:type="gramEnd"/>
      <w:r w:rsidRPr="00501CE0">
        <w:rPr>
          <w:rFonts w:ascii="var(--INTERNAL-CODE-font)" w:eastAsia="Times New Roman" w:hAnsi="var(--INTERNAL-CODE-font)" w:cs="Courier New"/>
          <w:color w:val="F8F8F2"/>
          <w:sz w:val="23"/>
          <w:szCs w:val="23"/>
          <w:bdr w:val="none" w:sz="0" w:space="0" w:color="auto" w:frame="1"/>
          <w:lang w:eastAsia="es-ES"/>
        </w:rPr>
        <w:t xml:space="preserve"> columna_n</w:t>
      </w:r>
    </w:p>
    <w:p w:rsidR="00501CE0" w:rsidRPr="00501CE0" w:rsidRDefault="00501CE0" w:rsidP="00501CE0">
      <w:pPr>
        <w:numPr>
          <w:ilvl w:val="0"/>
          <w:numId w:val="40"/>
        </w:numPr>
        <w:pBdr>
          <w:top w:val="single" w:sz="6" w:space="0" w:color="auto"/>
          <w:left w:val="single" w:sz="6" w:space="0" w:color="auto"/>
          <w:bottom w:val="single" w:sz="6" w:space="0" w:color="auto"/>
          <w:right w:val="single" w:sz="6" w:space="0"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3"/>
          <w:szCs w:val="23"/>
          <w:bdr w:val="none" w:sz="0" w:space="0" w:color="auto" w:frame="1"/>
          <w:lang w:eastAsia="es-ES"/>
        </w:rPr>
      </w:pPr>
      <w:r w:rsidRPr="00501CE0">
        <w:rPr>
          <w:rFonts w:ascii="var(--INTERNAL-CODE-font)" w:eastAsia="Times New Roman" w:hAnsi="var(--INTERNAL-CODE-font)" w:cs="Courier New"/>
          <w:color w:val="66D9EF"/>
          <w:sz w:val="23"/>
          <w:szCs w:val="23"/>
          <w:bdr w:val="none" w:sz="0" w:space="0" w:color="auto" w:frame="1"/>
          <w:lang w:eastAsia="es-ES"/>
        </w:rPr>
        <w:t>FROM</w:t>
      </w:r>
    </w:p>
    <w:p w:rsidR="00501CE0" w:rsidRPr="00501CE0" w:rsidRDefault="00501CE0" w:rsidP="00501CE0">
      <w:pPr>
        <w:numPr>
          <w:ilvl w:val="0"/>
          <w:numId w:val="40"/>
        </w:numPr>
        <w:pBdr>
          <w:top w:val="single" w:sz="6" w:space="0" w:color="auto"/>
          <w:left w:val="single" w:sz="6" w:space="0" w:color="auto"/>
          <w:bottom w:val="single" w:sz="6" w:space="0" w:color="auto"/>
          <w:right w:val="single" w:sz="6" w:space="0"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3"/>
          <w:szCs w:val="23"/>
          <w:bdr w:val="none" w:sz="0" w:space="0" w:color="auto" w:frame="1"/>
          <w:lang w:eastAsia="es-ES"/>
        </w:rPr>
      </w:pPr>
      <w:r w:rsidRPr="00501CE0">
        <w:rPr>
          <w:rFonts w:ascii="var(--INTERNAL-CODE-font)" w:eastAsia="Times New Roman" w:hAnsi="var(--INTERNAL-CODE-font)" w:cs="Courier New"/>
          <w:color w:val="F8F8F2"/>
          <w:sz w:val="23"/>
          <w:szCs w:val="23"/>
          <w:bdr w:val="none" w:sz="0" w:space="0" w:color="auto" w:frame="1"/>
          <w:lang w:eastAsia="es-ES"/>
        </w:rPr>
        <w:t>nombre_tabla</w:t>
      </w:r>
    </w:p>
    <w:p w:rsidR="00501CE0" w:rsidRPr="00501CE0" w:rsidRDefault="00501CE0" w:rsidP="00501CE0">
      <w:pPr>
        <w:numPr>
          <w:ilvl w:val="0"/>
          <w:numId w:val="40"/>
        </w:numPr>
        <w:pBdr>
          <w:top w:val="single" w:sz="6" w:space="0" w:color="auto"/>
          <w:left w:val="single" w:sz="6" w:space="0" w:color="auto"/>
          <w:bottom w:val="single" w:sz="6" w:space="0" w:color="auto"/>
          <w:right w:val="single" w:sz="6" w:space="0"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3"/>
          <w:szCs w:val="23"/>
          <w:bdr w:val="none" w:sz="0" w:space="0" w:color="auto" w:frame="1"/>
          <w:lang w:eastAsia="es-ES"/>
        </w:rPr>
      </w:pPr>
      <w:r w:rsidRPr="00501CE0">
        <w:rPr>
          <w:rFonts w:ascii="var(--INTERNAL-CODE-font)" w:eastAsia="Times New Roman" w:hAnsi="var(--INTERNAL-CODE-font)" w:cs="Courier New"/>
          <w:color w:val="66D9EF"/>
          <w:sz w:val="23"/>
          <w:szCs w:val="23"/>
          <w:bdr w:val="none" w:sz="0" w:space="0" w:color="auto" w:frame="1"/>
          <w:lang w:eastAsia="es-ES"/>
        </w:rPr>
        <w:t>OFFSET</w:t>
      </w:r>
      <w:r w:rsidRPr="00501CE0">
        <w:rPr>
          <w:rFonts w:ascii="var(--INTERNAL-CODE-font)" w:eastAsia="Times New Roman" w:hAnsi="var(--INTERNAL-CODE-font)" w:cs="Courier New"/>
          <w:color w:val="F8F8F2"/>
          <w:sz w:val="23"/>
          <w:szCs w:val="23"/>
          <w:bdr w:val="none" w:sz="0" w:space="0" w:color="auto" w:frame="1"/>
          <w:lang w:eastAsia="es-ES"/>
        </w:rPr>
        <w:t xml:space="preserve"> número_de_registros;</w:t>
      </w:r>
    </w:p>
    <w:p w:rsidR="00501CE0" w:rsidRPr="00501CE0" w:rsidRDefault="00501CE0" w:rsidP="00501CE0">
      <w:pPr>
        <w:spacing w:before="100" w:beforeAutospacing="1" w:after="100" w:afterAutospacing="1" w:line="240" w:lineRule="auto"/>
        <w:outlineLvl w:val="2"/>
        <w:rPr>
          <w:rFonts w:ascii="Times New Roman" w:eastAsia="Times New Roman" w:hAnsi="Times New Roman" w:cs="Times New Roman"/>
          <w:spacing w:val="-15"/>
          <w:sz w:val="27"/>
          <w:szCs w:val="27"/>
          <w:lang w:eastAsia="es-ES"/>
        </w:rPr>
      </w:pPr>
      <w:r w:rsidRPr="00501CE0">
        <w:rPr>
          <w:rFonts w:ascii="Times New Roman" w:eastAsia="Times New Roman" w:hAnsi="Times New Roman" w:cs="Times New Roman"/>
          <w:spacing w:val="-15"/>
          <w:sz w:val="27"/>
          <w:szCs w:val="27"/>
          <w:lang w:eastAsia="es-ES"/>
        </w:rPr>
        <w:t>6. Modificación de Tablas</w:t>
      </w:r>
    </w:p>
    <w:p w:rsidR="00501CE0" w:rsidRPr="00501CE0" w:rsidRDefault="00501CE0" w:rsidP="00501CE0">
      <w:pPr>
        <w:spacing w:before="100" w:beforeAutospacing="1" w:after="100" w:afterAutospacing="1" w:line="240" w:lineRule="auto"/>
        <w:rPr>
          <w:rFonts w:ascii="Times New Roman" w:eastAsia="Times New Roman" w:hAnsi="Times New Roman" w:cs="Times New Roman"/>
          <w:sz w:val="24"/>
          <w:szCs w:val="24"/>
          <w:lang w:eastAsia="es-ES"/>
        </w:rPr>
      </w:pPr>
      <w:r w:rsidRPr="00501CE0">
        <w:rPr>
          <w:rFonts w:ascii="Times New Roman" w:eastAsia="Times New Roman" w:hAnsi="Times New Roman" w:cs="Times New Roman"/>
          <w:sz w:val="24"/>
          <w:szCs w:val="24"/>
          <w:lang w:eastAsia="es-ES"/>
        </w:rPr>
        <w:t>Es posible modificar la estructura de una tabla existente utilizando la instrucción </w:t>
      </w:r>
      <w:r w:rsidRPr="00501CE0">
        <w:rPr>
          <w:rFonts w:ascii="var(--INTERNAL-CODE-font)" w:eastAsia="Times New Roman" w:hAnsi="var(--INTERNAL-CODE-font)" w:cs="Courier New"/>
          <w:bdr w:val="single" w:sz="6" w:space="0" w:color="auto" w:frame="1"/>
          <w:lang w:eastAsia="es-ES"/>
        </w:rPr>
        <w:t>ALTER TABLE</w:t>
      </w:r>
      <w:r w:rsidRPr="00501CE0">
        <w:rPr>
          <w:rFonts w:ascii="Times New Roman" w:eastAsia="Times New Roman" w:hAnsi="Times New Roman" w:cs="Times New Roman"/>
          <w:sz w:val="24"/>
          <w:szCs w:val="24"/>
          <w:lang w:eastAsia="es-ES"/>
        </w:rPr>
        <w:t>. </w:t>
      </w:r>
      <w:r w:rsidRPr="00501CE0">
        <w:rPr>
          <w:rFonts w:ascii="Times New Roman" w:eastAsia="Times New Roman" w:hAnsi="Times New Roman" w:cs="Times New Roman"/>
          <w:b/>
          <w:bCs/>
          <w:sz w:val="24"/>
          <w:szCs w:val="24"/>
          <w:lang w:eastAsia="es-ES"/>
        </w:rPr>
        <w:t>PostgreSQL admite diversas acciones para realizar con </w:t>
      </w:r>
      <w:r w:rsidRPr="00501CE0">
        <w:rPr>
          <w:rFonts w:ascii="var(--INTERNAL-CODE-font)" w:eastAsia="Times New Roman" w:hAnsi="var(--INTERNAL-CODE-font)" w:cs="Courier New"/>
          <w:b/>
          <w:bCs/>
          <w:bdr w:val="single" w:sz="6" w:space="0" w:color="auto" w:frame="1"/>
          <w:lang w:eastAsia="es-ES"/>
        </w:rPr>
        <w:t>ALTER TABLE</w:t>
      </w:r>
      <w:r w:rsidRPr="00501CE0">
        <w:rPr>
          <w:rFonts w:ascii="Times New Roman" w:eastAsia="Times New Roman" w:hAnsi="Times New Roman" w:cs="Times New Roman"/>
          <w:sz w:val="24"/>
          <w:szCs w:val="24"/>
          <w:lang w:eastAsia="es-ES"/>
        </w:rPr>
        <w:t>, que se enumeran a continuación:</w:t>
      </w:r>
    </w:p>
    <w:p w:rsidR="00501CE0" w:rsidRPr="00501CE0" w:rsidRDefault="00501CE0" w:rsidP="00501CE0">
      <w:pPr>
        <w:numPr>
          <w:ilvl w:val="0"/>
          <w:numId w:val="41"/>
        </w:numPr>
        <w:spacing w:before="100" w:beforeAutospacing="1" w:after="100" w:afterAutospacing="1" w:line="240" w:lineRule="auto"/>
        <w:rPr>
          <w:rFonts w:ascii="Times New Roman" w:eastAsia="Times New Roman" w:hAnsi="Times New Roman" w:cs="Times New Roman"/>
          <w:sz w:val="24"/>
          <w:szCs w:val="24"/>
          <w:lang w:eastAsia="es-ES"/>
        </w:rPr>
      </w:pPr>
      <w:r w:rsidRPr="00501CE0">
        <w:rPr>
          <w:rFonts w:ascii="Times New Roman" w:eastAsia="Times New Roman" w:hAnsi="Times New Roman" w:cs="Times New Roman"/>
          <w:b/>
          <w:bCs/>
          <w:sz w:val="24"/>
          <w:szCs w:val="24"/>
          <w:lang w:eastAsia="es-ES"/>
        </w:rPr>
        <w:t>Agregar una columna a una tabla existente</w:t>
      </w:r>
      <w:r w:rsidRPr="00501CE0">
        <w:rPr>
          <w:rFonts w:ascii="Times New Roman" w:eastAsia="Times New Roman" w:hAnsi="Times New Roman" w:cs="Times New Roman"/>
          <w:sz w:val="24"/>
          <w:szCs w:val="24"/>
          <w:lang w:eastAsia="es-ES"/>
        </w:rPr>
        <w:t>:</w:t>
      </w:r>
    </w:p>
    <w:p w:rsidR="00501CE0" w:rsidRPr="00501CE0" w:rsidRDefault="00501CE0" w:rsidP="00501CE0">
      <w:pPr>
        <w:numPr>
          <w:ilvl w:val="0"/>
          <w:numId w:val="41"/>
        </w:numPr>
        <w:pBdr>
          <w:top w:val="single" w:sz="6" w:space="0" w:color="auto"/>
          <w:left w:val="single" w:sz="6" w:space="0" w:color="auto"/>
          <w:bottom w:val="single" w:sz="6" w:space="0" w:color="auto"/>
          <w:right w:val="single" w:sz="6" w:space="0"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3"/>
          <w:szCs w:val="23"/>
          <w:bdr w:val="none" w:sz="0" w:space="0" w:color="auto" w:frame="1"/>
          <w:lang w:eastAsia="es-ES"/>
        </w:rPr>
      </w:pPr>
      <w:r w:rsidRPr="00501CE0">
        <w:rPr>
          <w:rFonts w:ascii="var(--INTERNAL-CODE-font)" w:eastAsia="Times New Roman" w:hAnsi="var(--INTERNAL-CODE-font)" w:cs="Courier New"/>
          <w:color w:val="66D9EF"/>
          <w:sz w:val="23"/>
          <w:szCs w:val="23"/>
          <w:bdr w:val="none" w:sz="0" w:space="0" w:color="auto" w:frame="1"/>
          <w:lang w:eastAsia="es-ES"/>
        </w:rPr>
        <w:t>ALTER</w:t>
      </w:r>
      <w:r w:rsidRPr="00501CE0">
        <w:rPr>
          <w:rFonts w:ascii="var(--INTERNAL-CODE-font)" w:eastAsia="Times New Roman" w:hAnsi="var(--INTERNAL-CODE-font)" w:cs="Courier New"/>
          <w:color w:val="F8F8F2"/>
          <w:sz w:val="23"/>
          <w:szCs w:val="23"/>
          <w:bdr w:val="none" w:sz="0" w:space="0" w:color="auto" w:frame="1"/>
          <w:lang w:eastAsia="es-ES"/>
        </w:rPr>
        <w:t xml:space="preserve"> </w:t>
      </w:r>
      <w:r w:rsidRPr="00501CE0">
        <w:rPr>
          <w:rFonts w:ascii="var(--INTERNAL-CODE-font)" w:eastAsia="Times New Roman" w:hAnsi="var(--INTERNAL-CODE-font)" w:cs="Courier New"/>
          <w:color w:val="66D9EF"/>
          <w:sz w:val="23"/>
          <w:szCs w:val="23"/>
          <w:bdr w:val="none" w:sz="0" w:space="0" w:color="auto" w:frame="1"/>
          <w:lang w:eastAsia="es-ES"/>
        </w:rPr>
        <w:t>TABLE</w:t>
      </w:r>
      <w:r w:rsidRPr="00501CE0">
        <w:rPr>
          <w:rFonts w:ascii="var(--INTERNAL-CODE-font)" w:eastAsia="Times New Roman" w:hAnsi="var(--INTERNAL-CODE-font)" w:cs="Courier New"/>
          <w:color w:val="F8F8F2"/>
          <w:sz w:val="23"/>
          <w:szCs w:val="23"/>
          <w:bdr w:val="none" w:sz="0" w:space="0" w:color="auto" w:frame="1"/>
          <w:lang w:eastAsia="es-ES"/>
        </w:rPr>
        <w:t xml:space="preserve"> nombre_tabla </w:t>
      </w:r>
      <w:r w:rsidRPr="00501CE0">
        <w:rPr>
          <w:rFonts w:ascii="var(--INTERNAL-CODE-font)" w:eastAsia="Times New Roman" w:hAnsi="var(--INTERNAL-CODE-font)" w:cs="Courier New"/>
          <w:color w:val="66D9EF"/>
          <w:sz w:val="23"/>
          <w:szCs w:val="23"/>
          <w:bdr w:val="none" w:sz="0" w:space="0" w:color="auto" w:frame="1"/>
          <w:lang w:eastAsia="es-ES"/>
        </w:rPr>
        <w:t>ADD</w:t>
      </w:r>
      <w:r w:rsidRPr="00501CE0">
        <w:rPr>
          <w:rFonts w:ascii="var(--INTERNAL-CODE-font)" w:eastAsia="Times New Roman" w:hAnsi="var(--INTERNAL-CODE-font)" w:cs="Courier New"/>
          <w:color w:val="F8F8F2"/>
          <w:sz w:val="23"/>
          <w:szCs w:val="23"/>
          <w:bdr w:val="none" w:sz="0" w:space="0" w:color="auto" w:frame="1"/>
          <w:lang w:eastAsia="es-ES"/>
        </w:rPr>
        <w:t xml:space="preserve"> </w:t>
      </w:r>
      <w:r w:rsidRPr="00501CE0">
        <w:rPr>
          <w:rFonts w:ascii="var(--INTERNAL-CODE-font)" w:eastAsia="Times New Roman" w:hAnsi="var(--INTERNAL-CODE-font)" w:cs="Courier New"/>
          <w:color w:val="66D9EF"/>
          <w:sz w:val="23"/>
          <w:szCs w:val="23"/>
          <w:bdr w:val="none" w:sz="0" w:space="0" w:color="auto" w:frame="1"/>
          <w:lang w:eastAsia="es-ES"/>
        </w:rPr>
        <w:t>COLUMN</w:t>
      </w:r>
      <w:r w:rsidRPr="00501CE0">
        <w:rPr>
          <w:rFonts w:ascii="var(--INTERNAL-CODE-font)" w:eastAsia="Times New Roman" w:hAnsi="var(--INTERNAL-CODE-font)" w:cs="Courier New"/>
          <w:color w:val="F8F8F2"/>
          <w:sz w:val="23"/>
          <w:szCs w:val="23"/>
          <w:bdr w:val="none" w:sz="0" w:space="0" w:color="auto" w:frame="1"/>
          <w:lang w:eastAsia="es-ES"/>
        </w:rPr>
        <w:t xml:space="preserve"> nuevo_nombre_columna TIPO;</w:t>
      </w:r>
    </w:p>
    <w:p w:rsidR="00501CE0" w:rsidRPr="00501CE0" w:rsidRDefault="00501CE0" w:rsidP="00501CE0">
      <w:pPr>
        <w:numPr>
          <w:ilvl w:val="0"/>
          <w:numId w:val="41"/>
        </w:numPr>
        <w:spacing w:before="100" w:beforeAutospacing="1" w:after="100" w:afterAutospacing="1" w:line="240" w:lineRule="auto"/>
        <w:rPr>
          <w:rFonts w:ascii="Times New Roman" w:eastAsia="Times New Roman" w:hAnsi="Times New Roman" w:cs="Times New Roman"/>
          <w:sz w:val="24"/>
          <w:szCs w:val="24"/>
          <w:lang w:eastAsia="es-ES"/>
        </w:rPr>
      </w:pPr>
      <w:r w:rsidRPr="00501CE0">
        <w:rPr>
          <w:rFonts w:ascii="Times New Roman" w:eastAsia="Times New Roman" w:hAnsi="Times New Roman" w:cs="Times New Roman"/>
          <w:b/>
          <w:bCs/>
          <w:sz w:val="24"/>
          <w:szCs w:val="24"/>
          <w:lang w:eastAsia="es-ES"/>
        </w:rPr>
        <w:t>Eliminar una columna de una tabla existente</w:t>
      </w:r>
      <w:r w:rsidRPr="00501CE0">
        <w:rPr>
          <w:rFonts w:ascii="Times New Roman" w:eastAsia="Times New Roman" w:hAnsi="Times New Roman" w:cs="Times New Roman"/>
          <w:sz w:val="24"/>
          <w:szCs w:val="24"/>
          <w:lang w:eastAsia="es-ES"/>
        </w:rPr>
        <w:t>:</w:t>
      </w:r>
    </w:p>
    <w:p w:rsidR="00501CE0" w:rsidRPr="00501CE0" w:rsidRDefault="00501CE0" w:rsidP="00501CE0">
      <w:pPr>
        <w:numPr>
          <w:ilvl w:val="0"/>
          <w:numId w:val="41"/>
        </w:numPr>
        <w:pBdr>
          <w:top w:val="single" w:sz="6" w:space="0" w:color="auto"/>
          <w:left w:val="single" w:sz="6" w:space="0" w:color="auto"/>
          <w:bottom w:val="single" w:sz="6" w:space="0" w:color="auto"/>
          <w:right w:val="single" w:sz="6" w:space="0"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3"/>
          <w:szCs w:val="23"/>
          <w:bdr w:val="none" w:sz="0" w:space="0" w:color="auto" w:frame="1"/>
          <w:lang w:eastAsia="es-ES"/>
        </w:rPr>
      </w:pPr>
      <w:r w:rsidRPr="00501CE0">
        <w:rPr>
          <w:rFonts w:ascii="var(--INTERNAL-CODE-font)" w:eastAsia="Times New Roman" w:hAnsi="var(--INTERNAL-CODE-font)" w:cs="Courier New"/>
          <w:color w:val="66D9EF"/>
          <w:sz w:val="23"/>
          <w:szCs w:val="23"/>
          <w:bdr w:val="none" w:sz="0" w:space="0" w:color="auto" w:frame="1"/>
          <w:lang w:eastAsia="es-ES"/>
        </w:rPr>
        <w:t>ALTER</w:t>
      </w:r>
      <w:r w:rsidRPr="00501CE0">
        <w:rPr>
          <w:rFonts w:ascii="var(--INTERNAL-CODE-font)" w:eastAsia="Times New Roman" w:hAnsi="var(--INTERNAL-CODE-font)" w:cs="Courier New"/>
          <w:color w:val="F8F8F2"/>
          <w:sz w:val="23"/>
          <w:szCs w:val="23"/>
          <w:bdr w:val="none" w:sz="0" w:space="0" w:color="auto" w:frame="1"/>
          <w:lang w:eastAsia="es-ES"/>
        </w:rPr>
        <w:t xml:space="preserve"> </w:t>
      </w:r>
      <w:r w:rsidRPr="00501CE0">
        <w:rPr>
          <w:rFonts w:ascii="var(--INTERNAL-CODE-font)" w:eastAsia="Times New Roman" w:hAnsi="var(--INTERNAL-CODE-font)" w:cs="Courier New"/>
          <w:color w:val="66D9EF"/>
          <w:sz w:val="23"/>
          <w:szCs w:val="23"/>
          <w:bdr w:val="none" w:sz="0" w:space="0" w:color="auto" w:frame="1"/>
          <w:lang w:eastAsia="es-ES"/>
        </w:rPr>
        <w:t>TABLE</w:t>
      </w:r>
      <w:r w:rsidRPr="00501CE0">
        <w:rPr>
          <w:rFonts w:ascii="var(--INTERNAL-CODE-font)" w:eastAsia="Times New Roman" w:hAnsi="var(--INTERNAL-CODE-font)" w:cs="Courier New"/>
          <w:color w:val="F8F8F2"/>
          <w:sz w:val="23"/>
          <w:szCs w:val="23"/>
          <w:bdr w:val="none" w:sz="0" w:space="0" w:color="auto" w:frame="1"/>
          <w:lang w:eastAsia="es-ES"/>
        </w:rPr>
        <w:t xml:space="preserve"> nombre_tabla </w:t>
      </w:r>
      <w:r w:rsidRPr="00501CE0">
        <w:rPr>
          <w:rFonts w:ascii="var(--INTERNAL-CODE-font)" w:eastAsia="Times New Roman" w:hAnsi="var(--INTERNAL-CODE-font)" w:cs="Courier New"/>
          <w:color w:val="66D9EF"/>
          <w:sz w:val="23"/>
          <w:szCs w:val="23"/>
          <w:bdr w:val="none" w:sz="0" w:space="0" w:color="auto" w:frame="1"/>
          <w:lang w:eastAsia="es-ES"/>
        </w:rPr>
        <w:t>DROP</w:t>
      </w:r>
      <w:r w:rsidRPr="00501CE0">
        <w:rPr>
          <w:rFonts w:ascii="var(--INTERNAL-CODE-font)" w:eastAsia="Times New Roman" w:hAnsi="var(--INTERNAL-CODE-font)" w:cs="Courier New"/>
          <w:color w:val="F8F8F2"/>
          <w:sz w:val="23"/>
          <w:szCs w:val="23"/>
          <w:bdr w:val="none" w:sz="0" w:space="0" w:color="auto" w:frame="1"/>
          <w:lang w:eastAsia="es-ES"/>
        </w:rPr>
        <w:t xml:space="preserve"> </w:t>
      </w:r>
      <w:r w:rsidRPr="00501CE0">
        <w:rPr>
          <w:rFonts w:ascii="var(--INTERNAL-CODE-font)" w:eastAsia="Times New Roman" w:hAnsi="var(--INTERNAL-CODE-font)" w:cs="Courier New"/>
          <w:color w:val="66D9EF"/>
          <w:sz w:val="23"/>
          <w:szCs w:val="23"/>
          <w:bdr w:val="none" w:sz="0" w:space="0" w:color="auto" w:frame="1"/>
          <w:lang w:eastAsia="es-ES"/>
        </w:rPr>
        <w:t>COLUMN</w:t>
      </w:r>
      <w:r w:rsidRPr="00501CE0">
        <w:rPr>
          <w:rFonts w:ascii="var(--INTERNAL-CODE-font)" w:eastAsia="Times New Roman" w:hAnsi="var(--INTERNAL-CODE-font)" w:cs="Courier New"/>
          <w:color w:val="F8F8F2"/>
          <w:sz w:val="23"/>
          <w:szCs w:val="23"/>
          <w:bdr w:val="none" w:sz="0" w:space="0" w:color="auto" w:frame="1"/>
          <w:lang w:eastAsia="es-ES"/>
        </w:rPr>
        <w:t xml:space="preserve"> nombre_columna;</w:t>
      </w:r>
    </w:p>
    <w:p w:rsidR="00501CE0" w:rsidRPr="00501CE0" w:rsidRDefault="00501CE0" w:rsidP="00501CE0">
      <w:pPr>
        <w:numPr>
          <w:ilvl w:val="0"/>
          <w:numId w:val="41"/>
        </w:numPr>
        <w:spacing w:before="100" w:beforeAutospacing="1" w:after="100" w:afterAutospacing="1" w:line="240" w:lineRule="auto"/>
        <w:rPr>
          <w:rFonts w:ascii="Times New Roman" w:eastAsia="Times New Roman" w:hAnsi="Times New Roman" w:cs="Times New Roman"/>
          <w:sz w:val="24"/>
          <w:szCs w:val="24"/>
          <w:lang w:eastAsia="es-ES"/>
        </w:rPr>
      </w:pPr>
      <w:r w:rsidRPr="00501CE0">
        <w:rPr>
          <w:rFonts w:ascii="Times New Roman" w:eastAsia="Times New Roman" w:hAnsi="Times New Roman" w:cs="Times New Roman"/>
          <w:b/>
          <w:bCs/>
          <w:sz w:val="24"/>
          <w:szCs w:val="24"/>
          <w:lang w:eastAsia="es-ES"/>
        </w:rPr>
        <w:t>Renombrar una columna de una tabla existente</w:t>
      </w:r>
      <w:r w:rsidRPr="00501CE0">
        <w:rPr>
          <w:rFonts w:ascii="Times New Roman" w:eastAsia="Times New Roman" w:hAnsi="Times New Roman" w:cs="Times New Roman"/>
          <w:sz w:val="24"/>
          <w:szCs w:val="24"/>
          <w:lang w:eastAsia="es-ES"/>
        </w:rPr>
        <w:t>:</w:t>
      </w:r>
    </w:p>
    <w:p w:rsidR="00501CE0" w:rsidRPr="00501CE0" w:rsidRDefault="00501CE0" w:rsidP="00501CE0">
      <w:pPr>
        <w:numPr>
          <w:ilvl w:val="0"/>
          <w:numId w:val="41"/>
        </w:numPr>
        <w:pBdr>
          <w:top w:val="single" w:sz="6" w:space="0" w:color="auto"/>
          <w:left w:val="single" w:sz="6" w:space="0" w:color="auto"/>
          <w:bottom w:val="single" w:sz="6" w:space="0" w:color="auto"/>
          <w:right w:val="single" w:sz="6" w:space="0"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3"/>
          <w:szCs w:val="23"/>
          <w:bdr w:val="none" w:sz="0" w:space="0" w:color="auto" w:frame="1"/>
          <w:lang w:eastAsia="es-ES"/>
        </w:rPr>
      </w:pPr>
      <w:r w:rsidRPr="00501CE0">
        <w:rPr>
          <w:rFonts w:ascii="var(--INTERNAL-CODE-font)" w:eastAsia="Times New Roman" w:hAnsi="var(--INTERNAL-CODE-font)" w:cs="Courier New"/>
          <w:color w:val="66D9EF"/>
          <w:sz w:val="23"/>
          <w:szCs w:val="23"/>
          <w:bdr w:val="none" w:sz="0" w:space="0" w:color="auto" w:frame="1"/>
          <w:lang w:eastAsia="es-ES"/>
        </w:rPr>
        <w:t>ALTER</w:t>
      </w:r>
      <w:r w:rsidRPr="00501CE0">
        <w:rPr>
          <w:rFonts w:ascii="var(--INTERNAL-CODE-font)" w:eastAsia="Times New Roman" w:hAnsi="var(--INTERNAL-CODE-font)" w:cs="Courier New"/>
          <w:color w:val="F8F8F2"/>
          <w:sz w:val="23"/>
          <w:szCs w:val="23"/>
          <w:bdr w:val="none" w:sz="0" w:space="0" w:color="auto" w:frame="1"/>
          <w:lang w:eastAsia="es-ES"/>
        </w:rPr>
        <w:t xml:space="preserve"> </w:t>
      </w:r>
      <w:r w:rsidRPr="00501CE0">
        <w:rPr>
          <w:rFonts w:ascii="var(--INTERNAL-CODE-font)" w:eastAsia="Times New Roman" w:hAnsi="var(--INTERNAL-CODE-font)" w:cs="Courier New"/>
          <w:color w:val="66D9EF"/>
          <w:sz w:val="23"/>
          <w:szCs w:val="23"/>
          <w:bdr w:val="none" w:sz="0" w:space="0" w:color="auto" w:frame="1"/>
          <w:lang w:eastAsia="es-ES"/>
        </w:rPr>
        <w:t>TABLE</w:t>
      </w:r>
      <w:r w:rsidRPr="00501CE0">
        <w:rPr>
          <w:rFonts w:ascii="var(--INTERNAL-CODE-font)" w:eastAsia="Times New Roman" w:hAnsi="var(--INTERNAL-CODE-font)" w:cs="Courier New"/>
          <w:color w:val="F8F8F2"/>
          <w:sz w:val="23"/>
          <w:szCs w:val="23"/>
          <w:bdr w:val="none" w:sz="0" w:space="0" w:color="auto" w:frame="1"/>
          <w:lang w:eastAsia="es-ES"/>
        </w:rPr>
        <w:t xml:space="preserve"> nombre_tabla </w:t>
      </w:r>
      <w:r w:rsidRPr="00501CE0">
        <w:rPr>
          <w:rFonts w:ascii="var(--INTERNAL-CODE-font)" w:eastAsia="Times New Roman" w:hAnsi="var(--INTERNAL-CODE-font)" w:cs="Courier New"/>
          <w:color w:val="66D9EF"/>
          <w:sz w:val="23"/>
          <w:szCs w:val="23"/>
          <w:bdr w:val="none" w:sz="0" w:space="0" w:color="auto" w:frame="1"/>
          <w:lang w:eastAsia="es-ES"/>
        </w:rPr>
        <w:t>RENAME</w:t>
      </w:r>
      <w:r w:rsidRPr="00501CE0">
        <w:rPr>
          <w:rFonts w:ascii="var(--INTERNAL-CODE-font)" w:eastAsia="Times New Roman" w:hAnsi="var(--INTERNAL-CODE-font)" w:cs="Courier New"/>
          <w:color w:val="F8F8F2"/>
          <w:sz w:val="23"/>
          <w:szCs w:val="23"/>
          <w:bdr w:val="none" w:sz="0" w:space="0" w:color="auto" w:frame="1"/>
          <w:lang w:eastAsia="es-ES"/>
        </w:rPr>
        <w:t xml:space="preserve"> </w:t>
      </w:r>
      <w:r w:rsidRPr="00501CE0">
        <w:rPr>
          <w:rFonts w:ascii="var(--INTERNAL-CODE-font)" w:eastAsia="Times New Roman" w:hAnsi="var(--INTERNAL-CODE-font)" w:cs="Courier New"/>
          <w:color w:val="66D9EF"/>
          <w:sz w:val="23"/>
          <w:szCs w:val="23"/>
          <w:bdr w:val="none" w:sz="0" w:space="0" w:color="auto" w:frame="1"/>
          <w:lang w:eastAsia="es-ES"/>
        </w:rPr>
        <w:t>COLUMN</w:t>
      </w:r>
      <w:r w:rsidRPr="00501CE0">
        <w:rPr>
          <w:rFonts w:ascii="var(--INTERNAL-CODE-font)" w:eastAsia="Times New Roman" w:hAnsi="var(--INTERNAL-CODE-font)" w:cs="Courier New"/>
          <w:color w:val="F8F8F2"/>
          <w:sz w:val="23"/>
          <w:szCs w:val="23"/>
          <w:bdr w:val="none" w:sz="0" w:space="0" w:color="auto" w:frame="1"/>
          <w:lang w:eastAsia="es-ES"/>
        </w:rPr>
        <w:t xml:space="preserve"> nombre_columna </w:t>
      </w:r>
      <w:r w:rsidRPr="00501CE0">
        <w:rPr>
          <w:rFonts w:ascii="var(--INTERNAL-CODE-font)" w:eastAsia="Times New Roman" w:hAnsi="var(--INTERNAL-CODE-font)" w:cs="Courier New"/>
          <w:color w:val="66D9EF"/>
          <w:sz w:val="23"/>
          <w:szCs w:val="23"/>
          <w:bdr w:val="none" w:sz="0" w:space="0" w:color="auto" w:frame="1"/>
          <w:lang w:eastAsia="es-ES"/>
        </w:rPr>
        <w:t>TO</w:t>
      </w:r>
      <w:r w:rsidRPr="00501CE0">
        <w:rPr>
          <w:rFonts w:ascii="var(--INTERNAL-CODE-font)" w:eastAsia="Times New Roman" w:hAnsi="var(--INTERNAL-CODE-font)" w:cs="Courier New"/>
          <w:color w:val="F8F8F2"/>
          <w:sz w:val="23"/>
          <w:szCs w:val="23"/>
          <w:bdr w:val="none" w:sz="0" w:space="0" w:color="auto" w:frame="1"/>
          <w:lang w:eastAsia="es-ES"/>
        </w:rPr>
        <w:t xml:space="preserve"> nuevo_nombre_columna;</w:t>
      </w:r>
    </w:p>
    <w:p w:rsidR="00501CE0" w:rsidRPr="00501CE0" w:rsidRDefault="00501CE0" w:rsidP="00501CE0">
      <w:pPr>
        <w:numPr>
          <w:ilvl w:val="0"/>
          <w:numId w:val="41"/>
        </w:numPr>
        <w:spacing w:before="100" w:beforeAutospacing="1" w:after="100" w:afterAutospacing="1" w:line="240" w:lineRule="auto"/>
        <w:rPr>
          <w:rFonts w:ascii="Times New Roman" w:eastAsia="Times New Roman" w:hAnsi="Times New Roman" w:cs="Times New Roman"/>
          <w:sz w:val="24"/>
          <w:szCs w:val="24"/>
          <w:lang w:eastAsia="es-ES"/>
        </w:rPr>
      </w:pPr>
      <w:r w:rsidRPr="00501CE0">
        <w:rPr>
          <w:rFonts w:ascii="Times New Roman" w:eastAsia="Times New Roman" w:hAnsi="Times New Roman" w:cs="Times New Roman"/>
          <w:b/>
          <w:bCs/>
          <w:sz w:val="24"/>
          <w:szCs w:val="24"/>
          <w:lang w:eastAsia="es-ES"/>
        </w:rPr>
        <w:t>Cambiar el nombre de una columna de una tabla existente</w:t>
      </w:r>
      <w:r w:rsidRPr="00501CE0">
        <w:rPr>
          <w:rFonts w:ascii="Times New Roman" w:eastAsia="Times New Roman" w:hAnsi="Times New Roman" w:cs="Times New Roman"/>
          <w:sz w:val="24"/>
          <w:szCs w:val="24"/>
          <w:lang w:eastAsia="es-ES"/>
        </w:rPr>
        <w:t>:</w:t>
      </w:r>
    </w:p>
    <w:p w:rsidR="00501CE0" w:rsidRPr="00501CE0" w:rsidRDefault="00501CE0" w:rsidP="00501CE0">
      <w:pPr>
        <w:numPr>
          <w:ilvl w:val="0"/>
          <w:numId w:val="41"/>
        </w:numPr>
        <w:pBdr>
          <w:top w:val="single" w:sz="6" w:space="0" w:color="auto"/>
          <w:left w:val="single" w:sz="6" w:space="0" w:color="auto"/>
          <w:bottom w:val="single" w:sz="6" w:space="0" w:color="auto"/>
          <w:right w:val="single" w:sz="6" w:space="0"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3"/>
          <w:szCs w:val="23"/>
          <w:bdr w:val="none" w:sz="0" w:space="0" w:color="auto" w:frame="1"/>
          <w:lang w:eastAsia="es-ES"/>
        </w:rPr>
      </w:pPr>
      <w:r w:rsidRPr="00501CE0">
        <w:rPr>
          <w:rFonts w:ascii="var(--INTERNAL-CODE-font)" w:eastAsia="Times New Roman" w:hAnsi="var(--INTERNAL-CODE-font)" w:cs="Courier New"/>
          <w:color w:val="66D9EF"/>
          <w:sz w:val="23"/>
          <w:szCs w:val="23"/>
          <w:bdr w:val="none" w:sz="0" w:space="0" w:color="auto" w:frame="1"/>
          <w:lang w:eastAsia="es-ES"/>
        </w:rPr>
        <w:t>ALTER</w:t>
      </w:r>
      <w:r w:rsidRPr="00501CE0">
        <w:rPr>
          <w:rFonts w:ascii="var(--INTERNAL-CODE-font)" w:eastAsia="Times New Roman" w:hAnsi="var(--INTERNAL-CODE-font)" w:cs="Courier New"/>
          <w:color w:val="F8F8F2"/>
          <w:sz w:val="23"/>
          <w:szCs w:val="23"/>
          <w:bdr w:val="none" w:sz="0" w:space="0" w:color="auto" w:frame="1"/>
          <w:lang w:eastAsia="es-ES"/>
        </w:rPr>
        <w:t xml:space="preserve"> </w:t>
      </w:r>
      <w:r w:rsidRPr="00501CE0">
        <w:rPr>
          <w:rFonts w:ascii="var(--INTERNAL-CODE-font)" w:eastAsia="Times New Roman" w:hAnsi="var(--INTERNAL-CODE-font)" w:cs="Courier New"/>
          <w:color w:val="66D9EF"/>
          <w:sz w:val="23"/>
          <w:szCs w:val="23"/>
          <w:bdr w:val="none" w:sz="0" w:space="0" w:color="auto" w:frame="1"/>
          <w:lang w:eastAsia="es-ES"/>
        </w:rPr>
        <w:t>TABLE</w:t>
      </w:r>
      <w:r w:rsidRPr="00501CE0">
        <w:rPr>
          <w:rFonts w:ascii="var(--INTERNAL-CODE-font)" w:eastAsia="Times New Roman" w:hAnsi="var(--INTERNAL-CODE-font)" w:cs="Courier New"/>
          <w:color w:val="F8F8F2"/>
          <w:sz w:val="23"/>
          <w:szCs w:val="23"/>
          <w:bdr w:val="none" w:sz="0" w:space="0" w:color="auto" w:frame="1"/>
          <w:lang w:eastAsia="es-ES"/>
        </w:rPr>
        <w:t xml:space="preserve"> nombre_tabla </w:t>
      </w:r>
      <w:r w:rsidRPr="00501CE0">
        <w:rPr>
          <w:rFonts w:ascii="var(--INTERNAL-CODE-font)" w:eastAsia="Times New Roman" w:hAnsi="var(--INTERNAL-CODE-font)" w:cs="Courier New"/>
          <w:color w:val="66D9EF"/>
          <w:sz w:val="23"/>
          <w:szCs w:val="23"/>
          <w:bdr w:val="none" w:sz="0" w:space="0" w:color="auto" w:frame="1"/>
          <w:lang w:eastAsia="es-ES"/>
        </w:rPr>
        <w:t>ALTER</w:t>
      </w:r>
      <w:r w:rsidRPr="00501CE0">
        <w:rPr>
          <w:rFonts w:ascii="var(--INTERNAL-CODE-font)" w:eastAsia="Times New Roman" w:hAnsi="var(--INTERNAL-CODE-font)" w:cs="Courier New"/>
          <w:color w:val="F8F8F2"/>
          <w:sz w:val="23"/>
          <w:szCs w:val="23"/>
          <w:bdr w:val="none" w:sz="0" w:space="0" w:color="auto" w:frame="1"/>
          <w:lang w:eastAsia="es-ES"/>
        </w:rPr>
        <w:t xml:space="preserve"> </w:t>
      </w:r>
      <w:r w:rsidRPr="00501CE0">
        <w:rPr>
          <w:rFonts w:ascii="var(--INTERNAL-CODE-font)" w:eastAsia="Times New Roman" w:hAnsi="var(--INTERNAL-CODE-font)" w:cs="Courier New"/>
          <w:color w:val="66D9EF"/>
          <w:sz w:val="23"/>
          <w:szCs w:val="23"/>
          <w:bdr w:val="none" w:sz="0" w:space="0" w:color="auto" w:frame="1"/>
          <w:lang w:eastAsia="es-ES"/>
        </w:rPr>
        <w:t>COLUMN</w:t>
      </w:r>
      <w:r w:rsidRPr="00501CE0">
        <w:rPr>
          <w:rFonts w:ascii="var(--INTERNAL-CODE-font)" w:eastAsia="Times New Roman" w:hAnsi="var(--INTERNAL-CODE-font)" w:cs="Courier New"/>
          <w:color w:val="F8F8F2"/>
          <w:sz w:val="23"/>
          <w:szCs w:val="23"/>
          <w:bdr w:val="none" w:sz="0" w:space="0" w:color="auto" w:frame="1"/>
          <w:lang w:eastAsia="es-ES"/>
        </w:rPr>
        <w:t xml:space="preserve"> nombre_columna [</w:t>
      </w:r>
      <w:r w:rsidRPr="00501CE0">
        <w:rPr>
          <w:rFonts w:ascii="var(--INTERNAL-CODE-font)" w:eastAsia="Times New Roman" w:hAnsi="var(--INTERNAL-CODE-font)" w:cs="Courier New"/>
          <w:color w:val="66D9EF"/>
          <w:sz w:val="23"/>
          <w:szCs w:val="23"/>
          <w:bdr w:val="none" w:sz="0" w:space="0" w:color="auto" w:frame="1"/>
          <w:lang w:eastAsia="es-ES"/>
        </w:rPr>
        <w:t>SET</w:t>
      </w:r>
      <w:r w:rsidRPr="00501CE0">
        <w:rPr>
          <w:rFonts w:ascii="var(--INTERNAL-CODE-font)" w:eastAsia="Times New Roman" w:hAnsi="var(--INTERNAL-CODE-font)" w:cs="Courier New"/>
          <w:color w:val="F8F8F2"/>
          <w:sz w:val="23"/>
          <w:szCs w:val="23"/>
          <w:bdr w:val="none" w:sz="0" w:space="0" w:color="auto" w:frame="1"/>
          <w:lang w:eastAsia="es-ES"/>
        </w:rPr>
        <w:t xml:space="preserve"> </w:t>
      </w:r>
      <w:r w:rsidRPr="00501CE0">
        <w:rPr>
          <w:rFonts w:ascii="var(--INTERNAL-CODE-font)" w:eastAsia="Times New Roman" w:hAnsi="var(--INTERNAL-CODE-font)" w:cs="Courier New"/>
          <w:color w:val="66D9EF"/>
          <w:sz w:val="23"/>
          <w:szCs w:val="23"/>
          <w:bdr w:val="none" w:sz="0" w:space="0" w:color="auto" w:frame="1"/>
          <w:lang w:eastAsia="es-ES"/>
        </w:rPr>
        <w:t>DEFAULT</w:t>
      </w:r>
      <w:r w:rsidRPr="00501CE0">
        <w:rPr>
          <w:rFonts w:ascii="var(--INTERNAL-CODE-font)" w:eastAsia="Times New Roman" w:hAnsi="var(--INTERNAL-CODE-font)" w:cs="Courier New"/>
          <w:color w:val="F8F8F2"/>
          <w:sz w:val="23"/>
          <w:szCs w:val="23"/>
          <w:bdr w:val="none" w:sz="0" w:space="0" w:color="auto" w:frame="1"/>
          <w:lang w:eastAsia="es-ES"/>
        </w:rPr>
        <w:t xml:space="preserve"> valor </w:t>
      </w:r>
      <w:r w:rsidRPr="00501CE0">
        <w:rPr>
          <w:rFonts w:ascii="var(--INTERNAL-CODE-font)" w:eastAsia="Times New Roman" w:hAnsi="var(--INTERNAL-CODE-font)" w:cs="Courier New"/>
          <w:color w:val="F92672"/>
          <w:sz w:val="23"/>
          <w:szCs w:val="23"/>
          <w:bdr w:val="none" w:sz="0" w:space="0" w:color="auto" w:frame="1"/>
          <w:lang w:eastAsia="es-ES"/>
        </w:rPr>
        <w:t>|</w:t>
      </w:r>
      <w:r w:rsidRPr="00501CE0">
        <w:rPr>
          <w:rFonts w:ascii="var(--INTERNAL-CODE-font)" w:eastAsia="Times New Roman" w:hAnsi="var(--INTERNAL-CODE-font)" w:cs="Courier New"/>
          <w:color w:val="F8F8F2"/>
          <w:sz w:val="23"/>
          <w:szCs w:val="23"/>
          <w:bdr w:val="none" w:sz="0" w:space="0" w:color="auto" w:frame="1"/>
          <w:lang w:eastAsia="es-ES"/>
        </w:rPr>
        <w:t xml:space="preserve"> </w:t>
      </w:r>
      <w:r w:rsidRPr="00501CE0">
        <w:rPr>
          <w:rFonts w:ascii="var(--INTERNAL-CODE-font)" w:eastAsia="Times New Roman" w:hAnsi="var(--INTERNAL-CODE-font)" w:cs="Courier New"/>
          <w:color w:val="66D9EF"/>
          <w:sz w:val="23"/>
          <w:szCs w:val="23"/>
          <w:bdr w:val="none" w:sz="0" w:space="0" w:color="auto" w:frame="1"/>
          <w:lang w:eastAsia="es-ES"/>
        </w:rPr>
        <w:t>DROP</w:t>
      </w:r>
      <w:r w:rsidRPr="00501CE0">
        <w:rPr>
          <w:rFonts w:ascii="var(--INTERNAL-CODE-font)" w:eastAsia="Times New Roman" w:hAnsi="var(--INTERNAL-CODE-font)" w:cs="Courier New"/>
          <w:color w:val="F8F8F2"/>
          <w:sz w:val="23"/>
          <w:szCs w:val="23"/>
          <w:bdr w:val="none" w:sz="0" w:space="0" w:color="auto" w:frame="1"/>
          <w:lang w:eastAsia="es-ES"/>
        </w:rPr>
        <w:t xml:space="preserve"> </w:t>
      </w:r>
      <w:r w:rsidRPr="00501CE0">
        <w:rPr>
          <w:rFonts w:ascii="var(--INTERNAL-CODE-font)" w:eastAsia="Times New Roman" w:hAnsi="var(--INTERNAL-CODE-font)" w:cs="Courier New"/>
          <w:color w:val="66D9EF"/>
          <w:sz w:val="23"/>
          <w:szCs w:val="23"/>
          <w:bdr w:val="none" w:sz="0" w:space="0" w:color="auto" w:frame="1"/>
          <w:lang w:eastAsia="es-ES"/>
        </w:rPr>
        <w:t>DEFAULT</w:t>
      </w:r>
      <w:r w:rsidRPr="00501CE0">
        <w:rPr>
          <w:rFonts w:ascii="var(--INTERNAL-CODE-font)" w:eastAsia="Times New Roman" w:hAnsi="var(--INTERNAL-CODE-font)" w:cs="Courier New"/>
          <w:color w:val="F8F8F2"/>
          <w:sz w:val="23"/>
          <w:szCs w:val="23"/>
          <w:bdr w:val="none" w:sz="0" w:space="0" w:color="auto" w:frame="1"/>
          <w:lang w:eastAsia="es-ES"/>
        </w:rPr>
        <w:t>];</w:t>
      </w:r>
    </w:p>
    <w:p w:rsidR="00501CE0" w:rsidRPr="00501CE0" w:rsidRDefault="00501CE0" w:rsidP="00501CE0">
      <w:pPr>
        <w:numPr>
          <w:ilvl w:val="0"/>
          <w:numId w:val="41"/>
        </w:numPr>
        <w:spacing w:before="100" w:beforeAutospacing="1" w:after="100" w:afterAutospacing="1" w:line="240" w:lineRule="auto"/>
        <w:rPr>
          <w:rFonts w:ascii="Times New Roman" w:eastAsia="Times New Roman" w:hAnsi="Times New Roman" w:cs="Times New Roman"/>
          <w:sz w:val="24"/>
          <w:szCs w:val="24"/>
          <w:lang w:eastAsia="es-ES"/>
        </w:rPr>
      </w:pPr>
      <w:r w:rsidRPr="00501CE0">
        <w:rPr>
          <w:rFonts w:ascii="Times New Roman" w:eastAsia="Times New Roman" w:hAnsi="Times New Roman" w:cs="Times New Roman"/>
          <w:b/>
          <w:bCs/>
          <w:sz w:val="24"/>
          <w:szCs w:val="24"/>
          <w:lang w:eastAsia="es-ES"/>
        </w:rPr>
        <w:t>Cambiar la restricción NOT NULL</w:t>
      </w:r>
      <w:r w:rsidRPr="00501CE0">
        <w:rPr>
          <w:rFonts w:ascii="Times New Roman" w:eastAsia="Times New Roman" w:hAnsi="Times New Roman" w:cs="Times New Roman"/>
          <w:sz w:val="24"/>
          <w:szCs w:val="24"/>
          <w:lang w:eastAsia="es-ES"/>
        </w:rPr>
        <w:t>:</w:t>
      </w:r>
    </w:p>
    <w:p w:rsidR="00501CE0" w:rsidRPr="00501CE0" w:rsidRDefault="00501CE0" w:rsidP="00501CE0">
      <w:pPr>
        <w:numPr>
          <w:ilvl w:val="0"/>
          <w:numId w:val="41"/>
        </w:numPr>
        <w:pBdr>
          <w:top w:val="single" w:sz="6" w:space="0" w:color="auto"/>
          <w:left w:val="single" w:sz="6" w:space="0" w:color="auto"/>
          <w:bottom w:val="single" w:sz="6" w:space="0" w:color="auto"/>
          <w:right w:val="single" w:sz="6" w:space="0"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3"/>
          <w:szCs w:val="23"/>
          <w:bdr w:val="none" w:sz="0" w:space="0" w:color="auto" w:frame="1"/>
          <w:lang w:eastAsia="es-ES"/>
        </w:rPr>
      </w:pPr>
      <w:r w:rsidRPr="00501CE0">
        <w:rPr>
          <w:rFonts w:ascii="var(--INTERNAL-CODE-font)" w:eastAsia="Times New Roman" w:hAnsi="var(--INTERNAL-CODE-font)" w:cs="Courier New"/>
          <w:color w:val="66D9EF"/>
          <w:sz w:val="23"/>
          <w:szCs w:val="23"/>
          <w:bdr w:val="none" w:sz="0" w:space="0" w:color="auto" w:frame="1"/>
          <w:lang w:eastAsia="es-ES"/>
        </w:rPr>
        <w:lastRenderedPageBreak/>
        <w:t>ALTER</w:t>
      </w:r>
      <w:r w:rsidRPr="00501CE0">
        <w:rPr>
          <w:rFonts w:ascii="var(--INTERNAL-CODE-font)" w:eastAsia="Times New Roman" w:hAnsi="var(--INTERNAL-CODE-font)" w:cs="Courier New"/>
          <w:color w:val="F8F8F2"/>
          <w:sz w:val="23"/>
          <w:szCs w:val="23"/>
          <w:bdr w:val="none" w:sz="0" w:space="0" w:color="auto" w:frame="1"/>
          <w:lang w:eastAsia="es-ES"/>
        </w:rPr>
        <w:t xml:space="preserve"> </w:t>
      </w:r>
      <w:r w:rsidRPr="00501CE0">
        <w:rPr>
          <w:rFonts w:ascii="var(--INTERNAL-CODE-font)" w:eastAsia="Times New Roman" w:hAnsi="var(--INTERNAL-CODE-font)" w:cs="Courier New"/>
          <w:color w:val="66D9EF"/>
          <w:sz w:val="23"/>
          <w:szCs w:val="23"/>
          <w:bdr w:val="none" w:sz="0" w:space="0" w:color="auto" w:frame="1"/>
          <w:lang w:eastAsia="es-ES"/>
        </w:rPr>
        <w:t>TABLE</w:t>
      </w:r>
      <w:r w:rsidRPr="00501CE0">
        <w:rPr>
          <w:rFonts w:ascii="var(--INTERNAL-CODE-font)" w:eastAsia="Times New Roman" w:hAnsi="var(--INTERNAL-CODE-font)" w:cs="Courier New"/>
          <w:color w:val="F8F8F2"/>
          <w:sz w:val="23"/>
          <w:szCs w:val="23"/>
          <w:bdr w:val="none" w:sz="0" w:space="0" w:color="auto" w:frame="1"/>
          <w:lang w:eastAsia="es-ES"/>
        </w:rPr>
        <w:t xml:space="preserve"> nombre_tabla </w:t>
      </w:r>
      <w:r w:rsidRPr="00501CE0">
        <w:rPr>
          <w:rFonts w:ascii="var(--INTERNAL-CODE-font)" w:eastAsia="Times New Roman" w:hAnsi="var(--INTERNAL-CODE-font)" w:cs="Courier New"/>
          <w:color w:val="66D9EF"/>
          <w:sz w:val="23"/>
          <w:szCs w:val="23"/>
          <w:bdr w:val="none" w:sz="0" w:space="0" w:color="auto" w:frame="1"/>
          <w:lang w:eastAsia="es-ES"/>
        </w:rPr>
        <w:t>ALTER</w:t>
      </w:r>
      <w:r w:rsidRPr="00501CE0">
        <w:rPr>
          <w:rFonts w:ascii="var(--INTERNAL-CODE-font)" w:eastAsia="Times New Roman" w:hAnsi="var(--INTERNAL-CODE-font)" w:cs="Courier New"/>
          <w:color w:val="F8F8F2"/>
          <w:sz w:val="23"/>
          <w:szCs w:val="23"/>
          <w:bdr w:val="none" w:sz="0" w:space="0" w:color="auto" w:frame="1"/>
          <w:lang w:eastAsia="es-ES"/>
        </w:rPr>
        <w:t xml:space="preserve"> </w:t>
      </w:r>
      <w:r w:rsidRPr="00501CE0">
        <w:rPr>
          <w:rFonts w:ascii="var(--INTERNAL-CODE-font)" w:eastAsia="Times New Roman" w:hAnsi="var(--INTERNAL-CODE-font)" w:cs="Courier New"/>
          <w:color w:val="66D9EF"/>
          <w:sz w:val="23"/>
          <w:szCs w:val="23"/>
          <w:bdr w:val="none" w:sz="0" w:space="0" w:color="auto" w:frame="1"/>
          <w:lang w:eastAsia="es-ES"/>
        </w:rPr>
        <w:t>COLUMN</w:t>
      </w:r>
      <w:r w:rsidRPr="00501CE0">
        <w:rPr>
          <w:rFonts w:ascii="var(--INTERNAL-CODE-font)" w:eastAsia="Times New Roman" w:hAnsi="var(--INTERNAL-CODE-font)" w:cs="Courier New"/>
          <w:color w:val="F8F8F2"/>
          <w:sz w:val="23"/>
          <w:szCs w:val="23"/>
          <w:bdr w:val="none" w:sz="0" w:space="0" w:color="auto" w:frame="1"/>
          <w:lang w:eastAsia="es-ES"/>
        </w:rPr>
        <w:t xml:space="preserve"> nombre_columna [</w:t>
      </w:r>
      <w:r w:rsidRPr="00501CE0">
        <w:rPr>
          <w:rFonts w:ascii="var(--INTERNAL-CODE-font)" w:eastAsia="Times New Roman" w:hAnsi="var(--INTERNAL-CODE-font)" w:cs="Courier New"/>
          <w:color w:val="66D9EF"/>
          <w:sz w:val="23"/>
          <w:szCs w:val="23"/>
          <w:bdr w:val="none" w:sz="0" w:space="0" w:color="auto" w:frame="1"/>
          <w:lang w:eastAsia="es-ES"/>
        </w:rPr>
        <w:t>SET</w:t>
      </w:r>
      <w:r w:rsidRPr="00501CE0">
        <w:rPr>
          <w:rFonts w:ascii="var(--INTERNAL-CODE-font)" w:eastAsia="Times New Roman" w:hAnsi="var(--INTERNAL-CODE-font)" w:cs="Courier New"/>
          <w:color w:val="F8F8F2"/>
          <w:sz w:val="23"/>
          <w:szCs w:val="23"/>
          <w:bdr w:val="none" w:sz="0" w:space="0" w:color="auto" w:frame="1"/>
          <w:lang w:eastAsia="es-ES"/>
        </w:rPr>
        <w:t xml:space="preserve"> </w:t>
      </w:r>
      <w:r w:rsidRPr="00501CE0">
        <w:rPr>
          <w:rFonts w:ascii="var(--INTERNAL-CODE-font)" w:eastAsia="Times New Roman" w:hAnsi="var(--INTERNAL-CODE-font)" w:cs="Courier New"/>
          <w:color w:val="66D9EF"/>
          <w:sz w:val="23"/>
          <w:szCs w:val="23"/>
          <w:bdr w:val="none" w:sz="0" w:space="0" w:color="auto" w:frame="1"/>
          <w:lang w:eastAsia="es-ES"/>
        </w:rPr>
        <w:t>NOT</w:t>
      </w:r>
      <w:r w:rsidRPr="00501CE0">
        <w:rPr>
          <w:rFonts w:ascii="var(--INTERNAL-CODE-font)" w:eastAsia="Times New Roman" w:hAnsi="var(--INTERNAL-CODE-font)" w:cs="Courier New"/>
          <w:color w:val="F8F8F2"/>
          <w:sz w:val="23"/>
          <w:szCs w:val="23"/>
          <w:bdr w:val="none" w:sz="0" w:space="0" w:color="auto" w:frame="1"/>
          <w:lang w:eastAsia="es-ES"/>
        </w:rPr>
        <w:t xml:space="preserve"> </w:t>
      </w:r>
      <w:r w:rsidRPr="00501CE0">
        <w:rPr>
          <w:rFonts w:ascii="var(--INTERNAL-CODE-font)" w:eastAsia="Times New Roman" w:hAnsi="var(--INTERNAL-CODE-font)" w:cs="Courier New"/>
          <w:color w:val="66D9EF"/>
          <w:sz w:val="23"/>
          <w:szCs w:val="23"/>
          <w:bdr w:val="none" w:sz="0" w:space="0" w:color="auto" w:frame="1"/>
          <w:lang w:eastAsia="es-ES"/>
        </w:rPr>
        <w:t>NULL</w:t>
      </w:r>
      <w:r w:rsidRPr="00501CE0">
        <w:rPr>
          <w:rFonts w:ascii="var(--INTERNAL-CODE-font)" w:eastAsia="Times New Roman" w:hAnsi="var(--INTERNAL-CODE-font)" w:cs="Courier New"/>
          <w:color w:val="F8F8F2"/>
          <w:sz w:val="23"/>
          <w:szCs w:val="23"/>
          <w:bdr w:val="none" w:sz="0" w:space="0" w:color="auto" w:frame="1"/>
          <w:lang w:eastAsia="es-ES"/>
        </w:rPr>
        <w:t xml:space="preserve"> </w:t>
      </w:r>
      <w:r w:rsidRPr="00501CE0">
        <w:rPr>
          <w:rFonts w:ascii="var(--INTERNAL-CODE-font)" w:eastAsia="Times New Roman" w:hAnsi="var(--INTERNAL-CODE-font)" w:cs="Courier New"/>
          <w:color w:val="F92672"/>
          <w:sz w:val="23"/>
          <w:szCs w:val="23"/>
          <w:bdr w:val="none" w:sz="0" w:space="0" w:color="auto" w:frame="1"/>
          <w:lang w:eastAsia="es-ES"/>
        </w:rPr>
        <w:t>|</w:t>
      </w:r>
      <w:r w:rsidRPr="00501CE0">
        <w:rPr>
          <w:rFonts w:ascii="var(--INTERNAL-CODE-font)" w:eastAsia="Times New Roman" w:hAnsi="var(--INTERNAL-CODE-font)" w:cs="Courier New"/>
          <w:color w:val="F8F8F2"/>
          <w:sz w:val="23"/>
          <w:szCs w:val="23"/>
          <w:bdr w:val="none" w:sz="0" w:space="0" w:color="auto" w:frame="1"/>
          <w:lang w:eastAsia="es-ES"/>
        </w:rPr>
        <w:t xml:space="preserve"> </w:t>
      </w:r>
      <w:r w:rsidRPr="00501CE0">
        <w:rPr>
          <w:rFonts w:ascii="var(--INTERNAL-CODE-font)" w:eastAsia="Times New Roman" w:hAnsi="var(--INTERNAL-CODE-font)" w:cs="Courier New"/>
          <w:color w:val="66D9EF"/>
          <w:sz w:val="23"/>
          <w:szCs w:val="23"/>
          <w:bdr w:val="none" w:sz="0" w:space="0" w:color="auto" w:frame="1"/>
          <w:lang w:eastAsia="es-ES"/>
        </w:rPr>
        <w:t>DROP</w:t>
      </w:r>
      <w:r w:rsidRPr="00501CE0">
        <w:rPr>
          <w:rFonts w:ascii="var(--INTERNAL-CODE-font)" w:eastAsia="Times New Roman" w:hAnsi="var(--INTERNAL-CODE-font)" w:cs="Courier New"/>
          <w:color w:val="F8F8F2"/>
          <w:sz w:val="23"/>
          <w:szCs w:val="23"/>
          <w:bdr w:val="none" w:sz="0" w:space="0" w:color="auto" w:frame="1"/>
          <w:lang w:eastAsia="es-ES"/>
        </w:rPr>
        <w:t xml:space="preserve"> </w:t>
      </w:r>
      <w:r w:rsidRPr="00501CE0">
        <w:rPr>
          <w:rFonts w:ascii="var(--INTERNAL-CODE-font)" w:eastAsia="Times New Roman" w:hAnsi="var(--INTERNAL-CODE-font)" w:cs="Courier New"/>
          <w:color w:val="66D9EF"/>
          <w:sz w:val="23"/>
          <w:szCs w:val="23"/>
          <w:bdr w:val="none" w:sz="0" w:space="0" w:color="auto" w:frame="1"/>
          <w:lang w:eastAsia="es-ES"/>
        </w:rPr>
        <w:t>NOT</w:t>
      </w:r>
      <w:r w:rsidRPr="00501CE0">
        <w:rPr>
          <w:rFonts w:ascii="var(--INTERNAL-CODE-font)" w:eastAsia="Times New Roman" w:hAnsi="var(--INTERNAL-CODE-font)" w:cs="Courier New"/>
          <w:color w:val="F8F8F2"/>
          <w:sz w:val="23"/>
          <w:szCs w:val="23"/>
          <w:bdr w:val="none" w:sz="0" w:space="0" w:color="auto" w:frame="1"/>
          <w:lang w:eastAsia="es-ES"/>
        </w:rPr>
        <w:t xml:space="preserve"> </w:t>
      </w:r>
      <w:r w:rsidRPr="00501CE0">
        <w:rPr>
          <w:rFonts w:ascii="var(--INTERNAL-CODE-font)" w:eastAsia="Times New Roman" w:hAnsi="var(--INTERNAL-CODE-font)" w:cs="Courier New"/>
          <w:color w:val="66D9EF"/>
          <w:sz w:val="23"/>
          <w:szCs w:val="23"/>
          <w:bdr w:val="none" w:sz="0" w:space="0" w:color="auto" w:frame="1"/>
          <w:lang w:eastAsia="es-ES"/>
        </w:rPr>
        <w:t>NULL</w:t>
      </w:r>
      <w:r w:rsidRPr="00501CE0">
        <w:rPr>
          <w:rFonts w:ascii="var(--INTERNAL-CODE-font)" w:eastAsia="Times New Roman" w:hAnsi="var(--INTERNAL-CODE-font)" w:cs="Courier New"/>
          <w:color w:val="F8F8F2"/>
          <w:sz w:val="23"/>
          <w:szCs w:val="23"/>
          <w:bdr w:val="none" w:sz="0" w:space="0" w:color="auto" w:frame="1"/>
          <w:lang w:eastAsia="es-ES"/>
        </w:rPr>
        <w:t>];</w:t>
      </w:r>
    </w:p>
    <w:p w:rsidR="00501CE0" w:rsidRPr="00501CE0" w:rsidRDefault="00501CE0" w:rsidP="00501CE0">
      <w:pPr>
        <w:numPr>
          <w:ilvl w:val="0"/>
          <w:numId w:val="41"/>
        </w:numPr>
        <w:spacing w:before="100" w:beforeAutospacing="1" w:after="100" w:afterAutospacing="1" w:line="240" w:lineRule="auto"/>
        <w:rPr>
          <w:rFonts w:ascii="Times New Roman" w:eastAsia="Times New Roman" w:hAnsi="Times New Roman" w:cs="Times New Roman"/>
          <w:sz w:val="24"/>
          <w:szCs w:val="24"/>
          <w:lang w:eastAsia="es-ES"/>
        </w:rPr>
      </w:pPr>
      <w:r w:rsidRPr="00501CE0">
        <w:rPr>
          <w:rFonts w:ascii="Times New Roman" w:eastAsia="Times New Roman" w:hAnsi="Times New Roman" w:cs="Times New Roman"/>
          <w:b/>
          <w:bCs/>
          <w:sz w:val="24"/>
          <w:szCs w:val="24"/>
          <w:lang w:eastAsia="es-ES"/>
        </w:rPr>
        <w:t>Agregar restricciones CHECK a una columna</w:t>
      </w:r>
      <w:r w:rsidRPr="00501CE0">
        <w:rPr>
          <w:rFonts w:ascii="Times New Roman" w:eastAsia="Times New Roman" w:hAnsi="Times New Roman" w:cs="Times New Roman"/>
          <w:sz w:val="24"/>
          <w:szCs w:val="24"/>
          <w:lang w:eastAsia="es-ES"/>
        </w:rPr>
        <w:t>:</w:t>
      </w:r>
    </w:p>
    <w:p w:rsidR="00501CE0" w:rsidRPr="00501CE0" w:rsidRDefault="00501CE0" w:rsidP="00501CE0">
      <w:pPr>
        <w:numPr>
          <w:ilvl w:val="0"/>
          <w:numId w:val="41"/>
        </w:numPr>
        <w:pBdr>
          <w:top w:val="single" w:sz="6" w:space="0" w:color="auto"/>
          <w:left w:val="single" w:sz="6" w:space="0" w:color="auto"/>
          <w:bottom w:val="single" w:sz="6" w:space="0" w:color="auto"/>
          <w:right w:val="single" w:sz="6" w:space="0"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3"/>
          <w:szCs w:val="23"/>
          <w:bdr w:val="none" w:sz="0" w:space="0" w:color="auto" w:frame="1"/>
          <w:lang w:eastAsia="es-ES"/>
        </w:rPr>
      </w:pPr>
      <w:r w:rsidRPr="00501CE0">
        <w:rPr>
          <w:rFonts w:ascii="var(--INTERNAL-CODE-font)" w:eastAsia="Times New Roman" w:hAnsi="var(--INTERNAL-CODE-font)" w:cs="Courier New"/>
          <w:color w:val="66D9EF"/>
          <w:sz w:val="23"/>
          <w:szCs w:val="23"/>
          <w:bdr w:val="none" w:sz="0" w:space="0" w:color="auto" w:frame="1"/>
          <w:lang w:eastAsia="es-ES"/>
        </w:rPr>
        <w:t>ALTER</w:t>
      </w:r>
      <w:r w:rsidRPr="00501CE0">
        <w:rPr>
          <w:rFonts w:ascii="var(--INTERNAL-CODE-font)" w:eastAsia="Times New Roman" w:hAnsi="var(--INTERNAL-CODE-font)" w:cs="Courier New"/>
          <w:color w:val="F8F8F2"/>
          <w:sz w:val="23"/>
          <w:szCs w:val="23"/>
          <w:bdr w:val="none" w:sz="0" w:space="0" w:color="auto" w:frame="1"/>
          <w:lang w:eastAsia="es-ES"/>
        </w:rPr>
        <w:t xml:space="preserve"> </w:t>
      </w:r>
      <w:r w:rsidRPr="00501CE0">
        <w:rPr>
          <w:rFonts w:ascii="var(--INTERNAL-CODE-font)" w:eastAsia="Times New Roman" w:hAnsi="var(--INTERNAL-CODE-font)" w:cs="Courier New"/>
          <w:color w:val="66D9EF"/>
          <w:sz w:val="23"/>
          <w:szCs w:val="23"/>
          <w:bdr w:val="none" w:sz="0" w:space="0" w:color="auto" w:frame="1"/>
          <w:lang w:eastAsia="es-ES"/>
        </w:rPr>
        <w:t>TABLE</w:t>
      </w:r>
      <w:r w:rsidRPr="00501CE0">
        <w:rPr>
          <w:rFonts w:ascii="var(--INTERNAL-CODE-font)" w:eastAsia="Times New Roman" w:hAnsi="var(--INTERNAL-CODE-font)" w:cs="Courier New"/>
          <w:color w:val="F8F8F2"/>
          <w:sz w:val="23"/>
          <w:szCs w:val="23"/>
          <w:bdr w:val="none" w:sz="0" w:space="0" w:color="auto" w:frame="1"/>
          <w:lang w:eastAsia="es-ES"/>
        </w:rPr>
        <w:t xml:space="preserve"> nombre_tabla </w:t>
      </w:r>
      <w:r w:rsidRPr="00501CE0">
        <w:rPr>
          <w:rFonts w:ascii="var(--INTERNAL-CODE-font)" w:eastAsia="Times New Roman" w:hAnsi="var(--INTERNAL-CODE-font)" w:cs="Courier New"/>
          <w:color w:val="66D9EF"/>
          <w:sz w:val="23"/>
          <w:szCs w:val="23"/>
          <w:bdr w:val="none" w:sz="0" w:space="0" w:color="auto" w:frame="1"/>
          <w:lang w:eastAsia="es-ES"/>
        </w:rPr>
        <w:t>ADD</w:t>
      </w:r>
      <w:r w:rsidRPr="00501CE0">
        <w:rPr>
          <w:rFonts w:ascii="var(--INTERNAL-CODE-font)" w:eastAsia="Times New Roman" w:hAnsi="var(--INTERNAL-CODE-font)" w:cs="Courier New"/>
          <w:color w:val="F8F8F2"/>
          <w:sz w:val="23"/>
          <w:szCs w:val="23"/>
          <w:bdr w:val="none" w:sz="0" w:space="0" w:color="auto" w:frame="1"/>
          <w:lang w:eastAsia="es-ES"/>
        </w:rPr>
        <w:t xml:space="preserve"> </w:t>
      </w:r>
      <w:r w:rsidRPr="00501CE0">
        <w:rPr>
          <w:rFonts w:ascii="var(--INTERNAL-CODE-font)" w:eastAsia="Times New Roman" w:hAnsi="var(--INTERNAL-CODE-font)" w:cs="Courier New"/>
          <w:color w:val="66D9EF"/>
          <w:sz w:val="23"/>
          <w:szCs w:val="23"/>
          <w:bdr w:val="none" w:sz="0" w:space="0" w:color="auto" w:frame="1"/>
          <w:lang w:eastAsia="es-ES"/>
        </w:rPr>
        <w:t>CHECK</w:t>
      </w:r>
      <w:r w:rsidRPr="00501CE0">
        <w:rPr>
          <w:rFonts w:ascii="var(--INTERNAL-CODE-font)" w:eastAsia="Times New Roman" w:hAnsi="var(--INTERNAL-CODE-font)" w:cs="Courier New"/>
          <w:color w:val="F8F8F2"/>
          <w:sz w:val="23"/>
          <w:szCs w:val="23"/>
          <w:bdr w:val="none" w:sz="0" w:space="0" w:color="auto" w:frame="1"/>
          <w:lang w:eastAsia="es-ES"/>
        </w:rPr>
        <w:t xml:space="preserve"> expresion;</w:t>
      </w:r>
    </w:p>
    <w:p w:rsidR="00501CE0" w:rsidRPr="00501CE0" w:rsidRDefault="00501CE0" w:rsidP="00501CE0">
      <w:pPr>
        <w:numPr>
          <w:ilvl w:val="0"/>
          <w:numId w:val="41"/>
        </w:numPr>
        <w:spacing w:before="100" w:beforeAutospacing="1" w:after="100" w:afterAutospacing="1" w:line="240" w:lineRule="auto"/>
        <w:rPr>
          <w:rFonts w:ascii="Times New Roman" w:eastAsia="Times New Roman" w:hAnsi="Times New Roman" w:cs="Times New Roman"/>
          <w:sz w:val="24"/>
          <w:szCs w:val="24"/>
          <w:lang w:eastAsia="es-ES"/>
        </w:rPr>
      </w:pPr>
      <w:r w:rsidRPr="00501CE0">
        <w:rPr>
          <w:rFonts w:ascii="Times New Roman" w:eastAsia="Times New Roman" w:hAnsi="Times New Roman" w:cs="Times New Roman"/>
          <w:b/>
          <w:bCs/>
          <w:sz w:val="24"/>
          <w:szCs w:val="24"/>
          <w:lang w:eastAsia="es-ES"/>
        </w:rPr>
        <w:t>Agregar una restricción</w:t>
      </w:r>
      <w:r w:rsidRPr="00501CE0">
        <w:rPr>
          <w:rFonts w:ascii="Times New Roman" w:eastAsia="Times New Roman" w:hAnsi="Times New Roman" w:cs="Times New Roman"/>
          <w:sz w:val="24"/>
          <w:szCs w:val="24"/>
          <w:lang w:eastAsia="es-ES"/>
        </w:rPr>
        <w:t>:</w:t>
      </w:r>
    </w:p>
    <w:p w:rsidR="00501CE0" w:rsidRPr="00501CE0" w:rsidRDefault="00501CE0" w:rsidP="00501CE0">
      <w:pPr>
        <w:numPr>
          <w:ilvl w:val="0"/>
          <w:numId w:val="41"/>
        </w:numPr>
        <w:pBdr>
          <w:top w:val="single" w:sz="6" w:space="0" w:color="auto"/>
          <w:left w:val="single" w:sz="6" w:space="0" w:color="auto"/>
          <w:bottom w:val="single" w:sz="6" w:space="0" w:color="auto"/>
          <w:right w:val="single" w:sz="6" w:space="0"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3"/>
          <w:szCs w:val="23"/>
          <w:bdr w:val="none" w:sz="0" w:space="0" w:color="auto" w:frame="1"/>
          <w:lang w:eastAsia="es-ES"/>
        </w:rPr>
      </w:pPr>
      <w:r w:rsidRPr="00501CE0">
        <w:rPr>
          <w:rFonts w:ascii="var(--INTERNAL-CODE-font)" w:eastAsia="Times New Roman" w:hAnsi="var(--INTERNAL-CODE-font)" w:cs="Courier New"/>
          <w:color w:val="66D9EF"/>
          <w:sz w:val="23"/>
          <w:szCs w:val="23"/>
          <w:bdr w:val="none" w:sz="0" w:space="0" w:color="auto" w:frame="1"/>
          <w:lang w:eastAsia="es-ES"/>
        </w:rPr>
        <w:t>ALTER</w:t>
      </w:r>
      <w:r w:rsidRPr="00501CE0">
        <w:rPr>
          <w:rFonts w:ascii="var(--INTERNAL-CODE-font)" w:eastAsia="Times New Roman" w:hAnsi="var(--INTERNAL-CODE-font)" w:cs="Courier New"/>
          <w:color w:val="F8F8F2"/>
          <w:sz w:val="23"/>
          <w:szCs w:val="23"/>
          <w:bdr w:val="none" w:sz="0" w:space="0" w:color="auto" w:frame="1"/>
          <w:lang w:eastAsia="es-ES"/>
        </w:rPr>
        <w:t xml:space="preserve"> </w:t>
      </w:r>
      <w:r w:rsidRPr="00501CE0">
        <w:rPr>
          <w:rFonts w:ascii="var(--INTERNAL-CODE-font)" w:eastAsia="Times New Roman" w:hAnsi="var(--INTERNAL-CODE-font)" w:cs="Courier New"/>
          <w:color w:val="66D9EF"/>
          <w:sz w:val="23"/>
          <w:szCs w:val="23"/>
          <w:bdr w:val="none" w:sz="0" w:space="0" w:color="auto" w:frame="1"/>
          <w:lang w:eastAsia="es-ES"/>
        </w:rPr>
        <w:t>TABLE</w:t>
      </w:r>
      <w:r w:rsidRPr="00501CE0">
        <w:rPr>
          <w:rFonts w:ascii="var(--INTERNAL-CODE-font)" w:eastAsia="Times New Roman" w:hAnsi="var(--INTERNAL-CODE-font)" w:cs="Courier New"/>
          <w:color w:val="F8F8F2"/>
          <w:sz w:val="23"/>
          <w:szCs w:val="23"/>
          <w:bdr w:val="none" w:sz="0" w:space="0" w:color="auto" w:frame="1"/>
          <w:lang w:eastAsia="es-ES"/>
        </w:rPr>
        <w:t xml:space="preserve"> nombre_tabla </w:t>
      </w:r>
      <w:r w:rsidRPr="00501CE0">
        <w:rPr>
          <w:rFonts w:ascii="var(--INTERNAL-CODE-font)" w:eastAsia="Times New Roman" w:hAnsi="var(--INTERNAL-CODE-font)" w:cs="Courier New"/>
          <w:color w:val="66D9EF"/>
          <w:sz w:val="23"/>
          <w:szCs w:val="23"/>
          <w:bdr w:val="none" w:sz="0" w:space="0" w:color="auto" w:frame="1"/>
          <w:lang w:eastAsia="es-ES"/>
        </w:rPr>
        <w:t>ADD</w:t>
      </w:r>
      <w:r w:rsidRPr="00501CE0">
        <w:rPr>
          <w:rFonts w:ascii="var(--INTERNAL-CODE-font)" w:eastAsia="Times New Roman" w:hAnsi="var(--INTERNAL-CODE-font)" w:cs="Courier New"/>
          <w:color w:val="F8F8F2"/>
          <w:sz w:val="23"/>
          <w:szCs w:val="23"/>
          <w:bdr w:val="none" w:sz="0" w:space="0" w:color="auto" w:frame="1"/>
          <w:lang w:eastAsia="es-ES"/>
        </w:rPr>
        <w:t xml:space="preserve"> </w:t>
      </w:r>
      <w:r w:rsidRPr="00501CE0">
        <w:rPr>
          <w:rFonts w:ascii="var(--INTERNAL-CODE-font)" w:eastAsia="Times New Roman" w:hAnsi="var(--INTERNAL-CODE-font)" w:cs="Courier New"/>
          <w:color w:val="66D9EF"/>
          <w:sz w:val="23"/>
          <w:szCs w:val="23"/>
          <w:bdr w:val="none" w:sz="0" w:space="0" w:color="auto" w:frame="1"/>
          <w:lang w:eastAsia="es-ES"/>
        </w:rPr>
        <w:t>CONSTRAINT</w:t>
      </w:r>
      <w:r w:rsidRPr="00501CE0">
        <w:rPr>
          <w:rFonts w:ascii="var(--INTERNAL-CODE-font)" w:eastAsia="Times New Roman" w:hAnsi="var(--INTERNAL-CODE-font)" w:cs="Courier New"/>
          <w:color w:val="F8F8F2"/>
          <w:sz w:val="23"/>
          <w:szCs w:val="23"/>
          <w:bdr w:val="none" w:sz="0" w:space="0" w:color="auto" w:frame="1"/>
          <w:lang w:eastAsia="es-ES"/>
        </w:rPr>
        <w:t xml:space="preserve"> nombre_restriccion definicion_restriccion;</w:t>
      </w:r>
    </w:p>
    <w:p w:rsidR="00501CE0" w:rsidRPr="00501CE0" w:rsidRDefault="00501CE0" w:rsidP="00501CE0">
      <w:pPr>
        <w:numPr>
          <w:ilvl w:val="0"/>
          <w:numId w:val="41"/>
        </w:numPr>
        <w:spacing w:before="100" w:beforeAutospacing="1" w:after="100" w:afterAutospacing="1" w:line="240" w:lineRule="auto"/>
        <w:rPr>
          <w:rFonts w:ascii="Times New Roman" w:eastAsia="Times New Roman" w:hAnsi="Times New Roman" w:cs="Times New Roman"/>
          <w:sz w:val="24"/>
          <w:szCs w:val="24"/>
          <w:lang w:eastAsia="es-ES"/>
        </w:rPr>
      </w:pPr>
      <w:r w:rsidRPr="00501CE0">
        <w:rPr>
          <w:rFonts w:ascii="Times New Roman" w:eastAsia="Times New Roman" w:hAnsi="Times New Roman" w:cs="Times New Roman"/>
          <w:b/>
          <w:bCs/>
          <w:sz w:val="24"/>
          <w:szCs w:val="24"/>
          <w:lang w:eastAsia="es-ES"/>
        </w:rPr>
        <w:t>Renombrar una tabla existente</w:t>
      </w:r>
      <w:r w:rsidRPr="00501CE0">
        <w:rPr>
          <w:rFonts w:ascii="Times New Roman" w:eastAsia="Times New Roman" w:hAnsi="Times New Roman" w:cs="Times New Roman"/>
          <w:sz w:val="24"/>
          <w:szCs w:val="24"/>
          <w:lang w:eastAsia="es-ES"/>
        </w:rPr>
        <w:t>:</w:t>
      </w:r>
    </w:p>
    <w:p w:rsidR="00501CE0" w:rsidRPr="00501CE0" w:rsidRDefault="00501CE0" w:rsidP="00501CE0">
      <w:pPr>
        <w:numPr>
          <w:ilvl w:val="0"/>
          <w:numId w:val="41"/>
        </w:numPr>
        <w:pBdr>
          <w:top w:val="single" w:sz="6" w:space="0" w:color="auto"/>
          <w:left w:val="single" w:sz="6" w:space="0" w:color="auto"/>
          <w:bottom w:val="single" w:sz="6" w:space="0" w:color="auto"/>
          <w:right w:val="single" w:sz="6" w:space="0"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3"/>
          <w:szCs w:val="23"/>
          <w:bdr w:val="none" w:sz="0" w:space="0" w:color="auto" w:frame="1"/>
          <w:lang w:eastAsia="es-ES"/>
        </w:rPr>
      </w:pPr>
      <w:r w:rsidRPr="00501CE0">
        <w:rPr>
          <w:rFonts w:ascii="var(--INTERNAL-CODE-font)" w:eastAsia="Times New Roman" w:hAnsi="var(--INTERNAL-CODE-font)" w:cs="Courier New"/>
          <w:color w:val="66D9EF"/>
          <w:sz w:val="23"/>
          <w:szCs w:val="23"/>
          <w:bdr w:val="none" w:sz="0" w:space="0" w:color="auto" w:frame="1"/>
          <w:lang w:eastAsia="es-ES"/>
        </w:rPr>
        <w:t>ALTER</w:t>
      </w:r>
      <w:r w:rsidRPr="00501CE0">
        <w:rPr>
          <w:rFonts w:ascii="var(--INTERNAL-CODE-font)" w:eastAsia="Times New Roman" w:hAnsi="var(--INTERNAL-CODE-font)" w:cs="Courier New"/>
          <w:color w:val="F8F8F2"/>
          <w:sz w:val="23"/>
          <w:szCs w:val="23"/>
          <w:bdr w:val="none" w:sz="0" w:space="0" w:color="auto" w:frame="1"/>
          <w:lang w:eastAsia="es-ES"/>
        </w:rPr>
        <w:t xml:space="preserve"> </w:t>
      </w:r>
      <w:r w:rsidRPr="00501CE0">
        <w:rPr>
          <w:rFonts w:ascii="var(--INTERNAL-CODE-font)" w:eastAsia="Times New Roman" w:hAnsi="var(--INTERNAL-CODE-font)" w:cs="Courier New"/>
          <w:color w:val="66D9EF"/>
          <w:sz w:val="23"/>
          <w:szCs w:val="23"/>
          <w:bdr w:val="none" w:sz="0" w:space="0" w:color="auto" w:frame="1"/>
          <w:lang w:eastAsia="es-ES"/>
        </w:rPr>
        <w:t>TABLE</w:t>
      </w:r>
      <w:r w:rsidRPr="00501CE0">
        <w:rPr>
          <w:rFonts w:ascii="var(--INTERNAL-CODE-font)" w:eastAsia="Times New Roman" w:hAnsi="var(--INTERNAL-CODE-font)" w:cs="Courier New"/>
          <w:color w:val="F8F8F2"/>
          <w:sz w:val="23"/>
          <w:szCs w:val="23"/>
          <w:bdr w:val="none" w:sz="0" w:space="0" w:color="auto" w:frame="1"/>
          <w:lang w:eastAsia="es-ES"/>
        </w:rPr>
        <w:t xml:space="preserve"> nombre_tabla </w:t>
      </w:r>
      <w:r w:rsidRPr="00501CE0">
        <w:rPr>
          <w:rFonts w:ascii="var(--INTERNAL-CODE-font)" w:eastAsia="Times New Roman" w:hAnsi="var(--INTERNAL-CODE-font)" w:cs="Courier New"/>
          <w:color w:val="66D9EF"/>
          <w:sz w:val="23"/>
          <w:szCs w:val="23"/>
          <w:bdr w:val="none" w:sz="0" w:space="0" w:color="auto" w:frame="1"/>
          <w:lang w:eastAsia="es-ES"/>
        </w:rPr>
        <w:t>RENAME</w:t>
      </w:r>
      <w:r w:rsidRPr="00501CE0">
        <w:rPr>
          <w:rFonts w:ascii="var(--INTERNAL-CODE-font)" w:eastAsia="Times New Roman" w:hAnsi="var(--INTERNAL-CODE-font)" w:cs="Courier New"/>
          <w:color w:val="F8F8F2"/>
          <w:sz w:val="23"/>
          <w:szCs w:val="23"/>
          <w:bdr w:val="none" w:sz="0" w:space="0" w:color="auto" w:frame="1"/>
          <w:lang w:eastAsia="es-ES"/>
        </w:rPr>
        <w:t xml:space="preserve"> </w:t>
      </w:r>
      <w:r w:rsidRPr="00501CE0">
        <w:rPr>
          <w:rFonts w:ascii="var(--INTERNAL-CODE-font)" w:eastAsia="Times New Roman" w:hAnsi="var(--INTERNAL-CODE-font)" w:cs="Courier New"/>
          <w:color w:val="66D9EF"/>
          <w:sz w:val="23"/>
          <w:szCs w:val="23"/>
          <w:bdr w:val="none" w:sz="0" w:space="0" w:color="auto" w:frame="1"/>
          <w:lang w:eastAsia="es-ES"/>
        </w:rPr>
        <w:t>TO</w:t>
      </w:r>
      <w:r w:rsidRPr="00501CE0">
        <w:rPr>
          <w:rFonts w:ascii="var(--INTERNAL-CODE-font)" w:eastAsia="Times New Roman" w:hAnsi="var(--INTERNAL-CODE-font)" w:cs="Courier New"/>
          <w:color w:val="F8F8F2"/>
          <w:sz w:val="23"/>
          <w:szCs w:val="23"/>
          <w:bdr w:val="none" w:sz="0" w:space="0" w:color="auto" w:frame="1"/>
          <w:lang w:eastAsia="es-ES"/>
        </w:rPr>
        <w:t xml:space="preserve"> nuevo_nombre_tabla;</w:t>
      </w:r>
    </w:p>
    <w:p w:rsidR="00501CE0" w:rsidRPr="00501CE0" w:rsidRDefault="00501CE0" w:rsidP="00501CE0">
      <w:pPr>
        <w:numPr>
          <w:ilvl w:val="0"/>
          <w:numId w:val="41"/>
        </w:numPr>
        <w:spacing w:before="100" w:beforeAutospacing="1" w:after="100" w:afterAutospacing="1" w:line="240" w:lineRule="auto"/>
        <w:rPr>
          <w:rFonts w:ascii="Times New Roman" w:eastAsia="Times New Roman" w:hAnsi="Times New Roman" w:cs="Times New Roman"/>
          <w:sz w:val="24"/>
          <w:szCs w:val="24"/>
          <w:lang w:eastAsia="es-ES"/>
        </w:rPr>
      </w:pPr>
      <w:r w:rsidRPr="00501CE0">
        <w:rPr>
          <w:rFonts w:ascii="Times New Roman" w:eastAsia="Times New Roman" w:hAnsi="Times New Roman" w:cs="Times New Roman"/>
          <w:b/>
          <w:bCs/>
          <w:sz w:val="24"/>
          <w:szCs w:val="24"/>
          <w:lang w:eastAsia="es-ES"/>
        </w:rPr>
        <w:t>UPDATE</w:t>
      </w:r>
      <w:r w:rsidRPr="00501CE0">
        <w:rPr>
          <w:rFonts w:ascii="Times New Roman" w:eastAsia="Times New Roman" w:hAnsi="Times New Roman" w:cs="Times New Roman"/>
          <w:sz w:val="24"/>
          <w:szCs w:val="24"/>
          <w:lang w:eastAsia="es-ES"/>
        </w:rPr>
        <w:t>: Se utiliza para actualizar o modificar datos existentes en la tabla.</w:t>
      </w:r>
    </w:p>
    <w:p w:rsidR="00501CE0" w:rsidRPr="00501CE0" w:rsidRDefault="00501CE0" w:rsidP="00501CE0">
      <w:pPr>
        <w:numPr>
          <w:ilvl w:val="0"/>
          <w:numId w:val="41"/>
        </w:numPr>
        <w:pBdr>
          <w:top w:val="single" w:sz="6" w:space="0" w:color="auto"/>
          <w:left w:val="single" w:sz="6" w:space="0" w:color="auto"/>
          <w:bottom w:val="single" w:sz="6" w:space="0" w:color="auto"/>
          <w:right w:val="single" w:sz="6" w:space="0"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3"/>
          <w:szCs w:val="23"/>
          <w:bdr w:val="none" w:sz="0" w:space="0" w:color="auto" w:frame="1"/>
          <w:lang w:eastAsia="es-ES"/>
        </w:rPr>
      </w:pPr>
      <w:r w:rsidRPr="00501CE0">
        <w:rPr>
          <w:rFonts w:ascii="var(--INTERNAL-CODE-font)" w:eastAsia="Times New Roman" w:hAnsi="var(--INTERNAL-CODE-font)" w:cs="Courier New"/>
          <w:color w:val="66D9EF"/>
          <w:sz w:val="23"/>
          <w:szCs w:val="23"/>
          <w:bdr w:val="none" w:sz="0" w:space="0" w:color="auto" w:frame="1"/>
          <w:lang w:eastAsia="es-ES"/>
        </w:rPr>
        <w:t>UPDATE</w:t>
      </w:r>
      <w:r w:rsidRPr="00501CE0">
        <w:rPr>
          <w:rFonts w:ascii="var(--INTERNAL-CODE-font)" w:eastAsia="Times New Roman" w:hAnsi="var(--INTERNAL-CODE-font)" w:cs="Courier New"/>
          <w:color w:val="F8F8F2"/>
          <w:sz w:val="23"/>
          <w:szCs w:val="23"/>
          <w:bdr w:val="none" w:sz="0" w:space="0" w:color="auto" w:frame="1"/>
          <w:lang w:eastAsia="es-ES"/>
        </w:rPr>
        <w:t xml:space="preserve"> nombre_tabla</w:t>
      </w:r>
    </w:p>
    <w:p w:rsidR="00501CE0" w:rsidRPr="00501CE0" w:rsidRDefault="00501CE0" w:rsidP="00501CE0">
      <w:pPr>
        <w:numPr>
          <w:ilvl w:val="0"/>
          <w:numId w:val="41"/>
        </w:numPr>
        <w:pBdr>
          <w:top w:val="single" w:sz="6" w:space="0" w:color="auto"/>
          <w:left w:val="single" w:sz="6" w:space="0" w:color="auto"/>
          <w:bottom w:val="single" w:sz="6" w:space="0" w:color="auto"/>
          <w:right w:val="single" w:sz="6" w:space="0"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3"/>
          <w:szCs w:val="23"/>
          <w:bdr w:val="none" w:sz="0" w:space="0" w:color="auto" w:frame="1"/>
          <w:lang w:eastAsia="es-ES"/>
        </w:rPr>
      </w:pPr>
      <w:r w:rsidRPr="00501CE0">
        <w:rPr>
          <w:rFonts w:ascii="var(--INTERNAL-CODE-font)" w:eastAsia="Times New Roman" w:hAnsi="var(--INTERNAL-CODE-font)" w:cs="Courier New"/>
          <w:color w:val="66D9EF"/>
          <w:sz w:val="23"/>
          <w:szCs w:val="23"/>
          <w:bdr w:val="none" w:sz="0" w:space="0" w:color="auto" w:frame="1"/>
          <w:lang w:eastAsia="es-ES"/>
        </w:rPr>
        <w:t>SET</w:t>
      </w:r>
      <w:r w:rsidRPr="00501CE0">
        <w:rPr>
          <w:rFonts w:ascii="var(--INTERNAL-CODE-font)" w:eastAsia="Times New Roman" w:hAnsi="var(--INTERNAL-CODE-font)" w:cs="Courier New"/>
          <w:color w:val="F8F8F2"/>
          <w:sz w:val="23"/>
          <w:szCs w:val="23"/>
          <w:bdr w:val="none" w:sz="0" w:space="0" w:color="auto" w:frame="1"/>
          <w:lang w:eastAsia="es-ES"/>
        </w:rPr>
        <w:t xml:space="preserve"> columna_1 </w:t>
      </w:r>
      <w:r w:rsidRPr="00501CE0">
        <w:rPr>
          <w:rFonts w:ascii="var(--INTERNAL-CODE-font)" w:eastAsia="Times New Roman" w:hAnsi="var(--INTERNAL-CODE-font)" w:cs="Courier New"/>
          <w:color w:val="F92672"/>
          <w:sz w:val="23"/>
          <w:szCs w:val="23"/>
          <w:bdr w:val="none" w:sz="0" w:space="0" w:color="auto" w:frame="1"/>
          <w:lang w:eastAsia="es-ES"/>
        </w:rPr>
        <w:t>=</w:t>
      </w:r>
      <w:r w:rsidRPr="00501CE0">
        <w:rPr>
          <w:rFonts w:ascii="var(--INTERNAL-CODE-font)" w:eastAsia="Times New Roman" w:hAnsi="var(--INTERNAL-CODE-font)" w:cs="Courier New"/>
          <w:color w:val="F8F8F2"/>
          <w:sz w:val="23"/>
          <w:szCs w:val="23"/>
          <w:bdr w:val="none" w:sz="0" w:space="0" w:color="auto" w:frame="1"/>
          <w:lang w:eastAsia="es-ES"/>
        </w:rPr>
        <w:t xml:space="preserve"> valor_1,</w:t>
      </w:r>
    </w:p>
    <w:p w:rsidR="00501CE0" w:rsidRPr="00501CE0" w:rsidRDefault="00501CE0" w:rsidP="00501CE0">
      <w:pPr>
        <w:numPr>
          <w:ilvl w:val="0"/>
          <w:numId w:val="41"/>
        </w:numPr>
        <w:pBdr>
          <w:top w:val="single" w:sz="6" w:space="0" w:color="auto"/>
          <w:left w:val="single" w:sz="6" w:space="0" w:color="auto"/>
          <w:bottom w:val="single" w:sz="6" w:space="0" w:color="auto"/>
          <w:right w:val="single" w:sz="6" w:space="0"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3"/>
          <w:szCs w:val="23"/>
          <w:bdr w:val="none" w:sz="0" w:space="0" w:color="auto" w:frame="1"/>
          <w:lang w:eastAsia="es-ES"/>
        </w:rPr>
      </w:pPr>
      <w:r w:rsidRPr="00501CE0">
        <w:rPr>
          <w:rFonts w:ascii="var(--INTERNAL-CODE-font)" w:eastAsia="Times New Roman" w:hAnsi="var(--INTERNAL-CODE-font)" w:cs="Courier New"/>
          <w:color w:val="F8F8F2"/>
          <w:sz w:val="23"/>
          <w:szCs w:val="23"/>
          <w:bdr w:val="none" w:sz="0" w:space="0" w:color="auto" w:frame="1"/>
          <w:lang w:eastAsia="es-ES"/>
        </w:rPr>
        <w:t xml:space="preserve">columna_2 </w:t>
      </w:r>
      <w:r w:rsidRPr="00501CE0">
        <w:rPr>
          <w:rFonts w:ascii="var(--INTERNAL-CODE-font)" w:eastAsia="Times New Roman" w:hAnsi="var(--INTERNAL-CODE-font)" w:cs="Courier New"/>
          <w:color w:val="F92672"/>
          <w:sz w:val="23"/>
          <w:szCs w:val="23"/>
          <w:bdr w:val="none" w:sz="0" w:space="0" w:color="auto" w:frame="1"/>
          <w:lang w:eastAsia="es-ES"/>
        </w:rPr>
        <w:t>=</w:t>
      </w:r>
      <w:r w:rsidRPr="00501CE0">
        <w:rPr>
          <w:rFonts w:ascii="var(--INTERNAL-CODE-font)" w:eastAsia="Times New Roman" w:hAnsi="var(--INTERNAL-CODE-font)" w:cs="Courier New"/>
          <w:color w:val="F8F8F2"/>
          <w:sz w:val="23"/>
          <w:szCs w:val="23"/>
          <w:bdr w:val="none" w:sz="0" w:space="0" w:color="auto" w:frame="1"/>
          <w:lang w:eastAsia="es-ES"/>
        </w:rPr>
        <w:t xml:space="preserve"> valor_2, ...</w:t>
      </w:r>
    </w:p>
    <w:p w:rsidR="00501CE0" w:rsidRPr="00501CE0" w:rsidRDefault="00501CE0" w:rsidP="00501CE0">
      <w:pPr>
        <w:numPr>
          <w:ilvl w:val="0"/>
          <w:numId w:val="41"/>
        </w:numPr>
        <w:pBdr>
          <w:top w:val="single" w:sz="6" w:space="0" w:color="auto"/>
          <w:left w:val="single" w:sz="6" w:space="0" w:color="auto"/>
          <w:bottom w:val="single" w:sz="6" w:space="0" w:color="auto"/>
          <w:right w:val="single" w:sz="6" w:space="0"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3"/>
          <w:szCs w:val="23"/>
          <w:bdr w:val="none" w:sz="0" w:space="0" w:color="auto" w:frame="1"/>
          <w:lang w:eastAsia="es-ES"/>
        </w:rPr>
      </w:pPr>
      <w:r w:rsidRPr="00501CE0">
        <w:rPr>
          <w:rFonts w:ascii="var(--INTERNAL-CODE-font)" w:eastAsia="Times New Roman" w:hAnsi="var(--INTERNAL-CODE-font)" w:cs="Courier New"/>
          <w:color w:val="66D9EF"/>
          <w:sz w:val="23"/>
          <w:szCs w:val="23"/>
          <w:bdr w:val="none" w:sz="0" w:space="0" w:color="auto" w:frame="1"/>
          <w:lang w:eastAsia="es-ES"/>
        </w:rPr>
        <w:t>WHERE</w:t>
      </w:r>
    </w:p>
    <w:p w:rsidR="00501CE0" w:rsidRPr="00501CE0" w:rsidRDefault="00501CE0" w:rsidP="00501CE0">
      <w:pPr>
        <w:numPr>
          <w:ilvl w:val="0"/>
          <w:numId w:val="41"/>
        </w:numPr>
        <w:pBdr>
          <w:top w:val="single" w:sz="6" w:space="0" w:color="auto"/>
          <w:left w:val="single" w:sz="6" w:space="0" w:color="auto"/>
          <w:bottom w:val="single" w:sz="6" w:space="0" w:color="auto"/>
          <w:right w:val="single" w:sz="6" w:space="0"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3"/>
          <w:szCs w:val="23"/>
          <w:bdr w:val="none" w:sz="0" w:space="0" w:color="auto" w:frame="1"/>
          <w:lang w:eastAsia="es-ES"/>
        </w:rPr>
      </w:pPr>
      <w:r w:rsidRPr="00501CE0">
        <w:rPr>
          <w:rFonts w:ascii="var(--INTERNAL-CODE-font)" w:eastAsia="Times New Roman" w:hAnsi="var(--INTERNAL-CODE-font)" w:cs="Courier New"/>
          <w:color w:val="F8F8F2"/>
          <w:sz w:val="23"/>
          <w:szCs w:val="23"/>
          <w:bdr w:val="none" w:sz="0" w:space="0" w:color="auto" w:frame="1"/>
          <w:lang w:eastAsia="es-ES"/>
        </w:rPr>
        <w:t xml:space="preserve">condición_1 </w:t>
      </w:r>
      <w:r w:rsidRPr="00501CE0">
        <w:rPr>
          <w:rFonts w:ascii="var(--INTERNAL-CODE-font)" w:eastAsia="Times New Roman" w:hAnsi="var(--INTERNAL-CODE-font)" w:cs="Courier New"/>
          <w:color w:val="66D9EF"/>
          <w:sz w:val="23"/>
          <w:szCs w:val="23"/>
          <w:bdr w:val="none" w:sz="0" w:space="0" w:color="auto" w:frame="1"/>
          <w:lang w:eastAsia="es-ES"/>
        </w:rPr>
        <w:t>AND</w:t>
      </w:r>
      <w:r w:rsidRPr="00501CE0">
        <w:rPr>
          <w:rFonts w:ascii="var(--INTERNAL-CODE-font)" w:eastAsia="Times New Roman" w:hAnsi="var(--INTERNAL-CODE-font)" w:cs="Courier New"/>
          <w:color w:val="F8F8F2"/>
          <w:sz w:val="23"/>
          <w:szCs w:val="23"/>
          <w:bdr w:val="none" w:sz="0" w:space="0" w:color="auto" w:frame="1"/>
          <w:lang w:eastAsia="es-ES"/>
        </w:rPr>
        <w:t xml:space="preserve"> condición_2;</w:t>
      </w:r>
    </w:p>
    <w:p w:rsidR="00501CE0" w:rsidRPr="00501CE0" w:rsidRDefault="00501CE0" w:rsidP="00501CE0">
      <w:pPr>
        <w:numPr>
          <w:ilvl w:val="0"/>
          <w:numId w:val="41"/>
        </w:numPr>
        <w:spacing w:before="100" w:beforeAutospacing="1" w:after="100" w:afterAutospacing="1" w:line="240" w:lineRule="auto"/>
        <w:rPr>
          <w:rFonts w:ascii="Times New Roman" w:eastAsia="Times New Roman" w:hAnsi="Times New Roman" w:cs="Times New Roman"/>
          <w:sz w:val="24"/>
          <w:szCs w:val="24"/>
          <w:lang w:eastAsia="es-ES"/>
        </w:rPr>
      </w:pPr>
      <w:r w:rsidRPr="00501CE0">
        <w:rPr>
          <w:rFonts w:ascii="Times New Roman" w:eastAsia="Times New Roman" w:hAnsi="Times New Roman" w:cs="Times New Roman"/>
          <w:b/>
          <w:bCs/>
          <w:sz w:val="24"/>
          <w:szCs w:val="24"/>
          <w:lang w:eastAsia="es-ES"/>
        </w:rPr>
        <w:t>DELETE</w:t>
      </w:r>
      <w:r w:rsidRPr="00501CE0">
        <w:rPr>
          <w:rFonts w:ascii="Times New Roman" w:eastAsia="Times New Roman" w:hAnsi="Times New Roman" w:cs="Times New Roman"/>
          <w:sz w:val="24"/>
          <w:szCs w:val="24"/>
          <w:lang w:eastAsia="es-ES"/>
        </w:rPr>
        <w:t>: Se utiliza para eliminar fila(s) de la tabla.</w:t>
      </w:r>
    </w:p>
    <w:p w:rsidR="00501CE0" w:rsidRPr="00501CE0" w:rsidRDefault="00501CE0" w:rsidP="00501CE0">
      <w:pPr>
        <w:numPr>
          <w:ilvl w:val="0"/>
          <w:numId w:val="41"/>
        </w:numPr>
        <w:pBdr>
          <w:top w:val="single" w:sz="6" w:space="0" w:color="auto"/>
          <w:left w:val="single" w:sz="6" w:space="0" w:color="auto"/>
          <w:bottom w:val="single" w:sz="6" w:space="0" w:color="auto"/>
          <w:right w:val="single" w:sz="6" w:space="0"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3"/>
          <w:szCs w:val="23"/>
          <w:bdr w:val="none" w:sz="0" w:space="0" w:color="auto" w:frame="1"/>
          <w:lang w:eastAsia="es-ES"/>
        </w:rPr>
      </w:pPr>
      <w:r w:rsidRPr="00501CE0">
        <w:rPr>
          <w:rFonts w:ascii="var(--INTERNAL-CODE-font)" w:eastAsia="Times New Roman" w:hAnsi="var(--INTERNAL-CODE-font)" w:cs="Courier New"/>
          <w:color w:val="66D9EF"/>
          <w:sz w:val="23"/>
          <w:szCs w:val="23"/>
          <w:bdr w:val="none" w:sz="0" w:space="0" w:color="auto" w:frame="1"/>
          <w:lang w:eastAsia="es-ES"/>
        </w:rPr>
        <w:t>DELETE</w:t>
      </w:r>
      <w:r w:rsidRPr="00501CE0">
        <w:rPr>
          <w:rFonts w:ascii="var(--INTERNAL-CODE-font)" w:eastAsia="Times New Roman" w:hAnsi="var(--INTERNAL-CODE-font)" w:cs="Courier New"/>
          <w:color w:val="F8F8F2"/>
          <w:sz w:val="23"/>
          <w:szCs w:val="23"/>
          <w:bdr w:val="none" w:sz="0" w:space="0" w:color="auto" w:frame="1"/>
          <w:lang w:eastAsia="es-ES"/>
        </w:rPr>
        <w:t xml:space="preserve"> </w:t>
      </w:r>
      <w:r w:rsidRPr="00501CE0">
        <w:rPr>
          <w:rFonts w:ascii="var(--INTERNAL-CODE-font)" w:eastAsia="Times New Roman" w:hAnsi="var(--INTERNAL-CODE-font)" w:cs="Courier New"/>
          <w:color w:val="66D9EF"/>
          <w:sz w:val="23"/>
          <w:szCs w:val="23"/>
          <w:bdr w:val="none" w:sz="0" w:space="0" w:color="auto" w:frame="1"/>
          <w:lang w:eastAsia="es-ES"/>
        </w:rPr>
        <w:t>FROM</w:t>
      </w:r>
      <w:r w:rsidRPr="00501CE0">
        <w:rPr>
          <w:rFonts w:ascii="var(--INTERNAL-CODE-font)" w:eastAsia="Times New Roman" w:hAnsi="var(--INTERNAL-CODE-font)" w:cs="Courier New"/>
          <w:color w:val="F8F8F2"/>
          <w:sz w:val="23"/>
          <w:szCs w:val="23"/>
          <w:bdr w:val="none" w:sz="0" w:space="0" w:color="auto" w:frame="1"/>
          <w:lang w:eastAsia="es-ES"/>
        </w:rPr>
        <w:t xml:space="preserve"> nombre_tabla</w:t>
      </w:r>
    </w:p>
    <w:p w:rsidR="00501CE0" w:rsidRPr="00501CE0" w:rsidRDefault="00501CE0" w:rsidP="00501CE0">
      <w:pPr>
        <w:numPr>
          <w:ilvl w:val="0"/>
          <w:numId w:val="41"/>
        </w:numPr>
        <w:pBdr>
          <w:top w:val="single" w:sz="6" w:space="0" w:color="auto"/>
          <w:left w:val="single" w:sz="6" w:space="0" w:color="auto"/>
          <w:bottom w:val="single" w:sz="6" w:space="0" w:color="auto"/>
          <w:right w:val="single" w:sz="6" w:space="0"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3"/>
          <w:szCs w:val="23"/>
          <w:bdr w:val="none" w:sz="0" w:space="0" w:color="auto" w:frame="1"/>
          <w:lang w:eastAsia="es-ES"/>
        </w:rPr>
      </w:pPr>
      <w:r w:rsidRPr="00501CE0">
        <w:rPr>
          <w:rFonts w:ascii="var(--INTERNAL-CODE-font)" w:eastAsia="Times New Roman" w:hAnsi="var(--INTERNAL-CODE-font)" w:cs="Courier New"/>
          <w:color w:val="66D9EF"/>
          <w:sz w:val="23"/>
          <w:szCs w:val="23"/>
          <w:bdr w:val="none" w:sz="0" w:space="0" w:color="auto" w:frame="1"/>
          <w:lang w:eastAsia="es-ES"/>
        </w:rPr>
        <w:t>WHERE</w:t>
      </w:r>
      <w:r w:rsidRPr="00501CE0">
        <w:rPr>
          <w:rFonts w:ascii="var(--INTERNAL-CODE-font)" w:eastAsia="Times New Roman" w:hAnsi="var(--INTERNAL-CODE-font)" w:cs="Courier New"/>
          <w:color w:val="F8F8F2"/>
          <w:sz w:val="23"/>
          <w:szCs w:val="23"/>
          <w:bdr w:val="none" w:sz="0" w:space="0" w:color="auto" w:frame="1"/>
          <w:lang w:eastAsia="es-ES"/>
        </w:rPr>
        <w:t xml:space="preserve"> condición;</w:t>
      </w:r>
    </w:p>
    <w:p w:rsidR="00501CE0" w:rsidRPr="00501CE0" w:rsidRDefault="00501CE0" w:rsidP="00501CE0">
      <w:pPr>
        <w:spacing w:before="100" w:beforeAutospacing="1" w:after="100" w:afterAutospacing="1" w:line="240" w:lineRule="auto"/>
        <w:outlineLvl w:val="2"/>
        <w:rPr>
          <w:rFonts w:ascii="Times New Roman" w:eastAsia="Times New Roman" w:hAnsi="Times New Roman" w:cs="Times New Roman"/>
          <w:spacing w:val="-15"/>
          <w:sz w:val="27"/>
          <w:szCs w:val="27"/>
          <w:lang w:eastAsia="es-ES"/>
        </w:rPr>
      </w:pPr>
      <w:r w:rsidRPr="00501CE0">
        <w:rPr>
          <w:rFonts w:ascii="Times New Roman" w:eastAsia="Times New Roman" w:hAnsi="Times New Roman" w:cs="Times New Roman"/>
          <w:spacing w:val="-15"/>
          <w:sz w:val="27"/>
          <w:szCs w:val="27"/>
          <w:lang w:eastAsia="es-ES"/>
        </w:rPr>
        <w:t>7. Restauración mediante la línea de comandos</w:t>
      </w:r>
    </w:p>
    <w:p w:rsidR="00501CE0" w:rsidRPr="00501CE0" w:rsidRDefault="00501CE0" w:rsidP="00501CE0">
      <w:pPr>
        <w:spacing w:before="100" w:beforeAutospacing="1" w:after="100" w:afterAutospacing="1" w:line="240" w:lineRule="auto"/>
        <w:rPr>
          <w:rFonts w:ascii="Times New Roman" w:eastAsia="Times New Roman" w:hAnsi="Times New Roman" w:cs="Times New Roman"/>
          <w:sz w:val="24"/>
          <w:szCs w:val="24"/>
          <w:lang w:eastAsia="es-ES"/>
        </w:rPr>
      </w:pPr>
      <w:r w:rsidRPr="00501CE0">
        <w:rPr>
          <w:rFonts w:ascii="Times New Roman" w:eastAsia="Times New Roman" w:hAnsi="Times New Roman" w:cs="Times New Roman"/>
          <w:sz w:val="24"/>
          <w:szCs w:val="24"/>
          <w:lang w:eastAsia="es-ES"/>
        </w:rPr>
        <w:t>Para restaurar una base de datos mediante la línea de comandos, seguiremos el siguiente procedimiento:</w:t>
      </w:r>
    </w:p>
    <w:p w:rsidR="00501CE0" w:rsidRPr="00501CE0" w:rsidRDefault="00501CE0" w:rsidP="00501CE0">
      <w:pPr>
        <w:numPr>
          <w:ilvl w:val="0"/>
          <w:numId w:val="42"/>
        </w:numPr>
        <w:spacing w:before="100" w:beforeAutospacing="1" w:after="100" w:afterAutospacing="1" w:line="240" w:lineRule="auto"/>
        <w:rPr>
          <w:rFonts w:ascii="Times New Roman" w:eastAsia="Times New Roman" w:hAnsi="Times New Roman" w:cs="Times New Roman"/>
          <w:sz w:val="24"/>
          <w:szCs w:val="24"/>
          <w:lang w:eastAsia="es-ES"/>
        </w:rPr>
      </w:pPr>
      <w:r w:rsidRPr="00501CE0">
        <w:rPr>
          <w:rFonts w:ascii="Times New Roman" w:eastAsia="Times New Roman" w:hAnsi="Times New Roman" w:cs="Times New Roman"/>
          <w:sz w:val="24"/>
          <w:szCs w:val="24"/>
          <w:lang w:eastAsia="es-ES"/>
        </w:rPr>
        <w:t>En primer lugar, necesitamos </w:t>
      </w:r>
      <w:r w:rsidRPr="00501CE0">
        <w:rPr>
          <w:rFonts w:ascii="Times New Roman" w:eastAsia="Times New Roman" w:hAnsi="Times New Roman" w:cs="Times New Roman"/>
          <w:b/>
          <w:bCs/>
          <w:sz w:val="24"/>
          <w:szCs w:val="24"/>
          <w:lang w:eastAsia="es-ES"/>
        </w:rPr>
        <w:t>iniciar sesión en el terminal de PostgreSQL a través de la línea de comandos</w:t>
      </w:r>
      <w:r w:rsidRPr="00501CE0">
        <w:rPr>
          <w:rFonts w:ascii="Times New Roman" w:eastAsia="Times New Roman" w:hAnsi="Times New Roman" w:cs="Times New Roman"/>
          <w:sz w:val="24"/>
          <w:szCs w:val="24"/>
          <w:lang w:eastAsia="es-ES"/>
        </w:rPr>
        <w:t>. Para hacerlo, escriba el siguiente comando:</w:t>
      </w:r>
    </w:p>
    <w:p w:rsidR="00501CE0" w:rsidRPr="00501CE0" w:rsidRDefault="00501CE0" w:rsidP="00501CE0">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3"/>
          <w:szCs w:val="23"/>
          <w:bdr w:val="none" w:sz="0" w:space="0" w:color="auto" w:frame="1"/>
          <w:lang w:eastAsia="es-ES"/>
        </w:rPr>
      </w:pPr>
      <w:proofErr w:type="gramStart"/>
      <w:r w:rsidRPr="00501CE0">
        <w:rPr>
          <w:rFonts w:ascii="var(--INTERNAL-CODE-font)" w:eastAsia="Times New Roman" w:hAnsi="var(--INTERNAL-CODE-font)" w:cs="Courier New"/>
          <w:color w:val="F8F8F2"/>
          <w:sz w:val="23"/>
          <w:szCs w:val="23"/>
          <w:bdr w:val="none" w:sz="0" w:space="0" w:color="auto" w:frame="1"/>
          <w:lang w:eastAsia="es-ES"/>
        </w:rPr>
        <w:t>psql</w:t>
      </w:r>
      <w:proofErr w:type="gramEnd"/>
      <w:r w:rsidRPr="00501CE0">
        <w:rPr>
          <w:rFonts w:ascii="var(--INTERNAL-CODE-font)" w:eastAsia="Times New Roman" w:hAnsi="var(--INTERNAL-CODE-font)" w:cs="Courier New"/>
          <w:color w:val="F8F8F2"/>
          <w:sz w:val="23"/>
          <w:szCs w:val="23"/>
          <w:bdr w:val="none" w:sz="0" w:space="0" w:color="auto" w:frame="1"/>
          <w:lang w:eastAsia="es-ES"/>
        </w:rPr>
        <w:t xml:space="preserve"> -U &lt;nombre_usuario&gt;</w:t>
      </w:r>
    </w:p>
    <w:p w:rsidR="00501CE0" w:rsidRPr="00501CE0" w:rsidRDefault="00501CE0" w:rsidP="00501CE0">
      <w:pPr>
        <w:numPr>
          <w:ilvl w:val="0"/>
          <w:numId w:val="43"/>
        </w:numPr>
        <w:spacing w:before="100" w:beforeAutospacing="1" w:after="100" w:afterAutospacing="1" w:line="240" w:lineRule="auto"/>
        <w:rPr>
          <w:rFonts w:ascii="Times New Roman" w:eastAsia="Times New Roman" w:hAnsi="Times New Roman" w:cs="Times New Roman"/>
          <w:sz w:val="24"/>
          <w:szCs w:val="24"/>
          <w:lang w:eastAsia="es-ES"/>
        </w:rPr>
      </w:pPr>
      <w:r w:rsidRPr="00501CE0">
        <w:rPr>
          <w:rFonts w:ascii="Times New Roman" w:eastAsia="Times New Roman" w:hAnsi="Times New Roman" w:cs="Times New Roman"/>
          <w:sz w:val="24"/>
          <w:szCs w:val="24"/>
          <w:lang w:eastAsia="es-ES"/>
        </w:rPr>
        <w:t>Ahora podemos ver que hemos iniciado sesión correctamente en el terminal cliente psql y </w:t>
      </w:r>
      <w:r w:rsidRPr="00501CE0">
        <w:rPr>
          <w:rFonts w:ascii="Times New Roman" w:eastAsia="Times New Roman" w:hAnsi="Times New Roman" w:cs="Times New Roman"/>
          <w:b/>
          <w:bCs/>
          <w:sz w:val="24"/>
          <w:szCs w:val="24"/>
          <w:lang w:eastAsia="es-ES"/>
        </w:rPr>
        <w:t>hemos obtenido el indicador de entrada de línea de comandos de PostgreSQL</w:t>
      </w:r>
      <w:r w:rsidRPr="00501CE0">
        <w:rPr>
          <w:rFonts w:ascii="Times New Roman" w:eastAsia="Times New Roman" w:hAnsi="Times New Roman" w:cs="Times New Roman"/>
          <w:sz w:val="24"/>
          <w:szCs w:val="24"/>
          <w:lang w:eastAsia="es-ES"/>
        </w:rPr>
        <w:t>.</w:t>
      </w:r>
    </w:p>
    <w:p w:rsidR="00501CE0" w:rsidRPr="00501CE0" w:rsidRDefault="00501CE0" w:rsidP="00501CE0">
      <w:pPr>
        <w:numPr>
          <w:ilvl w:val="0"/>
          <w:numId w:val="43"/>
        </w:numPr>
        <w:spacing w:before="100" w:beforeAutospacing="1" w:after="100" w:afterAutospacing="1" w:line="240" w:lineRule="auto"/>
        <w:rPr>
          <w:rFonts w:ascii="Times New Roman" w:eastAsia="Times New Roman" w:hAnsi="Times New Roman" w:cs="Times New Roman"/>
          <w:sz w:val="24"/>
          <w:szCs w:val="24"/>
          <w:lang w:eastAsia="es-ES"/>
        </w:rPr>
      </w:pPr>
      <w:r w:rsidRPr="00501CE0">
        <w:rPr>
          <w:rFonts w:ascii="Times New Roman" w:eastAsia="Times New Roman" w:hAnsi="Times New Roman" w:cs="Times New Roman"/>
          <w:sz w:val="24"/>
          <w:szCs w:val="24"/>
          <w:lang w:eastAsia="es-ES"/>
        </w:rPr>
        <w:t>Lo haremos esta vez a través del terminal de línea de comandos de PostgreSQL.</w:t>
      </w:r>
    </w:p>
    <w:p w:rsidR="00501CE0" w:rsidRPr="00501CE0" w:rsidRDefault="00501CE0" w:rsidP="00501CE0">
      <w:pPr>
        <w:numPr>
          <w:ilvl w:val="0"/>
          <w:numId w:val="43"/>
        </w:numPr>
        <w:spacing w:before="100" w:beforeAutospacing="1" w:after="100" w:afterAutospacing="1" w:line="240" w:lineRule="auto"/>
        <w:rPr>
          <w:rFonts w:ascii="Times New Roman" w:eastAsia="Times New Roman" w:hAnsi="Times New Roman" w:cs="Times New Roman"/>
          <w:sz w:val="24"/>
          <w:szCs w:val="24"/>
          <w:lang w:eastAsia="es-ES"/>
        </w:rPr>
      </w:pPr>
      <w:r w:rsidRPr="00501CE0">
        <w:rPr>
          <w:rFonts w:ascii="Times New Roman" w:eastAsia="Times New Roman" w:hAnsi="Times New Roman" w:cs="Times New Roman"/>
          <w:sz w:val="24"/>
          <w:szCs w:val="24"/>
          <w:lang w:eastAsia="es-ES"/>
        </w:rPr>
        <w:t>Ahora </w:t>
      </w:r>
      <w:r w:rsidRPr="00501CE0">
        <w:rPr>
          <w:rFonts w:ascii="Times New Roman" w:eastAsia="Times New Roman" w:hAnsi="Times New Roman" w:cs="Times New Roman"/>
          <w:b/>
          <w:bCs/>
          <w:sz w:val="24"/>
          <w:szCs w:val="24"/>
          <w:lang w:eastAsia="es-ES"/>
        </w:rPr>
        <w:t>crearemos una base de datos de marcador de posición para nuestro propósito que se utilizará para restaurar la copia de seguridad</w:t>
      </w:r>
      <w:r w:rsidRPr="00501CE0">
        <w:rPr>
          <w:rFonts w:ascii="Times New Roman" w:eastAsia="Times New Roman" w:hAnsi="Times New Roman" w:cs="Times New Roman"/>
          <w:sz w:val="24"/>
          <w:szCs w:val="24"/>
          <w:lang w:eastAsia="es-ES"/>
        </w:rPr>
        <w:t>. Para hacerlo, ejecute el siguiente script.</w:t>
      </w:r>
    </w:p>
    <w:p w:rsidR="00501CE0" w:rsidRPr="00501CE0" w:rsidRDefault="00501CE0" w:rsidP="00501CE0">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3"/>
          <w:szCs w:val="23"/>
          <w:bdr w:val="none" w:sz="0" w:space="0" w:color="auto" w:frame="1"/>
          <w:lang w:eastAsia="es-ES"/>
        </w:rPr>
      </w:pPr>
      <w:r w:rsidRPr="00501CE0">
        <w:rPr>
          <w:rFonts w:ascii="var(--INTERNAL-CODE-font)" w:eastAsia="Times New Roman" w:hAnsi="var(--INTERNAL-CODE-font)" w:cs="Courier New"/>
          <w:color w:val="66D9EF"/>
          <w:sz w:val="23"/>
          <w:szCs w:val="23"/>
          <w:bdr w:val="none" w:sz="0" w:space="0" w:color="auto" w:frame="1"/>
          <w:lang w:eastAsia="es-ES"/>
        </w:rPr>
        <w:t>CREATE</w:t>
      </w:r>
      <w:r w:rsidRPr="00501CE0">
        <w:rPr>
          <w:rFonts w:ascii="var(--INTERNAL-CODE-font)" w:eastAsia="Times New Roman" w:hAnsi="var(--INTERNAL-CODE-font)" w:cs="Courier New"/>
          <w:color w:val="F8F8F2"/>
          <w:sz w:val="23"/>
          <w:szCs w:val="23"/>
          <w:bdr w:val="none" w:sz="0" w:space="0" w:color="auto" w:frame="1"/>
          <w:lang w:eastAsia="es-ES"/>
        </w:rPr>
        <w:t xml:space="preserve"> </w:t>
      </w:r>
      <w:r w:rsidRPr="00501CE0">
        <w:rPr>
          <w:rFonts w:ascii="var(--INTERNAL-CODE-font)" w:eastAsia="Times New Roman" w:hAnsi="var(--INTERNAL-CODE-font)" w:cs="Courier New"/>
          <w:color w:val="66D9EF"/>
          <w:sz w:val="23"/>
          <w:szCs w:val="23"/>
          <w:bdr w:val="none" w:sz="0" w:space="0" w:color="auto" w:frame="1"/>
          <w:lang w:eastAsia="es-ES"/>
        </w:rPr>
        <w:t>DATABASE</w:t>
      </w:r>
      <w:r w:rsidRPr="00501CE0">
        <w:rPr>
          <w:rFonts w:ascii="var(--INTERNAL-CODE-font)" w:eastAsia="Times New Roman" w:hAnsi="var(--INTERNAL-CODE-font)" w:cs="Courier New"/>
          <w:color w:val="F8F8F2"/>
          <w:sz w:val="23"/>
          <w:szCs w:val="23"/>
          <w:bdr w:val="none" w:sz="0" w:space="0" w:color="auto" w:frame="1"/>
          <w:lang w:eastAsia="es-ES"/>
        </w:rPr>
        <w:t xml:space="preserve"> BackupDB </w:t>
      </w:r>
      <w:r w:rsidRPr="00501CE0">
        <w:rPr>
          <w:rFonts w:ascii="var(--INTERNAL-CODE-font)" w:eastAsia="Times New Roman" w:hAnsi="var(--INTERNAL-CODE-font)" w:cs="Courier New"/>
          <w:color w:val="66D9EF"/>
          <w:sz w:val="23"/>
          <w:szCs w:val="23"/>
          <w:bdr w:val="none" w:sz="0" w:space="0" w:color="auto" w:frame="1"/>
          <w:lang w:eastAsia="es-ES"/>
        </w:rPr>
        <w:t>ENCODING</w:t>
      </w:r>
      <w:r w:rsidRPr="00501CE0">
        <w:rPr>
          <w:rFonts w:ascii="var(--INTERNAL-CODE-font)" w:eastAsia="Times New Roman" w:hAnsi="var(--INTERNAL-CODE-font)" w:cs="Courier New"/>
          <w:color w:val="F92672"/>
          <w:sz w:val="23"/>
          <w:szCs w:val="23"/>
          <w:bdr w:val="none" w:sz="0" w:space="0" w:color="auto" w:frame="1"/>
          <w:lang w:eastAsia="es-ES"/>
        </w:rPr>
        <w:t>=</w:t>
      </w:r>
      <w:r w:rsidRPr="00501CE0">
        <w:rPr>
          <w:rFonts w:ascii="var(--INTERNAL-CODE-font)" w:eastAsia="Times New Roman" w:hAnsi="var(--INTERNAL-CODE-font)" w:cs="Courier New"/>
          <w:color w:val="E6DB74"/>
          <w:sz w:val="23"/>
          <w:szCs w:val="23"/>
          <w:bdr w:val="none" w:sz="0" w:space="0" w:color="auto" w:frame="1"/>
          <w:lang w:eastAsia="es-ES"/>
        </w:rPr>
        <w:t>'UTF-8'</w:t>
      </w:r>
      <w:r w:rsidRPr="00501CE0">
        <w:rPr>
          <w:rFonts w:ascii="var(--INTERNAL-CODE-font)" w:eastAsia="Times New Roman" w:hAnsi="var(--INTERNAL-CODE-font)" w:cs="Courier New"/>
          <w:color w:val="F8F8F2"/>
          <w:sz w:val="23"/>
          <w:szCs w:val="23"/>
          <w:bdr w:val="none" w:sz="0" w:space="0" w:color="auto" w:frame="1"/>
          <w:lang w:eastAsia="es-ES"/>
        </w:rPr>
        <w:t xml:space="preserve"> </w:t>
      </w:r>
      <w:r w:rsidRPr="00501CE0">
        <w:rPr>
          <w:rFonts w:ascii="var(--INTERNAL-CODE-font)" w:eastAsia="Times New Roman" w:hAnsi="var(--INTERNAL-CODE-font)" w:cs="Courier New"/>
          <w:color w:val="66D9EF"/>
          <w:sz w:val="23"/>
          <w:szCs w:val="23"/>
          <w:bdr w:val="none" w:sz="0" w:space="0" w:color="auto" w:frame="1"/>
          <w:lang w:eastAsia="es-ES"/>
        </w:rPr>
        <w:t>OWNER</w:t>
      </w:r>
      <w:r w:rsidRPr="00501CE0">
        <w:rPr>
          <w:rFonts w:ascii="var(--INTERNAL-CODE-font)" w:eastAsia="Times New Roman" w:hAnsi="var(--INTERNAL-CODE-font)" w:cs="Courier New"/>
          <w:color w:val="F92672"/>
          <w:sz w:val="23"/>
          <w:szCs w:val="23"/>
          <w:bdr w:val="none" w:sz="0" w:space="0" w:color="auto" w:frame="1"/>
          <w:lang w:eastAsia="es-ES"/>
        </w:rPr>
        <w:t>=</w:t>
      </w:r>
      <w:r w:rsidRPr="00501CE0">
        <w:rPr>
          <w:rFonts w:ascii="var(--INTERNAL-CODE-font)" w:eastAsia="Times New Roman" w:hAnsi="var(--INTERNAL-CODE-font)" w:cs="Courier New"/>
          <w:color w:val="E6DB74"/>
          <w:sz w:val="23"/>
          <w:szCs w:val="23"/>
          <w:bdr w:val="none" w:sz="0" w:space="0" w:color="auto" w:frame="1"/>
          <w:lang w:eastAsia="es-ES"/>
        </w:rPr>
        <w:t>'postgres'</w:t>
      </w:r>
      <w:r w:rsidRPr="00501CE0">
        <w:rPr>
          <w:rFonts w:ascii="var(--INTERNAL-CODE-font)" w:eastAsia="Times New Roman" w:hAnsi="var(--INTERNAL-CODE-font)" w:cs="Courier New"/>
          <w:color w:val="F8F8F2"/>
          <w:sz w:val="23"/>
          <w:szCs w:val="23"/>
          <w:bdr w:val="none" w:sz="0" w:space="0" w:color="auto" w:frame="1"/>
          <w:lang w:eastAsia="es-ES"/>
        </w:rPr>
        <w:t>;</w:t>
      </w:r>
    </w:p>
    <w:p w:rsidR="00501CE0" w:rsidRPr="00501CE0" w:rsidRDefault="00501CE0" w:rsidP="00501CE0">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ES"/>
        </w:rPr>
      </w:pPr>
      <w:r w:rsidRPr="00501CE0">
        <w:rPr>
          <w:rFonts w:ascii="Times New Roman" w:eastAsia="Times New Roman" w:hAnsi="Times New Roman" w:cs="Times New Roman"/>
          <w:sz w:val="24"/>
          <w:szCs w:val="24"/>
          <w:lang w:eastAsia="es-ES"/>
        </w:rPr>
        <w:t>La base de datos ahora está creada. </w:t>
      </w:r>
      <w:r w:rsidRPr="00501CE0">
        <w:rPr>
          <w:rFonts w:ascii="Times New Roman" w:eastAsia="Times New Roman" w:hAnsi="Times New Roman" w:cs="Times New Roman"/>
          <w:b/>
          <w:bCs/>
          <w:sz w:val="24"/>
          <w:szCs w:val="24"/>
          <w:lang w:eastAsia="es-ES"/>
        </w:rPr>
        <w:t>Ahora vamos a restaurarla</w:t>
      </w:r>
      <w:r w:rsidRPr="00501CE0">
        <w:rPr>
          <w:rFonts w:ascii="Times New Roman" w:eastAsia="Times New Roman" w:hAnsi="Times New Roman" w:cs="Times New Roman"/>
          <w:sz w:val="24"/>
          <w:szCs w:val="24"/>
          <w:lang w:eastAsia="es-ES"/>
        </w:rPr>
        <w:t>. Para restaurar la base de datos, </w:t>
      </w:r>
      <w:r w:rsidRPr="00501CE0">
        <w:rPr>
          <w:rFonts w:ascii="Times New Roman" w:eastAsia="Times New Roman" w:hAnsi="Times New Roman" w:cs="Times New Roman"/>
          <w:b/>
          <w:bCs/>
          <w:sz w:val="24"/>
          <w:szCs w:val="24"/>
          <w:lang w:eastAsia="es-ES"/>
        </w:rPr>
        <w:t>vamos a utilizar el comando </w:t>
      </w:r>
      <w:r w:rsidRPr="00501CE0">
        <w:rPr>
          <w:rFonts w:ascii="var(--INTERNAL-CODE-font)" w:eastAsia="Times New Roman" w:hAnsi="var(--INTERNAL-CODE-font)" w:cs="Courier New"/>
          <w:b/>
          <w:bCs/>
          <w:bdr w:val="single" w:sz="6" w:space="0" w:color="auto" w:frame="1"/>
          <w:lang w:eastAsia="es-ES"/>
        </w:rPr>
        <w:t>pg_restore</w:t>
      </w:r>
      <w:r w:rsidRPr="00501CE0">
        <w:rPr>
          <w:rFonts w:ascii="Times New Roman" w:eastAsia="Times New Roman" w:hAnsi="Times New Roman" w:cs="Times New Roman"/>
          <w:b/>
          <w:bCs/>
          <w:sz w:val="24"/>
          <w:szCs w:val="24"/>
          <w:lang w:eastAsia="es-ES"/>
        </w:rPr>
        <w:t> suministrado con algunos argumentos</w:t>
      </w:r>
      <w:r w:rsidRPr="00501CE0">
        <w:rPr>
          <w:rFonts w:ascii="Times New Roman" w:eastAsia="Times New Roman" w:hAnsi="Times New Roman" w:cs="Times New Roman"/>
          <w:sz w:val="24"/>
          <w:szCs w:val="24"/>
          <w:lang w:eastAsia="es-ES"/>
        </w:rPr>
        <w:t>. Es importante tener en cuenta aquí que necesitamos salir del terminal psql para poder ejecutar el comando </w:t>
      </w:r>
      <w:r w:rsidRPr="00501CE0">
        <w:rPr>
          <w:rFonts w:ascii="var(--INTERNAL-CODE-font)" w:eastAsia="Times New Roman" w:hAnsi="var(--INTERNAL-CODE-font)" w:cs="Courier New"/>
          <w:bdr w:val="single" w:sz="6" w:space="0" w:color="auto" w:frame="1"/>
          <w:lang w:eastAsia="es-ES"/>
        </w:rPr>
        <w:t>pg_restore</w:t>
      </w:r>
      <w:r w:rsidRPr="00501CE0">
        <w:rPr>
          <w:rFonts w:ascii="Times New Roman" w:eastAsia="Times New Roman" w:hAnsi="Times New Roman" w:cs="Times New Roman"/>
          <w:sz w:val="24"/>
          <w:szCs w:val="24"/>
          <w:lang w:eastAsia="es-ES"/>
        </w:rPr>
        <w:t>. </w:t>
      </w:r>
      <w:r w:rsidRPr="00501CE0">
        <w:rPr>
          <w:rFonts w:ascii="Times New Roman" w:eastAsia="Times New Roman" w:hAnsi="Times New Roman" w:cs="Times New Roman"/>
          <w:b/>
          <w:bCs/>
          <w:sz w:val="24"/>
          <w:szCs w:val="24"/>
          <w:lang w:eastAsia="es-ES"/>
        </w:rPr>
        <w:t>Para salir del terminal psql, escriba “\q”</w:t>
      </w:r>
      <w:r w:rsidRPr="00501CE0">
        <w:rPr>
          <w:rFonts w:ascii="Times New Roman" w:eastAsia="Times New Roman" w:hAnsi="Times New Roman" w:cs="Times New Roman"/>
          <w:sz w:val="24"/>
          <w:szCs w:val="24"/>
          <w:lang w:eastAsia="es-ES"/>
        </w:rPr>
        <w:t>.</w:t>
      </w:r>
    </w:p>
    <w:p w:rsidR="00501CE0" w:rsidRPr="00501CE0" w:rsidRDefault="00501CE0" w:rsidP="00501CE0">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ES"/>
        </w:rPr>
      </w:pPr>
      <w:r w:rsidRPr="00501CE0">
        <w:rPr>
          <w:rFonts w:ascii="Times New Roman" w:eastAsia="Times New Roman" w:hAnsi="Times New Roman" w:cs="Times New Roman"/>
          <w:sz w:val="24"/>
          <w:szCs w:val="24"/>
          <w:lang w:eastAsia="es-ES"/>
        </w:rPr>
        <w:t>Introduce el comando </w:t>
      </w:r>
      <w:r w:rsidRPr="00501CE0">
        <w:rPr>
          <w:rFonts w:ascii="var(--INTERNAL-CODE-font)" w:eastAsia="Times New Roman" w:hAnsi="var(--INTERNAL-CODE-font)" w:cs="Courier New"/>
          <w:bdr w:val="single" w:sz="6" w:space="0" w:color="auto" w:frame="1"/>
          <w:lang w:eastAsia="es-ES"/>
        </w:rPr>
        <w:t>pg_restore</w:t>
      </w:r>
      <w:r w:rsidRPr="00501CE0">
        <w:rPr>
          <w:rFonts w:ascii="Times New Roman" w:eastAsia="Times New Roman" w:hAnsi="Times New Roman" w:cs="Times New Roman"/>
          <w:sz w:val="24"/>
          <w:szCs w:val="24"/>
          <w:lang w:eastAsia="es-ES"/>
        </w:rPr>
        <w:t> con los siguientes argumentos:</w:t>
      </w:r>
    </w:p>
    <w:p w:rsidR="00501CE0" w:rsidRPr="00501CE0" w:rsidRDefault="00501CE0" w:rsidP="00501CE0">
      <w:pPr>
        <w:pBdr>
          <w:top w:val="single" w:sz="6" w:space="0" w:color="auto"/>
          <w:left w:val="single" w:sz="6" w:space="0" w:color="auto"/>
          <w:bottom w:val="single" w:sz="6" w:space="0" w:color="auto"/>
          <w:right w:val="single" w:sz="6"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3"/>
          <w:szCs w:val="23"/>
          <w:bdr w:val="none" w:sz="0" w:space="0" w:color="auto" w:frame="1"/>
          <w:lang w:eastAsia="es-ES"/>
        </w:rPr>
      </w:pPr>
      <w:r w:rsidRPr="00501CE0">
        <w:rPr>
          <w:rFonts w:ascii="var(--INTERNAL-CODE-font)" w:eastAsia="Times New Roman" w:hAnsi="var(--INTERNAL-CODE-font)" w:cs="Courier New"/>
          <w:color w:val="F8F8F2"/>
          <w:sz w:val="23"/>
          <w:szCs w:val="23"/>
          <w:bdr w:val="none" w:sz="0" w:space="0" w:color="auto" w:frame="1"/>
          <w:lang w:eastAsia="es-ES"/>
        </w:rPr>
        <w:t xml:space="preserve">pg_restore -U postgres -d backupdb -v </w:t>
      </w:r>
      <w:r w:rsidRPr="00501CE0">
        <w:rPr>
          <w:rFonts w:ascii="var(--INTERNAL-CODE-font)" w:eastAsia="Times New Roman" w:hAnsi="var(--INTERNAL-CODE-font)" w:cs="Courier New"/>
          <w:color w:val="E6DB74"/>
          <w:sz w:val="23"/>
          <w:szCs w:val="23"/>
          <w:bdr w:val="none" w:sz="0" w:space="0" w:color="auto" w:frame="1"/>
          <w:lang w:eastAsia="es-ES"/>
        </w:rPr>
        <w:t>"D:\Backup.sql"</w:t>
      </w:r>
    </w:p>
    <w:p w:rsidR="00501CE0" w:rsidRPr="00501CE0" w:rsidRDefault="00501CE0" w:rsidP="00501CE0">
      <w:pPr>
        <w:spacing w:before="100" w:beforeAutospacing="1" w:after="100" w:afterAutospacing="1" w:line="240" w:lineRule="auto"/>
        <w:rPr>
          <w:rFonts w:ascii="Times New Roman" w:eastAsia="Times New Roman" w:hAnsi="Times New Roman" w:cs="Times New Roman"/>
          <w:sz w:val="24"/>
          <w:szCs w:val="24"/>
          <w:lang w:eastAsia="es-ES"/>
        </w:rPr>
      </w:pPr>
      <w:r w:rsidRPr="00501CE0">
        <w:rPr>
          <w:rFonts w:ascii="Times New Roman" w:eastAsia="Times New Roman" w:hAnsi="Times New Roman" w:cs="Times New Roman"/>
          <w:sz w:val="24"/>
          <w:szCs w:val="24"/>
          <w:lang w:eastAsia="es-ES"/>
        </w:rPr>
        <w:lastRenderedPageBreak/>
        <w:t>La explicación detallada de los argumentos para PostgreSQL se puede encontrar en el sitio web oficial de PostgreSQL en la sección de documentación de </w:t>
      </w:r>
      <w:r w:rsidRPr="00501CE0">
        <w:rPr>
          <w:rFonts w:ascii="var(--INTERNAL-CODE-font)" w:eastAsia="Times New Roman" w:hAnsi="var(--INTERNAL-CODE-font)" w:cs="Courier New"/>
          <w:bdr w:val="single" w:sz="6" w:space="0" w:color="auto" w:frame="1"/>
          <w:lang w:eastAsia="es-ES"/>
        </w:rPr>
        <w:t>pg_restore</w:t>
      </w:r>
      <w:r w:rsidRPr="00501CE0">
        <w:rPr>
          <w:rFonts w:ascii="Times New Roman" w:eastAsia="Times New Roman" w:hAnsi="Times New Roman" w:cs="Times New Roman"/>
          <w:sz w:val="24"/>
          <w:szCs w:val="24"/>
          <w:lang w:eastAsia="es-ES"/>
        </w:rPr>
        <w:t>.</w:t>
      </w:r>
    </w:p>
    <w:p w:rsidR="00501CE0" w:rsidRPr="00501CE0" w:rsidRDefault="00501CE0" w:rsidP="00501CE0">
      <w:pPr>
        <w:numPr>
          <w:ilvl w:val="0"/>
          <w:numId w:val="45"/>
        </w:numPr>
        <w:spacing w:before="100" w:beforeAutospacing="1" w:after="100" w:afterAutospacing="1" w:line="240" w:lineRule="auto"/>
        <w:rPr>
          <w:rFonts w:ascii="Times New Roman" w:eastAsia="Times New Roman" w:hAnsi="Times New Roman" w:cs="Times New Roman"/>
          <w:sz w:val="24"/>
          <w:szCs w:val="24"/>
          <w:lang w:eastAsia="es-ES"/>
        </w:rPr>
      </w:pPr>
      <w:r w:rsidRPr="00501CE0">
        <w:rPr>
          <w:rFonts w:ascii="Times New Roman" w:eastAsia="Times New Roman" w:hAnsi="Times New Roman" w:cs="Times New Roman"/>
          <w:sz w:val="24"/>
          <w:szCs w:val="24"/>
          <w:lang w:eastAsia="es-ES"/>
        </w:rPr>
        <w:t>Después de la restauración exitosa de la base de datos, veremos que nuestros esquemas se han restaurado junto con las tablas y sus datos.</w:t>
      </w:r>
    </w:p>
    <w:p w:rsidR="00501CE0" w:rsidRDefault="00501CE0">
      <w:pPr>
        <w:rPr>
          <w:rFonts w:ascii="Helvetica" w:hAnsi="Helvetica" w:cs="Helvetica"/>
          <w:sz w:val="24"/>
          <w:szCs w:val="24"/>
          <w:shd w:val="clear" w:color="auto" w:fill="FFFFFF"/>
        </w:rPr>
      </w:pPr>
      <w:r>
        <w:rPr>
          <w:rFonts w:ascii="Helvetica" w:hAnsi="Helvetica" w:cs="Helvetica"/>
          <w:sz w:val="24"/>
          <w:szCs w:val="24"/>
          <w:shd w:val="clear" w:color="auto" w:fill="FFFFFF"/>
        </w:rPr>
        <w:br w:type="page"/>
      </w:r>
    </w:p>
    <w:p w:rsidR="00501CE0" w:rsidRDefault="00501CE0" w:rsidP="00501CE0">
      <w:pPr>
        <w:rPr>
          <w:rFonts w:ascii="Helvetica" w:hAnsi="Helvetica" w:cs="Helvetica"/>
          <w:sz w:val="24"/>
          <w:szCs w:val="24"/>
          <w:shd w:val="clear" w:color="auto" w:fill="FFFFFF"/>
        </w:rPr>
      </w:pPr>
    </w:p>
    <w:p w:rsidR="00501CE0" w:rsidRDefault="00501CE0">
      <w:pPr>
        <w:rPr>
          <w:rFonts w:ascii="Helvetica" w:hAnsi="Helvetica" w:cs="Helvetica"/>
          <w:sz w:val="24"/>
          <w:szCs w:val="24"/>
          <w:shd w:val="clear" w:color="auto" w:fill="FFFFFF"/>
        </w:rPr>
      </w:pPr>
      <w:r>
        <w:rPr>
          <w:rFonts w:ascii="Helvetica" w:hAnsi="Helvetica" w:cs="Helvetica"/>
          <w:sz w:val="24"/>
          <w:szCs w:val="24"/>
          <w:shd w:val="clear" w:color="auto" w:fill="FFFFFF"/>
        </w:rPr>
        <w:br w:type="page"/>
      </w:r>
    </w:p>
    <w:p w:rsidR="00501CE0" w:rsidRDefault="00501CE0" w:rsidP="00501CE0">
      <w:pPr>
        <w:rPr>
          <w:rFonts w:ascii="Helvetica" w:hAnsi="Helvetica"/>
          <w:color w:val="323232"/>
          <w:sz w:val="29"/>
          <w:szCs w:val="29"/>
          <w:shd w:val="clear" w:color="auto" w:fill="FFFFFF"/>
        </w:rPr>
      </w:pPr>
      <w:r>
        <w:rPr>
          <w:rFonts w:ascii="Helvetica" w:hAnsi="Helvetica"/>
          <w:color w:val="323232"/>
          <w:sz w:val="29"/>
          <w:szCs w:val="29"/>
          <w:shd w:val="clear" w:color="auto" w:fill="FFFFFF"/>
        </w:rPr>
        <w:lastRenderedPageBreak/>
        <w:t>2.03 Procesamiento de sentencia SQL</w:t>
      </w:r>
    </w:p>
    <w:p w:rsidR="00501CE0" w:rsidRDefault="00501CE0" w:rsidP="00501CE0">
      <w:pPr>
        <w:rPr>
          <w:rFonts w:ascii="Helvetica" w:hAnsi="Helvetica"/>
          <w:color w:val="323232"/>
          <w:sz w:val="29"/>
          <w:szCs w:val="29"/>
          <w:shd w:val="clear" w:color="auto" w:fill="FFFFFF"/>
        </w:rPr>
      </w:pPr>
      <w:r>
        <w:rPr>
          <w:rFonts w:ascii="Helvetica" w:hAnsi="Helvetica"/>
          <w:color w:val="323232"/>
          <w:sz w:val="29"/>
          <w:szCs w:val="29"/>
          <w:shd w:val="clear" w:color="auto" w:fill="FFFFFF"/>
        </w:rPr>
        <w:t>En este apartado veremos las interfaces y clases que declara el API JDBC.</w:t>
      </w:r>
    </w:p>
    <w:p w:rsidR="00501CE0" w:rsidRDefault="000E0D8D" w:rsidP="00501CE0">
      <w:pPr>
        <w:rPr>
          <w:rFonts w:ascii="Helvetica" w:hAnsi="Helvetica" w:cs="Helvetica"/>
          <w:sz w:val="24"/>
          <w:szCs w:val="24"/>
          <w:shd w:val="clear" w:color="auto" w:fill="FFFFFF"/>
        </w:rPr>
      </w:pPr>
      <w:r>
        <w:rPr>
          <w:rFonts w:ascii="Helvetica" w:hAnsi="Helvetica" w:cs="Helvetica"/>
          <w:sz w:val="24"/>
          <w:szCs w:val="24"/>
          <w:shd w:val="clear" w:color="auto" w:fill="FFFFFF"/>
        </w:rPr>
        <w:t>01</w:t>
      </w:r>
      <w:proofErr w:type="gramStart"/>
      <w:r>
        <w:rPr>
          <w:rFonts w:ascii="Helvetica" w:hAnsi="Helvetica" w:cs="Helvetica"/>
          <w:sz w:val="24"/>
          <w:szCs w:val="24"/>
          <w:shd w:val="clear" w:color="auto" w:fill="FFFFFF"/>
        </w:rPr>
        <w:t>.Procesamiento</w:t>
      </w:r>
      <w:proofErr w:type="gramEnd"/>
      <w:r>
        <w:rPr>
          <w:rFonts w:ascii="Helvetica" w:hAnsi="Helvetica" w:cs="Helvetica"/>
          <w:sz w:val="24"/>
          <w:szCs w:val="24"/>
          <w:shd w:val="clear" w:color="auto" w:fill="FFFFFF"/>
        </w:rPr>
        <w:t xml:space="preserve"> de sentencias SQL</w:t>
      </w:r>
    </w:p>
    <w:p w:rsidR="000E0D8D" w:rsidRDefault="000E0D8D" w:rsidP="000E0D8D">
      <w:pPr>
        <w:numPr>
          <w:ilvl w:val="0"/>
          <w:numId w:val="46"/>
        </w:numPr>
        <w:shd w:val="clear" w:color="auto" w:fill="FFFFFF"/>
        <w:spacing w:before="100" w:beforeAutospacing="1" w:after="100" w:afterAutospacing="1" w:line="240" w:lineRule="auto"/>
        <w:rPr>
          <w:rFonts w:ascii="Helvetica" w:hAnsi="Helvetica"/>
          <w:color w:val="323232"/>
        </w:rPr>
      </w:pPr>
      <w:hyperlink r:id="rId100" w:anchor="introducci%C3%B3n" w:history="1">
        <w:r>
          <w:rPr>
            <w:rStyle w:val="Hipervnculo"/>
            <w:rFonts w:ascii="Helvetica" w:hAnsi="Helvetica"/>
          </w:rPr>
          <w:t>Introducción</w:t>
        </w:r>
      </w:hyperlink>
    </w:p>
    <w:p w:rsidR="000E0D8D" w:rsidRDefault="000E0D8D" w:rsidP="000E0D8D">
      <w:pPr>
        <w:numPr>
          <w:ilvl w:val="1"/>
          <w:numId w:val="46"/>
        </w:numPr>
        <w:shd w:val="clear" w:color="auto" w:fill="FFFFFF"/>
        <w:spacing w:before="100" w:beforeAutospacing="1" w:after="100" w:afterAutospacing="1" w:line="240" w:lineRule="auto"/>
        <w:rPr>
          <w:rFonts w:ascii="Helvetica" w:hAnsi="Helvetica"/>
          <w:color w:val="323232"/>
        </w:rPr>
      </w:pPr>
      <w:hyperlink r:id="rId101" w:anchor="caracter%C3%ADsticas" w:history="1">
        <w:r>
          <w:rPr>
            <w:rStyle w:val="Hipervnculo"/>
            <w:rFonts w:ascii="Helvetica" w:hAnsi="Helvetica"/>
          </w:rPr>
          <w:t>Características</w:t>
        </w:r>
      </w:hyperlink>
    </w:p>
    <w:p w:rsidR="000E0D8D" w:rsidRDefault="000E0D8D" w:rsidP="000E0D8D">
      <w:pPr>
        <w:numPr>
          <w:ilvl w:val="1"/>
          <w:numId w:val="46"/>
        </w:numPr>
        <w:shd w:val="clear" w:color="auto" w:fill="FFFFFF"/>
        <w:spacing w:before="100" w:beforeAutospacing="1" w:after="100" w:afterAutospacing="1" w:line="240" w:lineRule="auto"/>
        <w:rPr>
          <w:rFonts w:ascii="Helvetica" w:hAnsi="Helvetica"/>
          <w:color w:val="323232"/>
        </w:rPr>
      </w:pPr>
      <w:hyperlink r:id="rId102" w:anchor="ejemplos-de-sgbd-relacionales" w:history="1">
        <w:r>
          <w:rPr>
            <w:rStyle w:val="Hipervnculo"/>
            <w:rFonts w:ascii="Helvetica" w:hAnsi="Helvetica"/>
          </w:rPr>
          <w:t>Ejemplos de SGBD relacionales</w:t>
        </w:r>
      </w:hyperlink>
    </w:p>
    <w:p w:rsidR="000E0D8D" w:rsidRDefault="000E0D8D" w:rsidP="000E0D8D">
      <w:pPr>
        <w:numPr>
          <w:ilvl w:val="1"/>
          <w:numId w:val="46"/>
        </w:numPr>
        <w:shd w:val="clear" w:color="auto" w:fill="FFFFFF"/>
        <w:spacing w:before="100" w:beforeAutospacing="1" w:after="100" w:afterAutospacing="1" w:line="240" w:lineRule="auto"/>
        <w:rPr>
          <w:rFonts w:ascii="Helvetica" w:hAnsi="Helvetica"/>
          <w:color w:val="323232"/>
        </w:rPr>
      </w:pPr>
      <w:hyperlink r:id="rId103" w:anchor="el-api-jdbc" w:history="1">
        <w:r>
          <w:rPr>
            <w:rStyle w:val="Hipervnculo"/>
            <w:rFonts w:ascii="Helvetica" w:hAnsi="Helvetica"/>
          </w:rPr>
          <w:t>El API JDBC</w:t>
        </w:r>
      </w:hyperlink>
    </w:p>
    <w:p w:rsidR="000E0D8D" w:rsidRDefault="000E0D8D" w:rsidP="000E0D8D">
      <w:pPr>
        <w:numPr>
          <w:ilvl w:val="0"/>
          <w:numId w:val="46"/>
        </w:numPr>
        <w:shd w:val="clear" w:color="auto" w:fill="FFFFFF"/>
        <w:spacing w:before="100" w:beforeAutospacing="1" w:after="100" w:afterAutospacing="1" w:line="240" w:lineRule="auto"/>
        <w:rPr>
          <w:rFonts w:ascii="Helvetica" w:hAnsi="Helvetica"/>
          <w:color w:val="323232"/>
        </w:rPr>
      </w:pPr>
      <w:hyperlink r:id="rId104" w:anchor="etapas-de-procesamiento-de-sentencias" w:history="1">
        <w:r>
          <w:rPr>
            <w:rStyle w:val="Hipervnculo"/>
            <w:rFonts w:ascii="Helvetica" w:hAnsi="Helvetica"/>
          </w:rPr>
          <w:t>Etapas de procesamiento de sentencias</w:t>
        </w:r>
      </w:hyperlink>
    </w:p>
    <w:p w:rsidR="000E0D8D" w:rsidRDefault="000E0D8D" w:rsidP="000E0D8D">
      <w:pPr>
        <w:numPr>
          <w:ilvl w:val="1"/>
          <w:numId w:val="46"/>
        </w:numPr>
        <w:shd w:val="clear" w:color="auto" w:fill="FFFFFF"/>
        <w:spacing w:before="100" w:beforeAutospacing="1" w:after="100" w:afterAutospacing="1" w:line="240" w:lineRule="auto"/>
        <w:rPr>
          <w:rFonts w:ascii="Helvetica" w:hAnsi="Helvetica"/>
          <w:color w:val="323232"/>
        </w:rPr>
      </w:pPr>
      <w:hyperlink r:id="rId105" w:anchor="1-establecimiento-connection" w:history="1">
        <w:r>
          <w:rPr>
            <w:rStyle w:val="Hipervnculo"/>
            <w:rFonts w:ascii="Helvetica" w:hAnsi="Helvetica"/>
          </w:rPr>
          <w:t>1. Establecimiento Connection</w:t>
        </w:r>
      </w:hyperlink>
    </w:p>
    <w:p w:rsidR="000E0D8D" w:rsidRDefault="000E0D8D" w:rsidP="000E0D8D">
      <w:pPr>
        <w:numPr>
          <w:ilvl w:val="1"/>
          <w:numId w:val="46"/>
        </w:numPr>
        <w:shd w:val="clear" w:color="auto" w:fill="FFFFFF"/>
        <w:spacing w:before="100" w:beforeAutospacing="1" w:after="100" w:afterAutospacing="1" w:line="240" w:lineRule="auto"/>
        <w:rPr>
          <w:rFonts w:ascii="Helvetica" w:hAnsi="Helvetica"/>
          <w:color w:val="323232"/>
        </w:rPr>
      </w:pPr>
      <w:hyperlink r:id="rId106" w:anchor="2-creaci%C3%B3n-de-statement" w:history="1">
        <w:r>
          <w:rPr>
            <w:rStyle w:val="Hipervnculo"/>
            <w:rFonts w:ascii="Helvetica" w:hAnsi="Helvetica"/>
          </w:rPr>
          <w:t>2. Creación de Statement</w:t>
        </w:r>
      </w:hyperlink>
    </w:p>
    <w:p w:rsidR="000E0D8D" w:rsidRDefault="000E0D8D" w:rsidP="000E0D8D">
      <w:pPr>
        <w:numPr>
          <w:ilvl w:val="1"/>
          <w:numId w:val="46"/>
        </w:numPr>
        <w:shd w:val="clear" w:color="auto" w:fill="FFFFFF"/>
        <w:spacing w:before="100" w:beforeAutospacing="1" w:after="100" w:afterAutospacing="1" w:line="240" w:lineRule="auto"/>
        <w:rPr>
          <w:rFonts w:ascii="Helvetica" w:hAnsi="Helvetica"/>
          <w:color w:val="323232"/>
        </w:rPr>
      </w:pPr>
      <w:hyperlink r:id="rId107" w:anchor="3-ejecuci%C3%B3n-de-consultas-execute-executequery-executeupdate" w:history="1">
        <w:r>
          <w:rPr>
            <w:rStyle w:val="Hipervnculo"/>
            <w:rFonts w:ascii="Helvetica" w:hAnsi="Helvetica"/>
          </w:rPr>
          <w:t>3. Ejecución de consultas: execute, executeQuery, executeUpdate</w:t>
        </w:r>
      </w:hyperlink>
    </w:p>
    <w:p w:rsidR="000E0D8D" w:rsidRDefault="000E0D8D" w:rsidP="000E0D8D">
      <w:pPr>
        <w:numPr>
          <w:ilvl w:val="1"/>
          <w:numId w:val="46"/>
        </w:numPr>
        <w:shd w:val="clear" w:color="auto" w:fill="FFFFFF"/>
        <w:spacing w:before="100" w:beforeAutospacing="1" w:after="100" w:afterAutospacing="1" w:line="240" w:lineRule="auto"/>
        <w:rPr>
          <w:rFonts w:ascii="Helvetica" w:hAnsi="Helvetica"/>
          <w:color w:val="323232"/>
        </w:rPr>
      </w:pPr>
      <w:hyperlink r:id="rId108" w:anchor="4-obtenci%C3%B3n-de-objetos-resultset" w:history="1">
        <w:r>
          <w:rPr>
            <w:rStyle w:val="Hipervnculo"/>
            <w:rFonts w:ascii="Helvetica" w:hAnsi="Helvetica"/>
          </w:rPr>
          <w:t>4. Obtención de objetos ResultSet</w:t>
        </w:r>
      </w:hyperlink>
    </w:p>
    <w:p w:rsidR="000E0D8D" w:rsidRDefault="000E0D8D" w:rsidP="000E0D8D">
      <w:pPr>
        <w:numPr>
          <w:ilvl w:val="1"/>
          <w:numId w:val="46"/>
        </w:numPr>
        <w:shd w:val="clear" w:color="auto" w:fill="FFFFFF"/>
        <w:spacing w:before="100" w:beforeAutospacing="1" w:after="100" w:afterAutospacing="1" w:line="240" w:lineRule="auto"/>
        <w:rPr>
          <w:rFonts w:ascii="Helvetica" w:hAnsi="Helvetica"/>
          <w:color w:val="323232"/>
        </w:rPr>
      </w:pPr>
      <w:hyperlink r:id="rId109" w:anchor="5-cierre-de-conexiones" w:history="1">
        <w:r>
          <w:rPr>
            <w:rStyle w:val="Hipervnculo"/>
            <w:rFonts w:ascii="Helvetica" w:hAnsi="Helvetica"/>
          </w:rPr>
          <w:t>5. Cierre de Conexiones</w:t>
        </w:r>
      </w:hyperlink>
    </w:p>
    <w:p w:rsidR="000E0D8D" w:rsidRDefault="000E0D8D" w:rsidP="000E0D8D">
      <w:pPr>
        <w:spacing w:after="0"/>
        <w:rPr>
          <w:rFonts w:ascii="Times New Roman" w:hAnsi="Times New Roman"/>
        </w:rPr>
      </w:pPr>
      <w:r>
        <w:pict>
          <v:rect id="_x0000_i1026" style="width:0;height:0" o:hralign="center" o:hrstd="t" o:hrnoshade="t" o:hr="t" fillcolor="#323232" stroked="f"/>
        </w:pict>
      </w:r>
    </w:p>
    <w:p w:rsidR="000E0D8D" w:rsidRDefault="000E0D8D" w:rsidP="000E0D8D">
      <w:pPr>
        <w:pStyle w:val="Ttulo2"/>
        <w:shd w:val="clear" w:color="auto" w:fill="FFFFFF"/>
        <w:rPr>
          <w:rFonts w:ascii="Helvetica" w:hAnsi="Helvetica"/>
          <w:b w:val="0"/>
          <w:bCs w:val="0"/>
          <w:spacing w:val="-15"/>
        </w:rPr>
      </w:pPr>
      <w:r>
        <w:rPr>
          <w:rFonts w:ascii="Helvetica" w:hAnsi="Helvetica"/>
          <w:b w:val="0"/>
          <w:bCs w:val="0"/>
          <w:spacing w:val="-15"/>
        </w:rPr>
        <w:t>Introducción</w:t>
      </w:r>
    </w:p>
    <w:p w:rsidR="000E0D8D" w:rsidRDefault="000E0D8D" w:rsidP="000E0D8D">
      <w:pPr>
        <w:pStyle w:val="NormalWeb"/>
        <w:numPr>
          <w:ilvl w:val="0"/>
          <w:numId w:val="47"/>
        </w:numPr>
        <w:shd w:val="clear" w:color="auto" w:fill="FFFFFF"/>
        <w:jc w:val="both"/>
        <w:rPr>
          <w:rFonts w:ascii="Helvetica" w:hAnsi="Helvetica"/>
          <w:color w:val="323232"/>
        </w:rPr>
      </w:pPr>
      <w:r>
        <w:rPr>
          <w:rFonts w:ascii="Helvetica" w:hAnsi="Helvetica"/>
          <w:color w:val="323232"/>
        </w:rPr>
        <w:t>La </w:t>
      </w:r>
      <w:r>
        <w:rPr>
          <w:rStyle w:val="Textoennegrita"/>
          <w:rFonts w:ascii="Helvetica" w:hAnsi="Helvetica"/>
          <w:color w:val="323232"/>
        </w:rPr>
        <w:t>API Java JDBC (Java Database Connectivity)</w:t>
      </w:r>
      <w:r>
        <w:rPr>
          <w:rFonts w:ascii="Helvetica" w:hAnsi="Helvetica"/>
          <w:color w:val="323232"/>
        </w:rPr>
        <w:t> permite que las aplicaciones Java se conecten a SGBD relacionales.</w:t>
      </w:r>
    </w:p>
    <w:p w:rsidR="000E0D8D" w:rsidRDefault="000E0D8D" w:rsidP="000E0D8D">
      <w:pPr>
        <w:pStyle w:val="NormalWeb"/>
        <w:numPr>
          <w:ilvl w:val="0"/>
          <w:numId w:val="47"/>
        </w:numPr>
        <w:shd w:val="clear" w:color="auto" w:fill="FFFFFF"/>
        <w:jc w:val="both"/>
        <w:rPr>
          <w:rFonts w:ascii="Helvetica" w:hAnsi="Helvetica"/>
          <w:color w:val="323232"/>
        </w:rPr>
      </w:pPr>
      <w:r>
        <w:rPr>
          <w:rFonts w:ascii="Helvetica" w:hAnsi="Helvetica"/>
          <w:color w:val="323232"/>
        </w:rPr>
        <w:t>La API JDBC permite </w:t>
      </w:r>
      <w:r>
        <w:rPr>
          <w:rStyle w:val="Textoennegrita"/>
          <w:rFonts w:ascii="Helvetica" w:hAnsi="Helvetica"/>
          <w:color w:val="323232"/>
        </w:rPr>
        <w:t>consultar y actualizar, así como procedimientos almacenados u obtener metadatos sobre la base de datos relacionales</w:t>
      </w:r>
      <w:r>
        <w:rPr>
          <w:rFonts w:ascii="Helvetica" w:hAnsi="Helvetica"/>
          <w:color w:val="323232"/>
        </w:rPr>
        <w:t> (como MySQL, PostgreSQL, MS SQL Server, Oracle, H2 Database, etc.)</w:t>
      </w:r>
    </w:p>
    <w:p w:rsidR="000E0D8D" w:rsidRDefault="000E0D8D" w:rsidP="000E0D8D">
      <w:pPr>
        <w:pStyle w:val="NormalWeb"/>
        <w:numPr>
          <w:ilvl w:val="0"/>
          <w:numId w:val="47"/>
        </w:numPr>
        <w:shd w:val="clear" w:color="auto" w:fill="FFFFFF"/>
        <w:jc w:val="both"/>
        <w:rPr>
          <w:rFonts w:ascii="Helvetica" w:hAnsi="Helvetica"/>
          <w:color w:val="323232"/>
        </w:rPr>
      </w:pPr>
      <w:r>
        <w:rPr>
          <w:rFonts w:ascii="Helvetica" w:hAnsi="Helvetica"/>
          <w:color w:val="323232"/>
        </w:rPr>
        <w:t>La API Java </w:t>
      </w:r>
      <w:r>
        <w:rPr>
          <w:rStyle w:val="Textoennegrita"/>
          <w:rFonts w:ascii="Helvetica" w:hAnsi="Helvetica"/>
          <w:color w:val="323232"/>
        </w:rPr>
        <w:t>JDBC forma parte del SDK</w:t>
      </w:r>
      <w:r>
        <w:rPr>
          <w:rFonts w:ascii="Helvetica" w:hAnsi="Helvetica"/>
          <w:color w:val="323232"/>
        </w:rPr>
        <w:t>, por lo que está disponible para todas las aplicaciones Java.</w:t>
      </w:r>
    </w:p>
    <w:p w:rsidR="000E0D8D" w:rsidRDefault="000E0D8D" w:rsidP="000E0D8D">
      <w:pPr>
        <w:rPr>
          <w:rFonts w:ascii="Helvetica" w:hAnsi="Helvetica"/>
          <w:color w:val="323232"/>
        </w:rPr>
      </w:pPr>
      <w:hyperlink r:id="rId110" w:history="1">
        <w:r>
          <w:rPr>
            <w:rFonts w:ascii="Helvetica" w:hAnsi="Helvetica"/>
            <w:color w:val="0000FF"/>
          </w:rPr>
          <w:br/>
        </w:r>
      </w:hyperlink>
      <w:r>
        <w:rPr>
          <w:rFonts w:ascii="Helvetica" w:hAnsi="Helvetica"/>
          <w:noProof/>
          <w:color w:val="323232"/>
          <w:lang w:eastAsia="es-ES"/>
        </w:rPr>
        <w:drawing>
          <wp:inline distT="0" distB="0" distL="0" distR="0">
            <wp:extent cx="4391660" cy="1738630"/>
            <wp:effectExtent l="0" t="0" r="8890" b="0"/>
            <wp:docPr id="18" name="Imagen 18" descr="C:\Users\a24aliciama\Pictures\jd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24aliciama\Pictures\jdbc.png"/>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4391660" cy="1738630"/>
                    </a:xfrm>
                    <a:prstGeom prst="rect">
                      <a:avLst/>
                    </a:prstGeom>
                    <a:noFill/>
                    <a:ln>
                      <a:noFill/>
                    </a:ln>
                  </pic:spPr>
                </pic:pic>
              </a:graphicData>
            </a:graphic>
          </wp:inline>
        </w:drawing>
      </w:r>
    </w:p>
    <w:p w:rsidR="000E0D8D" w:rsidRDefault="000E0D8D" w:rsidP="000E0D8D">
      <w:pPr>
        <w:pStyle w:val="NormalWeb"/>
        <w:numPr>
          <w:ilvl w:val="0"/>
          <w:numId w:val="48"/>
        </w:numPr>
        <w:shd w:val="clear" w:color="auto" w:fill="FFFFFF"/>
        <w:jc w:val="both"/>
        <w:rPr>
          <w:rFonts w:ascii="Helvetica" w:hAnsi="Helvetica"/>
          <w:color w:val="323232"/>
        </w:rPr>
      </w:pPr>
      <w:r>
        <w:rPr>
          <w:rFonts w:ascii="Helvetica" w:hAnsi="Helvetica"/>
          <w:color w:val="323232"/>
        </w:rPr>
        <w:t>Java proporciona conexión a bases de datos mediante JDBC (Java Database Connection) que proporciona una interface a </w:t>
      </w:r>
      <w:r>
        <w:rPr>
          <w:rStyle w:val="Textoennegrita"/>
          <w:rFonts w:ascii="Helvetica" w:eastAsiaTheme="majorEastAsia" w:hAnsi="Helvetica"/>
          <w:color w:val="323232"/>
        </w:rPr>
        <w:t>muchos tipos de bases de datos</w:t>
      </w:r>
      <w:r>
        <w:rPr>
          <w:rFonts w:ascii="Helvetica" w:hAnsi="Helvetica"/>
          <w:color w:val="323232"/>
        </w:rPr>
        <w:t>.</w:t>
      </w:r>
    </w:p>
    <w:p w:rsidR="000E0D8D" w:rsidRDefault="000E0D8D" w:rsidP="000E0D8D">
      <w:pPr>
        <w:pStyle w:val="NormalWeb"/>
        <w:numPr>
          <w:ilvl w:val="0"/>
          <w:numId w:val="48"/>
        </w:numPr>
        <w:shd w:val="clear" w:color="auto" w:fill="FFFFFF"/>
        <w:jc w:val="both"/>
        <w:rPr>
          <w:rFonts w:ascii="Helvetica" w:hAnsi="Helvetica"/>
          <w:color w:val="323232"/>
        </w:rPr>
      </w:pPr>
      <w:r>
        <w:rPr>
          <w:rFonts w:ascii="Helvetica" w:hAnsi="Helvetica"/>
          <w:color w:val="323232"/>
        </w:rPr>
        <w:t>Oculta las diferencias debajo de SQL y </w:t>
      </w:r>
      <w:r>
        <w:rPr>
          <w:rStyle w:val="Textoennegrita"/>
          <w:rFonts w:ascii="Helvetica" w:eastAsiaTheme="majorEastAsia" w:hAnsi="Helvetica"/>
          <w:color w:val="323232"/>
        </w:rPr>
        <w:t>proporciona un conjunto de interfaces</w:t>
      </w:r>
      <w:r>
        <w:rPr>
          <w:rFonts w:ascii="Helvetica" w:hAnsi="Helvetica"/>
          <w:color w:val="323232"/>
        </w:rPr>
        <w:t> que son una abstracción de la funcionalidad de la base de datos.</w:t>
      </w:r>
    </w:p>
    <w:p w:rsidR="000E0D8D" w:rsidRDefault="000E0D8D" w:rsidP="000E0D8D">
      <w:pPr>
        <w:pStyle w:val="NormalWeb"/>
        <w:numPr>
          <w:ilvl w:val="0"/>
          <w:numId w:val="48"/>
        </w:numPr>
        <w:shd w:val="clear" w:color="auto" w:fill="FFFFFF"/>
        <w:jc w:val="both"/>
        <w:rPr>
          <w:rFonts w:ascii="Helvetica" w:hAnsi="Helvetica"/>
          <w:color w:val="323232"/>
        </w:rPr>
      </w:pPr>
      <w:r>
        <w:rPr>
          <w:rFonts w:ascii="Helvetica" w:hAnsi="Helvetica"/>
          <w:color w:val="323232"/>
        </w:rPr>
        <w:t>Nos </w:t>
      </w:r>
      <w:r>
        <w:rPr>
          <w:rStyle w:val="Textoennegrita"/>
          <w:rFonts w:ascii="Helvetica" w:eastAsiaTheme="majorEastAsia" w:hAnsi="Helvetica"/>
          <w:color w:val="323232"/>
        </w:rPr>
        <w:t>conectamos desde java con unos controladores (drivers), implementaciones de las interfaces JDBC del API</w:t>
      </w:r>
      <w:r>
        <w:rPr>
          <w:rFonts w:ascii="Helvetica" w:hAnsi="Helvetica"/>
          <w:color w:val="323232"/>
        </w:rPr>
        <w:t xml:space="preserve"> que pueden haber sido </w:t>
      </w:r>
      <w:r>
        <w:rPr>
          <w:rFonts w:ascii="Helvetica" w:hAnsi="Helvetica"/>
          <w:color w:val="323232"/>
        </w:rPr>
        <w:lastRenderedPageBreak/>
        <w:t>escritos en puro Java, para ser 100% portables, o pueden implicar un componente nativo. Un ejemplo es el puente JDBC-ODBC, que depende del S.O. y sólo se puede ejecutar en Windows.</w:t>
      </w:r>
    </w:p>
    <w:p w:rsidR="000E0D8D" w:rsidRDefault="000E0D8D" w:rsidP="000E0D8D">
      <w:pPr>
        <w:pStyle w:val="Ttulo3"/>
        <w:shd w:val="clear" w:color="auto" w:fill="FFFFFF"/>
        <w:jc w:val="center"/>
        <w:rPr>
          <w:rFonts w:ascii="Helvetica" w:hAnsi="Helvetica"/>
          <w:b w:val="0"/>
          <w:bCs w:val="0"/>
          <w:color w:val="auto"/>
          <w:spacing w:val="-15"/>
        </w:rPr>
      </w:pPr>
      <w:r>
        <w:rPr>
          <w:rFonts w:ascii="Helvetica" w:hAnsi="Helvetica"/>
          <w:b w:val="0"/>
          <w:bCs w:val="0"/>
          <w:spacing w:val="-15"/>
        </w:rPr>
        <w:t>Características</w:t>
      </w:r>
    </w:p>
    <w:p w:rsidR="000E0D8D" w:rsidRDefault="000E0D8D" w:rsidP="000E0D8D">
      <w:pPr>
        <w:pStyle w:val="NormalWeb"/>
        <w:numPr>
          <w:ilvl w:val="0"/>
          <w:numId w:val="49"/>
        </w:numPr>
        <w:shd w:val="clear" w:color="auto" w:fill="FFFFFF"/>
        <w:jc w:val="both"/>
        <w:rPr>
          <w:rFonts w:ascii="Helvetica" w:hAnsi="Helvetica"/>
          <w:color w:val="323232"/>
        </w:rPr>
      </w:pPr>
      <w:r>
        <w:rPr>
          <w:rFonts w:ascii="Helvetica" w:hAnsi="Helvetica"/>
          <w:color w:val="323232"/>
        </w:rPr>
        <w:t>JDBC es </w:t>
      </w:r>
      <w:r>
        <w:rPr>
          <w:rStyle w:val="Textoennegrita"/>
          <w:rFonts w:ascii="Helvetica" w:eastAsiaTheme="majorEastAsia" w:hAnsi="Helvetica"/>
          <w:color w:val="323232"/>
        </w:rPr>
        <w:t>independiente del Sistema Gestor de BD</w:t>
      </w:r>
      <w:r>
        <w:rPr>
          <w:rFonts w:ascii="Helvetica" w:hAnsi="Helvetica"/>
          <w:color w:val="323232"/>
        </w:rPr>
        <w:t>.</w:t>
      </w:r>
    </w:p>
    <w:p w:rsidR="000E0D8D" w:rsidRDefault="000E0D8D" w:rsidP="000E0D8D">
      <w:pPr>
        <w:pStyle w:val="NormalWeb"/>
        <w:numPr>
          <w:ilvl w:val="0"/>
          <w:numId w:val="49"/>
        </w:numPr>
        <w:shd w:val="clear" w:color="auto" w:fill="FFFFFF"/>
        <w:jc w:val="both"/>
        <w:rPr>
          <w:rFonts w:ascii="Helvetica" w:hAnsi="Helvetica"/>
          <w:color w:val="323232"/>
        </w:rPr>
      </w:pPr>
      <w:r>
        <w:rPr>
          <w:rFonts w:ascii="Helvetica" w:hAnsi="Helvetica"/>
          <w:color w:val="323232"/>
        </w:rPr>
        <w:t>JDBC </w:t>
      </w:r>
      <w:r>
        <w:rPr>
          <w:rStyle w:val="Textoennegrita"/>
          <w:rFonts w:ascii="Helvetica" w:eastAsiaTheme="majorEastAsia" w:hAnsi="Helvetica"/>
          <w:color w:val="323232"/>
        </w:rPr>
        <w:t>no es independiente de SQL</w:t>
      </w:r>
      <w:r>
        <w:rPr>
          <w:rFonts w:ascii="Helvetica" w:hAnsi="Helvetica"/>
          <w:color w:val="323232"/>
        </w:rPr>
        <w:t>: el dialecto de SQL utilizado por diferentes bases de datos varía ligeramente dependiente del SGBD (emplea SQL estándar)</w:t>
      </w:r>
    </w:p>
    <w:p w:rsidR="000E0D8D" w:rsidRDefault="000E0D8D" w:rsidP="000E0D8D">
      <w:pPr>
        <w:pStyle w:val="NormalWeb"/>
        <w:numPr>
          <w:ilvl w:val="0"/>
          <w:numId w:val="49"/>
        </w:numPr>
        <w:shd w:val="clear" w:color="auto" w:fill="FFFFFF"/>
        <w:jc w:val="both"/>
        <w:rPr>
          <w:rFonts w:ascii="Helvetica" w:hAnsi="Helvetica"/>
          <w:color w:val="323232"/>
        </w:rPr>
      </w:pPr>
      <w:r>
        <w:rPr>
          <w:rStyle w:val="Textoennegrita"/>
          <w:rFonts w:ascii="Helvetica" w:eastAsiaTheme="majorEastAsia" w:hAnsi="Helvetica"/>
          <w:color w:val="323232"/>
        </w:rPr>
        <w:t>NO es para SGBD no relacionales como MongoDB, Cassandra, Dynamo, etc, que tienen su propia biblioteca Java</w:t>
      </w:r>
      <w:r>
        <w:rPr>
          <w:rFonts w:ascii="Helvetica" w:hAnsi="Helvetica"/>
          <w:color w:val="323232"/>
        </w:rPr>
        <w:t>.</w:t>
      </w:r>
    </w:p>
    <w:p w:rsidR="000E0D8D" w:rsidRDefault="000E0D8D" w:rsidP="000E0D8D">
      <w:pPr>
        <w:pStyle w:val="NormalWeb"/>
        <w:shd w:val="clear" w:color="auto" w:fill="FFFFFF"/>
        <w:jc w:val="both"/>
        <w:rPr>
          <w:rFonts w:ascii="Helvetica" w:hAnsi="Helvetica"/>
          <w:color w:val="323232"/>
        </w:rPr>
      </w:pPr>
      <w:r>
        <w:rPr>
          <w:rFonts w:ascii="Helvetica" w:hAnsi="Helvetica"/>
          <w:color w:val="323232"/>
        </w:rPr>
        <w:t>Elementos e interfaces relevantes:</w:t>
      </w:r>
    </w:p>
    <w:p w:rsidR="000E0D8D" w:rsidRDefault="000E0D8D" w:rsidP="000E0D8D">
      <w:pPr>
        <w:numPr>
          <w:ilvl w:val="0"/>
          <w:numId w:val="50"/>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Driver JDBC.</w:t>
      </w:r>
    </w:p>
    <w:p w:rsidR="000E0D8D" w:rsidRDefault="000E0D8D" w:rsidP="000E0D8D">
      <w:pPr>
        <w:numPr>
          <w:ilvl w:val="0"/>
          <w:numId w:val="50"/>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Connection.</w:t>
      </w:r>
    </w:p>
    <w:p w:rsidR="000E0D8D" w:rsidRDefault="000E0D8D" w:rsidP="000E0D8D">
      <w:pPr>
        <w:numPr>
          <w:ilvl w:val="0"/>
          <w:numId w:val="50"/>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Statement.</w:t>
      </w:r>
    </w:p>
    <w:p w:rsidR="000E0D8D" w:rsidRDefault="000E0D8D" w:rsidP="000E0D8D">
      <w:pPr>
        <w:numPr>
          <w:ilvl w:val="0"/>
          <w:numId w:val="50"/>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PreparedStatement.</w:t>
      </w:r>
    </w:p>
    <w:p w:rsidR="000E0D8D" w:rsidRDefault="000E0D8D" w:rsidP="000E0D8D">
      <w:pPr>
        <w:numPr>
          <w:ilvl w:val="0"/>
          <w:numId w:val="50"/>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CallableStatement.</w:t>
      </w:r>
    </w:p>
    <w:p w:rsidR="000E0D8D" w:rsidRDefault="000E0D8D" w:rsidP="000E0D8D">
      <w:pPr>
        <w:numPr>
          <w:ilvl w:val="0"/>
          <w:numId w:val="50"/>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ResultSet.</w:t>
      </w:r>
    </w:p>
    <w:p w:rsidR="000E0D8D" w:rsidRDefault="000E0D8D" w:rsidP="000E0D8D">
      <w:pPr>
        <w:numPr>
          <w:ilvl w:val="0"/>
          <w:numId w:val="50"/>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Batch Updates.</w:t>
      </w:r>
    </w:p>
    <w:p w:rsidR="000E0D8D" w:rsidRDefault="000E0D8D" w:rsidP="000E0D8D">
      <w:pPr>
        <w:numPr>
          <w:ilvl w:val="0"/>
          <w:numId w:val="50"/>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Transactions.</w:t>
      </w:r>
    </w:p>
    <w:p w:rsidR="000E0D8D" w:rsidRDefault="000E0D8D" w:rsidP="000E0D8D">
      <w:pPr>
        <w:numPr>
          <w:ilvl w:val="0"/>
          <w:numId w:val="50"/>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DatabaseMetadata.</w:t>
      </w:r>
    </w:p>
    <w:p w:rsidR="000E0D8D" w:rsidRDefault="000E0D8D" w:rsidP="000E0D8D">
      <w:pPr>
        <w:pStyle w:val="Ttulo3"/>
        <w:shd w:val="clear" w:color="auto" w:fill="FFFFFF"/>
        <w:rPr>
          <w:rFonts w:ascii="Helvetica" w:hAnsi="Helvetica"/>
          <w:b w:val="0"/>
          <w:bCs w:val="0"/>
          <w:color w:val="auto"/>
          <w:spacing w:val="-15"/>
        </w:rPr>
      </w:pPr>
      <w:r>
        <w:rPr>
          <w:rFonts w:ascii="Helvetica" w:hAnsi="Helvetica"/>
          <w:b w:val="0"/>
          <w:bCs w:val="0"/>
          <w:spacing w:val="-15"/>
        </w:rPr>
        <w:t>Ejemplos de SGBD relacionales</w:t>
      </w:r>
    </w:p>
    <w:p w:rsidR="000E0D8D" w:rsidRDefault="000E0D8D" w:rsidP="000E0D8D">
      <w:pPr>
        <w:pStyle w:val="NormalWeb"/>
        <w:shd w:val="clear" w:color="auto" w:fill="FFFFFF"/>
        <w:jc w:val="both"/>
        <w:rPr>
          <w:rFonts w:ascii="Helvetica" w:hAnsi="Helvetica"/>
          <w:color w:val="323232"/>
        </w:rPr>
      </w:pPr>
      <w:r>
        <w:rPr>
          <w:rStyle w:val="Textoennegrita"/>
          <w:rFonts w:ascii="Helvetica" w:eastAsiaTheme="majorEastAsia" w:hAnsi="Helvetica"/>
          <w:color w:val="323232"/>
        </w:rPr>
        <w:t>SQLite</w:t>
      </w:r>
      <w:r>
        <w:rPr>
          <w:rFonts w:ascii="Helvetica" w:hAnsi="Helvetica"/>
          <w:color w:val="323232"/>
        </w:rPr>
        <w:t>: </w:t>
      </w:r>
      <w:hyperlink r:id="rId112" w:history="1">
        <w:r>
          <w:rPr>
            <w:rStyle w:val="Hipervnculo"/>
            <w:rFonts w:ascii="Helvetica" w:eastAsiaTheme="majorEastAsia" w:hAnsi="Helvetica"/>
          </w:rPr>
          <w:t>https://sqlite.org/index.html</w:t>
        </w:r>
      </w:hyperlink>
      <w:r>
        <w:rPr>
          <w:rFonts w:ascii="Helvetica" w:hAnsi="Helvetica"/>
          <w:color w:val="323232"/>
        </w:rPr>
        <w:t> </w:t>
      </w:r>
      <w:r>
        <w:rPr>
          <w:rStyle w:val="Textoennegrita"/>
          <w:rFonts w:ascii="Helvetica" w:eastAsiaTheme="majorEastAsia" w:hAnsi="Helvetica"/>
          <w:color w:val="323232"/>
        </w:rPr>
        <w:t>HSQLDB</w:t>
      </w:r>
      <w:r>
        <w:rPr>
          <w:rFonts w:ascii="Helvetica" w:hAnsi="Helvetica"/>
          <w:color w:val="323232"/>
        </w:rPr>
        <w:t>: </w:t>
      </w:r>
      <w:hyperlink r:id="rId113" w:history="1">
        <w:r>
          <w:rPr>
            <w:rStyle w:val="Hipervnculo"/>
            <w:rFonts w:ascii="Helvetica" w:eastAsiaTheme="majorEastAsia" w:hAnsi="Helvetica"/>
          </w:rPr>
          <w:t>https://hsqldb.org/</w:t>
        </w:r>
      </w:hyperlink>
      <w:r>
        <w:rPr>
          <w:rFonts w:ascii="Helvetica" w:hAnsi="Helvetica"/>
          <w:color w:val="323232"/>
        </w:rPr>
        <w:t> (HyperSQL database management system) </w:t>
      </w:r>
      <w:r>
        <w:rPr>
          <w:rStyle w:val="Textoennegrita"/>
          <w:rFonts w:ascii="Helvetica" w:eastAsiaTheme="majorEastAsia" w:hAnsi="Helvetica"/>
          <w:color w:val="323232"/>
        </w:rPr>
        <w:t>H2Database</w:t>
      </w:r>
      <w:r>
        <w:rPr>
          <w:rFonts w:ascii="Helvetica" w:hAnsi="Helvetica"/>
          <w:color w:val="323232"/>
        </w:rPr>
        <w:t> </w:t>
      </w:r>
      <w:r>
        <w:rPr>
          <w:rStyle w:val="Textoennegrita"/>
          <w:rFonts w:ascii="Helvetica" w:eastAsiaTheme="majorEastAsia" w:hAnsi="Helvetica"/>
          <w:color w:val="323232"/>
        </w:rPr>
        <w:t>MariaDB</w:t>
      </w:r>
      <w:r>
        <w:rPr>
          <w:rFonts w:ascii="Helvetica" w:hAnsi="Helvetica"/>
          <w:color w:val="323232"/>
        </w:rPr>
        <w:t> </w:t>
      </w:r>
      <w:r>
        <w:rPr>
          <w:rStyle w:val="Textoennegrita"/>
          <w:rFonts w:ascii="Helvetica" w:eastAsiaTheme="majorEastAsia" w:hAnsi="Helvetica"/>
          <w:color w:val="323232"/>
        </w:rPr>
        <w:t>PostgreSQL</w:t>
      </w:r>
      <w:r>
        <w:rPr>
          <w:rFonts w:ascii="Helvetica" w:hAnsi="Helvetica"/>
          <w:color w:val="323232"/>
        </w:rPr>
        <w:t> </w:t>
      </w:r>
      <w:r>
        <w:rPr>
          <w:rStyle w:val="Textoennegrita"/>
          <w:rFonts w:ascii="Helvetica" w:eastAsiaTheme="majorEastAsia" w:hAnsi="Helvetica"/>
          <w:color w:val="323232"/>
        </w:rPr>
        <w:t>Derby</w:t>
      </w:r>
      <w:r>
        <w:rPr>
          <w:rFonts w:ascii="Helvetica" w:hAnsi="Helvetica"/>
          <w:color w:val="323232"/>
        </w:rPr>
        <w:t> </w:t>
      </w:r>
      <w:r>
        <w:rPr>
          <w:rStyle w:val="Textoennegrita"/>
          <w:rFonts w:ascii="Helvetica" w:eastAsiaTheme="majorEastAsia" w:hAnsi="Helvetica"/>
          <w:color w:val="323232"/>
        </w:rPr>
        <w:t>tinySQL</w:t>
      </w:r>
      <w:r>
        <w:rPr>
          <w:rFonts w:ascii="Helvetica" w:hAnsi="Helvetica"/>
          <w:color w:val="323232"/>
        </w:rPr>
        <w:t>: &lt;http://priede.bf.lu.lv/ftp/pub/DatuBazes/tinySQL/tinySQL.htm </w:t>
      </w:r>
      <w:r>
        <w:rPr>
          <w:rStyle w:val="Textoennegrita"/>
          <w:rFonts w:ascii="Helvetica" w:eastAsiaTheme="majorEastAsia" w:hAnsi="Helvetica"/>
          <w:color w:val="323232"/>
        </w:rPr>
        <w:t>SmallSQL</w:t>
      </w:r>
      <w:r>
        <w:rPr>
          <w:rFonts w:ascii="Helvetica" w:hAnsi="Helvetica"/>
          <w:color w:val="323232"/>
        </w:rPr>
        <w:t>: </w:t>
      </w:r>
      <w:hyperlink r:id="rId114" w:history="1">
        <w:r>
          <w:rPr>
            <w:rStyle w:val="Hipervnculo"/>
            <w:rFonts w:ascii="Helvetica" w:eastAsiaTheme="majorEastAsia" w:hAnsi="Helvetica"/>
          </w:rPr>
          <w:t>http://www.smallsql.de/</w:t>
        </w:r>
      </w:hyperlink>
      <w:r>
        <w:rPr>
          <w:rFonts w:ascii="Helvetica" w:hAnsi="Helvetica"/>
          <w:color w:val="323232"/>
        </w:rPr>
        <w:t> </w:t>
      </w:r>
      <w:r>
        <w:rPr>
          <w:rStyle w:val="Textoennegrita"/>
          <w:rFonts w:ascii="Helvetica" w:eastAsiaTheme="majorEastAsia" w:hAnsi="Helvetica"/>
          <w:color w:val="323232"/>
        </w:rPr>
        <w:t>Microsoft SQL Server</w:t>
      </w:r>
      <w:r>
        <w:rPr>
          <w:rFonts w:ascii="Helvetica" w:hAnsi="Helvetica"/>
          <w:color w:val="323232"/>
        </w:rPr>
        <w:t> </w:t>
      </w:r>
      <w:r>
        <w:rPr>
          <w:rStyle w:val="Textoennegrita"/>
          <w:rFonts w:ascii="Helvetica" w:eastAsiaTheme="majorEastAsia" w:hAnsi="Helvetica"/>
          <w:color w:val="323232"/>
        </w:rPr>
        <w:t>Oracle</w:t>
      </w:r>
    </w:p>
    <w:p w:rsidR="000E0D8D" w:rsidRDefault="000E0D8D" w:rsidP="000E0D8D">
      <w:pPr>
        <w:rPr>
          <w:rFonts w:ascii="Helvetica" w:hAnsi="Helvetica" w:cs="Helvetica"/>
          <w:sz w:val="24"/>
          <w:szCs w:val="24"/>
          <w:shd w:val="clear" w:color="auto" w:fill="FFFFFF"/>
        </w:rPr>
      </w:pPr>
      <w:r>
        <w:rPr>
          <w:rFonts w:ascii="Helvetica" w:hAnsi="Helvetica" w:cs="Helvetica"/>
          <w:noProof/>
          <w:sz w:val="24"/>
          <w:szCs w:val="24"/>
          <w:shd w:val="clear" w:color="auto" w:fill="FFFFFF"/>
          <w:lang w:eastAsia="es-ES"/>
        </w:rPr>
        <w:lastRenderedPageBreak/>
        <w:drawing>
          <wp:inline distT="0" distB="0" distL="0" distR="0">
            <wp:extent cx="5730875" cy="3554730"/>
            <wp:effectExtent l="0" t="0" r="3175" b="7620"/>
            <wp:docPr id="19" name="Imagen 19" descr="C:\Users\a24aliciama\Pictures\arquitecturajd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24aliciama\Pictures\arquitecturajdbc.png"/>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5730875" cy="3554730"/>
                    </a:xfrm>
                    <a:prstGeom prst="rect">
                      <a:avLst/>
                    </a:prstGeom>
                    <a:noFill/>
                    <a:ln>
                      <a:noFill/>
                    </a:ln>
                  </pic:spPr>
                </pic:pic>
              </a:graphicData>
            </a:graphic>
          </wp:inline>
        </w:drawing>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F92672"/>
          <w:sz w:val="23"/>
          <w:szCs w:val="23"/>
          <w:bdr w:val="none" w:sz="0" w:space="0" w:color="auto" w:frame="1"/>
        </w:rPr>
        <w:t>import</w:t>
      </w:r>
      <w:proofErr w:type="gramEnd"/>
      <w:r>
        <w:rPr>
          <w:rStyle w:val="CdigoHTML"/>
          <w:rFonts w:ascii="var(--INTERNAL-CODE-font)" w:hAnsi="var(--INTERNAL-CODE-font)"/>
          <w:color w:val="F8F8F2"/>
          <w:sz w:val="23"/>
          <w:szCs w:val="23"/>
          <w:bdr w:val="none" w:sz="0" w:space="0" w:color="auto" w:frame="1"/>
        </w:rPr>
        <w:t xml:space="preserve"> java.sql.*;</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66D9EF"/>
          <w:sz w:val="23"/>
          <w:szCs w:val="23"/>
          <w:bdr w:val="none" w:sz="0" w:space="0" w:color="auto" w:frame="1"/>
        </w:rPr>
        <w:t>public</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class</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EjemploJDBC</w:t>
      </w:r>
      <w:r>
        <w:rPr>
          <w:rStyle w:val="CdigoHTML"/>
          <w:rFonts w:ascii="var(--INTERNAL-CODE-font)"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public</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static</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void</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main</w:t>
      </w:r>
      <w:r>
        <w:rPr>
          <w:rStyle w:val="CdigoHTML"/>
          <w:rFonts w:ascii="var(--INTERNAL-CODE-font)" w:hAnsi="var(--INTERNAL-CODE-font)"/>
          <w:color w:val="F8F8F2"/>
          <w:sz w:val="23"/>
          <w:szCs w:val="23"/>
          <w:bdr w:val="none" w:sz="0" w:space="0" w:color="auto" w:frame="1"/>
        </w:rPr>
        <w:t>(String</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args) </w:t>
      </w:r>
      <w:r>
        <w:rPr>
          <w:rStyle w:val="CdigoHTML"/>
          <w:rFonts w:ascii="var(--INTERNAL-CODE-font)" w:hAnsi="var(--INTERNAL-CODE-font)"/>
          <w:color w:val="66D9EF"/>
          <w:sz w:val="23"/>
          <w:szCs w:val="23"/>
          <w:bdr w:val="none" w:sz="0" w:space="0" w:color="auto" w:frame="1"/>
        </w:rPr>
        <w:t>throws</w:t>
      </w:r>
      <w:r>
        <w:rPr>
          <w:rStyle w:val="CdigoHTML"/>
          <w:rFonts w:ascii="var(--INTERNAL-CODE-font)" w:hAnsi="var(--INTERNAL-CODE-font)"/>
          <w:color w:val="F8F8F2"/>
          <w:sz w:val="23"/>
          <w:szCs w:val="23"/>
          <w:bdr w:val="none" w:sz="0" w:space="0" w:color="auto" w:frame="1"/>
        </w:rPr>
        <w:t xml:space="preserve"> ClassNotFoundException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Class.</w:t>
      </w:r>
      <w:r>
        <w:rPr>
          <w:rStyle w:val="CdigoHTML"/>
          <w:rFonts w:ascii="var(--INTERNAL-CODE-font)" w:hAnsi="var(--INTERNAL-CODE-font)"/>
          <w:color w:val="A6E22E"/>
          <w:sz w:val="23"/>
          <w:szCs w:val="23"/>
          <w:bdr w:val="none" w:sz="0" w:space="0" w:color="auto" w:frame="1"/>
        </w:rPr>
        <w:t>forName</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E6DB74"/>
          <w:sz w:val="23"/>
          <w:szCs w:val="23"/>
          <w:bdr w:val="none" w:sz="0" w:space="0" w:color="auto" w:frame="1"/>
        </w:rPr>
        <w:t>"org.h2.Driver"</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String url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E6DB74"/>
          <w:sz w:val="23"/>
          <w:szCs w:val="23"/>
          <w:bdr w:val="none" w:sz="0" w:space="0" w:color="auto" w:frame="1"/>
        </w:rPr>
        <w:t>"jdbc</w:t>
      </w:r>
      <w:proofErr w:type="gramStart"/>
      <w:r>
        <w:rPr>
          <w:rStyle w:val="CdigoHTML"/>
          <w:rFonts w:ascii="var(--INTERNAL-CODE-font)" w:hAnsi="var(--INTERNAL-CODE-font)"/>
          <w:color w:val="E6DB74"/>
          <w:sz w:val="23"/>
          <w:szCs w:val="23"/>
          <w:bdr w:val="none" w:sz="0" w:space="0" w:color="auto" w:frame="1"/>
        </w:rPr>
        <w:t>:h2</w:t>
      </w:r>
      <w:proofErr w:type="gramEnd"/>
      <w:r>
        <w:rPr>
          <w:rStyle w:val="CdigoHTML"/>
          <w:rFonts w:ascii="var(--INTERNAL-CODE-font)" w:hAnsi="var(--INTERNAL-CODE-font)"/>
          <w:color w:val="E6DB74"/>
          <w:sz w:val="23"/>
          <w:szCs w:val="23"/>
          <w:bdr w:val="none" w:sz="0" w:space="0" w:color="auto" w:frame="1"/>
        </w:rPr>
        <w:t>:~/prueba"</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//URL específica de la base de datos</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String usuario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E6DB74"/>
          <w:sz w:val="23"/>
          <w:szCs w:val="23"/>
          <w:bdr w:val="none" w:sz="0" w:space="0" w:color="auto" w:frame="1"/>
        </w:rPr>
        <w:t>"sa"</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String password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E6DB74"/>
          <w:sz w:val="23"/>
          <w:szCs w:val="23"/>
          <w:bdr w:val="none" w:sz="0" w:space="0" w:color="auto" w:frame="1"/>
        </w:rPr>
        <w:t>""</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try</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 xml:space="preserve">Connection conexion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DriverManager.</w:t>
      </w:r>
      <w:r>
        <w:rPr>
          <w:rStyle w:val="CdigoHTML"/>
          <w:rFonts w:ascii="var(--INTERNAL-CODE-font)" w:hAnsi="var(--INTERNAL-CODE-font)"/>
          <w:color w:val="A6E22E"/>
          <w:sz w:val="23"/>
          <w:szCs w:val="23"/>
          <w:bdr w:val="none" w:sz="0" w:space="0" w:color="auto" w:frame="1"/>
        </w:rPr>
        <w:t>getConnection</w:t>
      </w:r>
      <w:r>
        <w:rPr>
          <w:rStyle w:val="CdigoHTML"/>
          <w:rFonts w:ascii="var(--INTERNAL-CODE-font)" w:hAnsi="var(--INTERNAL-CODE-font)"/>
          <w:color w:val="F8F8F2"/>
          <w:sz w:val="23"/>
          <w:szCs w:val="23"/>
          <w:bdr w:val="none" w:sz="0" w:space="0" w:color="auto" w:frame="1"/>
        </w:rPr>
        <w:t>(url, usuario, password))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try</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 xml:space="preserve">Statement st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conexion.</w:t>
      </w:r>
      <w:r>
        <w:rPr>
          <w:rStyle w:val="CdigoHTML"/>
          <w:rFonts w:ascii="var(--INTERNAL-CODE-font)" w:hAnsi="var(--INTERNAL-CODE-font)"/>
          <w:color w:val="A6E22E"/>
          <w:sz w:val="23"/>
          <w:szCs w:val="23"/>
          <w:bdr w:val="none" w:sz="0" w:space="0" w:color="auto" w:frame="1"/>
        </w:rPr>
        <w:t>createStatement</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String sql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E6DB74"/>
          <w:sz w:val="23"/>
          <w:szCs w:val="23"/>
          <w:bdr w:val="none" w:sz="0" w:space="0" w:color="auto" w:frame="1"/>
        </w:rPr>
        <w:t>"select * from alumno"</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try</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 xml:space="preserve">ResultSet result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st.</w:t>
      </w:r>
      <w:r>
        <w:rPr>
          <w:rStyle w:val="CdigoHTML"/>
          <w:rFonts w:ascii="var(--INTERNAL-CODE-font)" w:hAnsi="var(--INTERNAL-CODE-font)"/>
          <w:color w:val="A6E22E"/>
          <w:sz w:val="23"/>
          <w:szCs w:val="23"/>
          <w:bdr w:val="none" w:sz="0" w:space="0" w:color="auto" w:frame="1"/>
        </w:rPr>
        <w:t>executeQuery</w:t>
      </w:r>
      <w:r>
        <w:rPr>
          <w:rStyle w:val="CdigoHTML"/>
          <w:rFonts w:ascii="var(--INTERNAL-CODE-font)" w:hAnsi="var(--INTERNAL-CODE-font)"/>
          <w:color w:val="F8F8F2"/>
          <w:sz w:val="23"/>
          <w:szCs w:val="23"/>
          <w:bdr w:val="none" w:sz="0" w:space="0" w:color="auto" w:frame="1"/>
        </w:rPr>
        <w:t xml:space="preserve">(sql)){ </w:t>
      </w:r>
      <w:r>
        <w:rPr>
          <w:rStyle w:val="CdigoHTML"/>
          <w:rFonts w:ascii="var(--INTERNAL-CODE-font)" w:hAnsi="var(--INTERNAL-CODE-font)"/>
          <w:color w:val="75715E"/>
          <w:sz w:val="23"/>
          <w:szCs w:val="23"/>
          <w:bdr w:val="none" w:sz="0" w:space="0" w:color="auto" w:frame="1"/>
        </w:rPr>
        <w:t>// Cierra automáticamente.</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while</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result.</w:t>
      </w:r>
      <w:r>
        <w:rPr>
          <w:rStyle w:val="CdigoHTML"/>
          <w:rFonts w:ascii="var(--INTERNAL-CODE-font)" w:hAnsi="var(--INTERNAL-CODE-font)"/>
          <w:color w:val="A6E22E"/>
          <w:sz w:val="23"/>
          <w:szCs w:val="23"/>
          <w:bdr w:val="none" w:sz="0" w:space="0" w:color="auto" w:frame="1"/>
        </w:rPr>
        <w:t>next</w:t>
      </w:r>
      <w:r>
        <w:rPr>
          <w:rStyle w:val="CdigoHTML"/>
          <w:rFonts w:ascii="var(--INTERNAL-CODE-font)" w:hAnsi="var(--INTERNAL-CODE-font)"/>
          <w:color w:val="F8F8F2"/>
          <w:sz w:val="23"/>
          <w:szCs w:val="23"/>
          <w:bdr w:val="none" w:sz="0" w:space="0" w:color="auto" w:frame="1"/>
        </w:rPr>
        <w:t>())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E6DB74"/>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String nome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result.</w:t>
      </w:r>
      <w:r>
        <w:rPr>
          <w:rStyle w:val="CdigoHTML"/>
          <w:rFonts w:ascii="var(--INTERNAL-CODE-font)" w:hAnsi="var(--INTERNAL-CODE-font)"/>
          <w:color w:val="A6E22E"/>
          <w:sz w:val="23"/>
          <w:szCs w:val="23"/>
          <w:bdr w:val="none" w:sz="0" w:space="0" w:color="auto" w:frame="1"/>
        </w:rPr>
        <w:t>getString</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960050"/>
          <w:sz w:val="23"/>
          <w:szCs w:val="23"/>
          <w:bdr w:val="none" w:sz="0" w:space="0" w:color="auto" w:frame="1"/>
          <w:shd w:val="clear" w:color="auto" w:fill="1E0010"/>
        </w:rPr>
        <w:t>“</w:t>
      </w:r>
      <w:r>
        <w:rPr>
          <w:rStyle w:val="CdigoHTML"/>
          <w:rFonts w:ascii="var(--INTERNAL-CODE-font)" w:hAnsi="var(--INTERNAL-CODE-font)"/>
          <w:color w:val="F8F8F2"/>
          <w:sz w:val="23"/>
          <w:szCs w:val="23"/>
          <w:bdr w:val="none" w:sz="0" w:space="0" w:color="auto" w:frame="1"/>
        </w:rPr>
        <w:t>nome</w:t>
      </w:r>
      <w:r>
        <w:rPr>
          <w:rStyle w:val="CdigoHTML"/>
          <w:rFonts w:ascii="var(--INTERNAL-CODE-font)" w:hAnsi="var(--INTERNAL-CODE-font)"/>
          <w:color w:val="E6DB74"/>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E6DB74"/>
          <w:sz w:val="23"/>
          <w:szCs w:val="23"/>
          <w:bdr w:val="none" w:sz="0" w:space="0" w:color="auto" w:frame="1"/>
        </w:rPr>
        <w:t xml:space="preserve">                     </w:t>
      </w:r>
      <w:proofErr w:type="gramStart"/>
      <w:r>
        <w:rPr>
          <w:rStyle w:val="CdigoHTML"/>
          <w:rFonts w:ascii="var(--INTERNAL-CODE-font)" w:hAnsi="var(--INTERNAL-CODE-font)"/>
          <w:color w:val="E6DB74"/>
          <w:sz w:val="23"/>
          <w:szCs w:val="23"/>
          <w:bdr w:val="none" w:sz="0" w:space="0" w:color="auto" w:frame="1"/>
        </w:rPr>
        <w:t>long</w:t>
      </w:r>
      <w:proofErr w:type="gramEnd"/>
      <w:r>
        <w:rPr>
          <w:rStyle w:val="CdigoHTML"/>
          <w:rFonts w:ascii="var(--INTERNAL-CODE-font)" w:hAnsi="var(--INTERNAL-CODE-font)"/>
          <w:color w:val="E6DB74"/>
          <w:sz w:val="23"/>
          <w:szCs w:val="23"/>
          <w:bdr w:val="none" w:sz="0" w:space="0" w:color="auto" w:frame="1"/>
        </w:rPr>
        <w:t xml:space="preserve"> idade  = result.getLong(“idade"</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 </w:t>
      </w:r>
      <w:proofErr w:type="gramStart"/>
      <w:r>
        <w:rPr>
          <w:rStyle w:val="CdigoHTML"/>
          <w:rFonts w:ascii="var(--INTERNAL-CODE-font)" w:hAnsi="var(--INTERNAL-CODE-font)"/>
          <w:color w:val="66D9EF"/>
          <w:sz w:val="23"/>
          <w:szCs w:val="23"/>
          <w:bdr w:val="none" w:sz="0" w:space="0" w:color="auto" w:frame="1"/>
        </w:rPr>
        <w:t>catch</w:t>
      </w:r>
      <w:proofErr w:type="gramEnd"/>
      <w:r>
        <w:rPr>
          <w:rStyle w:val="CdigoHTML"/>
          <w:rFonts w:ascii="var(--INTERNAL-CODE-font)" w:hAnsi="var(--INTERNAL-CODE-font)"/>
          <w:color w:val="F8F8F2"/>
          <w:sz w:val="23"/>
          <w:szCs w:val="23"/>
          <w:bdr w:val="none" w:sz="0" w:space="0" w:color="auto" w:frame="1"/>
        </w:rPr>
        <w:t xml:space="preserve"> (SQLException e) { </w:t>
      </w:r>
      <w:r>
        <w:rPr>
          <w:rStyle w:val="CdigoHTML"/>
          <w:rFonts w:ascii="var(--INTERNAL-CODE-font)" w:hAnsi="var(--INTERNAL-CODE-font)"/>
          <w:color w:val="75715E"/>
          <w:sz w:val="23"/>
          <w:szCs w:val="23"/>
          <w:bdr w:val="none" w:sz="0" w:space="0" w:color="auto" w:frame="1"/>
        </w:rPr>
        <w:t>/* … */</w:t>
      </w:r>
      <w:r>
        <w:rPr>
          <w:rStyle w:val="CdigoHTML"/>
          <w:rFonts w:ascii="var(--INTERNAL-CODE-font)"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w:t>
      </w:r>
    </w:p>
    <w:p w:rsidR="000E0D8D" w:rsidRDefault="000E0D8D" w:rsidP="000E0D8D">
      <w:pPr>
        <w:pStyle w:val="Ttulo3"/>
        <w:shd w:val="clear" w:color="auto" w:fill="FFFFFF"/>
        <w:rPr>
          <w:rFonts w:ascii="Helvetica" w:hAnsi="Helvetica"/>
          <w:b w:val="0"/>
          <w:bCs w:val="0"/>
          <w:spacing w:val="-15"/>
        </w:rPr>
      </w:pPr>
      <w:r>
        <w:rPr>
          <w:rFonts w:ascii="Helvetica" w:hAnsi="Helvetica"/>
          <w:b w:val="0"/>
          <w:bCs w:val="0"/>
          <w:spacing w:val="-15"/>
        </w:rPr>
        <w:t>El API JDBC</w:t>
      </w:r>
    </w:p>
    <w:p w:rsidR="000E0D8D" w:rsidRDefault="000E0D8D" w:rsidP="000E0D8D">
      <w:pPr>
        <w:pStyle w:val="NormalWeb"/>
        <w:shd w:val="clear" w:color="auto" w:fill="FFFFFF"/>
        <w:jc w:val="both"/>
        <w:rPr>
          <w:rFonts w:ascii="Helvetica" w:hAnsi="Helvetica"/>
          <w:color w:val="323232"/>
        </w:rPr>
      </w:pPr>
      <w:r>
        <w:rPr>
          <w:rFonts w:ascii="Helvetica" w:hAnsi="Helvetica"/>
          <w:color w:val="323232"/>
        </w:rPr>
        <w:t>Existe un módulo específico en el API Java SE para trabajar con bases de datos (creado en Java 9):</w:t>
      </w:r>
    </w:p>
    <w:p w:rsidR="000E0D8D" w:rsidRDefault="000E0D8D" w:rsidP="000E0D8D">
      <w:pPr>
        <w:pStyle w:val="NormalWeb"/>
        <w:shd w:val="clear" w:color="auto" w:fill="FFFFFF"/>
        <w:jc w:val="both"/>
        <w:rPr>
          <w:rFonts w:ascii="Helvetica" w:hAnsi="Helvetica"/>
          <w:color w:val="323232"/>
        </w:rPr>
      </w:pPr>
      <w:hyperlink r:id="rId116" w:history="1">
        <w:r>
          <w:rPr>
            <w:rStyle w:val="Hipervnculo"/>
            <w:rFonts w:ascii="Helvetica" w:hAnsi="Helvetica"/>
          </w:rPr>
          <w:t>https://docs.oracle.com/en/java/javase/21/docs/api/java.sql/module-summary.html</w:t>
        </w:r>
      </w:hyperlink>
    </w:p>
    <w:p w:rsidR="000E0D8D" w:rsidRDefault="000E0D8D" w:rsidP="000E0D8D">
      <w:pPr>
        <w:rPr>
          <w:rFonts w:ascii="Helvetica" w:hAnsi="Helvetica" w:cs="Helvetica"/>
          <w:sz w:val="24"/>
          <w:szCs w:val="24"/>
          <w:shd w:val="clear" w:color="auto" w:fill="FFFFFF"/>
        </w:rPr>
      </w:pPr>
      <w:r w:rsidRPr="000E0D8D">
        <w:rPr>
          <w:rFonts w:ascii="Helvetica" w:hAnsi="Helvetica" w:cs="Helvetica"/>
          <w:sz w:val="24"/>
          <w:szCs w:val="24"/>
          <w:shd w:val="clear" w:color="auto" w:fill="FFFFFF"/>
        </w:rPr>
        <w:lastRenderedPageBreak/>
        <w:drawing>
          <wp:inline distT="0" distB="0" distL="0" distR="0" wp14:anchorId="4E16A4CC" wp14:editId="4F159A8D">
            <wp:extent cx="5077534" cy="2838846"/>
            <wp:effectExtent l="0" t="0" r="889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7"/>
                    <a:stretch>
                      <a:fillRect/>
                    </a:stretch>
                  </pic:blipFill>
                  <pic:spPr>
                    <a:xfrm>
                      <a:off x="0" y="0"/>
                      <a:ext cx="5077534" cy="2838846"/>
                    </a:xfrm>
                    <a:prstGeom prst="rect">
                      <a:avLst/>
                    </a:prstGeom>
                  </pic:spPr>
                </pic:pic>
              </a:graphicData>
            </a:graphic>
          </wp:inline>
        </w:drawing>
      </w:r>
    </w:p>
    <w:p w:rsidR="000E0D8D" w:rsidRDefault="000E0D8D" w:rsidP="000E0D8D">
      <w:pPr>
        <w:pStyle w:val="NormalWeb"/>
        <w:shd w:val="clear" w:color="auto" w:fill="FFFFFF"/>
        <w:jc w:val="both"/>
        <w:rPr>
          <w:rFonts w:ascii="Helvetica" w:hAnsi="Helvetica"/>
          <w:color w:val="323232"/>
        </w:rPr>
      </w:pPr>
      <w:r>
        <w:rPr>
          <w:rFonts w:ascii="Helvetica" w:hAnsi="Helvetica"/>
          <w:color w:val="323232"/>
        </w:rPr>
        <w:t>El paquete principal es </w:t>
      </w:r>
      <w:hyperlink r:id="rId118" w:anchor="versions-heading" w:history="1">
        <w:r>
          <w:rPr>
            <w:rStyle w:val="Hipervnculo"/>
            <w:rFonts w:ascii="Helvetica" w:eastAsiaTheme="majorEastAsia" w:hAnsi="Helvetica"/>
          </w:rPr>
          <w:t>java.sql</w:t>
        </w:r>
      </w:hyperlink>
      <w:r>
        <w:rPr>
          <w:rFonts w:ascii="Helvetica" w:hAnsi="Helvetica"/>
          <w:color w:val="323232"/>
        </w:rPr>
        <w:t>, pero desde el API JDBC 4.3 </w:t>
      </w:r>
      <w:r>
        <w:rPr>
          <w:rStyle w:val="Textoennegrita"/>
          <w:rFonts w:ascii="Helvetica" w:eastAsiaTheme="majorEastAsia" w:hAnsi="Helvetica"/>
          <w:color w:val="323232"/>
        </w:rPr>
        <w:t>se incluye tanto el </w:t>
      </w:r>
      <w:hyperlink r:id="rId119" w:anchor="versions-heading" w:history="1">
        <w:r>
          <w:rPr>
            <w:rStyle w:val="Hipervnculo"/>
            <w:rFonts w:ascii="Helvetica" w:eastAsiaTheme="majorEastAsia" w:hAnsi="Helvetica"/>
            <w:b/>
            <w:bCs/>
          </w:rPr>
          <w:t>java.sql</w:t>
        </w:r>
      </w:hyperlink>
      <w:r>
        <w:rPr>
          <w:rStyle w:val="Textoennegrita"/>
          <w:rFonts w:ascii="Helvetica" w:eastAsiaTheme="majorEastAsia" w:hAnsi="Helvetica"/>
          <w:color w:val="323232"/>
        </w:rPr>
        <w:t>, denominado API principal de JDBC, como el </w:t>
      </w:r>
      <w:hyperlink r:id="rId120" w:history="1">
        <w:r>
          <w:rPr>
            <w:rStyle w:val="Hipervnculo"/>
            <w:rFonts w:ascii="Helvetica" w:eastAsiaTheme="majorEastAsia" w:hAnsi="Helvetica"/>
            <w:b/>
            <w:bCs/>
          </w:rPr>
          <w:t>javax.sql</w:t>
        </w:r>
      </w:hyperlink>
      <w:r>
        <w:rPr>
          <w:rStyle w:val="Textoennegrita"/>
          <w:rFonts w:ascii="Helvetica" w:eastAsiaTheme="majorEastAsia" w:hAnsi="Helvetica"/>
          <w:color w:val="323232"/>
        </w:rPr>
        <w:t>,</w:t>
      </w:r>
      <w:r>
        <w:rPr>
          <w:rFonts w:ascii="Helvetica" w:hAnsi="Helvetica"/>
          <w:color w:val="323232"/>
        </w:rPr>
        <w:t> denominado API del </w:t>
      </w:r>
      <w:r>
        <w:rPr>
          <w:rStyle w:val="Textoennegrita"/>
          <w:rFonts w:ascii="Helvetica" w:eastAsiaTheme="majorEastAsia" w:hAnsi="Helvetica"/>
          <w:color w:val="323232"/>
        </w:rPr>
        <w:t>paquete opcional JDBC</w:t>
      </w:r>
      <w:r>
        <w:rPr>
          <w:rFonts w:ascii="Helvetica" w:hAnsi="Helvetica"/>
          <w:color w:val="323232"/>
        </w:rPr>
        <w:t>. Esta API JDBC completa está incluida en Java Standard Edition (Java SE), desde la versión 7.</w:t>
      </w:r>
    </w:p>
    <w:p w:rsidR="000E0D8D" w:rsidRDefault="000E0D8D" w:rsidP="000E0D8D">
      <w:pPr>
        <w:numPr>
          <w:ilvl w:val="0"/>
          <w:numId w:val="51"/>
        </w:numPr>
        <w:shd w:val="clear" w:color="auto" w:fill="FFFFFF"/>
        <w:spacing w:before="100" w:beforeAutospacing="1" w:after="100" w:afterAutospacing="1" w:line="240" w:lineRule="auto"/>
        <w:rPr>
          <w:rFonts w:ascii="Helvetica" w:hAnsi="Helvetica"/>
          <w:color w:val="323232"/>
        </w:rPr>
      </w:pPr>
      <w:hyperlink r:id="rId121" w:history="1">
        <w:r>
          <w:rPr>
            <w:rStyle w:val="Hipervnculo"/>
            <w:rFonts w:ascii="Helvetica" w:hAnsi="Helvetica"/>
          </w:rPr>
          <w:t>java.sql</w:t>
        </w:r>
      </w:hyperlink>
      <w:r>
        <w:rPr>
          <w:rFonts w:ascii="Helvetica" w:hAnsi="Helvetica"/>
          <w:color w:val="323232"/>
        </w:rPr>
        <w:t>: API principal para </w:t>
      </w:r>
      <w:r>
        <w:rPr>
          <w:rStyle w:val="Textoennegrita"/>
          <w:rFonts w:ascii="Helvetica" w:hAnsi="Helvetica"/>
          <w:color w:val="323232"/>
        </w:rPr>
        <w:t>acceder y procesar datos almacenados en una fuente de datos</w:t>
      </w:r>
      <w:r>
        <w:rPr>
          <w:rFonts w:ascii="Helvetica" w:hAnsi="Helvetica"/>
          <w:color w:val="323232"/>
        </w:rPr>
        <w:t> (normalmente una base de datos relacional) utilizando el lenguaje de programación Java. Incluye un marco mediante el cual se pueden instalar diferentes controladores de forma dinámica para acceder a diferentes fuentes de datos. Aunque la API JDBC está diseñada principalmente para pasar declaraciones SQL a una base de datos, </w:t>
      </w:r>
      <w:r>
        <w:rPr>
          <w:rStyle w:val="Textoennegrita"/>
          <w:rFonts w:ascii="Helvetica" w:hAnsi="Helvetica"/>
          <w:color w:val="323232"/>
        </w:rPr>
        <w:t>permite leer y escribir datos de cualquier fuente de datos con formato tabular</w:t>
      </w:r>
      <w:r>
        <w:rPr>
          <w:rFonts w:ascii="Helvetica" w:hAnsi="Helvetica"/>
          <w:color w:val="323232"/>
        </w:rPr>
        <w:t>. Existen unas interfaces de lectura/escritura en javax.sql.RowSet, que se puede personalizar para usar y actualizar datos de una hoja de cálculo, un archivo plano o cualquier otra fuente de datos tabulares. Incluye:</w:t>
      </w:r>
    </w:p>
    <w:p w:rsidR="000E0D8D" w:rsidRDefault="000E0D8D" w:rsidP="000E0D8D">
      <w:pPr>
        <w:numPr>
          <w:ilvl w:val="1"/>
          <w:numId w:val="51"/>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Clases e interfaces para establecer conexiones a BBD con la clase DriverManager: DriverManager, SQLPermission, Driver, DriverPropertyInfo.</w:t>
      </w:r>
    </w:p>
    <w:p w:rsidR="000E0D8D" w:rsidRDefault="000E0D8D" w:rsidP="000E0D8D">
      <w:pPr>
        <w:numPr>
          <w:ilvl w:val="1"/>
          <w:numId w:val="51"/>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Envío de sentencias a la base de datos: Statement, PreparedStatement, CallableStatement, Connection, Savepoint.</w:t>
      </w:r>
    </w:p>
    <w:p w:rsidR="000E0D8D" w:rsidRDefault="000E0D8D" w:rsidP="000E0D8D">
      <w:pPr>
        <w:numPr>
          <w:ilvl w:val="1"/>
          <w:numId w:val="51"/>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Obtención y actualización de resultado s de una consulta: ResultSet.</w:t>
      </w:r>
    </w:p>
    <w:p w:rsidR="000E0D8D" w:rsidRDefault="000E0D8D" w:rsidP="000E0D8D">
      <w:pPr>
        <w:numPr>
          <w:ilvl w:val="1"/>
          <w:numId w:val="51"/>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Mapeo de tipos SQL a clases e interfaces Java: Array, Blob, Clob, Date, NClob, Ref, RowId, Struct, SQLXML, Time, Timestamp, Types.</w:t>
      </w:r>
    </w:p>
    <w:p w:rsidR="000E0D8D" w:rsidRDefault="000E0D8D" w:rsidP="000E0D8D">
      <w:pPr>
        <w:numPr>
          <w:ilvl w:val="1"/>
          <w:numId w:val="51"/>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Mapeo personalizado de tipos SQL definidos por el usuario (UDT) a clases Java: SQLDat, SQLInput, SQLOuput.</w:t>
      </w:r>
    </w:p>
    <w:p w:rsidR="000E0D8D" w:rsidRDefault="000E0D8D" w:rsidP="000E0D8D">
      <w:pPr>
        <w:numPr>
          <w:ilvl w:val="1"/>
          <w:numId w:val="51"/>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Metadatos: DatabaseMetaData, ResultSetMetaData, ParameterMetaData.</w:t>
      </w:r>
    </w:p>
    <w:p w:rsidR="000E0D8D" w:rsidRDefault="000E0D8D" w:rsidP="000E0D8D">
      <w:pPr>
        <w:numPr>
          <w:ilvl w:val="1"/>
          <w:numId w:val="51"/>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Excepciones: SQLException, SQLWarning, DataTruncation, BatchUpdateException.</w:t>
      </w:r>
    </w:p>
    <w:p w:rsidR="000E0D8D" w:rsidRDefault="000E0D8D" w:rsidP="000E0D8D">
      <w:pPr>
        <w:numPr>
          <w:ilvl w:val="0"/>
          <w:numId w:val="51"/>
        </w:numPr>
        <w:shd w:val="clear" w:color="auto" w:fill="FFFFFF"/>
        <w:spacing w:before="100" w:beforeAutospacing="1" w:after="100" w:afterAutospacing="1" w:line="240" w:lineRule="auto"/>
        <w:rPr>
          <w:rFonts w:ascii="Helvetica" w:hAnsi="Helvetica"/>
          <w:color w:val="323232"/>
        </w:rPr>
      </w:pPr>
      <w:hyperlink r:id="rId122" w:history="1">
        <w:r>
          <w:rPr>
            <w:rStyle w:val="Hipervnculo"/>
            <w:rFonts w:ascii="Helvetica" w:hAnsi="Helvetica"/>
          </w:rPr>
          <w:t>javax.sql</w:t>
        </w:r>
      </w:hyperlink>
      <w:r>
        <w:rPr>
          <w:rFonts w:ascii="Helvetica" w:hAnsi="Helvetica"/>
          <w:color w:val="323232"/>
        </w:rPr>
        <w:t>: API para el acceso y procesamiento de fuentes de datos del lado del servidor desde el lenguaje de programación Java. </w:t>
      </w:r>
      <w:r>
        <w:rPr>
          <w:rStyle w:val="Textoennegrita"/>
          <w:rFonts w:ascii="Helvetica" w:hAnsi="Helvetica"/>
          <w:color w:val="323232"/>
        </w:rPr>
        <w:t>Complementa el paquete java.sql y, a partir de la versión 1.4, se incluye en Java Platform, Standard Edition (Java SE)</w:t>
      </w:r>
      <w:r>
        <w:rPr>
          <w:rFonts w:ascii="Helvetica" w:hAnsi="Helvetica"/>
          <w:color w:val="323232"/>
        </w:rPr>
        <w:t>. Sigue siendo una parte esencial de Java Platform, Enterprise Edition (Java EE).</w:t>
      </w:r>
    </w:p>
    <w:p w:rsidR="000E0D8D" w:rsidRDefault="000E0D8D" w:rsidP="000E0D8D">
      <w:pPr>
        <w:pStyle w:val="NormalWeb"/>
        <w:shd w:val="clear" w:color="auto" w:fill="FFFFFF"/>
        <w:jc w:val="both"/>
        <w:rPr>
          <w:rFonts w:ascii="Helvetica" w:hAnsi="Helvetica"/>
          <w:color w:val="323232"/>
        </w:rPr>
      </w:pPr>
      <w:r>
        <w:rPr>
          <w:rFonts w:ascii="Helvetica" w:hAnsi="Helvetica"/>
          <w:color w:val="323232"/>
        </w:rPr>
        <w:t>Los paquetes relacionados:</w:t>
      </w:r>
    </w:p>
    <w:p w:rsidR="000E0D8D" w:rsidRDefault="000E0D8D" w:rsidP="000E0D8D">
      <w:pPr>
        <w:numPr>
          <w:ilvl w:val="0"/>
          <w:numId w:val="52"/>
        </w:numPr>
        <w:shd w:val="clear" w:color="auto" w:fill="FFFFFF"/>
        <w:spacing w:before="100" w:beforeAutospacing="1" w:after="100" w:afterAutospacing="1" w:line="240" w:lineRule="auto"/>
        <w:rPr>
          <w:rFonts w:ascii="Helvetica" w:hAnsi="Helvetica"/>
          <w:color w:val="323232"/>
        </w:rPr>
      </w:pPr>
      <w:hyperlink r:id="rId123" w:history="1">
        <w:r>
          <w:rPr>
            <w:rStyle w:val="Hipervnculo"/>
            <w:rFonts w:ascii="Helvetica" w:hAnsi="Helvetica"/>
          </w:rPr>
          <w:t>API para transacciones distribuidas</w:t>
        </w:r>
      </w:hyperlink>
      <w:r>
        <w:rPr>
          <w:rFonts w:ascii="Helvetica" w:hAnsi="Helvetica"/>
          <w:color w:val="323232"/>
        </w:rPr>
        <w:t>: </w:t>
      </w:r>
      <w:r>
        <w:rPr>
          <w:rStyle w:val="CdigoHTML"/>
          <w:rFonts w:ascii="var(--INTERNAL-CODE-font)" w:eastAsiaTheme="majorEastAsia" w:hAnsi="var(--INTERNAL-CODE-font)"/>
          <w:color w:val="323232"/>
          <w:sz w:val="22"/>
          <w:szCs w:val="22"/>
          <w:bdr w:val="single" w:sz="6" w:space="0" w:color="auto" w:frame="1"/>
        </w:rPr>
        <w:t>javax.transaction.xa</w:t>
      </w:r>
      <w:r>
        <w:rPr>
          <w:rFonts w:ascii="Helvetica" w:hAnsi="Helvetica"/>
          <w:color w:val="323232"/>
        </w:rPr>
        <w:t>, define el contrato entre el gestor de transaccione y el gestor recursos, lo que permite al administrador de transacciones dar de alta y eliminar objetos de recursos (proporcionados por el controlador del administrador de recursos) en transacciones JTA.</w:t>
      </w:r>
    </w:p>
    <w:p w:rsidR="000E0D8D" w:rsidRDefault="000E0D8D" w:rsidP="000E0D8D">
      <w:pPr>
        <w:numPr>
          <w:ilvl w:val="0"/>
          <w:numId w:val="52"/>
        </w:numPr>
        <w:shd w:val="clear" w:color="auto" w:fill="FFFFFF"/>
        <w:spacing w:before="100" w:beforeAutospacing="1" w:after="100" w:afterAutospacing="1" w:line="240" w:lineRule="auto"/>
        <w:rPr>
          <w:rFonts w:ascii="Helvetica" w:hAnsi="Helvetica"/>
          <w:color w:val="323232"/>
        </w:rPr>
      </w:pPr>
      <w:hyperlink r:id="rId124" w:history="1">
        <w:r>
          <w:rPr>
            <w:rStyle w:val="Hipervnculo"/>
            <w:rFonts w:ascii="Helvetica" w:hAnsi="Helvetica"/>
          </w:rPr>
          <w:t>java.util.logging</w:t>
        </w:r>
      </w:hyperlink>
      <w:r>
        <w:rPr>
          <w:rFonts w:ascii="Helvetica" w:hAnsi="Helvetica"/>
          <w:color w:val="323232"/>
        </w:rPr>
        <w:t>: proporciona las clases e interfaces de las funciones principales de log de la plataforma Java 2. El objetivo principal del API de logging es respaldar el mantenimiento y servicio del software en los sitios de los clientes.</w:t>
      </w:r>
    </w:p>
    <w:p w:rsidR="000E0D8D" w:rsidRDefault="000E0D8D" w:rsidP="000E0D8D">
      <w:pPr>
        <w:numPr>
          <w:ilvl w:val="0"/>
          <w:numId w:val="52"/>
        </w:numPr>
        <w:shd w:val="clear" w:color="auto" w:fill="FFFFFF"/>
        <w:spacing w:before="100" w:beforeAutospacing="1" w:after="100" w:afterAutospacing="1" w:line="240" w:lineRule="auto"/>
        <w:rPr>
          <w:rFonts w:ascii="Helvetica" w:hAnsi="Helvetica"/>
          <w:color w:val="323232"/>
        </w:rPr>
      </w:pPr>
      <w:hyperlink r:id="rId125" w:history="1">
        <w:r>
          <w:rPr>
            <w:rStyle w:val="Hipervnculo"/>
            <w:rFonts w:ascii="Helvetica" w:hAnsi="Helvetica"/>
          </w:rPr>
          <w:t>Módulo java.xml</w:t>
        </w:r>
      </w:hyperlink>
      <w:r>
        <w:rPr>
          <w:rFonts w:ascii="Helvetica" w:hAnsi="Helvetica"/>
          <w:color w:val="323232"/>
        </w:rPr>
        <w:t>: declara y define el API de Java para </w:t>
      </w:r>
      <w:r>
        <w:rPr>
          <w:rStyle w:val="Textoennegrita"/>
          <w:rFonts w:ascii="Helvetica" w:hAnsi="Helvetica"/>
          <w:color w:val="323232"/>
        </w:rPr>
        <w:t>procesamiento XML</w:t>
      </w:r>
      <w:r>
        <w:rPr>
          <w:rFonts w:ascii="Helvetica" w:hAnsi="Helvetica"/>
          <w:color w:val="323232"/>
        </w:rPr>
        <w:t> (JAXP = Java APIs for XML Processing).</w:t>
      </w:r>
    </w:p>
    <w:p w:rsidR="000E0D8D" w:rsidRDefault="000E0D8D" w:rsidP="000E0D8D">
      <w:pPr>
        <w:pStyle w:val="Ttulo2"/>
        <w:shd w:val="clear" w:color="auto" w:fill="FFFFFF"/>
        <w:rPr>
          <w:rFonts w:ascii="Helvetica" w:hAnsi="Helvetica"/>
          <w:b w:val="0"/>
          <w:bCs w:val="0"/>
          <w:color w:val="auto"/>
          <w:spacing w:val="-15"/>
        </w:rPr>
      </w:pPr>
      <w:r>
        <w:rPr>
          <w:rFonts w:ascii="Helvetica" w:hAnsi="Helvetica"/>
          <w:b w:val="0"/>
          <w:bCs w:val="0"/>
          <w:spacing w:val="-15"/>
        </w:rPr>
        <w:t>Etapas de procesamiento de sentencias</w:t>
      </w:r>
    </w:p>
    <w:p w:rsidR="000E0D8D" w:rsidRDefault="000E0D8D" w:rsidP="000E0D8D">
      <w:pPr>
        <w:pStyle w:val="NormalWeb"/>
        <w:shd w:val="clear" w:color="auto" w:fill="FFFFFF"/>
        <w:jc w:val="both"/>
        <w:rPr>
          <w:rFonts w:ascii="Helvetica" w:hAnsi="Helvetica"/>
          <w:color w:val="323232"/>
        </w:rPr>
      </w:pPr>
      <w:r>
        <w:rPr>
          <w:rFonts w:ascii="Helvetica" w:hAnsi="Helvetica"/>
          <w:color w:val="323232"/>
        </w:rPr>
        <w:t>En general, para procesar cualquier sentencia SQL con JDBC, sigue estos pasos:</w:t>
      </w:r>
    </w:p>
    <w:p w:rsidR="000E0D8D" w:rsidRDefault="000E0D8D" w:rsidP="000E0D8D">
      <w:pPr>
        <w:numPr>
          <w:ilvl w:val="0"/>
          <w:numId w:val="53"/>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Establecer una conexión (Connection)</w:t>
      </w:r>
    </w:p>
    <w:p w:rsidR="000E0D8D" w:rsidRDefault="000E0D8D" w:rsidP="000E0D8D">
      <w:pPr>
        <w:numPr>
          <w:ilvl w:val="0"/>
          <w:numId w:val="53"/>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Crea una declaración (Statement)</w:t>
      </w:r>
    </w:p>
    <w:p w:rsidR="000E0D8D" w:rsidRDefault="000E0D8D" w:rsidP="000E0D8D">
      <w:pPr>
        <w:numPr>
          <w:ilvl w:val="0"/>
          <w:numId w:val="53"/>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Ejecuta la consulta (executeQuery/executeUpdate/execute)</w:t>
      </w:r>
    </w:p>
    <w:p w:rsidR="000E0D8D" w:rsidRDefault="000E0D8D" w:rsidP="000E0D8D">
      <w:pPr>
        <w:numPr>
          <w:ilvl w:val="0"/>
          <w:numId w:val="53"/>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Procesa el objeto ResultSet, en el caso de ser de consulta)</w:t>
      </w:r>
    </w:p>
    <w:p w:rsidR="000E0D8D" w:rsidRDefault="000E0D8D" w:rsidP="000E0D8D">
      <w:pPr>
        <w:numPr>
          <w:ilvl w:val="0"/>
          <w:numId w:val="53"/>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Cierra la conexión (de manera automática con try-catch-with-resources)</w:t>
      </w:r>
    </w:p>
    <w:p w:rsidR="000E0D8D" w:rsidRDefault="000E0D8D" w:rsidP="000E0D8D">
      <w:pPr>
        <w:pStyle w:val="NormalWeb"/>
        <w:shd w:val="clear" w:color="auto" w:fill="FFFFFF"/>
        <w:jc w:val="both"/>
        <w:rPr>
          <w:rFonts w:ascii="Helvetica" w:hAnsi="Helvetica"/>
          <w:color w:val="323232"/>
        </w:rPr>
      </w:pPr>
      <w:r>
        <w:rPr>
          <w:rFonts w:ascii="Helvetica" w:hAnsi="Helvetica"/>
          <w:color w:val="323232"/>
        </w:rPr>
        <w:t>Por ejemplo, el método, </w:t>
      </w:r>
      <w:r>
        <w:rPr>
          <w:rStyle w:val="CdigoHTML"/>
          <w:rFonts w:ascii="var(--INTERNAL-CODE-font)" w:eastAsiaTheme="majorEastAsia" w:hAnsi="var(--INTERNAL-CODE-font)"/>
          <w:color w:val="323232"/>
          <w:sz w:val="26"/>
          <w:szCs w:val="26"/>
          <w:bdr w:val="single" w:sz="6" w:space="0" w:color="auto" w:frame="1"/>
        </w:rPr>
        <w:t>Juego.showTabla</w:t>
      </w:r>
      <w:r>
        <w:rPr>
          <w:rFonts w:ascii="Helvetica" w:hAnsi="Helvetica"/>
          <w:color w:val="323232"/>
        </w:rPr>
        <w:t> el contenido de la tabla Juego:</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proofErr w:type="gramStart"/>
      <w:r>
        <w:rPr>
          <w:rStyle w:val="CdigoHTML"/>
          <w:rFonts w:ascii="var(--INTERNAL-CODE-font)" w:eastAsiaTheme="majorEastAsia" w:hAnsi="var(--INTERNAL-CODE-font)"/>
          <w:color w:val="66D9EF"/>
          <w:sz w:val="23"/>
          <w:szCs w:val="23"/>
          <w:bdr w:val="none" w:sz="0" w:space="0" w:color="auto" w:frame="1"/>
        </w:rPr>
        <w:t>public</w:t>
      </w:r>
      <w:proofErr w:type="gramEnd"/>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static</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void</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A6E22E"/>
          <w:sz w:val="23"/>
          <w:szCs w:val="23"/>
          <w:bdr w:val="none" w:sz="0" w:space="0" w:color="auto" w:frame="1"/>
        </w:rPr>
        <w:t>showTabla</w:t>
      </w:r>
      <w:r>
        <w:rPr>
          <w:rStyle w:val="CdigoHTML"/>
          <w:rFonts w:ascii="var(--INTERNAL-CODE-font)" w:eastAsiaTheme="majorEastAsia" w:hAnsi="var(--INTERNAL-CODE-font)"/>
          <w:color w:val="F8F8F2"/>
          <w:sz w:val="23"/>
          <w:szCs w:val="23"/>
          <w:bdr w:val="none" w:sz="0" w:space="0" w:color="auto" w:frame="1"/>
        </w:rPr>
        <w:t xml:space="preserve">(Connection con) </w:t>
      </w:r>
      <w:r>
        <w:rPr>
          <w:rStyle w:val="CdigoHTML"/>
          <w:rFonts w:ascii="var(--INTERNAL-CODE-font)" w:eastAsiaTheme="majorEastAsia" w:hAnsi="var(--INTERNAL-CODE-font)"/>
          <w:color w:val="66D9EF"/>
          <w:sz w:val="23"/>
          <w:szCs w:val="23"/>
          <w:bdr w:val="none" w:sz="0" w:space="0" w:color="auto" w:frame="1"/>
        </w:rPr>
        <w:t>throws</w:t>
      </w:r>
      <w:r>
        <w:rPr>
          <w:rStyle w:val="CdigoHTML"/>
          <w:rFonts w:ascii="var(--INTERNAL-CODE-font)" w:eastAsiaTheme="majorEastAsia" w:hAnsi="var(--INTERNAL-CODE-font)"/>
          <w:color w:val="F8F8F2"/>
          <w:sz w:val="23"/>
          <w:szCs w:val="23"/>
          <w:bdr w:val="none" w:sz="0" w:space="0" w:color="auto" w:frame="1"/>
        </w:rPr>
        <w:t xml:space="preserve"> SQLException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String query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E6DB74"/>
          <w:sz w:val="23"/>
          <w:szCs w:val="23"/>
          <w:bdr w:val="none" w:sz="0" w:space="0" w:color="auto" w:frame="1"/>
        </w:rPr>
        <w:t>"select nombre, idDesarrollador, precio, ventas, total from Juego"</w:t>
      </w:r>
      <w:r>
        <w:rPr>
          <w:rStyle w:val="CdigoHTML"/>
          <w:rFonts w:ascii="var(--INTERNAL-CODE-font)" w:eastAsiaTheme="majorEastAsia"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66D9EF"/>
          <w:sz w:val="23"/>
          <w:szCs w:val="23"/>
          <w:bdr w:val="none" w:sz="0" w:space="0" w:color="auto" w:frame="1"/>
        </w:rPr>
        <w:t>try</w:t>
      </w:r>
      <w:proofErr w:type="gramEnd"/>
      <w:r>
        <w:rPr>
          <w:rStyle w:val="CdigoHTML"/>
          <w:rFonts w:ascii="var(--INTERNAL-CODE-font)" w:eastAsiaTheme="majorEastAsia" w:hAnsi="var(--INTERNAL-CODE-font)"/>
          <w:color w:val="F8F8F2"/>
          <w:sz w:val="23"/>
          <w:szCs w:val="23"/>
          <w:bdr w:val="none" w:sz="0" w:space="0" w:color="auto" w:frame="1"/>
        </w:rPr>
        <w:t xml:space="preserve"> (Statement stmt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con.</w:t>
      </w:r>
      <w:r>
        <w:rPr>
          <w:rStyle w:val="CdigoHTML"/>
          <w:rFonts w:ascii="var(--INTERNAL-CODE-font)" w:eastAsiaTheme="majorEastAsia" w:hAnsi="var(--INTERNAL-CODE-font)"/>
          <w:color w:val="A6E22E"/>
          <w:sz w:val="23"/>
          <w:szCs w:val="23"/>
          <w:bdr w:val="none" w:sz="0" w:space="0" w:color="auto" w:frame="1"/>
        </w:rPr>
        <w:t>createStatement</w:t>
      </w:r>
      <w:r>
        <w:rPr>
          <w:rStyle w:val="CdigoHTML"/>
          <w:rFonts w:ascii="var(--INTERNAL-CODE-font)" w:eastAsiaTheme="majorEastAsia" w:hAnsi="var(--INTERNAL-CODE-font)"/>
          <w:color w:val="F8F8F2"/>
          <w:sz w:val="23"/>
          <w:szCs w:val="23"/>
          <w:bdr w:val="none" w:sz="0" w:space="0" w:color="auto" w:frame="1"/>
        </w:rPr>
        <w:t>())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ResultSet rs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F8F8F2"/>
          <w:sz w:val="23"/>
          <w:szCs w:val="23"/>
          <w:bdr w:val="none" w:sz="0" w:space="0" w:color="auto" w:frame="1"/>
        </w:rPr>
        <w:t>stmt.</w:t>
      </w:r>
      <w:r>
        <w:rPr>
          <w:rStyle w:val="CdigoHTML"/>
          <w:rFonts w:ascii="var(--INTERNAL-CODE-font)" w:eastAsiaTheme="majorEastAsia" w:hAnsi="var(--INTERNAL-CODE-font)"/>
          <w:color w:val="A6E22E"/>
          <w:sz w:val="23"/>
          <w:szCs w:val="23"/>
          <w:bdr w:val="none" w:sz="0" w:space="0" w:color="auto" w:frame="1"/>
        </w:rPr>
        <w:t>executeQuery</w:t>
      </w:r>
      <w:r>
        <w:rPr>
          <w:rStyle w:val="CdigoHTML"/>
          <w:rFonts w:ascii="var(--INTERNAL-CODE-font)" w:eastAsiaTheme="majorEastAsia" w:hAnsi="var(--INTERNAL-CODE-font)"/>
          <w:color w:val="F8F8F2"/>
          <w:sz w:val="23"/>
          <w:szCs w:val="23"/>
          <w:bdr w:val="none" w:sz="0" w:space="0" w:color="auto" w:frame="1"/>
        </w:rPr>
        <w:t>(</w:t>
      </w:r>
      <w:proofErr w:type="gramEnd"/>
      <w:r>
        <w:rPr>
          <w:rStyle w:val="CdigoHTML"/>
          <w:rFonts w:ascii="var(--INTERNAL-CODE-font)" w:eastAsiaTheme="majorEastAsia" w:hAnsi="var(--INTERNAL-CODE-font)"/>
          <w:color w:val="F8F8F2"/>
          <w:sz w:val="23"/>
          <w:szCs w:val="23"/>
          <w:bdr w:val="none" w:sz="0" w:space="0" w:color="auto" w:frame="1"/>
        </w:rPr>
        <w:t>query);</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66D9EF"/>
          <w:sz w:val="23"/>
          <w:szCs w:val="23"/>
          <w:bdr w:val="none" w:sz="0" w:space="0" w:color="auto" w:frame="1"/>
        </w:rPr>
        <w:t>while</w:t>
      </w:r>
      <w:proofErr w:type="gramEnd"/>
      <w:r>
        <w:rPr>
          <w:rStyle w:val="CdigoHTML"/>
          <w:rFonts w:ascii="var(--INTERNAL-CODE-font)" w:eastAsiaTheme="majorEastAsia" w:hAnsi="var(--INTERNAL-CODE-font)"/>
          <w:color w:val="F8F8F2"/>
          <w:sz w:val="23"/>
          <w:szCs w:val="23"/>
          <w:bdr w:val="none" w:sz="0" w:space="0" w:color="auto" w:frame="1"/>
        </w:rPr>
        <w:t xml:space="preserve"> (rs.</w:t>
      </w:r>
      <w:r>
        <w:rPr>
          <w:rStyle w:val="CdigoHTML"/>
          <w:rFonts w:ascii="var(--INTERNAL-CODE-font)" w:eastAsiaTheme="majorEastAsia" w:hAnsi="var(--INTERNAL-CODE-font)"/>
          <w:color w:val="A6E22E"/>
          <w:sz w:val="23"/>
          <w:szCs w:val="23"/>
          <w:bdr w:val="none" w:sz="0" w:space="0" w:color="auto" w:frame="1"/>
        </w:rPr>
        <w:t>next</w:t>
      </w:r>
      <w:r>
        <w:rPr>
          <w:rStyle w:val="CdigoHTML"/>
          <w:rFonts w:ascii="var(--INTERNAL-CODE-font)" w:eastAsiaTheme="majorEastAsia" w:hAnsi="var(--INTERNAL-CODE-font)"/>
          <w:color w:val="F8F8F2"/>
          <w:sz w:val="23"/>
          <w:szCs w:val="23"/>
          <w:bdr w:val="none" w:sz="0" w:space="0" w:color="auto" w:frame="1"/>
        </w:rPr>
        <w:t>())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String nombreJuego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F8F8F2"/>
          <w:sz w:val="23"/>
          <w:szCs w:val="23"/>
          <w:bdr w:val="none" w:sz="0" w:space="0" w:color="auto" w:frame="1"/>
        </w:rPr>
        <w:t>rs.</w:t>
      </w:r>
      <w:r>
        <w:rPr>
          <w:rStyle w:val="CdigoHTML"/>
          <w:rFonts w:ascii="var(--INTERNAL-CODE-font)" w:eastAsiaTheme="majorEastAsia" w:hAnsi="var(--INTERNAL-CODE-font)"/>
          <w:color w:val="A6E22E"/>
          <w:sz w:val="23"/>
          <w:szCs w:val="23"/>
          <w:bdr w:val="none" w:sz="0" w:space="0" w:color="auto" w:frame="1"/>
        </w:rPr>
        <w:t>getString</w:t>
      </w:r>
      <w:r>
        <w:rPr>
          <w:rStyle w:val="CdigoHTML"/>
          <w:rFonts w:ascii="var(--INTERNAL-CODE-font)" w:eastAsiaTheme="majorEastAsia" w:hAnsi="var(--INTERNAL-CODE-font)"/>
          <w:color w:val="F8F8F2"/>
          <w:sz w:val="23"/>
          <w:szCs w:val="23"/>
          <w:bdr w:val="none" w:sz="0" w:space="0" w:color="auto" w:frame="1"/>
        </w:rPr>
        <w:t>(</w:t>
      </w:r>
      <w:proofErr w:type="gramEnd"/>
      <w:r>
        <w:rPr>
          <w:rStyle w:val="CdigoHTML"/>
          <w:rFonts w:ascii="var(--INTERNAL-CODE-font)" w:eastAsiaTheme="majorEastAsia" w:hAnsi="var(--INTERNAL-CODE-font)"/>
          <w:color w:val="E6DB74"/>
          <w:sz w:val="23"/>
          <w:szCs w:val="23"/>
          <w:bdr w:val="none" w:sz="0" w:space="0" w:color="auto" w:frame="1"/>
        </w:rPr>
        <w:t>"nombre"</w:t>
      </w:r>
      <w:r>
        <w:rPr>
          <w:rStyle w:val="CdigoHTML"/>
          <w:rFonts w:ascii="var(--INTERNAL-CODE-font)" w:eastAsiaTheme="majorEastAsia"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66D9EF"/>
          <w:sz w:val="23"/>
          <w:szCs w:val="23"/>
          <w:bdr w:val="none" w:sz="0" w:space="0" w:color="auto" w:frame="1"/>
        </w:rPr>
        <w:t>int</w:t>
      </w:r>
      <w:proofErr w:type="gramEnd"/>
      <w:r>
        <w:rPr>
          <w:rStyle w:val="CdigoHTML"/>
          <w:rFonts w:ascii="var(--INTERNAL-CODE-font)" w:eastAsiaTheme="majorEastAsia" w:hAnsi="var(--INTERNAL-CODE-font)"/>
          <w:color w:val="F8F8F2"/>
          <w:sz w:val="23"/>
          <w:szCs w:val="23"/>
          <w:bdr w:val="none" w:sz="0" w:space="0" w:color="auto" w:frame="1"/>
        </w:rPr>
        <w:t xml:space="preserve"> idDesarrollador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rs.</w:t>
      </w:r>
      <w:r>
        <w:rPr>
          <w:rStyle w:val="CdigoHTML"/>
          <w:rFonts w:ascii="var(--INTERNAL-CODE-font)" w:eastAsiaTheme="majorEastAsia" w:hAnsi="var(--INTERNAL-CODE-font)"/>
          <w:color w:val="A6E22E"/>
          <w:sz w:val="23"/>
          <w:szCs w:val="23"/>
          <w:bdr w:val="none" w:sz="0" w:space="0" w:color="auto" w:frame="1"/>
        </w:rPr>
        <w:t>getInt</w:t>
      </w:r>
      <w:r>
        <w:rPr>
          <w:rStyle w:val="CdigoHTML"/>
          <w:rFonts w:ascii="var(--INTERNAL-CODE-font)" w:eastAsiaTheme="majorEastAsia" w:hAnsi="var(--INTERNAL-CODE-font)"/>
          <w:color w:val="F8F8F2"/>
          <w:sz w:val="23"/>
          <w:szCs w:val="23"/>
          <w:bdr w:val="none" w:sz="0" w:space="0" w:color="auto" w:frame="1"/>
        </w:rPr>
        <w:t>(</w:t>
      </w:r>
      <w:r>
        <w:rPr>
          <w:rStyle w:val="CdigoHTML"/>
          <w:rFonts w:ascii="var(--INTERNAL-CODE-font)" w:eastAsiaTheme="majorEastAsia" w:hAnsi="var(--INTERNAL-CODE-font)"/>
          <w:color w:val="E6DB74"/>
          <w:sz w:val="23"/>
          <w:szCs w:val="23"/>
          <w:bdr w:val="none" w:sz="0" w:space="0" w:color="auto" w:frame="1"/>
        </w:rPr>
        <w:t>"idDesarrollador"</w:t>
      </w:r>
      <w:r>
        <w:rPr>
          <w:rStyle w:val="CdigoHTML"/>
          <w:rFonts w:ascii="var(--INTERNAL-CODE-font)" w:eastAsiaTheme="majorEastAsia"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66D9EF"/>
          <w:sz w:val="23"/>
          <w:szCs w:val="23"/>
          <w:bdr w:val="none" w:sz="0" w:space="0" w:color="auto" w:frame="1"/>
        </w:rPr>
        <w:t>float</w:t>
      </w:r>
      <w:proofErr w:type="gramEnd"/>
      <w:r>
        <w:rPr>
          <w:rStyle w:val="CdigoHTML"/>
          <w:rFonts w:ascii="var(--INTERNAL-CODE-font)" w:eastAsiaTheme="majorEastAsia" w:hAnsi="var(--INTERNAL-CODE-font)"/>
          <w:color w:val="F8F8F2"/>
          <w:sz w:val="23"/>
          <w:szCs w:val="23"/>
          <w:bdr w:val="none" w:sz="0" w:space="0" w:color="auto" w:frame="1"/>
        </w:rPr>
        <w:t xml:space="preserve"> precio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rs.</w:t>
      </w:r>
      <w:r>
        <w:rPr>
          <w:rStyle w:val="CdigoHTML"/>
          <w:rFonts w:ascii="var(--INTERNAL-CODE-font)" w:eastAsiaTheme="majorEastAsia" w:hAnsi="var(--INTERNAL-CODE-font)"/>
          <w:color w:val="A6E22E"/>
          <w:sz w:val="23"/>
          <w:szCs w:val="23"/>
          <w:bdr w:val="none" w:sz="0" w:space="0" w:color="auto" w:frame="1"/>
        </w:rPr>
        <w:t>getFloat</w:t>
      </w:r>
      <w:r>
        <w:rPr>
          <w:rStyle w:val="CdigoHTML"/>
          <w:rFonts w:ascii="var(--INTERNAL-CODE-font)" w:eastAsiaTheme="majorEastAsia" w:hAnsi="var(--INTERNAL-CODE-font)"/>
          <w:color w:val="F8F8F2"/>
          <w:sz w:val="23"/>
          <w:szCs w:val="23"/>
          <w:bdr w:val="none" w:sz="0" w:space="0" w:color="auto" w:frame="1"/>
        </w:rPr>
        <w:t>(</w:t>
      </w:r>
      <w:r>
        <w:rPr>
          <w:rStyle w:val="CdigoHTML"/>
          <w:rFonts w:ascii="var(--INTERNAL-CODE-font)" w:eastAsiaTheme="majorEastAsia" w:hAnsi="var(--INTERNAL-CODE-font)"/>
          <w:color w:val="E6DB74"/>
          <w:sz w:val="23"/>
          <w:szCs w:val="23"/>
          <w:bdr w:val="none" w:sz="0" w:space="0" w:color="auto" w:frame="1"/>
        </w:rPr>
        <w:t>"precio"</w:t>
      </w:r>
      <w:r>
        <w:rPr>
          <w:rStyle w:val="CdigoHTML"/>
          <w:rFonts w:ascii="var(--INTERNAL-CODE-font)" w:eastAsiaTheme="majorEastAsia"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66D9EF"/>
          <w:sz w:val="23"/>
          <w:szCs w:val="23"/>
          <w:bdr w:val="none" w:sz="0" w:space="0" w:color="auto" w:frame="1"/>
        </w:rPr>
        <w:t>int</w:t>
      </w:r>
      <w:proofErr w:type="gramEnd"/>
      <w:r>
        <w:rPr>
          <w:rStyle w:val="CdigoHTML"/>
          <w:rFonts w:ascii="var(--INTERNAL-CODE-font)" w:eastAsiaTheme="majorEastAsia" w:hAnsi="var(--INTERNAL-CODE-font)"/>
          <w:color w:val="F8F8F2"/>
          <w:sz w:val="23"/>
          <w:szCs w:val="23"/>
          <w:bdr w:val="none" w:sz="0" w:space="0" w:color="auto" w:frame="1"/>
        </w:rPr>
        <w:t xml:space="preserve"> ventas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rs.</w:t>
      </w:r>
      <w:r>
        <w:rPr>
          <w:rStyle w:val="CdigoHTML"/>
          <w:rFonts w:ascii="var(--INTERNAL-CODE-font)" w:eastAsiaTheme="majorEastAsia" w:hAnsi="var(--INTERNAL-CODE-font)"/>
          <w:color w:val="A6E22E"/>
          <w:sz w:val="23"/>
          <w:szCs w:val="23"/>
          <w:bdr w:val="none" w:sz="0" w:space="0" w:color="auto" w:frame="1"/>
        </w:rPr>
        <w:t>getInt</w:t>
      </w:r>
      <w:r>
        <w:rPr>
          <w:rStyle w:val="CdigoHTML"/>
          <w:rFonts w:ascii="var(--INTERNAL-CODE-font)" w:eastAsiaTheme="majorEastAsia" w:hAnsi="var(--INTERNAL-CODE-font)"/>
          <w:color w:val="F8F8F2"/>
          <w:sz w:val="23"/>
          <w:szCs w:val="23"/>
          <w:bdr w:val="none" w:sz="0" w:space="0" w:color="auto" w:frame="1"/>
        </w:rPr>
        <w:t>(</w:t>
      </w:r>
      <w:r>
        <w:rPr>
          <w:rStyle w:val="CdigoHTML"/>
          <w:rFonts w:ascii="var(--INTERNAL-CODE-font)" w:eastAsiaTheme="majorEastAsia" w:hAnsi="var(--INTERNAL-CODE-font)"/>
          <w:color w:val="E6DB74"/>
          <w:sz w:val="23"/>
          <w:szCs w:val="23"/>
          <w:bdr w:val="none" w:sz="0" w:space="0" w:color="auto" w:frame="1"/>
        </w:rPr>
        <w:t>"ventas"</w:t>
      </w:r>
      <w:r>
        <w:rPr>
          <w:rStyle w:val="CdigoHTML"/>
          <w:rFonts w:ascii="var(--INTERNAL-CODE-font)" w:eastAsiaTheme="majorEastAsia"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66D9EF"/>
          <w:sz w:val="23"/>
          <w:szCs w:val="23"/>
          <w:bdr w:val="none" w:sz="0" w:space="0" w:color="auto" w:frame="1"/>
        </w:rPr>
        <w:t>int</w:t>
      </w:r>
      <w:proofErr w:type="gramEnd"/>
      <w:r>
        <w:rPr>
          <w:rStyle w:val="CdigoHTML"/>
          <w:rFonts w:ascii="var(--INTERNAL-CODE-font)" w:eastAsiaTheme="majorEastAsia" w:hAnsi="var(--INTERNAL-CODE-font)"/>
          <w:color w:val="F8F8F2"/>
          <w:sz w:val="23"/>
          <w:szCs w:val="23"/>
          <w:bdr w:val="none" w:sz="0" w:space="0" w:color="auto" w:frame="1"/>
        </w:rPr>
        <w:t xml:space="preserve"> total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rs.</w:t>
      </w:r>
      <w:r>
        <w:rPr>
          <w:rStyle w:val="CdigoHTML"/>
          <w:rFonts w:ascii="var(--INTERNAL-CODE-font)" w:eastAsiaTheme="majorEastAsia" w:hAnsi="var(--INTERNAL-CODE-font)"/>
          <w:color w:val="A6E22E"/>
          <w:sz w:val="23"/>
          <w:szCs w:val="23"/>
          <w:bdr w:val="none" w:sz="0" w:space="0" w:color="auto" w:frame="1"/>
        </w:rPr>
        <w:t>getInt</w:t>
      </w:r>
      <w:r>
        <w:rPr>
          <w:rStyle w:val="CdigoHTML"/>
          <w:rFonts w:ascii="var(--INTERNAL-CODE-font)" w:eastAsiaTheme="majorEastAsia" w:hAnsi="var(--INTERNAL-CODE-font)"/>
          <w:color w:val="F8F8F2"/>
          <w:sz w:val="23"/>
          <w:szCs w:val="23"/>
          <w:bdr w:val="none" w:sz="0" w:space="0" w:color="auto" w:frame="1"/>
        </w:rPr>
        <w:t>(</w:t>
      </w:r>
      <w:r>
        <w:rPr>
          <w:rStyle w:val="CdigoHTML"/>
          <w:rFonts w:ascii="var(--INTERNAL-CODE-font)" w:eastAsiaTheme="majorEastAsia" w:hAnsi="var(--INTERNAL-CODE-font)"/>
          <w:color w:val="E6DB74"/>
          <w:sz w:val="23"/>
          <w:szCs w:val="23"/>
          <w:bdr w:val="none" w:sz="0" w:space="0" w:color="auto" w:frame="1"/>
        </w:rPr>
        <w:t>"total"</w:t>
      </w:r>
      <w:r>
        <w:rPr>
          <w:rStyle w:val="CdigoHTML"/>
          <w:rFonts w:ascii="var(--INTERNAL-CODE-font)" w:eastAsiaTheme="majorEastAsia"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F8F8F2"/>
          <w:sz w:val="23"/>
          <w:szCs w:val="23"/>
          <w:bdr w:val="none" w:sz="0" w:space="0" w:color="auto" w:frame="1"/>
        </w:rPr>
        <w:t>System.</w:t>
      </w:r>
      <w:r>
        <w:rPr>
          <w:rStyle w:val="CdigoHTML"/>
          <w:rFonts w:ascii="var(--INTERNAL-CODE-font)" w:eastAsiaTheme="majorEastAsia" w:hAnsi="var(--INTERNAL-CODE-font)"/>
          <w:color w:val="A6E22E"/>
          <w:sz w:val="23"/>
          <w:szCs w:val="23"/>
          <w:bdr w:val="none" w:sz="0" w:space="0" w:color="auto" w:frame="1"/>
        </w:rPr>
        <w:t>out</w:t>
      </w:r>
      <w:r>
        <w:rPr>
          <w:rStyle w:val="CdigoHTML"/>
          <w:rFonts w:ascii="var(--INTERNAL-CODE-font)" w:eastAsiaTheme="majorEastAsia" w:hAnsi="var(--INTERNAL-CODE-font)"/>
          <w:color w:val="F8F8F2"/>
          <w:sz w:val="23"/>
          <w:szCs w:val="23"/>
          <w:bdr w:val="none" w:sz="0" w:space="0" w:color="auto" w:frame="1"/>
        </w:rPr>
        <w:t>.</w:t>
      </w:r>
      <w:r>
        <w:rPr>
          <w:rStyle w:val="CdigoHTML"/>
          <w:rFonts w:ascii="var(--INTERNAL-CODE-font)" w:eastAsiaTheme="majorEastAsia" w:hAnsi="var(--INTERNAL-CODE-font)"/>
          <w:color w:val="A6E22E"/>
          <w:sz w:val="23"/>
          <w:szCs w:val="23"/>
          <w:bdr w:val="none" w:sz="0" w:space="0" w:color="auto" w:frame="1"/>
        </w:rPr>
        <w:t>println</w:t>
      </w:r>
      <w:r>
        <w:rPr>
          <w:rStyle w:val="CdigoHTML"/>
          <w:rFonts w:ascii="var(--INTERNAL-CODE-font)" w:eastAsiaTheme="majorEastAsia" w:hAnsi="var(--INTERNAL-CODE-font)"/>
          <w:color w:val="F8F8F2"/>
          <w:sz w:val="23"/>
          <w:szCs w:val="23"/>
          <w:bdr w:val="none" w:sz="0" w:space="0" w:color="auto" w:frame="1"/>
        </w:rPr>
        <w:t>(</w:t>
      </w:r>
      <w:proofErr w:type="gramEnd"/>
      <w:r>
        <w:rPr>
          <w:rStyle w:val="CdigoHTML"/>
          <w:rFonts w:ascii="var(--INTERNAL-CODE-font)" w:eastAsiaTheme="majorEastAsia" w:hAnsi="var(--INTERNAL-CODE-font)"/>
          <w:color w:val="F8F8F2"/>
          <w:sz w:val="23"/>
          <w:szCs w:val="23"/>
          <w:bdr w:val="none" w:sz="0" w:space="0" w:color="auto" w:frame="1"/>
        </w:rPr>
        <w:t xml:space="preserve">nombreJuego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E6DB74"/>
          <w:sz w:val="23"/>
          <w:szCs w:val="23"/>
          <w:bdr w:val="none" w:sz="0" w:space="0" w:color="auto" w:frame="1"/>
        </w:rPr>
        <w:t>", "</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idDesarrollador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E6DB74"/>
          <w:sz w:val="23"/>
          <w:szCs w:val="23"/>
          <w:bdr w:val="none" w:sz="0" w:space="0" w:color="auto" w:frame="1"/>
        </w:rPr>
        <w:t>", "</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precio </w:t>
      </w:r>
      <w:r>
        <w:rPr>
          <w:rStyle w:val="CdigoHTML"/>
          <w:rFonts w:ascii="var(--INTERNAL-CODE-font)" w:eastAsiaTheme="majorEastAsia" w:hAnsi="var(--INTERNAL-CODE-font)"/>
          <w:color w:val="F9267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E6DB74"/>
          <w:sz w:val="23"/>
          <w:szCs w:val="23"/>
          <w:bdr w:val="none" w:sz="0" w:space="0" w:color="auto" w:frame="1"/>
        </w:rPr>
        <w:t>", "</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ventas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E6DB74"/>
          <w:sz w:val="23"/>
          <w:szCs w:val="23"/>
          <w:bdr w:val="none" w:sz="0" w:space="0" w:color="auto" w:frame="1"/>
        </w:rPr>
        <w:t>", "</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total);</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 </w:t>
      </w:r>
      <w:proofErr w:type="gramStart"/>
      <w:r>
        <w:rPr>
          <w:rStyle w:val="CdigoHTML"/>
          <w:rFonts w:ascii="var(--INTERNAL-CODE-font)" w:eastAsiaTheme="majorEastAsia" w:hAnsi="var(--INTERNAL-CODE-font)"/>
          <w:color w:val="66D9EF"/>
          <w:sz w:val="23"/>
          <w:szCs w:val="23"/>
          <w:bdr w:val="none" w:sz="0" w:space="0" w:color="auto" w:frame="1"/>
        </w:rPr>
        <w:t>catch</w:t>
      </w:r>
      <w:proofErr w:type="gramEnd"/>
      <w:r>
        <w:rPr>
          <w:rStyle w:val="CdigoHTML"/>
          <w:rFonts w:ascii="var(--INTERNAL-CODE-font)" w:eastAsiaTheme="majorEastAsia" w:hAnsi="var(--INTERNAL-CODE-font)"/>
          <w:color w:val="F8F8F2"/>
          <w:sz w:val="23"/>
          <w:szCs w:val="23"/>
          <w:bdr w:val="none" w:sz="0" w:space="0" w:color="auto" w:frame="1"/>
        </w:rPr>
        <w:t xml:space="preserve"> (SQLException 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75715E"/>
          <w:sz w:val="23"/>
          <w:szCs w:val="23"/>
          <w:bdr w:val="none" w:sz="0" w:space="0" w:color="auto" w:frame="1"/>
        </w:rPr>
        <w:t>// Gestión de la excepción.</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w:t>
      </w:r>
    </w:p>
    <w:p w:rsidR="000E0D8D" w:rsidRDefault="000E0D8D" w:rsidP="000E0D8D">
      <w:pPr>
        <w:pStyle w:val="Ttulo3"/>
        <w:shd w:val="clear" w:color="auto" w:fill="FFFFFF"/>
        <w:rPr>
          <w:rFonts w:ascii="Helvetica" w:hAnsi="Helvetica"/>
          <w:b w:val="0"/>
          <w:bCs w:val="0"/>
          <w:color w:val="auto"/>
          <w:spacing w:val="-15"/>
        </w:rPr>
      </w:pPr>
      <w:r>
        <w:rPr>
          <w:rFonts w:ascii="Helvetica" w:hAnsi="Helvetica"/>
          <w:b w:val="0"/>
          <w:bCs w:val="0"/>
          <w:spacing w:val="-15"/>
        </w:rPr>
        <w:t>1. Establecimiento Connection</w:t>
      </w:r>
    </w:p>
    <w:p w:rsidR="000E0D8D" w:rsidRDefault="000E0D8D" w:rsidP="000E0D8D">
      <w:pPr>
        <w:pStyle w:val="NormalWeb"/>
        <w:shd w:val="clear" w:color="auto" w:fill="FFFFFF"/>
        <w:jc w:val="both"/>
        <w:rPr>
          <w:rFonts w:ascii="Helvetica" w:hAnsi="Helvetica"/>
          <w:color w:val="323232"/>
        </w:rPr>
      </w:pPr>
      <w:r>
        <w:rPr>
          <w:rFonts w:ascii="Helvetica" w:hAnsi="Helvetica"/>
          <w:color w:val="323232"/>
        </w:rPr>
        <w:t>Primero, establece una conexión con la fuente de datos que deseas utilizar. Una fuente de datos (Data source) puede ser un sistema de gestión de bases de datos (DBMS), un sistema de archivos heredado u otra </w:t>
      </w:r>
      <w:r>
        <w:rPr>
          <w:rStyle w:val="Textoennegrita"/>
          <w:rFonts w:ascii="Helvetica" w:eastAsiaTheme="majorEastAsia" w:hAnsi="Helvetica"/>
          <w:color w:val="323232"/>
        </w:rPr>
        <w:t>fuente de datos con un controlador JDBC correspondiente</w:t>
      </w:r>
      <w:r>
        <w:rPr>
          <w:rFonts w:ascii="Helvetica" w:hAnsi="Helvetica"/>
          <w:color w:val="323232"/>
        </w:rPr>
        <w:t>. Esta conexión está representada por un objeto Connection.</w:t>
      </w:r>
    </w:p>
    <w:p w:rsidR="000E0D8D" w:rsidRDefault="000E0D8D" w:rsidP="000E0D8D">
      <w:pPr>
        <w:pStyle w:val="Ttulo3"/>
        <w:shd w:val="clear" w:color="auto" w:fill="FFFFFF"/>
        <w:rPr>
          <w:rFonts w:ascii="Helvetica" w:hAnsi="Helvetica"/>
          <w:b w:val="0"/>
          <w:bCs w:val="0"/>
          <w:color w:val="auto"/>
          <w:spacing w:val="-15"/>
        </w:rPr>
      </w:pPr>
      <w:r>
        <w:rPr>
          <w:rFonts w:ascii="Helvetica" w:hAnsi="Helvetica"/>
          <w:b w:val="0"/>
          <w:bCs w:val="0"/>
          <w:spacing w:val="-15"/>
        </w:rPr>
        <w:lastRenderedPageBreak/>
        <w:t>2. Creación de Statement</w:t>
      </w:r>
    </w:p>
    <w:p w:rsidR="000E0D8D" w:rsidRDefault="000E0D8D" w:rsidP="000E0D8D">
      <w:pPr>
        <w:pStyle w:val="NormalWeb"/>
        <w:shd w:val="clear" w:color="auto" w:fill="FFFFFF"/>
        <w:jc w:val="both"/>
        <w:rPr>
          <w:rFonts w:ascii="Helvetica" w:hAnsi="Helvetica"/>
          <w:color w:val="323232"/>
        </w:rPr>
      </w:pPr>
      <w:r>
        <w:rPr>
          <w:rFonts w:ascii="Helvetica" w:hAnsi="Helvetica"/>
          <w:color w:val="323232"/>
        </w:rPr>
        <w:t>Un Statement es una interfaz que representa una sentencia SQL. Si se invocan métodos de consulta (executeQuery) sobre un Statement y generan objetos </w:t>
      </w:r>
      <w:r>
        <w:rPr>
          <w:rStyle w:val="Textoennegrita"/>
          <w:rFonts w:ascii="Helvetica" w:eastAsiaTheme="majorEastAsia" w:hAnsi="Helvetica"/>
          <w:color w:val="323232"/>
        </w:rPr>
        <w:t>ResultSet, una tabla de datos que representa un conjunto de resultados de base de datos</w:t>
      </w:r>
      <w:r>
        <w:rPr>
          <w:rFonts w:ascii="Helvetica" w:hAnsi="Helvetica"/>
          <w:color w:val="323232"/>
        </w:rPr>
        <w:t>.</w:t>
      </w:r>
    </w:p>
    <w:p w:rsidR="000E0D8D" w:rsidRDefault="000E0D8D" w:rsidP="000E0D8D">
      <w:pPr>
        <w:pStyle w:val="NormalWeb"/>
        <w:shd w:val="clear" w:color="auto" w:fill="FFFFFF"/>
        <w:jc w:val="both"/>
        <w:rPr>
          <w:rFonts w:ascii="Helvetica" w:hAnsi="Helvetica"/>
          <w:color w:val="323232"/>
        </w:rPr>
      </w:pPr>
      <w:r>
        <w:rPr>
          <w:rFonts w:ascii="Helvetica" w:hAnsi="Helvetica"/>
          <w:color w:val="323232"/>
        </w:rPr>
        <w:t>Por ejemplo, </w:t>
      </w:r>
      <w:r>
        <w:rPr>
          <w:rStyle w:val="CdigoHTML"/>
          <w:rFonts w:ascii="var(--INTERNAL-CODE-font)" w:eastAsiaTheme="majorEastAsia" w:hAnsi="var(--INTERNAL-CODE-font)"/>
          <w:color w:val="323232"/>
          <w:sz w:val="26"/>
          <w:szCs w:val="26"/>
          <w:bdr w:val="single" w:sz="6" w:space="0" w:color="auto" w:frame="1"/>
        </w:rPr>
        <w:t>Juego.showTabla</w:t>
      </w:r>
      <w:r>
        <w:rPr>
          <w:rFonts w:ascii="Helvetica" w:hAnsi="Helvetica"/>
          <w:color w:val="323232"/>
        </w:rPr>
        <w:t> crea un objeto Statement con el siguiente código:</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proofErr w:type="gramStart"/>
      <w:r>
        <w:rPr>
          <w:rStyle w:val="CdigoHTML"/>
          <w:rFonts w:ascii="var(--INTERNAL-CODE-font)" w:eastAsiaTheme="majorEastAsia" w:hAnsi="var(--INTERNAL-CODE-font)"/>
          <w:color w:val="F8F8F2"/>
          <w:sz w:val="23"/>
          <w:szCs w:val="23"/>
          <w:bdr w:val="none" w:sz="0" w:space="0" w:color="auto" w:frame="1"/>
        </w:rPr>
        <w:t>stmt</w:t>
      </w:r>
      <w:proofErr w:type="gramEnd"/>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con.</w:t>
      </w:r>
      <w:r>
        <w:rPr>
          <w:rStyle w:val="CdigoHTML"/>
          <w:rFonts w:ascii="var(--INTERNAL-CODE-font)" w:eastAsiaTheme="majorEastAsia" w:hAnsi="var(--INTERNAL-CODE-font)"/>
          <w:color w:val="A6E22E"/>
          <w:sz w:val="23"/>
          <w:szCs w:val="23"/>
          <w:bdr w:val="none" w:sz="0" w:space="0" w:color="auto" w:frame="1"/>
        </w:rPr>
        <w:t>createStatement</w:t>
      </w:r>
      <w:r>
        <w:rPr>
          <w:rStyle w:val="CdigoHTML"/>
          <w:rFonts w:ascii="var(--INTERNAL-CODE-font)" w:eastAsiaTheme="majorEastAsia" w:hAnsi="var(--INTERNAL-CODE-font)"/>
          <w:color w:val="F8F8F2"/>
          <w:sz w:val="23"/>
          <w:szCs w:val="23"/>
          <w:bdr w:val="none" w:sz="0" w:space="0" w:color="auto" w:frame="1"/>
        </w:rPr>
        <w:t>();</w:t>
      </w:r>
    </w:p>
    <w:p w:rsidR="000E0D8D" w:rsidRDefault="000E0D8D" w:rsidP="000E0D8D">
      <w:pPr>
        <w:pStyle w:val="NormalWeb"/>
        <w:shd w:val="clear" w:color="auto" w:fill="FFFFFF"/>
        <w:jc w:val="both"/>
        <w:rPr>
          <w:rFonts w:ascii="Helvetica" w:hAnsi="Helvetica"/>
          <w:color w:val="323232"/>
        </w:rPr>
      </w:pPr>
      <w:r>
        <w:rPr>
          <w:rFonts w:ascii="Helvetica" w:hAnsi="Helvetica"/>
          <w:color w:val="323232"/>
        </w:rPr>
        <w:t>Existen tres tipos diferentes de declaraciones:</w:t>
      </w:r>
    </w:p>
    <w:p w:rsidR="000E0D8D" w:rsidRDefault="000E0D8D" w:rsidP="000E0D8D">
      <w:pPr>
        <w:numPr>
          <w:ilvl w:val="0"/>
          <w:numId w:val="54"/>
        </w:numPr>
        <w:shd w:val="clear" w:color="auto" w:fill="FFFFFF"/>
        <w:spacing w:before="100" w:beforeAutospacing="1" w:after="100" w:afterAutospacing="1" w:line="240" w:lineRule="auto"/>
        <w:rPr>
          <w:rFonts w:ascii="Helvetica" w:hAnsi="Helvetica"/>
          <w:color w:val="323232"/>
        </w:rPr>
      </w:pPr>
      <w:r>
        <w:rPr>
          <w:rStyle w:val="CdigoHTML"/>
          <w:rFonts w:ascii="var(--INTERNAL-CODE-font)" w:eastAsiaTheme="majorEastAsia" w:hAnsi="var(--INTERNAL-CODE-font)"/>
          <w:color w:val="323232"/>
          <w:sz w:val="22"/>
          <w:szCs w:val="22"/>
          <w:bdr w:val="single" w:sz="6" w:space="0" w:color="auto" w:frame="1"/>
        </w:rPr>
        <w:t>Statement</w:t>
      </w:r>
      <w:r>
        <w:rPr>
          <w:rFonts w:ascii="Helvetica" w:hAnsi="Helvetica"/>
          <w:color w:val="323232"/>
        </w:rPr>
        <w:t>: Se utiliza para implementar sentencias SQL simples </w:t>
      </w:r>
      <w:r>
        <w:rPr>
          <w:rStyle w:val="Textoennegrita"/>
          <w:rFonts w:ascii="Helvetica" w:hAnsi="Helvetica"/>
          <w:color w:val="323232"/>
        </w:rPr>
        <w:t>sin parámetros</w:t>
      </w:r>
      <w:r>
        <w:rPr>
          <w:rFonts w:ascii="Helvetica" w:hAnsi="Helvetica"/>
          <w:color w:val="323232"/>
        </w:rPr>
        <w:t>.</w:t>
      </w:r>
    </w:p>
    <w:p w:rsidR="000E0D8D" w:rsidRDefault="000E0D8D" w:rsidP="000E0D8D">
      <w:pPr>
        <w:numPr>
          <w:ilvl w:val="0"/>
          <w:numId w:val="54"/>
        </w:numPr>
        <w:shd w:val="clear" w:color="auto" w:fill="FFFFFF"/>
        <w:spacing w:before="100" w:beforeAutospacing="1" w:after="100" w:afterAutospacing="1" w:line="240" w:lineRule="auto"/>
        <w:rPr>
          <w:rFonts w:ascii="Helvetica" w:hAnsi="Helvetica"/>
          <w:color w:val="323232"/>
        </w:rPr>
      </w:pPr>
      <w:r>
        <w:rPr>
          <w:rStyle w:val="CdigoHTML"/>
          <w:rFonts w:ascii="var(--INTERNAL-CODE-font)" w:eastAsiaTheme="majorEastAsia" w:hAnsi="var(--INTERNAL-CODE-font)"/>
          <w:color w:val="323232"/>
          <w:sz w:val="22"/>
          <w:szCs w:val="22"/>
          <w:bdr w:val="single" w:sz="6" w:space="0" w:color="auto" w:frame="1"/>
        </w:rPr>
        <w:t>PreparedStatement</w:t>
      </w:r>
      <w:r>
        <w:rPr>
          <w:rFonts w:ascii="Helvetica" w:hAnsi="Helvetica"/>
          <w:color w:val="323232"/>
        </w:rPr>
        <w:t>: (hereda de Statement.) Se utiliza para compilar previamente </w:t>
      </w:r>
      <w:r>
        <w:rPr>
          <w:rStyle w:val="Textoennegrita"/>
          <w:rFonts w:ascii="Helvetica" w:hAnsi="Helvetica"/>
          <w:color w:val="323232"/>
        </w:rPr>
        <w:t>(precompilar) sentencias SQL que pueden contener parámetros de entrada</w:t>
      </w:r>
      <w:r>
        <w:rPr>
          <w:rFonts w:ascii="Helvetica" w:hAnsi="Helvetica"/>
          <w:color w:val="323232"/>
        </w:rPr>
        <w:t>.</w:t>
      </w:r>
    </w:p>
    <w:p w:rsidR="000E0D8D" w:rsidRDefault="000E0D8D" w:rsidP="000E0D8D">
      <w:pPr>
        <w:numPr>
          <w:ilvl w:val="0"/>
          <w:numId w:val="54"/>
        </w:numPr>
        <w:shd w:val="clear" w:color="auto" w:fill="FFFFFF"/>
        <w:spacing w:before="100" w:beforeAutospacing="1" w:after="100" w:afterAutospacing="1" w:line="240" w:lineRule="auto"/>
        <w:rPr>
          <w:rFonts w:ascii="Helvetica" w:hAnsi="Helvetica"/>
          <w:color w:val="323232"/>
        </w:rPr>
      </w:pPr>
      <w:r>
        <w:rPr>
          <w:rStyle w:val="CdigoHTML"/>
          <w:rFonts w:ascii="var(--INTERNAL-CODE-font)" w:eastAsiaTheme="majorEastAsia" w:hAnsi="var(--INTERNAL-CODE-font)"/>
          <w:color w:val="323232"/>
          <w:sz w:val="22"/>
          <w:szCs w:val="22"/>
          <w:bdr w:val="single" w:sz="6" w:space="0" w:color="auto" w:frame="1"/>
        </w:rPr>
        <w:t>CallableStatement</w:t>
      </w:r>
      <w:r>
        <w:rPr>
          <w:rFonts w:ascii="Helvetica" w:hAnsi="Helvetica"/>
          <w:color w:val="323232"/>
        </w:rPr>
        <w:t>: (hereda de PreparedStatement.) se utiliza para </w:t>
      </w:r>
      <w:r>
        <w:rPr>
          <w:rStyle w:val="Textoennegrita"/>
          <w:rFonts w:ascii="Helvetica" w:hAnsi="Helvetica"/>
          <w:color w:val="323232"/>
        </w:rPr>
        <w:t>ejecutar procedimientos almacenados</w:t>
      </w:r>
      <w:r>
        <w:rPr>
          <w:rFonts w:ascii="Helvetica" w:hAnsi="Helvetica"/>
          <w:color w:val="323232"/>
        </w:rPr>
        <w:t> que pueden contener </w:t>
      </w:r>
      <w:r>
        <w:rPr>
          <w:rStyle w:val="Textoennegrita"/>
          <w:rFonts w:ascii="Helvetica" w:hAnsi="Helvetica"/>
          <w:color w:val="323232"/>
        </w:rPr>
        <w:t>parámetros de entrada y salida</w:t>
      </w:r>
      <w:r>
        <w:rPr>
          <w:rFonts w:ascii="Helvetica" w:hAnsi="Helvetica"/>
          <w:color w:val="323232"/>
        </w:rPr>
        <w:t>.</w:t>
      </w:r>
    </w:p>
    <w:p w:rsidR="000E0D8D" w:rsidRDefault="000E0D8D" w:rsidP="000E0D8D">
      <w:pPr>
        <w:pStyle w:val="Ttulo3"/>
        <w:shd w:val="clear" w:color="auto" w:fill="FFFFFF"/>
        <w:rPr>
          <w:rFonts w:ascii="Helvetica" w:hAnsi="Helvetica"/>
          <w:b w:val="0"/>
          <w:bCs w:val="0"/>
          <w:color w:val="auto"/>
          <w:spacing w:val="-15"/>
        </w:rPr>
      </w:pPr>
      <w:r>
        <w:rPr>
          <w:rFonts w:ascii="Helvetica" w:hAnsi="Helvetica"/>
          <w:b w:val="0"/>
          <w:bCs w:val="0"/>
          <w:spacing w:val="-15"/>
        </w:rPr>
        <w:t>3. Ejecución de consultas: execute, executeQuery, executeUpdate</w:t>
      </w:r>
    </w:p>
    <w:p w:rsidR="000E0D8D" w:rsidRDefault="000E0D8D" w:rsidP="000E0D8D">
      <w:pPr>
        <w:pStyle w:val="NormalWeb"/>
        <w:shd w:val="clear" w:color="auto" w:fill="FFFFFF"/>
        <w:jc w:val="both"/>
        <w:rPr>
          <w:rFonts w:ascii="Helvetica" w:hAnsi="Helvetica"/>
          <w:color w:val="323232"/>
        </w:rPr>
      </w:pPr>
      <w:r>
        <w:rPr>
          <w:rFonts w:ascii="Helvetica" w:hAnsi="Helvetica"/>
          <w:color w:val="323232"/>
        </w:rPr>
        <w:t>Para ejecutar una consulta, llama a un método de tipo </w:t>
      </w:r>
      <w:r>
        <w:rPr>
          <w:rStyle w:val="CdigoHTML"/>
          <w:rFonts w:ascii="var(--INTERNAL-CODE-font)" w:eastAsiaTheme="majorEastAsia" w:hAnsi="var(--INTERNAL-CODE-font)"/>
          <w:color w:val="323232"/>
          <w:sz w:val="26"/>
          <w:szCs w:val="26"/>
          <w:bdr w:val="single" w:sz="6" w:space="0" w:color="auto" w:frame="1"/>
        </w:rPr>
        <w:t>execute</w:t>
      </w:r>
      <w:r>
        <w:rPr>
          <w:rFonts w:ascii="Helvetica" w:hAnsi="Helvetica"/>
          <w:color w:val="323232"/>
        </w:rPr>
        <w:t> de Statement. Existen 3 versiones:</w:t>
      </w:r>
    </w:p>
    <w:p w:rsidR="000E0D8D" w:rsidRDefault="000E0D8D" w:rsidP="000E0D8D">
      <w:pPr>
        <w:numPr>
          <w:ilvl w:val="0"/>
          <w:numId w:val="55"/>
        </w:numPr>
        <w:shd w:val="clear" w:color="auto" w:fill="FFFFFF"/>
        <w:spacing w:before="100" w:beforeAutospacing="1" w:after="100" w:afterAutospacing="1" w:line="240" w:lineRule="auto"/>
        <w:rPr>
          <w:rFonts w:ascii="Helvetica" w:hAnsi="Helvetica"/>
          <w:color w:val="323232"/>
        </w:rPr>
      </w:pPr>
      <w:r>
        <w:rPr>
          <w:rStyle w:val="CdigoHTML"/>
          <w:rFonts w:ascii="var(--INTERNAL-CODE-font)" w:eastAsiaTheme="majorEastAsia" w:hAnsi="var(--INTERNAL-CODE-font)"/>
          <w:color w:val="323232"/>
          <w:sz w:val="22"/>
          <w:szCs w:val="22"/>
          <w:bdr w:val="single" w:sz="6" w:space="0" w:color="auto" w:frame="1"/>
        </w:rPr>
        <w:t>execute</w:t>
      </w:r>
      <w:r>
        <w:rPr>
          <w:rFonts w:ascii="Helvetica" w:hAnsi="Helvetica"/>
          <w:color w:val="323232"/>
        </w:rPr>
        <w:t>: devuelve </w:t>
      </w:r>
      <w:r>
        <w:rPr>
          <w:rStyle w:val="CdigoHTML"/>
          <w:rFonts w:ascii="var(--INTERNAL-CODE-font)" w:eastAsiaTheme="majorEastAsia" w:hAnsi="var(--INTERNAL-CODE-font)"/>
          <w:color w:val="323232"/>
          <w:sz w:val="22"/>
          <w:szCs w:val="22"/>
          <w:bdr w:val="single" w:sz="6" w:space="0" w:color="auto" w:frame="1"/>
        </w:rPr>
        <w:t>true</w:t>
      </w:r>
      <w:r>
        <w:rPr>
          <w:rFonts w:ascii="Helvetica" w:hAnsi="Helvetica"/>
          <w:color w:val="323232"/>
        </w:rPr>
        <w:t> si el primer objeto que devuelve la consulta es un </w:t>
      </w:r>
      <w:r>
        <w:rPr>
          <w:rStyle w:val="Textoennegrita"/>
          <w:rFonts w:ascii="Helvetica" w:hAnsi="Helvetica"/>
          <w:color w:val="323232"/>
        </w:rPr>
        <w:t>objeto ResultSet</w:t>
      </w:r>
      <w:r>
        <w:rPr>
          <w:rFonts w:ascii="Helvetica" w:hAnsi="Helvetica"/>
          <w:color w:val="323232"/>
        </w:rPr>
        <w:t>. Se </w:t>
      </w:r>
      <w:r>
        <w:rPr>
          <w:rStyle w:val="Textoennegrita"/>
          <w:rFonts w:ascii="Helvetica" w:hAnsi="Helvetica"/>
          <w:color w:val="323232"/>
        </w:rPr>
        <w:t>utiliza este método si la consulta podría devolver uno o más objetos ResultSet</w:t>
      </w:r>
      <w:r>
        <w:rPr>
          <w:rFonts w:ascii="Helvetica" w:hAnsi="Helvetica"/>
          <w:color w:val="323232"/>
        </w:rPr>
        <w:t>. Después se recuperan los objetos ResultSet devueltos por la consulta llamando repetidamente a </w:t>
      </w:r>
      <w:r>
        <w:rPr>
          <w:rStyle w:val="CdigoHTML"/>
          <w:rFonts w:ascii="var(--INTERNAL-CODE-font)" w:eastAsiaTheme="majorEastAsia" w:hAnsi="var(--INTERNAL-CODE-font)"/>
          <w:color w:val="323232"/>
          <w:sz w:val="22"/>
          <w:szCs w:val="22"/>
          <w:bdr w:val="single" w:sz="6" w:space="0" w:color="auto" w:frame="1"/>
        </w:rPr>
        <w:t>Statement.getResultSet</w:t>
      </w:r>
      <w:r>
        <w:rPr>
          <w:rFonts w:ascii="Helvetica" w:hAnsi="Helvetica"/>
          <w:color w:val="323232"/>
        </w:rPr>
        <w:t>.</w:t>
      </w:r>
    </w:p>
    <w:p w:rsidR="000E0D8D" w:rsidRDefault="000E0D8D" w:rsidP="000E0D8D">
      <w:pPr>
        <w:numPr>
          <w:ilvl w:val="0"/>
          <w:numId w:val="55"/>
        </w:numPr>
        <w:shd w:val="clear" w:color="auto" w:fill="FFFFFF"/>
        <w:spacing w:before="100" w:beforeAutospacing="1" w:after="100" w:afterAutospacing="1" w:line="240" w:lineRule="auto"/>
        <w:rPr>
          <w:rFonts w:ascii="Helvetica" w:hAnsi="Helvetica"/>
          <w:color w:val="323232"/>
        </w:rPr>
      </w:pPr>
      <w:r>
        <w:rPr>
          <w:rStyle w:val="CdigoHTML"/>
          <w:rFonts w:ascii="var(--INTERNAL-CODE-font)" w:eastAsiaTheme="majorEastAsia" w:hAnsi="var(--INTERNAL-CODE-font)"/>
          <w:color w:val="323232"/>
          <w:sz w:val="22"/>
          <w:szCs w:val="22"/>
          <w:bdr w:val="single" w:sz="6" w:space="0" w:color="auto" w:frame="1"/>
        </w:rPr>
        <w:t>executeQuery</w:t>
      </w:r>
      <w:r>
        <w:rPr>
          <w:rFonts w:ascii="Helvetica" w:hAnsi="Helvetica"/>
          <w:color w:val="323232"/>
        </w:rPr>
        <w:t>: </w:t>
      </w:r>
      <w:r>
        <w:rPr>
          <w:rStyle w:val="Textoennegrita"/>
          <w:rFonts w:ascii="Helvetica" w:hAnsi="Helvetica"/>
          <w:color w:val="323232"/>
        </w:rPr>
        <w:t>devuelve un objeto ResultSet</w:t>
      </w:r>
      <w:r>
        <w:rPr>
          <w:rFonts w:ascii="Helvetica" w:hAnsi="Helvetica"/>
          <w:color w:val="323232"/>
        </w:rPr>
        <w:t>.</w:t>
      </w:r>
    </w:p>
    <w:p w:rsidR="000E0D8D" w:rsidRDefault="000E0D8D" w:rsidP="000E0D8D">
      <w:pPr>
        <w:numPr>
          <w:ilvl w:val="0"/>
          <w:numId w:val="55"/>
        </w:numPr>
        <w:shd w:val="clear" w:color="auto" w:fill="FFFFFF"/>
        <w:spacing w:before="100" w:beforeAutospacing="1" w:after="100" w:afterAutospacing="1" w:line="240" w:lineRule="auto"/>
        <w:rPr>
          <w:rFonts w:ascii="Helvetica" w:hAnsi="Helvetica"/>
          <w:color w:val="323232"/>
        </w:rPr>
      </w:pPr>
      <w:r>
        <w:rPr>
          <w:rStyle w:val="CdigoHTML"/>
          <w:rFonts w:ascii="var(--INTERNAL-CODE-font)" w:eastAsiaTheme="majorEastAsia" w:hAnsi="var(--INTERNAL-CODE-font)"/>
          <w:color w:val="323232"/>
          <w:sz w:val="22"/>
          <w:szCs w:val="22"/>
          <w:bdr w:val="single" w:sz="6" w:space="0" w:color="auto" w:frame="1"/>
        </w:rPr>
        <w:t>executeUpdate</w:t>
      </w:r>
      <w:r>
        <w:rPr>
          <w:rFonts w:ascii="Helvetica" w:hAnsi="Helvetica"/>
          <w:color w:val="323232"/>
        </w:rPr>
        <w:t>: </w:t>
      </w:r>
      <w:r>
        <w:rPr>
          <w:rStyle w:val="Textoennegrita"/>
          <w:rFonts w:ascii="Helvetica" w:hAnsi="Helvetica"/>
          <w:color w:val="323232"/>
        </w:rPr>
        <w:t>devuelve un entero</w:t>
      </w:r>
      <w:r>
        <w:rPr>
          <w:rFonts w:ascii="Helvetica" w:hAnsi="Helvetica"/>
          <w:color w:val="323232"/>
        </w:rPr>
        <w:t> que representa el </w:t>
      </w:r>
      <w:r>
        <w:rPr>
          <w:rStyle w:val="Textoennegrita"/>
          <w:rFonts w:ascii="Helvetica" w:hAnsi="Helvetica"/>
          <w:color w:val="323232"/>
        </w:rPr>
        <w:t>número de filas afectadas</w:t>
      </w:r>
      <w:r>
        <w:rPr>
          <w:rFonts w:ascii="Helvetica" w:hAnsi="Helvetica"/>
          <w:color w:val="323232"/>
        </w:rPr>
        <w:t> por la sentencia SQL, con sentencias SQL </w:t>
      </w:r>
      <w:r>
        <w:rPr>
          <w:rStyle w:val="Textoennegrita"/>
          <w:rFonts w:ascii="Helvetica" w:hAnsi="Helvetica"/>
          <w:color w:val="323232"/>
        </w:rPr>
        <w:t>INSERT, DELETE o UPDATE</w:t>
      </w:r>
      <w:r>
        <w:rPr>
          <w:rFonts w:ascii="Helvetica" w:hAnsi="Helvetica"/>
          <w:color w:val="323232"/>
        </w:rPr>
        <w:t>.</w:t>
      </w:r>
    </w:p>
    <w:p w:rsidR="000E0D8D" w:rsidRDefault="000E0D8D" w:rsidP="000E0D8D">
      <w:pPr>
        <w:pStyle w:val="NormalWeb"/>
        <w:shd w:val="clear" w:color="auto" w:fill="FFFFFF"/>
        <w:jc w:val="both"/>
        <w:rPr>
          <w:rFonts w:ascii="Helvetica" w:hAnsi="Helvetica"/>
          <w:color w:val="323232"/>
        </w:rPr>
      </w:pPr>
      <w:r>
        <w:rPr>
          <w:rFonts w:ascii="Helvetica" w:hAnsi="Helvetica"/>
          <w:color w:val="323232"/>
        </w:rPr>
        <w:t>Por ejemplo, </w:t>
      </w:r>
      <w:r>
        <w:rPr>
          <w:rStyle w:val="CdigoHTML"/>
          <w:rFonts w:ascii="var(--INTERNAL-CODE-font)" w:eastAsiaTheme="majorEastAsia" w:hAnsi="var(--INTERNAL-CODE-font)"/>
          <w:color w:val="323232"/>
          <w:sz w:val="26"/>
          <w:szCs w:val="26"/>
          <w:bdr w:val="single" w:sz="6" w:space="0" w:color="auto" w:frame="1"/>
        </w:rPr>
        <w:t>Juego.showTabla</w:t>
      </w:r>
      <w:r>
        <w:rPr>
          <w:rFonts w:ascii="Helvetica" w:hAnsi="Helvetica"/>
          <w:color w:val="323232"/>
        </w:rPr>
        <w:t> ejecutó un objeto Statement con el siguiente código:</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ResultSet rs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F8F8F2"/>
          <w:sz w:val="23"/>
          <w:szCs w:val="23"/>
          <w:bdr w:val="none" w:sz="0" w:space="0" w:color="auto" w:frame="1"/>
        </w:rPr>
        <w:t>stmt.</w:t>
      </w:r>
      <w:r>
        <w:rPr>
          <w:rStyle w:val="CdigoHTML"/>
          <w:rFonts w:ascii="var(--INTERNAL-CODE-font)" w:eastAsiaTheme="majorEastAsia" w:hAnsi="var(--INTERNAL-CODE-font)"/>
          <w:color w:val="A6E22E"/>
          <w:sz w:val="23"/>
          <w:szCs w:val="23"/>
          <w:bdr w:val="none" w:sz="0" w:space="0" w:color="auto" w:frame="1"/>
        </w:rPr>
        <w:t>executeQuery</w:t>
      </w:r>
      <w:r>
        <w:rPr>
          <w:rStyle w:val="CdigoHTML"/>
          <w:rFonts w:ascii="var(--INTERNAL-CODE-font)" w:eastAsiaTheme="majorEastAsia" w:hAnsi="var(--INTERNAL-CODE-font)"/>
          <w:color w:val="F8F8F2"/>
          <w:sz w:val="23"/>
          <w:szCs w:val="23"/>
          <w:bdr w:val="none" w:sz="0" w:space="0" w:color="auto" w:frame="1"/>
        </w:rPr>
        <w:t>(</w:t>
      </w:r>
      <w:proofErr w:type="gramEnd"/>
      <w:r>
        <w:rPr>
          <w:rStyle w:val="CdigoHTML"/>
          <w:rFonts w:ascii="var(--INTERNAL-CODE-font)" w:eastAsiaTheme="majorEastAsia" w:hAnsi="var(--INTERNAL-CODE-font)"/>
          <w:color w:val="F8F8F2"/>
          <w:sz w:val="23"/>
          <w:szCs w:val="23"/>
          <w:bdr w:val="none" w:sz="0" w:space="0" w:color="auto" w:frame="1"/>
        </w:rPr>
        <w:t>query);</w:t>
      </w:r>
    </w:p>
    <w:p w:rsidR="000E0D8D" w:rsidRDefault="000E0D8D" w:rsidP="000E0D8D">
      <w:pPr>
        <w:pStyle w:val="Ttulo3"/>
        <w:shd w:val="clear" w:color="auto" w:fill="FFFFFF"/>
        <w:rPr>
          <w:rFonts w:ascii="Helvetica" w:hAnsi="Helvetica"/>
          <w:b w:val="0"/>
          <w:bCs w:val="0"/>
          <w:color w:val="auto"/>
          <w:spacing w:val="-15"/>
        </w:rPr>
      </w:pPr>
      <w:r>
        <w:rPr>
          <w:rFonts w:ascii="Helvetica" w:hAnsi="Helvetica"/>
          <w:b w:val="0"/>
          <w:bCs w:val="0"/>
          <w:spacing w:val="-15"/>
        </w:rPr>
        <w:t>4. Obtención de objetos ResultSet</w:t>
      </w:r>
    </w:p>
    <w:p w:rsidR="000E0D8D" w:rsidRDefault="000E0D8D" w:rsidP="000E0D8D">
      <w:pPr>
        <w:pStyle w:val="NormalWeb"/>
        <w:shd w:val="clear" w:color="auto" w:fill="FFFFFF"/>
        <w:jc w:val="both"/>
        <w:rPr>
          <w:rFonts w:ascii="Helvetica" w:hAnsi="Helvetica"/>
          <w:color w:val="323232"/>
        </w:rPr>
      </w:pPr>
      <w:r>
        <w:rPr>
          <w:rFonts w:ascii="Helvetica" w:hAnsi="Helvetica"/>
          <w:color w:val="323232"/>
        </w:rPr>
        <w:t>Para </w:t>
      </w:r>
      <w:r>
        <w:rPr>
          <w:rStyle w:val="Textoennegrita"/>
          <w:rFonts w:ascii="Helvetica" w:eastAsiaTheme="majorEastAsia" w:hAnsi="Helvetica"/>
          <w:color w:val="323232"/>
        </w:rPr>
        <w:t>acceder a los datos de un objeto ResultSet se realiza a través un cursor</w:t>
      </w:r>
      <w:r>
        <w:rPr>
          <w:rFonts w:ascii="Helvetica" w:hAnsi="Helvetica"/>
          <w:color w:val="323232"/>
        </w:rPr>
        <w:t>, que no es un cursor de la base de datos. Es un </w:t>
      </w:r>
      <w:r>
        <w:rPr>
          <w:rStyle w:val="Textoennegrita"/>
          <w:rFonts w:ascii="Helvetica" w:eastAsiaTheme="majorEastAsia" w:hAnsi="Helvetica"/>
          <w:color w:val="323232"/>
        </w:rPr>
        <w:t>puntero que apunta a una fila de datos en el objeto ResultSet</w:t>
      </w:r>
      <w:r>
        <w:rPr>
          <w:rFonts w:ascii="Helvetica" w:hAnsi="Helvetica"/>
          <w:color w:val="323232"/>
        </w:rPr>
        <w:t>. Inicialmente, </w:t>
      </w:r>
      <w:r>
        <w:rPr>
          <w:rStyle w:val="Textoennegrita"/>
          <w:rFonts w:ascii="Helvetica" w:eastAsiaTheme="majorEastAsia" w:hAnsi="Helvetica"/>
          <w:color w:val="323232"/>
        </w:rPr>
        <w:t>el cursor se encuentra antes de la primera fila</w:t>
      </w:r>
      <w:r>
        <w:rPr>
          <w:rFonts w:ascii="Helvetica" w:hAnsi="Helvetica"/>
          <w:color w:val="323232"/>
        </w:rPr>
        <w:t>.</w:t>
      </w:r>
    </w:p>
    <w:p w:rsidR="000E0D8D" w:rsidRDefault="000E0D8D" w:rsidP="000E0D8D">
      <w:pPr>
        <w:pStyle w:val="NormalWeb"/>
        <w:shd w:val="clear" w:color="auto" w:fill="FFFFFF"/>
        <w:jc w:val="both"/>
        <w:rPr>
          <w:rFonts w:ascii="Helvetica" w:hAnsi="Helvetica"/>
          <w:color w:val="323232"/>
        </w:rPr>
      </w:pPr>
      <w:r>
        <w:rPr>
          <w:rFonts w:ascii="Helvetica" w:hAnsi="Helvetica"/>
          <w:color w:val="323232"/>
        </w:rPr>
        <w:t>Existe varios métodos definidos en el objeto ResultSet para mover el cursor (next, previous,…)</w:t>
      </w:r>
    </w:p>
    <w:p w:rsidR="000E0D8D" w:rsidRDefault="000E0D8D" w:rsidP="000E0D8D">
      <w:pPr>
        <w:pStyle w:val="NormalWeb"/>
        <w:shd w:val="clear" w:color="auto" w:fill="FFFFFF"/>
        <w:jc w:val="both"/>
        <w:rPr>
          <w:rFonts w:ascii="Helvetica" w:hAnsi="Helvetica"/>
          <w:color w:val="323232"/>
        </w:rPr>
      </w:pPr>
      <w:r>
        <w:rPr>
          <w:rFonts w:ascii="Helvetica" w:hAnsi="Helvetica"/>
          <w:color w:val="323232"/>
        </w:rPr>
        <w:lastRenderedPageBreak/>
        <w:t>Por ejemplo, </w:t>
      </w:r>
      <w:r>
        <w:rPr>
          <w:rStyle w:val="CdigoHTML"/>
          <w:rFonts w:ascii="var(--INTERNAL-CODE-font)" w:eastAsiaTheme="majorEastAsia" w:hAnsi="var(--INTERNAL-CODE-font)"/>
          <w:color w:val="323232"/>
          <w:sz w:val="26"/>
          <w:szCs w:val="26"/>
          <w:bdr w:val="single" w:sz="6" w:space="0" w:color="auto" w:frame="1"/>
        </w:rPr>
        <w:t>Juego.showTabla</w:t>
      </w:r>
      <w:r>
        <w:rPr>
          <w:rFonts w:ascii="Helvetica" w:hAnsi="Helvetica"/>
          <w:color w:val="323232"/>
        </w:rPr>
        <w:t> llama repetidamente al método </w:t>
      </w:r>
      <w:r>
        <w:rPr>
          <w:rStyle w:val="CdigoHTML"/>
          <w:rFonts w:ascii="var(--INTERNAL-CODE-font)" w:eastAsiaTheme="majorEastAsia" w:hAnsi="var(--INTERNAL-CODE-font)"/>
          <w:color w:val="323232"/>
          <w:sz w:val="26"/>
          <w:szCs w:val="26"/>
          <w:bdr w:val="single" w:sz="6" w:space="0" w:color="auto" w:frame="1"/>
        </w:rPr>
        <w:t>ResultSet.next</w:t>
      </w:r>
      <w:r>
        <w:rPr>
          <w:rFonts w:ascii="Helvetica" w:hAnsi="Helvetica"/>
          <w:color w:val="323232"/>
        </w:rPr>
        <w:t> para mover el cursor hacia adelante una fila. Cada vez que llama a </w:t>
      </w:r>
      <w:r>
        <w:rPr>
          <w:rStyle w:val="CdigoHTML"/>
          <w:rFonts w:ascii="var(--INTERNAL-CODE-font)" w:eastAsiaTheme="majorEastAsia" w:hAnsi="var(--INTERNAL-CODE-font)"/>
          <w:color w:val="323232"/>
          <w:sz w:val="26"/>
          <w:szCs w:val="26"/>
          <w:bdr w:val="single" w:sz="6" w:space="0" w:color="auto" w:frame="1"/>
        </w:rPr>
        <w:t>next</w:t>
      </w:r>
      <w:r>
        <w:rPr>
          <w:rFonts w:ascii="Helvetica" w:hAnsi="Helvetica"/>
          <w:color w:val="323232"/>
        </w:rPr>
        <w:t>, el método obtiene los datos en la fila donde se encuentra actualmente el cursor:</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ResultSet rs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F8F8F2"/>
          <w:sz w:val="23"/>
          <w:szCs w:val="23"/>
          <w:bdr w:val="none" w:sz="0" w:space="0" w:color="auto" w:frame="1"/>
        </w:rPr>
        <w:t>stmt.</w:t>
      </w:r>
      <w:r>
        <w:rPr>
          <w:rStyle w:val="CdigoHTML"/>
          <w:rFonts w:ascii="var(--INTERNAL-CODE-font)" w:eastAsiaTheme="majorEastAsia" w:hAnsi="var(--INTERNAL-CODE-font)"/>
          <w:color w:val="A6E22E"/>
          <w:sz w:val="23"/>
          <w:szCs w:val="23"/>
          <w:bdr w:val="none" w:sz="0" w:space="0" w:color="auto" w:frame="1"/>
        </w:rPr>
        <w:t>executeQuery</w:t>
      </w:r>
      <w:r>
        <w:rPr>
          <w:rStyle w:val="CdigoHTML"/>
          <w:rFonts w:ascii="var(--INTERNAL-CODE-font)" w:eastAsiaTheme="majorEastAsia" w:hAnsi="var(--INTERNAL-CODE-font)"/>
          <w:color w:val="F8F8F2"/>
          <w:sz w:val="23"/>
          <w:szCs w:val="23"/>
          <w:bdr w:val="none" w:sz="0" w:space="0" w:color="auto" w:frame="1"/>
        </w:rPr>
        <w:t>(</w:t>
      </w:r>
      <w:proofErr w:type="gramEnd"/>
      <w:r>
        <w:rPr>
          <w:rStyle w:val="CdigoHTML"/>
          <w:rFonts w:ascii="var(--INTERNAL-CODE-font)" w:eastAsiaTheme="majorEastAsia" w:hAnsi="var(--INTERNAL-CODE-font)"/>
          <w:color w:val="F8F8F2"/>
          <w:sz w:val="23"/>
          <w:szCs w:val="23"/>
          <w:bdr w:val="none" w:sz="0" w:space="0" w:color="auto" w:frame="1"/>
        </w:rPr>
        <w:t>query);</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proofErr w:type="gramStart"/>
      <w:r>
        <w:rPr>
          <w:rStyle w:val="CdigoHTML"/>
          <w:rFonts w:ascii="var(--INTERNAL-CODE-font)" w:eastAsiaTheme="majorEastAsia" w:hAnsi="var(--INTERNAL-CODE-font)"/>
          <w:color w:val="66D9EF"/>
          <w:sz w:val="23"/>
          <w:szCs w:val="23"/>
          <w:bdr w:val="none" w:sz="0" w:space="0" w:color="auto" w:frame="1"/>
        </w:rPr>
        <w:t>while</w:t>
      </w:r>
      <w:proofErr w:type="gramEnd"/>
      <w:r>
        <w:rPr>
          <w:rStyle w:val="CdigoHTML"/>
          <w:rFonts w:ascii="var(--INTERNAL-CODE-font)" w:eastAsiaTheme="majorEastAsia" w:hAnsi="var(--INTERNAL-CODE-font)"/>
          <w:color w:val="F8F8F2"/>
          <w:sz w:val="23"/>
          <w:szCs w:val="23"/>
          <w:bdr w:val="none" w:sz="0" w:space="0" w:color="auto" w:frame="1"/>
        </w:rPr>
        <w:t xml:space="preserve"> (rs.</w:t>
      </w:r>
      <w:r>
        <w:rPr>
          <w:rStyle w:val="CdigoHTML"/>
          <w:rFonts w:ascii="var(--INTERNAL-CODE-font)" w:eastAsiaTheme="majorEastAsia" w:hAnsi="var(--INTERNAL-CODE-font)"/>
          <w:color w:val="A6E22E"/>
          <w:sz w:val="23"/>
          <w:szCs w:val="23"/>
          <w:bdr w:val="none" w:sz="0" w:space="0" w:color="auto" w:frame="1"/>
        </w:rPr>
        <w:t>next</w:t>
      </w:r>
      <w:r>
        <w:rPr>
          <w:rStyle w:val="CdigoHTML"/>
          <w:rFonts w:ascii="var(--INTERNAL-CODE-font)" w:eastAsiaTheme="majorEastAsia" w:hAnsi="var(--INTERNAL-CODE-font)"/>
          <w:color w:val="F8F8F2"/>
          <w:sz w:val="23"/>
          <w:szCs w:val="23"/>
          <w:bdr w:val="none" w:sz="0" w:space="0" w:color="auto" w:frame="1"/>
        </w:rPr>
        <w:t>())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String nombreJuego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F8F8F2"/>
          <w:sz w:val="23"/>
          <w:szCs w:val="23"/>
          <w:bdr w:val="none" w:sz="0" w:space="0" w:color="auto" w:frame="1"/>
        </w:rPr>
        <w:t>rs.</w:t>
      </w:r>
      <w:r>
        <w:rPr>
          <w:rStyle w:val="CdigoHTML"/>
          <w:rFonts w:ascii="var(--INTERNAL-CODE-font)" w:eastAsiaTheme="majorEastAsia" w:hAnsi="var(--INTERNAL-CODE-font)"/>
          <w:color w:val="A6E22E"/>
          <w:sz w:val="23"/>
          <w:szCs w:val="23"/>
          <w:bdr w:val="none" w:sz="0" w:space="0" w:color="auto" w:frame="1"/>
        </w:rPr>
        <w:t>getString</w:t>
      </w:r>
      <w:r>
        <w:rPr>
          <w:rStyle w:val="CdigoHTML"/>
          <w:rFonts w:ascii="var(--INTERNAL-CODE-font)" w:eastAsiaTheme="majorEastAsia" w:hAnsi="var(--INTERNAL-CODE-font)"/>
          <w:color w:val="F8F8F2"/>
          <w:sz w:val="23"/>
          <w:szCs w:val="23"/>
          <w:bdr w:val="none" w:sz="0" w:space="0" w:color="auto" w:frame="1"/>
        </w:rPr>
        <w:t>(</w:t>
      </w:r>
      <w:proofErr w:type="gramEnd"/>
      <w:r>
        <w:rPr>
          <w:rStyle w:val="CdigoHTML"/>
          <w:rFonts w:ascii="var(--INTERNAL-CODE-font)" w:eastAsiaTheme="majorEastAsia" w:hAnsi="var(--INTERNAL-CODE-font)"/>
          <w:color w:val="E6DB74"/>
          <w:sz w:val="23"/>
          <w:szCs w:val="23"/>
          <w:bdr w:val="none" w:sz="0" w:space="0" w:color="auto" w:frame="1"/>
        </w:rPr>
        <w:t>"nombre"</w:t>
      </w:r>
      <w:r>
        <w:rPr>
          <w:rStyle w:val="CdigoHTML"/>
          <w:rFonts w:ascii="var(--INTERNAL-CODE-font)" w:eastAsiaTheme="majorEastAsia"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66D9EF"/>
          <w:sz w:val="23"/>
          <w:szCs w:val="23"/>
          <w:bdr w:val="none" w:sz="0" w:space="0" w:color="auto" w:frame="1"/>
        </w:rPr>
        <w:t>int</w:t>
      </w:r>
      <w:proofErr w:type="gramEnd"/>
      <w:r>
        <w:rPr>
          <w:rStyle w:val="CdigoHTML"/>
          <w:rFonts w:ascii="var(--INTERNAL-CODE-font)" w:eastAsiaTheme="majorEastAsia" w:hAnsi="var(--INTERNAL-CODE-font)"/>
          <w:color w:val="F8F8F2"/>
          <w:sz w:val="23"/>
          <w:szCs w:val="23"/>
          <w:bdr w:val="none" w:sz="0" w:space="0" w:color="auto" w:frame="1"/>
        </w:rPr>
        <w:t xml:space="preserve"> idDesarrollador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rs.</w:t>
      </w:r>
      <w:r>
        <w:rPr>
          <w:rStyle w:val="CdigoHTML"/>
          <w:rFonts w:ascii="var(--INTERNAL-CODE-font)" w:eastAsiaTheme="majorEastAsia" w:hAnsi="var(--INTERNAL-CODE-font)"/>
          <w:color w:val="A6E22E"/>
          <w:sz w:val="23"/>
          <w:szCs w:val="23"/>
          <w:bdr w:val="none" w:sz="0" w:space="0" w:color="auto" w:frame="1"/>
        </w:rPr>
        <w:t>getInt</w:t>
      </w:r>
      <w:r>
        <w:rPr>
          <w:rStyle w:val="CdigoHTML"/>
          <w:rFonts w:ascii="var(--INTERNAL-CODE-font)" w:eastAsiaTheme="majorEastAsia" w:hAnsi="var(--INTERNAL-CODE-font)"/>
          <w:color w:val="F8F8F2"/>
          <w:sz w:val="23"/>
          <w:szCs w:val="23"/>
          <w:bdr w:val="none" w:sz="0" w:space="0" w:color="auto" w:frame="1"/>
        </w:rPr>
        <w:t>(</w:t>
      </w:r>
      <w:r>
        <w:rPr>
          <w:rStyle w:val="CdigoHTML"/>
          <w:rFonts w:ascii="var(--INTERNAL-CODE-font)" w:eastAsiaTheme="majorEastAsia" w:hAnsi="var(--INTERNAL-CODE-font)"/>
          <w:color w:val="E6DB74"/>
          <w:sz w:val="23"/>
          <w:szCs w:val="23"/>
          <w:bdr w:val="none" w:sz="0" w:space="0" w:color="auto" w:frame="1"/>
        </w:rPr>
        <w:t>"idDesarrollador"</w:t>
      </w:r>
      <w:r>
        <w:rPr>
          <w:rStyle w:val="CdigoHTML"/>
          <w:rFonts w:ascii="var(--INTERNAL-CODE-font)" w:eastAsiaTheme="majorEastAsia"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66D9EF"/>
          <w:sz w:val="23"/>
          <w:szCs w:val="23"/>
          <w:bdr w:val="none" w:sz="0" w:space="0" w:color="auto" w:frame="1"/>
        </w:rPr>
        <w:t>float</w:t>
      </w:r>
      <w:proofErr w:type="gramEnd"/>
      <w:r>
        <w:rPr>
          <w:rStyle w:val="CdigoHTML"/>
          <w:rFonts w:ascii="var(--INTERNAL-CODE-font)" w:eastAsiaTheme="majorEastAsia" w:hAnsi="var(--INTERNAL-CODE-font)"/>
          <w:color w:val="F8F8F2"/>
          <w:sz w:val="23"/>
          <w:szCs w:val="23"/>
          <w:bdr w:val="none" w:sz="0" w:space="0" w:color="auto" w:frame="1"/>
        </w:rPr>
        <w:t xml:space="preserve"> precio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rs.</w:t>
      </w:r>
      <w:r>
        <w:rPr>
          <w:rStyle w:val="CdigoHTML"/>
          <w:rFonts w:ascii="var(--INTERNAL-CODE-font)" w:eastAsiaTheme="majorEastAsia" w:hAnsi="var(--INTERNAL-CODE-font)"/>
          <w:color w:val="A6E22E"/>
          <w:sz w:val="23"/>
          <w:szCs w:val="23"/>
          <w:bdr w:val="none" w:sz="0" w:space="0" w:color="auto" w:frame="1"/>
        </w:rPr>
        <w:t>getFloat</w:t>
      </w:r>
      <w:r>
        <w:rPr>
          <w:rStyle w:val="CdigoHTML"/>
          <w:rFonts w:ascii="var(--INTERNAL-CODE-font)" w:eastAsiaTheme="majorEastAsia" w:hAnsi="var(--INTERNAL-CODE-font)"/>
          <w:color w:val="F8F8F2"/>
          <w:sz w:val="23"/>
          <w:szCs w:val="23"/>
          <w:bdr w:val="none" w:sz="0" w:space="0" w:color="auto" w:frame="1"/>
        </w:rPr>
        <w:t>(</w:t>
      </w:r>
      <w:r>
        <w:rPr>
          <w:rStyle w:val="CdigoHTML"/>
          <w:rFonts w:ascii="var(--INTERNAL-CODE-font)" w:eastAsiaTheme="majorEastAsia" w:hAnsi="var(--INTERNAL-CODE-font)"/>
          <w:color w:val="E6DB74"/>
          <w:sz w:val="23"/>
          <w:szCs w:val="23"/>
          <w:bdr w:val="none" w:sz="0" w:space="0" w:color="auto" w:frame="1"/>
        </w:rPr>
        <w:t>"precio"</w:t>
      </w:r>
      <w:r>
        <w:rPr>
          <w:rStyle w:val="CdigoHTML"/>
          <w:rFonts w:ascii="var(--INTERNAL-CODE-font)" w:eastAsiaTheme="majorEastAsia"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66D9EF"/>
          <w:sz w:val="23"/>
          <w:szCs w:val="23"/>
          <w:bdr w:val="none" w:sz="0" w:space="0" w:color="auto" w:frame="1"/>
        </w:rPr>
        <w:t>int</w:t>
      </w:r>
      <w:proofErr w:type="gramEnd"/>
      <w:r>
        <w:rPr>
          <w:rStyle w:val="CdigoHTML"/>
          <w:rFonts w:ascii="var(--INTERNAL-CODE-font)" w:eastAsiaTheme="majorEastAsia" w:hAnsi="var(--INTERNAL-CODE-font)"/>
          <w:color w:val="F8F8F2"/>
          <w:sz w:val="23"/>
          <w:szCs w:val="23"/>
          <w:bdr w:val="none" w:sz="0" w:space="0" w:color="auto" w:frame="1"/>
        </w:rPr>
        <w:t xml:space="preserve"> ventas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rs.</w:t>
      </w:r>
      <w:r>
        <w:rPr>
          <w:rStyle w:val="CdigoHTML"/>
          <w:rFonts w:ascii="var(--INTERNAL-CODE-font)" w:eastAsiaTheme="majorEastAsia" w:hAnsi="var(--INTERNAL-CODE-font)"/>
          <w:color w:val="A6E22E"/>
          <w:sz w:val="23"/>
          <w:szCs w:val="23"/>
          <w:bdr w:val="none" w:sz="0" w:space="0" w:color="auto" w:frame="1"/>
        </w:rPr>
        <w:t>getInt</w:t>
      </w:r>
      <w:r>
        <w:rPr>
          <w:rStyle w:val="CdigoHTML"/>
          <w:rFonts w:ascii="var(--INTERNAL-CODE-font)" w:eastAsiaTheme="majorEastAsia" w:hAnsi="var(--INTERNAL-CODE-font)"/>
          <w:color w:val="F8F8F2"/>
          <w:sz w:val="23"/>
          <w:szCs w:val="23"/>
          <w:bdr w:val="none" w:sz="0" w:space="0" w:color="auto" w:frame="1"/>
        </w:rPr>
        <w:t>(</w:t>
      </w:r>
      <w:r>
        <w:rPr>
          <w:rStyle w:val="CdigoHTML"/>
          <w:rFonts w:ascii="var(--INTERNAL-CODE-font)" w:eastAsiaTheme="majorEastAsia" w:hAnsi="var(--INTERNAL-CODE-font)"/>
          <w:color w:val="E6DB74"/>
          <w:sz w:val="23"/>
          <w:szCs w:val="23"/>
          <w:bdr w:val="none" w:sz="0" w:space="0" w:color="auto" w:frame="1"/>
        </w:rPr>
        <w:t>"ventas"</w:t>
      </w:r>
      <w:r>
        <w:rPr>
          <w:rStyle w:val="CdigoHTML"/>
          <w:rFonts w:ascii="var(--INTERNAL-CODE-font)" w:eastAsiaTheme="majorEastAsia"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66D9EF"/>
          <w:sz w:val="23"/>
          <w:szCs w:val="23"/>
          <w:bdr w:val="none" w:sz="0" w:space="0" w:color="auto" w:frame="1"/>
        </w:rPr>
        <w:t>int</w:t>
      </w:r>
      <w:proofErr w:type="gramEnd"/>
      <w:r>
        <w:rPr>
          <w:rStyle w:val="CdigoHTML"/>
          <w:rFonts w:ascii="var(--INTERNAL-CODE-font)" w:eastAsiaTheme="majorEastAsia" w:hAnsi="var(--INTERNAL-CODE-font)"/>
          <w:color w:val="F8F8F2"/>
          <w:sz w:val="23"/>
          <w:szCs w:val="23"/>
          <w:bdr w:val="none" w:sz="0" w:space="0" w:color="auto" w:frame="1"/>
        </w:rPr>
        <w:t xml:space="preserve"> total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rs.</w:t>
      </w:r>
      <w:r>
        <w:rPr>
          <w:rStyle w:val="CdigoHTML"/>
          <w:rFonts w:ascii="var(--INTERNAL-CODE-font)" w:eastAsiaTheme="majorEastAsia" w:hAnsi="var(--INTERNAL-CODE-font)"/>
          <w:color w:val="A6E22E"/>
          <w:sz w:val="23"/>
          <w:szCs w:val="23"/>
          <w:bdr w:val="none" w:sz="0" w:space="0" w:color="auto" w:frame="1"/>
        </w:rPr>
        <w:t>getInt</w:t>
      </w:r>
      <w:r>
        <w:rPr>
          <w:rStyle w:val="CdigoHTML"/>
          <w:rFonts w:ascii="var(--INTERNAL-CODE-font)" w:eastAsiaTheme="majorEastAsia" w:hAnsi="var(--INTERNAL-CODE-font)"/>
          <w:color w:val="F8F8F2"/>
          <w:sz w:val="23"/>
          <w:szCs w:val="23"/>
          <w:bdr w:val="none" w:sz="0" w:space="0" w:color="auto" w:frame="1"/>
        </w:rPr>
        <w:t>(</w:t>
      </w:r>
      <w:r>
        <w:rPr>
          <w:rStyle w:val="CdigoHTML"/>
          <w:rFonts w:ascii="var(--INTERNAL-CODE-font)" w:eastAsiaTheme="majorEastAsia" w:hAnsi="var(--INTERNAL-CODE-font)"/>
          <w:color w:val="E6DB74"/>
          <w:sz w:val="23"/>
          <w:szCs w:val="23"/>
          <w:bdr w:val="none" w:sz="0" w:space="0" w:color="auto" w:frame="1"/>
        </w:rPr>
        <w:t>"total"</w:t>
      </w:r>
      <w:r>
        <w:rPr>
          <w:rStyle w:val="CdigoHTML"/>
          <w:rFonts w:ascii="var(--INTERNAL-CODE-font)" w:eastAsiaTheme="majorEastAsia"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F8F8F2"/>
          <w:sz w:val="23"/>
          <w:szCs w:val="23"/>
          <w:bdr w:val="none" w:sz="0" w:space="0" w:color="auto" w:frame="1"/>
        </w:rPr>
        <w:t>System.</w:t>
      </w:r>
      <w:r>
        <w:rPr>
          <w:rStyle w:val="CdigoHTML"/>
          <w:rFonts w:ascii="var(--INTERNAL-CODE-font)" w:eastAsiaTheme="majorEastAsia" w:hAnsi="var(--INTERNAL-CODE-font)"/>
          <w:color w:val="A6E22E"/>
          <w:sz w:val="23"/>
          <w:szCs w:val="23"/>
          <w:bdr w:val="none" w:sz="0" w:space="0" w:color="auto" w:frame="1"/>
        </w:rPr>
        <w:t>out</w:t>
      </w:r>
      <w:r>
        <w:rPr>
          <w:rStyle w:val="CdigoHTML"/>
          <w:rFonts w:ascii="var(--INTERNAL-CODE-font)" w:eastAsiaTheme="majorEastAsia" w:hAnsi="var(--INTERNAL-CODE-font)"/>
          <w:color w:val="F8F8F2"/>
          <w:sz w:val="23"/>
          <w:szCs w:val="23"/>
          <w:bdr w:val="none" w:sz="0" w:space="0" w:color="auto" w:frame="1"/>
        </w:rPr>
        <w:t>.</w:t>
      </w:r>
      <w:r>
        <w:rPr>
          <w:rStyle w:val="CdigoHTML"/>
          <w:rFonts w:ascii="var(--INTERNAL-CODE-font)" w:eastAsiaTheme="majorEastAsia" w:hAnsi="var(--INTERNAL-CODE-font)"/>
          <w:color w:val="A6E22E"/>
          <w:sz w:val="23"/>
          <w:szCs w:val="23"/>
          <w:bdr w:val="none" w:sz="0" w:space="0" w:color="auto" w:frame="1"/>
        </w:rPr>
        <w:t>println</w:t>
      </w:r>
      <w:r>
        <w:rPr>
          <w:rStyle w:val="CdigoHTML"/>
          <w:rFonts w:ascii="var(--INTERNAL-CODE-font)" w:eastAsiaTheme="majorEastAsia" w:hAnsi="var(--INTERNAL-CODE-font)"/>
          <w:color w:val="F8F8F2"/>
          <w:sz w:val="23"/>
          <w:szCs w:val="23"/>
          <w:bdr w:val="none" w:sz="0" w:space="0" w:color="auto" w:frame="1"/>
        </w:rPr>
        <w:t>(</w:t>
      </w:r>
      <w:proofErr w:type="gramEnd"/>
      <w:r>
        <w:rPr>
          <w:rStyle w:val="CdigoHTML"/>
          <w:rFonts w:ascii="var(--INTERNAL-CODE-font)" w:eastAsiaTheme="majorEastAsia" w:hAnsi="var(--INTERNAL-CODE-font)"/>
          <w:color w:val="F8F8F2"/>
          <w:sz w:val="23"/>
          <w:szCs w:val="23"/>
          <w:bdr w:val="none" w:sz="0" w:space="0" w:color="auto" w:frame="1"/>
        </w:rPr>
        <w:t xml:space="preserve">nombreJuego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E6DB74"/>
          <w:sz w:val="23"/>
          <w:szCs w:val="23"/>
          <w:bdr w:val="none" w:sz="0" w:space="0" w:color="auto" w:frame="1"/>
        </w:rPr>
        <w:t>", "</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idDesarrollador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E6DB74"/>
          <w:sz w:val="23"/>
          <w:szCs w:val="23"/>
          <w:bdr w:val="none" w:sz="0" w:space="0" w:color="auto" w:frame="1"/>
        </w:rPr>
        <w:t>", "</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precio </w:t>
      </w:r>
      <w:r>
        <w:rPr>
          <w:rStyle w:val="CdigoHTML"/>
          <w:rFonts w:ascii="var(--INTERNAL-CODE-font)" w:eastAsiaTheme="majorEastAsia" w:hAnsi="var(--INTERNAL-CODE-font)"/>
          <w:color w:val="F9267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E6DB74"/>
          <w:sz w:val="23"/>
          <w:szCs w:val="23"/>
          <w:bdr w:val="none" w:sz="0" w:space="0" w:color="auto" w:frame="1"/>
        </w:rPr>
        <w:t>", "</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ventas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E6DB74"/>
          <w:sz w:val="23"/>
          <w:szCs w:val="23"/>
          <w:bdr w:val="none" w:sz="0" w:space="0" w:color="auto" w:frame="1"/>
        </w:rPr>
        <w:t>", "</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total);</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75715E"/>
          <w:sz w:val="23"/>
          <w:szCs w:val="23"/>
          <w:bdr w:val="none" w:sz="0" w:space="0" w:color="auto" w:frame="1"/>
        </w:rPr>
        <w:t>// ...</w:t>
      </w:r>
    </w:p>
    <w:p w:rsidR="000E0D8D" w:rsidRDefault="000E0D8D" w:rsidP="000E0D8D">
      <w:pPr>
        <w:pStyle w:val="Ttulo3"/>
        <w:shd w:val="clear" w:color="auto" w:fill="FFFFFF"/>
        <w:rPr>
          <w:rFonts w:ascii="Helvetica" w:hAnsi="Helvetica"/>
          <w:b w:val="0"/>
          <w:bCs w:val="0"/>
          <w:color w:val="auto"/>
          <w:spacing w:val="-15"/>
        </w:rPr>
      </w:pPr>
      <w:r>
        <w:rPr>
          <w:rFonts w:ascii="Helvetica" w:hAnsi="Helvetica"/>
          <w:b w:val="0"/>
          <w:bCs w:val="0"/>
          <w:spacing w:val="-15"/>
        </w:rPr>
        <w:t>5. Cierre de Conexiones</w:t>
      </w:r>
    </w:p>
    <w:p w:rsidR="000E0D8D" w:rsidRDefault="000E0D8D" w:rsidP="000E0D8D">
      <w:pPr>
        <w:pStyle w:val="NormalWeb"/>
        <w:shd w:val="clear" w:color="auto" w:fill="FFFFFF"/>
        <w:jc w:val="both"/>
        <w:rPr>
          <w:rFonts w:ascii="Helvetica" w:hAnsi="Helvetica"/>
          <w:color w:val="323232"/>
        </w:rPr>
      </w:pPr>
      <w:r>
        <w:rPr>
          <w:rFonts w:ascii="Helvetica" w:hAnsi="Helvetica"/>
          <w:color w:val="323232"/>
        </w:rPr>
        <w:t>Siempre que no precisemos más los objetos Connection, Statement o ResultSet, llama a su método </w:t>
      </w:r>
      <w:r>
        <w:rPr>
          <w:rStyle w:val="CdigoHTML"/>
          <w:rFonts w:ascii="var(--INTERNAL-CODE-font)" w:eastAsiaTheme="majorEastAsia" w:hAnsi="var(--INTERNAL-CODE-font)"/>
          <w:color w:val="323232"/>
          <w:sz w:val="26"/>
          <w:szCs w:val="26"/>
          <w:bdr w:val="single" w:sz="6" w:space="0" w:color="auto" w:frame="1"/>
        </w:rPr>
        <w:t>close</w:t>
      </w:r>
      <w:r>
        <w:rPr>
          <w:rFonts w:ascii="Helvetica" w:hAnsi="Helvetica"/>
          <w:color w:val="323232"/>
        </w:rPr>
        <w:t> para liberar inmediatamente los recursos que está utilizando.</w:t>
      </w:r>
    </w:p>
    <w:p w:rsidR="000E0D8D" w:rsidRDefault="000E0D8D" w:rsidP="000E0D8D">
      <w:pPr>
        <w:pStyle w:val="NormalWeb"/>
        <w:shd w:val="clear" w:color="auto" w:fill="FFFFFF"/>
        <w:jc w:val="both"/>
        <w:rPr>
          <w:rFonts w:ascii="Helvetica" w:hAnsi="Helvetica"/>
          <w:color w:val="323232"/>
        </w:rPr>
      </w:pPr>
      <w:r>
        <w:rPr>
          <w:rFonts w:ascii="Helvetica" w:hAnsi="Helvetica"/>
          <w:color w:val="323232"/>
        </w:rPr>
        <w:t>Es mejor recomendación </w:t>
      </w:r>
      <w:r>
        <w:rPr>
          <w:rStyle w:val="Textoennegrita"/>
          <w:rFonts w:ascii="Helvetica" w:eastAsiaTheme="majorEastAsia" w:hAnsi="Helvetica"/>
          <w:color w:val="323232"/>
        </w:rPr>
        <w:t>emplear una declaración try-with-resources para cerrar automáticamente los objetos Connection, Statement y ResultSet</w:t>
      </w:r>
      <w:r>
        <w:rPr>
          <w:rFonts w:ascii="Helvetica" w:hAnsi="Helvetica"/>
          <w:color w:val="323232"/>
        </w:rPr>
        <w:t>, independientemente de si ha lanzado una SQLException. (JDBC lanza una SQLException cuando encuentra un error durante una interacción con una fuente de datos.)</w:t>
      </w:r>
    </w:p>
    <w:p w:rsidR="000E0D8D" w:rsidRDefault="000E0D8D" w:rsidP="000E0D8D">
      <w:pPr>
        <w:pStyle w:val="NormalWeb"/>
        <w:shd w:val="clear" w:color="auto" w:fill="FFFFFF"/>
        <w:jc w:val="both"/>
        <w:rPr>
          <w:rFonts w:ascii="Helvetica" w:hAnsi="Helvetica"/>
          <w:color w:val="323232"/>
        </w:rPr>
      </w:pPr>
      <w:r>
        <w:rPr>
          <w:rFonts w:ascii="Helvetica" w:hAnsi="Helvetica"/>
          <w:color w:val="323232"/>
        </w:rPr>
        <w:t>Como sabes, una declaración automática de recursos consta de una declaración try y uno o más recursos declarados. Por ejemplo, el método </w:t>
      </w:r>
      <w:r>
        <w:rPr>
          <w:rStyle w:val="CdigoHTML"/>
          <w:rFonts w:ascii="var(--INTERNAL-CODE-font)" w:eastAsiaTheme="majorEastAsia" w:hAnsi="var(--INTERNAL-CODE-font)"/>
          <w:color w:val="323232"/>
          <w:sz w:val="26"/>
          <w:szCs w:val="26"/>
          <w:bdr w:val="single" w:sz="6" w:space="0" w:color="auto" w:frame="1"/>
        </w:rPr>
        <w:t>Juego.showTabla</w:t>
      </w:r>
      <w:r>
        <w:rPr>
          <w:rFonts w:ascii="Helvetica" w:hAnsi="Helvetica"/>
          <w:color w:val="323232"/>
        </w:rPr>
        <w:t> cierra automáticamente su objeto Statement, de la siguiente manera:</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proofErr w:type="gramStart"/>
      <w:r>
        <w:rPr>
          <w:rStyle w:val="CdigoHTML"/>
          <w:rFonts w:ascii="var(--INTERNAL-CODE-font)" w:eastAsiaTheme="majorEastAsia" w:hAnsi="var(--INTERNAL-CODE-font)"/>
          <w:color w:val="66D9EF"/>
          <w:sz w:val="23"/>
          <w:szCs w:val="23"/>
          <w:bdr w:val="none" w:sz="0" w:space="0" w:color="auto" w:frame="1"/>
        </w:rPr>
        <w:t>public</w:t>
      </w:r>
      <w:proofErr w:type="gramEnd"/>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static</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void</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A6E22E"/>
          <w:sz w:val="23"/>
          <w:szCs w:val="23"/>
          <w:bdr w:val="none" w:sz="0" w:space="0" w:color="auto" w:frame="1"/>
        </w:rPr>
        <w:t>viewTable</w:t>
      </w:r>
      <w:r>
        <w:rPr>
          <w:rStyle w:val="CdigoHTML"/>
          <w:rFonts w:ascii="var(--INTERNAL-CODE-font)" w:eastAsiaTheme="majorEastAsia" w:hAnsi="var(--INTERNAL-CODE-font)"/>
          <w:color w:val="F8F8F2"/>
          <w:sz w:val="23"/>
          <w:szCs w:val="23"/>
          <w:bdr w:val="none" w:sz="0" w:space="0" w:color="auto" w:frame="1"/>
        </w:rPr>
        <w:t xml:space="preserve">(Connection con) </w:t>
      </w:r>
      <w:r>
        <w:rPr>
          <w:rStyle w:val="CdigoHTML"/>
          <w:rFonts w:ascii="var(--INTERNAL-CODE-font)" w:eastAsiaTheme="majorEastAsia" w:hAnsi="var(--INTERNAL-CODE-font)"/>
          <w:color w:val="66D9EF"/>
          <w:sz w:val="23"/>
          <w:szCs w:val="23"/>
          <w:bdr w:val="none" w:sz="0" w:space="0" w:color="auto" w:frame="1"/>
        </w:rPr>
        <w:t>throws</w:t>
      </w:r>
      <w:r>
        <w:rPr>
          <w:rStyle w:val="CdigoHTML"/>
          <w:rFonts w:ascii="var(--INTERNAL-CODE-font)" w:eastAsiaTheme="majorEastAsia" w:hAnsi="var(--INTERNAL-CODE-font)"/>
          <w:color w:val="F8F8F2"/>
          <w:sz w:val="23"/>
          <w:szCs w:val="23"/>
          <w:bdr w:val="none" w:sz="0" w:space="0" w:color="auto" w:frame="1"/>
        </w:rPr>
        <w:t xml:space="preserve"> SQLException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String query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E6DB74"/>
          <w:sz w:val="23"/>
          <w:szCs w:val="23"/>
          <w:bdr w:val="none" w:sz="0" w:space="0" w:color="auto" w:frame="1"/>
        </w:rPr>
        <w:t>"select nombre, idDesarrollador, precio, ventas, total from Juego"</w:t>
      </w:r>
      <w:r>
        <w:rPr>
          <w:rStyle w:val="CdigoHTML"/>
          <w:rFonts w:ascii="var(--INTERNAL-CODE-font)" w:eastAsiaTheme="majorEastAsia"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66D9EF"/>
          <w:sz w:val="23"/>
          <w:szCs w:val="23"/>
          <w:bdr w:val="none" w:sz="0" w:space="0" w:color="auto" w:frame="1"/>
        </w:rPr>
        <w:t>try</w:t>
      </w:r>
      <w:proofErr w:type="gramEnd"/>
      <w:r>
        <w:rPr>
          <w:rStyle w:val="CdigoHTML"/>
          <w:rFonts w:ascii="var(--INTERNAL-CODE-font)" w:eastAsiaTheme="majorEastAsia" w:hAnsi="var(--INTERNAL-CODE-font)"/>
          <w:color w:val="F8F8F2"/>
          <w:sz w:val="23"/>
          <w:szCs w:val="23"/>
          <w:bdr w:val="none" w:sz="0" w:space="0" w:color="auto" w:frame="1"/>
        </w:rPr>
        <w:t xml:space="preserve"> (Statement stmt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con.</w:t>
      </w:r>
      <w:r>
        <w:rPr>
          <w:rStyle w:val="CdigoHTML"/>
          <w:rFonts w:ascii="var(--INTERNAL-CODE-font)" w:eastAsiaTheme="majorEastAsia" w:hAnsi="var(--INTERNAL-CODE-font)"/>
          <w:color w:val="A6E22E"/>
          <w:sz w:val="23"/>
          <w:szCs w:val="23"/>
          <w:bdr w:val="none" w:sz="0" w:space="0" w:color="auto" w:frame="1"/>
        </w:rPr>
        <w:t>createStatement</w:t>
      </w:r>
      <w:r>
        <w:rPr>
          <w:rStyle w:val="CdigoHTML"/>
          <w:rFonts w:ascii="var(--INTERNAL-CODE-font)" w:eastAsiaTheme="majorEastAsia" w:hAnsi="var(--INTERNAL-CODE-font)"/>
          <w:color w:val="F8F8F2"/>
          <w:sz w:val="23"/>
          <w:szCs w:val="23"/>
          <w:bdr w:val="none" w:sz="0" w:space="0" w:color="auto" w:frame="1"/>
        </w:rPr>
        <w:t>())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ResultSet rs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F8F8F2"/>
          <w:sz w:val="23"/>
          <w:szCs w:val="23"/>
          <w:bdr w:val="none" w:sz="0" w:space="0" w:color="auto" w:frame="1"/>
        </w:rPr>
        <w:t>stmt.</w:t>
      </w:r>
      <w:r>
        <w:rPr>
          <w:rStyle w:val="CdigoHTML"/>
          <w:rFonts w:ascii="var(--INTERNAL-CODE-font)" w:eastAsiaTheme="majorEastAsia" w:hAnsi="var(--INTERNAL-CODE-font)"/>
          <w:color w:val="A6E22E"/>
          <w:sz w:val="23"/>
          <w:szCs w:val="23"/>
          <w:bdr w:val="none" w:sz="0" w:space="0" w:color="auto" w:frame="1"/>
        </w:rPr>
        <w:t>executeQuery</w:t>
      </w:r>
      <w:r>
        <w:rPr>
          <w:rStyle w:val="CdigoHTML"/>
          <w:rFonts w:ascii="var(--INTERNAL-CODE-font)" w:eastAsiaTheme="majorEastAsia" w:hAnsi="var(--INTERNAL-CODE-font)"/>
          <w:color w:val="F8F8F2"/>
          <w:sz w:val="23"/>
          <w:szCs w:val="23"/>
          <w:bdr w:val="none" w:sz="0" w:space="0" w:color="auto" w:frame="1"/>
        </w:rPr>
        <w:t>(</w:t>
      </w:r>
      <w:proofErr w:type="gramEnd"/>
      <w:r>
        <w:rPr>
          <w:rStyle w:val="CdigoHTML"/>
          <w:rFonts w:ascii="var(--INTERNAL-CODE-font)" w:eastAsiaTheme="majorEastAsia" w:hAnsi="var(--INTERNAL-CODE-font)"/>
          <w:color w:val="F8F8F2"/>
          <w:sz w:val="23"/>
          <w:szCs w:val="23"/>
          <w:bdr w:val="none" w:sz="0" w:space="0" w:color="auto" w:frame="1"/>
        </w:rPr>
        <w:t>query);</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66D9EF"/>
          <w:sz w:val="23"/>
          <w:szCs w:val="23"/>
          <w:bdr w:val="none" w:sz="0" w:space="0" w:color="auto" w:frame="1"/>
        </w:rPr>
        <w:t>while</w:t>
      </w:r>
      <w:proofErr w:type="gramEnd"/>
      <w:r>
        <w:rPr>
          <w:rStyle w:val="CdigoHTML"/>
          <w:rFonts w:ascii="var(--INTERNAL-CODE-font)" w:eastAsiaTheme="majorEastAsia" w:hAnsi="var(--INTERNAL-CODE-font)"/>
          <w:color w:val="F8F8F2"/>
          <w:sz w:val="23"/>
          <w:szCs w:val="23"/>
          <w:bdr w:val="none" w:sz="0" w:space="0" w:color="auto" w:frame="1"/>
        </w:rPr>
        <w:t xml:space="preserve"> (rs.</w:t>
      </w:r>
      <w:r>
        <w:rPr>
          <w:rStyle w:val="CdigoHTML"/>
          <w:rFonts w:ascii="var(--INTERNAL-CODE-font)" w:eastAsiaTheme="majorEastAsia" w:hAnsi="var(--INTERNAL-CODE-font)"/>
          <w:color w:val="A6E22E"/>
          <w:sz w:val="23"/>
          <w:szCs w:val="23"/>
          <w:bdr w:val="none" w:sz="0" w:space="0" w:color="auto" w:frame="1"/>
        </w:rPr>
        <w:t>next</w:t>
      </w:r>
      <w:r>
        <w:rPr>
          <w:rStyle w:val="CdigoHTML"/>
          <w:rFonts w:ascii="var(--INTERNAL-CODE-font)" w:eastAsiaTheme="majorEastAsia" w:hAnsi="var(--INTERNAL-CODE-font)"/>
          <w:color w:val="F8F8F2"/>
          <w:sz w:val="23"/>
          <w:szCs w:val="23"/>
          <w:bdr w:val="none" w:sz="0" w:space="0" w:color="auto" w:frame="1"/>
        </w:rPr>
        <w:t>())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String nombreJuego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F8F8F2"/>
          <w:sz w:val="23"/>
          <w:szCs w:val="23"/>
          <w:bdr w:val="none" w:sz="0" w:space="0" w:color="auto" w:frame="1"/>
        </w:rPr>
        <w:t>rs.</w:t>
      </w:r>
      <w:r>
        <w:rPr>
          <w:rStyle w:val="CdigoHTML"/>
          <w:rFonts w:ascii="var(--INTERNAL-CODE-font)" w:eastAsiaTheme="majorEastAsia" w:hAnsi="var(--INTERNAL-CODE-font)"/>
          <w:color w:val="A6E22E"/>
          <w:sz w:val="23"/>
          <w:szCs w:val="23"/>
          <w:bdr w:val="none" w:sz="0" w:space="0" w:color="auto" w:frame="1"/>
        </w:rPr>
        <w:t>getString</w:t>
      </w:r>
      <w:r>
        <w:rPr>
          <w:rStyle w:val="CdigoHTML"/>
          <w:rFonts w:ascii="var(--INTERNAL-CODE-font)" w:eastAsiaTheme="majorEastAsia" w:hAnsi="var(--INTERNAL-CODE-font)"/>
          <w:color w:val="F8F8F2"/>
          <w:sz w:val="23"/>
          <w:szCs w:val="23"/>
          <w:bdr w:val="none" w:sz="0" w:space="0" w:color="auto" w:frame="1"/>
        </w:rPr>
        <w:t>(</w:t>
      </w:r>
      <w:proofErr w:type="gramEnd"/>
      <w:r>
        <w:rPr>
          <w:rStyle w:val="CdigoHTML"/>
          <w:rFonts w:ascii="var(--INTERNAL-CODE-font)" w:eastAsiaTheme="majorEastAsia" w:hAnsi="var(--INTERNAL-CODE-font)"/>
          <w:color w:val="E6DB74"/>
          <w:sz w:val="23"/>
          <w:szCs w:val="23"/>
          <w:bdr w:val="none" w:sz="0" w:space="0" w:color="auto" w:frame="1"/>
        </w:rPr>
        <w:t>"nombre"</w:t>
      </w:r>
      <w:r>
        <w:rPr>
          <w:rStyle w:val="CdigoHTML"/>
          <w:rFonts w:ascii="var(--INTERNAL-CODE-font)" w:eastAsiaTheme="majorEastAsia"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66D9EF"/>
          <w:sz w:val="23"/>
          <w:szCs w:val="23"/>
          <w:bdr w:val="none" w:sz="0" w:space="0" w:color="auto" w:frame="1"/>
        </w:rPr>
        <w:t>int</w:t>
      </w:r>
      <w:proofErr w:type="gramEnd"/>
      <w:r>
        <w:rPr>
          <w:rStyle w:val="CdigoHTML"/>
          <w:rFonts w:ascii="var(--INTERNAL-CODE-font)" w:eastAsiaTheme="majorEastAsia" w:hAnsi="var(--INTERNAL-CODE-font)"/>
          <w:color w:val="F8F8F2"/>
          <w:sz w:val="23"/>
          <w:szCs w:val="23"/>
          <w:bdr w:val="none" w:sz="0" w:space="0" w:color="auto" w:frame="1"/>
        </w:rPr>
        <w:t xml:space="preserve"> idDesarrollador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rs.</w:t>
      </w:r>
      <w:r>
        <w:rPr>
          <w:rStyle w:val="CdigoHTML"/>
          <w:rFonts w:ascii="var(--INTERNAL-CODE-font)" w:eastAsiaTheme="majorEastAsia" w:hAnsi="var(--INTERNAL-CODE-font)"/>
          <w:color w:val="A6E22E"/>
          <w:sz w:val="23"/>
          <w:szCs w:val="23"/>
          <w:bdr w:val="none" w:sz="0" w:space="0" w:color="auto" w:frame="1"/>
        </w:rPr>
        <w:t>getInt</w:t>
      </w:r>
      <w:r>
        <w:rPr>
          <w:rStyle w:val="CdigoHTML"/>
          <w:rFonts w:ascii="var(--INTERNAL-CODE-font)" w:eastAsiaTheme="majorEastAsia" w:hAnsi="var(--INTERNAL-CODE-font)"/>
          <w:color w:val="F8F8F2"/>
          <w:sz w:val="23"/>
          <w:szCs w:val="23"/>
          <w:bdr w:val="none" w:sz="0" w:space="0" w:color="auto" w:frame="1"/>
        </w:rPr>
        <w:t>(</w:t>
      </w:r>
      <w:r>
        <w:rPr>
          <w:rStyle w:val="CdigoHTML"/>
          <w:rFonts w:ascii="var(--INTERNAL-CODE-font)" w:eastAsiaTheme="majorEastAsia" w:hAnsi="var(--INTERNAL-CODE-font)"/>
          <w:color w:val="E6DB74"/>
          <w:sz w:val="23"/>
          <w:szCs w:val="23"/>
          <w:bdr w:val="none" w:sz="0" w:space="0" w:color="auto" w:frame="1"/>
        </w:rPr>
        <w:t>"idDesarrollador"</w:t>
      </w:r>
      <w:r>
        <w:rPr>
          <w:rStyle w:val="CdigoHTML"/>
          <w:rFonts w:ascii="var(--INTERNAL-CODE-font)" w:eastAsiaTheme="majorEastAsia"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66D9EF"/>
          <w:sz w:val="23"/>
          <w:szCs w:val="23"/>
          <w:bdr w:val="none" w:sz="0" w:space="0" w:color="auto" w:frame="1"/>
        </w:rPr>
        <w:t>float</w:t>
      </w:r>
      <w:proofErr w:type="gramEnd"/>
      <w:r>
        <w:rPr>
          <w:rStyle w:val="CdigoHTML"/>
          <w:rFonts w:ascii="var(--INTERNAL-CODE-font)" w:eastAsiaTheme="majorEastAsia" w:hAnsi="var(--INTERNAL-CODE-font)"/>
          <w:color w:val="F8F8F2"/>
          <w:sz w:val="23"/>
          <w:szCs w:val="23"/>
          <w:bdr w:val="none" w:sz="0" w:space="0" w:color="auto" w:frame="1"/>
        </w:rPr>
        <w:t xml:space="preserve"> precio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rs.</w:t>
      </w:r>
      <w:r>
        <w:rPr>
          <w:rStyle w:val="CdigoHTML"/>
          <w:rFonts w:ascii="var(--INTERNAL-CODE-font)" w:eastAsiaTheme="majorEastAsia" w:hAnsi="var(--INTERNAL-CODE-font)"/>
          <w:color w:val="A6E22E"/>
          <w:sz w:val="23"/>
          <w:szCs w:val="23"/>
          <w:bdr w:val="none" w:sz="0" w:space="0" w:color="auto" w:frame="1"/>
        </w:rPr>
        <w:t>getFloat</w:t>
      </w:r>
      <w:r>
        <w:rPr>
          <w:rStyle w:val="CdigoHTML"/>
          <w:rFonts w:ascii="var(--INTERNAL-CODE-font)" w:eastAsiaTheme="majorEastAsia" w:hAnsi="var(--INTERNAL-CODE-font)"/>
          <w:color w:val="F8F8F2"/>
          <w:sz w:val="23"/>
          <w:szCs w:val="23"/>
          <w:bdr w:val="none" w:sz="0" w:space="0" w:color="auto" w:frame="1"/>
        </w:rPr>
        <w:t>(</w:t>
      </w:r>
      <w:r>
        <w:rPr>
          <w:rStyle w:val="CdigoHTML"/>
          <w:rFonts w:ascii="var(--INTERNAL-CODE-font)" w:eastAsiaTheme="majorEastAsia" w:hAnsi="var(--INTERNAL-CODE-font)"/>
          <w:color w:val="E6DB74"/>
          <w:sz w:val="23"/>
          <w:szCs w:val="23"/>
          <w:bdr w:val="none" w:sz="0" w:space="0" w:color="auto" w:frame="1"/>
        </w:rPr>
        <w:t>"precio"</w:t>
      </w:r>
      <w:r>
        <w:rPr>
          <w:rStyle w:val="CdigoHTML"/>
          <w:rFonts w:ascii="var(--INTERNAL-CODE-font)" w:eastAsiaTheme="majorEastAsia"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66D9EF"/>
          <w:sz w:val="23"/>
          <w:szCs w:val="23"/>
          <w:bdr w:val="none" w:sz="0" w:space="0" w:color="auto" w:frame="1"/>
        </w:rPr>
        <w:t>int</w:t>
      </w:r>
      <w:proofErr w:type="gramEnd"/>
      <w:r>
        <w:rPr>
          <w:rStyle w:val="CdigoHTML"/>
          <w:rFonts w:ascii="var(--INTERNAL-CODE-font)" w:eastAsiaTheme="majorEastAsia" w:hAnsi="var(--INTERNAL-CODE-font)"/>
          <w:color w:val="F8F8F2"/>
          <w:sz w:val="23"/>
          <w:szCs w:val="23"/>
          <w:bdr w:val="none" w:sz="0" w:space="0" w:color="auto" w:frame="1"/>
        </w:rPr>
        <w:t xml:space="preserve"> ventas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rs.</w:t>
      </w:r>
      <w:r>
        <w:rPr>
          <w:rStyle w:val="CdigoHTML"/>
          <w:rFonts w:ascii="var(--INTERNAL-CODE-font)" w:eastAsiaTheme="majorEastAsia" w:hAnsi="var(--INTERNAL-CODE-font)"/>
          <w:color w:val="A6E22E"/>
          <w:sz w:val="23"/>
          <w:szCs w:val="23"/>
          <w:bdr w:val="none" w:sz="0" w:space="0" w:color="auto" w:frame="1"/>
        </w:rPr>
        <w:t>getInt</w:t>
      </w:r>
      <w:r>
        <w:rPr>
          <w:rStyle w:val="CdigoHTML"/>
          <w:rFonts w:ascii="var(--INTERNAL-CODE-font)" w:eastAsiaTheme="majorEastAsia" w:hAnsi="var(--INTERNAL-CODE-font)"/>
          <w:color w:val="F8F8F2"/>
          <w:sz w:val="23"/>
          <w:szCs w:val="23"/>
          <w:bdr w:val="none" w:sz="0" w:space="0" w:color="auto" w:frame="1"/>
        </w:rPr>
        <w:t>(</w:t>
      </w:r>
      <w:r>
        <w:rPr>
          <w:rStyle w:val="CdigoHTML"/>
          <w:rFonts w:ascii="var(--INTERNAL-CODE-font)" w:eastAsiaTheme="majorEastAsia" w:hAnsi="var(--INTERNAL-CODE-font)"/>
          <w:color w:val="E6DB74"/>
          <w:sz w:val="23"/>
          <w:szCs w:val="23"/>
          <w:bdr w:val="none" w:sz="0" w:space="0" w:color="auto" w:frame="1"/>
        </w:rPr>
        <w:t>"ventas"</w:t>
      </w:r>
      <w:r>
        <w:rPr>
          <w:rStyle w:val="CdigoHTML"/>
          <w:rFonts w:ascii="var(--INTERNAL-CODE-font)" w:eastAsiaTheme="majorEastAsia"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66D9EF"/>
          <w:sz w:val="23"/>
          <w:szCs w:val="23"/>
          <w:bdr w:val="none" w:sz="0" w:space="0" w:color="auto" w:frame="1"/>
        </w:rPr>
        <w:t>int</w:t>
      </w:r>
      <w:proofErr w:type="gramEnd"/>
      <w:r>
        <w:rPr>
          <w:rStyle w:val="CdigoHTML"/>
          <w:rFonts w:ascii="var(--INTERNAL-CODE-font)" w:eastAsiaTheme="majorEastAsia" w:hAnsi="var(--INTERNAL-CODE-font)"/>
          <w:color w:val="F8F8F2"/>
          <w:sz w:val="23"/>
          <w:szCs w:val="23"/>
          <w:bdr w:val="none" w:sz="0" w:space="0" w:color="auto" w:frame="1"/>
        </w:rPr>
        <w:t xml:space="preserve"> total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rs.</w:t>
      </w:r>
      <w:r>
        <w:rPr>
          <w:rStyle w:val="CdigoHTML"/>
          <w:rFonts w:ascii="var(--INTERNAL-CODE-font)" w:eastAsiaTheme="majorEastAsia" w:hAnsi="var(--INTERNAL-CODE-font)"/>
          <w:color w:val="A6E22E"/>
          <w:sz w:val="23"/>
          <w:szCs w:val="23"/>
          <w:bdr w:val="none" w:sz="0" w:space="0" w:color="auto" w:frame="1"/>
        </w:rPr>
        <w:t>getInt</w:t>
      </w:r>
      <w:r>
        <w:rPr>
          <w:rStyle w:val="CdigoHTML"/>
          <w:rFonts w:ascii="var(--INTERNAL-CODE-font)" w:eastAsiaTheme="majorEastAsia" w:hAnsi="var(--INTERNAL-CODE-font)"/>
          <w:color w:val="F8F8F2"/>
          <w:sz w:val="23"/>
          <w:szCs w:val="23"/>
          <w:bdr w:val="none" w:sz="0" w:space="0" w:color="auto" w:frame="1"/>
        </w:rPr>
        <w:t>(</w:t>
      </w:r>
      <w:r>
        <w:rPr>
          <w:rStyle w:val="CdigoHTML"/>
          <w:rFonts w:ascii="var(--INTERNAL-CODE-font)" w:eastAsiaTheme="majorEastAsia" w:hAnsi="var(--INTERNAL-CODE-font)"/>
          <w:color w:val="E6DB74"/>
          <w:sz w:val="23"/>
          <w:szCs w:val="23"/>
          <w:bdr w:val="none" w:sz="0" w:space="0" w:color="auto" w:frame="1"/>
        </w:rPr>
        <w:t>"total"</w:t>
      </w:r>
      <w:r>
        <w:rPr>
          <w:rStyle w:val="CdigoHTML"/>
          <w:rFonts w:ascii="var(--INTERNAL-CODE-font)" w:eastAsiaTheme="majorEastAsia"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F8F8F2"/>
          <w:sz w:val="23"/>
          <w:szCs w:val="23"/>
          <w:bdr w:val="none" w:sz="0" w:space="0" w:color="auto" w:frame="1"/>
        </w:rPr>
        <w:t>System.</w:t>
      </w:r>
      <w:r>
        <w:rPr>
          <w:rStyle w:val="CdigoHTML"/>
          <w:rFonts w:ascii="var(--INTERNAL-CODE-font)" w:eastAsiaTheme="majorEastAsia" w:hAnsi="var(--INTERNAL-CODE-font)"/>
          <w:color w:val="A6E22E"/>
          <w:sz w:val="23"/>
          <w:szCs w:val="23"/>
          <w:bdr w:val="none" w:sz="0" w:space="0" w:color="auto" w:frame="1"/>
        </w:rPr>
        <w:t>out</w:t>
      </w:r>
      <w:r>
        <w:rPr>
          <w:rStyle w:val="CdigoHTML"/>
          <w:rFonts w:ascii="var(--INTERNAL-CODE-font)" w:eastAsiaTheme="majorEastAsia" w:hAnsi="var(--INTERNAL-CODE-font)"/>
          <w:color w:val="F8F8F2"/>
          <w:sz w:val="23"/>
          <w:szCs w:val="23"/>
          <w:bdr w:val="none" w:sz="0" w:space="0" w:color="auto" w:frame="1"/>
        </w:rPr>
        <w:t>.</w:t>
      </w:r>
      <w:r>
        <w:rPr>
          <w:rStyle w:val="CdigoHTML"/>
          <w:rFonts w:ascii="var(--INTERNAL-CODE-font)" w:eastAsiaTheme="majorEastAsia" w:hAnsi="var(--INTERNAL-CODE-font)"/>
          <w:color w:val="A6E22E"/>
          <w:sz w:val="23"/>
          <w:szCs w:val="23"/>
          <w:bdr w:val="none" w:sz="0" w:space="0" w:color="auto" w:frame="1"/>
        </w:rPr>
        <w:t>println</w:t>
      </w:r>
      <w:r>
        <w:rPr>
          <w:rStyle w:val="CdigoHTML"/>
          <w:rFonts w:ascii="var(--INTERNAL-CODE-font)" w:eastAsiaTheme="majorEastAsia" w:hAnsi="var(--INTERNAL-CODE-font)"/>
          <w:color w:val="F8F8F2"/>
          <w:sz w:val="23"/>
          <w:szCs w:val="23"/>
          <w:bdr w:val="none" w:sz="0" w:space="0" w:color="auto" w:frame="1"/>
        </w:rPr>
        <w:t>(</w:t>
      </w:r>
      <w:proofErr w:type="gramEnd"/>
      <w:r>
        <w:rPr>
          <w:rStyle w:val="CdigoHTML"/>
          <w:rFonts w:ascii="var(--INTERNAL-CODE-font)" w:eastAsiaTheme="majorEastAsia" w:hAnsi="var(--INTERNAL-CODE-font)"/>
          <w:color w:val="F8F8F2"/>
          <w:sz w:val="23"/>
          <w:szCs w:val="23"/>
          <w:bdr w:val="none" w:sz="0" w:space="0" w:color="auto" w:frame="1"/>
        </w:rPr>
        <w:t xml:space="preserve">nombreJuego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E6DB74"/>
          <w:sz w:val="23"/>
          <w:szCs w:val="23"/>
          <w:bdr w:val="none" w:sz="0" w:space="0" w:color="auto" w:frame="1"/>
        </w:rPr>
        <w:t>", "</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idDesarrollador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E6DB74"/>
          <w:sz w:val="23"/>
          <w:szCs w:val="23"/>
          <w:bdr w:val="none" w:sz="0" w:space="0" w:color="auto" w:frame="1"/>
        </w:rPr>
        <w:t>", "</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precio </w:t>
      </w:r>
      <w:r>
        <w:rPr>
          <w:rStyle w:val="CdigoHTML"/>
          <w:rFonts w:ascii="var(--INTERNAL-CODE-font)" w:eastAsiaTheme="majorEastAsia" w:hAnsi="var(--INTERNAL-CODE-font)"/>
          <w:color w:val="F9267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E6DB74"/>
          <w:sz w:val="23"/>
          <w:szCs w:val="23"/>
          <w:bdr w:val="none" w:sz="0" w:space="0" w:color="auto" w:frame="1"/>
        </w:rPr>
        <w:t>", "</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ventas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E6DB74"/>
          <w:sz w:val="23"/>
          <w:szCs w:val="23"/>
          <w:bdr w:val="none" w:sz="0" w:space="0" w:color="auto" w:frame="1"/>
        </w:rPr>
        <w:t>", "</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total);</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 </w:t>
      </w:r>
      <w:proofErr w:type="gramStart"/>
      <w:r>
        <w:rPr>
          <w:rStyle w:val="CdigoHTML"/>
          <w:rFonts w:ascii="var(--INTERNAL-CODE-font)" w:eastAsiaTheme="majorEastAsia" w:hAnsi="var(--INTERNAL-CODE-font)"/>
          <w:color w:val="66D9EF"/>
          <w:sz w:val="23"/>
          <w:szCs w:val="23"/>
          <w:bdr w:val="none" w:sz="0" w:space="0" w:color="auto" w:frame="1"/>
        </w:rPr>
        <w:t>catch</w:t>
      </w:r>
      <w:proofErr w:type="gramEnd"/>
      <w:r>
        <w:rPr>
          <w:rStyle w:val="CdigoHTML"/>
          <w:rFonts w:ascii="var(--INTERNAL-CODE-font)" w:eastAsiaTheme="majorEastAsia" w:hAnsi="var(--INTERNAL-CODE-font)"/>
          <w:color w:val="F8F8F2"/>
          <w:sz w:val="23"/>
          <w:szCs w:val="23"/>
          <w:bdr w:val="none" w:sz="0" w:space="0" w:color="auto" w:frame="1"/>
        </w:rPr>
        <w:t xml:space="preserve"> (SQLException 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F8F8F2"/>
          <w:sz w:val="23"/>
          <w:szCs w:val="23"/>
          <w:bdr w:val="none" w:sz="0" w:space="0" w:color="auto" w:frame="1"/>
        </w:rPr>
        <w:t>JDBCTutorialUtilities.</w:t>
      </w:r>
      <w:r>
        <w:rPr>
          <w:rStyle w:val="CdigoHTML"/>
          <w:rFonts w:ascii="var(--INTERNAL-CODE-font)" w:eastAsiaTheme="majorEastAsia" w:hAnsi="var(--INTERNAL-CODE-font)"/>
          <w:color w:val="A6E22E"/>
          <w:sz w:val="23"/>
          <w:szCs w:val="23"/>
          <w:bdr w:val="none" w:sz="0" w:space="0" w:color="auto" w:frame="1"/>
        </w:rPr>
        <w:t>printSQLException</w:t>
      </w:r>
      <w:r>
        <w:rPr>
          <w:rStyle w:val="CdigoHTML"/>
          <w:rFonts w:ascii="var(--INTERNAL-CODE-font)" w:eastAsiaTheme="majorEastAsia" w:hAnsi="var(--INTERNAL-CODE-font)"/>
          <w:color w:val="F8F8F2"/>
          <w:sz w:val="23"/>
          <w:szCs w:val="23"/>
          <w:bdr w:val="none" w:sz="0" w:space="0" w:color="auto" w:frame="1"/>
        </w:rPr>
        <w:t>(</w:t>
      </w:r>
      <w:proofErr w:type="gramEnd"/>
      <w:r>
        <w:rPr>
          <w:rStyle w:val="CdigoHTML"/>
          <w:rFonts w:ascii="var(--INTERNAL-CODE-font)" w:eastAsiaTheme="majorEastAsia" w:hAnsi="var(--INTERNAL-CODE-font)"/>
          <w:color w:val="F8F8F2"/>
          <w:sz w:val="23"/>
          <w:szCs w:val="23"/>
          <w:bdr w:val="none" w:sz="0" w:space="0" w:color="auto" w:frame="1"/>
        </w:rPr>
        <w:t>e);</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w:t>
      </w:r>
    </w:p>
    <w:p w:rsidR="000E0D8D" w:rsidRDefault="000E0D8D" w:rsidP="000E0D8D">
      <w:pPr>
        <w:pStyle w:val="NormalWeb"/>
        <w:shd w:val="clear" w:color="auto" w:fill="FFFFFF"/>
        <w:jc w:val="both"/>
        <w:rPr>
          <w:rFonts w:ascii="Helvetica" w:hAnsi="Helvetica"/>
          <w:color w:val="323232"/>
        </w:rPr>
      </w:pPr>
      <w:r>
        <w:rPr>
          <w:rFonts w:ascii="Helvetica" w:hAnsi="Helvetica"/>
          <w:color w:val="323232"/>
        </w:rPr>
        <w:lastRenderedPageBreak/>
        <w:t>La siguiente declaración es una declaración try-with-resources, que declara un recurso, stmt, que se cerrará automáticamente cuando el bloque try finalice:</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proofErr w:type="gramStart"/>
      <w:r>
        <w:rPr>
          <w:rStyle w:val="CdigoHTML"/>
          <w:rFonts w:ascii="var(--INTERNAL-CODE-font)" w:eastAsiaTheme="majorEastAsia" w:hAnsi="var(--INTERNAL-CODE-font)"/>
          <w:color w:val="66D9EF"/>
          <w:sz w:val="23"/>
          <w:szCs w:val="23"/>
          <w:bdr w:val="none" w:sz="0" w:space="0" w:color="auto" w:frame="1"/>
        </w:rPr>
        <w:t>try</w:t>
      </w:r>
      <w:proofErr w:type="gramEnd"/>
      <w:r>
        <w:rPr>
          <w:rStyle w:val="CdigoHTML"/>
          <w:rFonts w:ascii="var(--INTERNAL-CODE-font)" w:eastAsiaTheme="majorEastAsia" w:hAnsi="var(--INTERNAL-CODE-font)"/>
          <w:color w:val="F8F8F2"/>
          <w:sz w:val="23"/>
          <w:szCs w:val="23"/>
          <w:bdr w:val="none" w:sz="0" w:space="0" w:color="auto" w:frame="1"/>
        </w:rPr>
        <w:t xml:space="preserve"> (Statement stmt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con.</w:t>
      </w:r>
      <w:r>
        <w:rPr>
          <w:rStyle w:val="CdigoHTML"/>
          <w:rFonts w:ascii="var(--INTERNAL-CODE-font)" w:eastAsiaTheme="majorEastAsia" w:hAnsi="var(--INTERNAL-CODE-font)"/>
          <w:color w:val="A6E22E"/>
          <w:sz w:val="23"/>
          <w:szCs w:val="23"/>
          <w:bdr w:val="none" w:sz="0" w:space="0" w:color="auto" w:frame="1"/>
        </w:rPr>
        <w:t>createStatement</w:t>
      </w:r>
      <w:r>
        <w:rPr>
          <w:rStyle w:val="CdigoHTML"/>
          <w:rFonts w:ascii="var(--INTERNAL-CODE-font)" w:eastAsiaTheme="majorEastAsia" w:hAnsi="var(--INTERNAL-CODE-font)"/>
          <w:color w:val="F8F8F2"/>
          <w:sz w:val="23"/>
          <w:szCs w:val="23"/>
          <w:bdr w:val="none" w:sz="0" w:space="0" w:color="auto" w:frame="1"/>
        </w:rPr>
        <w:t>())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75715E"/>
          <w:sz w:val="23"/>
          <w:szCs w:val="23"/>
          <w:bdr w:val="none" w:sz="0" w:space="0" w:color="auto" w:frame="1"/>
        </w:rPr>
        <w:t>//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w:t>
      </w:r>
    </w:p>
    <w:p w:rsidR="000E0D8D" w:rsidRDefault="000E0D8D" w:rsidP="000E0D8D">
      <w:pPr>
        <w:pStyle w:val="NormalWeb"/>
        <w:shd w:val="clear" w:color="auto" w:fill="FFFFFF"/>
        <w:jc w:val="both"/>
        <w:rPr>
          <w:rFonts w:ascii="Helvetica" w:hAnsi="Helvetica"/>
          <w:color w:val="323232"/>
        </w:rPr>
      </w:pPr>
      <w:r>
        <w:rPr>
          <w:rFonts w:ascii="Helvetica" w:hAnsi="Helvetica"/>
          <w:color w:val="323232"/>
        </w:rPr>
        <w:t>(</w:t>
      </w:r>
      <w:r>
        <w:rPr>
          <w:rStyle w:val="nfasis"/>
          <w:rFonts w:ascii="Helvetica" w:hAnsi="Helvetica"/>
          <w:color w:val="323232"/>
        </w:rPr>
        <w:t>El usuario de la base de datos es el usuario por defecto, “sa”, sin comillas, y la contraseña en blanco</w:t>
      </w:r>
      <w:r>
        <w:rPr>
          <w:rFonts w:ascii="Helvetica" w:hAnsi="Helvetica"/>
          <w:color w:val="323232"/>
        </w:rPr>
        <w:t>) Para permitir el uso de nombres en CamelCase en H2 JDBC Driver versión 2, es necesario agregar la propiedad DATABASE_TO_UPPER=FALSE en la URL de conexión.</w:t>
      </w:r>
    </w:p>
    <w:p w:rsidR="000E0D8D" w:rsidRDefault="000E0D8D" w:rsidP="000E0D8D">
      <w:pPr>
        <w:pStyle w:val="NormalWeb"/>
        <w:shd w:val="clear" w:color="auto" w:fill="FFFFFF"/>
        <w:jc w:val="both"/>
        <w:rPr>
          <w:rFonts w:ascii="Helvetica" w:hAnsi="Helvetica"/>
          <w:color w:val="323232"/>
        </w:rPr>
      </w:pPr>
      <w:r>
        <w:rPr>
          <w:rFonts w:ascii="Helvetica" w:hAnsi="Helvetica"/>
          <w:color w:val="323232"/>
        </w:rPr>
        <w:t>Por ejemplo, si la URL de conexión es jdbc</w:t>
      </w:r>
      <w:proofErr w:type="gramStart"/>
      <w:r>
        <w:rPr>
          <w:rFonts w:ascii="Helvetica" w:hAnsi="Helvetica"/>
          <w:color w:val="323232"/>
        </w:rPr>
        <w:t>:h2</w:t>
      </w:r>
      <w:proofErr w:type="gramEnd"/>
      <w:r>
        <w:rPr>
          <w:rFonts w:ascii="Helvetica" w:hAnsi="Helvetica"/>
          <w:color w:val="323232"/>
        </w:rPr>
        <w:t>:</w:t>
      </w:r>
      <w:del w:id="4" w:author="Unknown">
        <w:r>
          <w:rPr>
            <w:rFonts w:ascii="Helvetica" w:hAnsi="Helvetica"/>
            <w:color w:val="323232"/>
          </w:rPr>
          <w:delText>/test, la URL de conexión con la propiedad DATABASE_TO_UPPER=FALSE sería *jdbc:h2:</w:delText>
        </w:r>
      </w:del>
      <w:r>
        <w:rPr>
          <w:rFonts w:ascii="Helvetica" w:hAnsi="Helvetica"/>
          <w:color w:val="323232"/>
        </w:rPr>
        <w:t>/test;DATABASE_TO_UPPER=FALSE*. </w:t>
      </w:r>
      <w:r>
        <w:rPr>
          <w:rStyle w:val="CdigoHTML"/>
          <w:rFonts w:ascii="var(--INTERNAL-CODE-font)" w:eastAsiaTheme="majorEastAsia" w:hAnsi="var(--INTERNAL-CODE-font)"/>
          <w:color w:val="323232"/>
          <w:sz w:val="26"/>
          <w:szCs w:val="26"/>
          <w:bdr w:val="single" w:sz="6" w:space="0" w:color="auto" w:frame="1"/>
        </w:rPr>
        <w:t>URL: jdbc</w:t>
      </w:r>
      <w:proofErr w:type="gramStart"/>
      <w:r>
        <w:rPr>
          <w:rStyle w:val="CdigoHTML"/>
          <w:rFonts w:ascii="var(--INTERNAL-CODE-font)" w:eastAsiaTheme="majorEastAsia" w:hAnsi="var(--INTERNAL-CODE-font)"/>
          <w:color w:val="323232"/>
          <w:sz w:val="26"/>
          <w:szCs w:val="26"/>
          <w:bdr w:val="single" w:sz="6" w:space="0" w:color="auto" w:frame="1"/>
        </w:rPr>
        <w:t>:h2:ruta</w:t>
      </w:r>
      <w:proofErr w:type="gramEnd"/>
      <w:r>
        <w:rPr>
          <w:rStyle w:val="CdigoHTML"/>
          <w:rFonts w:ascii="var(--INTERNAL-CODE-font)" w:eastAsiaTheme="majorEastAsia" w:hAnsi="var(--INTERNAL-CODE-font)"/>
          <w:color w:val="323232"/>
          <w:sz w:val="26"/>
          <w:szCs w:val="26"/>
          <w:bdr w:val="single" w:sz="6" w:space="0" w:color="auto" w:frame="1"/>
        </w:rPr>
        <w:t>_a_baseDatos/JuegosH2</w:t>
      </w:r>
    </w:p>
    <w:p w:rsidR="000E0D8D" w:rsidRDefault="000E0D8D" w:rsidP="000E0D8D">
      <w:pPr>
        <w:rPr>
          <w:rFonts w:ascii="Helvetica" w:hAnsi="Helvetica"/>
          <w:color w:val="323232"/>
        </w:rPr>
      </w:pPr>
      <w:r>
        <w:rPr>
          <w:rFonts w:ascii="Helvetica" w:hAnsi="Helvetica"/>
          <w:color w:val="323232"/>
        </w:rPr>
        <w:t> Ejercicio. Crear y transferir datos JSON-BD</w:t>
      </w:r>
    </w:p>
    <w:p w:rsidR="000E0D8D" w:rsidRDefault="000E0D8D" w:rsidP="000E0D8D">
      <w:pPr>
        <w:pStyle w:val="NormalWeb"/>
        <w:jc w:val="both"/>
        <w:rPr>
          <w:rFonts w:ascii="Helvetica" w:hAnsi="Helvetica"/>
          <w:color w:val="323232"/>
        </w:rPr>
      </w:pPr>
      <w:r>
        <w:rPr>
          <w:rFonts w:ascii="Helvetica" w:hAnsi="Helvetica"/>
          <w:color w:val="323232"/>
        </w:rPr>
        <w:t>Descarga de datos JSON y almacenamiento en una base de datos SQLite. Para ello debes ampliar el ejercicio anterior de JSON.</w:t>
      </w:r>
    </w:p>
    <w:p w:rsidR="000E0D8D" w:rsidRDefault="000E0D8D" w:rsidP="000E0D8D">
      <w:pPr>
        <w:pStyle w:val="NormalWeb"/>
        <w:jc w:val="both"/>
        <w:rPr>
          <w:rFonts w:ascii="Helvetica" w:hAnsi="Helvetica"/>
          <w:color w:val="323232"/>
        </w:rPr>
      </w:pPr>
      <w:r>
        <w:rPr>
          <w:rFonts w:ascii="Helvetica" w:hAnsi="Helvetica"/>
          <w:color w:val="323232"/>
        </w:rPr>
        <w:t>Al menos debes haber realizado los adaptadores de tipo, las clases del modelo para poder realizar de manera mejor diseñada el apartado i), que hace referencia a BD. Si no está hecho, debes leer el JSON y guardar los datos en la base de datos SQLite creada, con las tablas:</w:t>
      </w:r>
    </w:p>
    <w:p w:rsidR="000E0D8D" w:rsidRDefault="000E0D8D" w:rsidP="000E0D8D">
      <w:pPr>
        <w:pStyle w:val="NormalWeb"/>
        <w:jc w:val="both"/>
        <w:rPr>
          <w:rFonts w:ascii="Helvetica" w:hAnsi="Helvetica"/>
          <w:color w:val="323232"/>
        </w:rPr>
      </w:pPr>
      <w:r>
        <w:rPr>
          <w:rStyle w:val="Textoennegrita"/>
          <w:rFonts w:ascii="Helvetica" w:eastAsiaTheme="majorEastAsia" w:hAnsi="Helvetica"/>
          <w:color w:val="323232"/>
        </w:rPr>
        <w:t>Plataforma</w:t>
      </w:r>
      <w:r>
        <w:rPr>
          <w:rFonts w:ascii="Helvetica" w:hAnsi="Helvetica"/>
          <w:color w:val="323232"/>
        </w:rPr>
        <w:t>: idPlataforma, nombre. </w:t>
      </w:r>
      <w:r>
        <w:rPr>
          <w:rStyle w:val="Textoennegrita"/>
          <w:rFonts w:ascii="Helvetica" w:eastAsiaTheme="majorEastAsia" w:hAnsi="Helvetica"/>
          <w:color w:val="323232"/>
        </w:rPr>
        <w:t>Genero</w:t>
      </w:r>
      <w:r>
        <w:rPr>
          <w:rFonts w:ascii="Helvetica" w:hAnsi="Helvetica"/>
          <w:color w:val="323232"/>
        </w:rPr>
        <w:t>: idGenero, nombre. </w:t>
      </w:r>
      <w:r>
        <w:rPr>
          <w:rStyle w:val="Textoennegrita"/>
          <w:rFonts w:ascii="Helvetica" w:eastAsiaTheme="majorEastAsia" w:hAnsi="Helvetica"/>
          <w:color w:val="323232"/>
        </w:rPr>
        <w:t>Juego</w:t>
      </w:r>
      <w:r>
        <w:rPr>
          <w:rFonts w:ascii="Helvetica" w:hAnsi="Helvetica"/>
          <w:color w:val="323232"/>
        </w:rPr>
        <w:t>: idJuego, titulo, miniatura (varchar), estado, descripción, url, idGenero (FK), idePlataforma (FK), editor, desarrollador, fecha, urlFreeToGame. </w:t>
      </w:r>
      <w:r>
        <w:rPr>
          <w:rStyle w:val="Textoennegrita"/>
          <w:rFonts w:ascii="Helvetica" w:eastAsiaTheme="majorEastAsia" w:hAnsi="Helvetica"/>
          <w:color w:val="323232"/>
        </w:rPr>
        <w:t>Imagen</w:t>
      </w:r>
      <w:r>
        <w:rPr>
          <w:rFonts w:ascii="Helvetica" w:hAnsi="Helvetica"/>
          <w:color w:val="323232"/>
        </w:rPr>
        <w:t>: idImagen, idJuego (FK), url, imagen (tipo BLOB). De momento, sólo se guardará la URL a la imagen.</w:t>
      </w:r>
    </w:p>
    <w:p w:rsidR="000E0D8D" w:rsidRDefault="000E0D8D" w:rsidP="000E0D8D">
      <w:pPr>
        <w:pStyle w:val="NormalWeb"/>
        <w:jc w:val="both"/>
        <w:rPr>
          <w:rFonts w:ascii="Helvetica" w:hAnsi="Helvetica"/>
          <w:color w:val="323232"/>
        </w:rPr>
      </w:pPr>
      <w:r>
        <w:rPr>
          <w:rFonts w:ascii="Helvetica" w:hAnsi="Helvetica"/>
          <w:color w:val="323232"/>
        </w:rPr>
        <w:t>Referencias: </w:t>
      </w:r>
      <w:hyperlink r:id="rId126" w:history="1">
        <w:r>
          <w:rPr>
            <w:rStyle w:val="Hipervnculo"/>
            <w:rFonts w:ascii="Helvetica" w:eastAsiaTheme="majorEastAsia" w:hAnsi="Helvetica"/>
          </w:rPr>
          <w:t>https://www.freetogame.com/api-doc</w:t>
        </w:r>
      </w:hyperlink>
    </w:p>
    <w:p w:rsidR="000E0D8D" w:rsidRDefault="000E0D8D" w:rsidP="000E0D8D">
      <w:pPr>
        <w:pStyle w:val="NormalWeb"/>
        <w:jc w:val="both"/>
        <w:rPr>
          <w:rFonts w:ascii="Helvetica" w:hAnsi="Helvetica"/>
          <w:color w:val="323232"/>
        </w:rPr>
      </w:pPr>
      <w:r>
        <w:rPr>
          <w:rFonts w:ascii="Helvetica" w:hAnsi="Helvetica"/>
          <w:color w:val="323232"/>
        </w:rPr>
        <w:t>Disponemos de un archivo JSON los dos datos de un juego:</w:t>
      </w:r>
    </w:p>
    <w:p w:rsidR="000E0D8D" w:rsidRDefault="000E0D8D" w:rsidP="000E0D8D">
      <w:pPr>
        <w:numPr>
          <w:ilvl w:val="0"/>
          <w:numId w:val="56"/>
        </w:numPr>
        <w:spacing w:before="100" w:beforeAutospacing="1" w:after="100" w:afterAutospacing="1" w:line="240" w:lineRule="auto"/>
        <w:rPr>
          <w:rFonts w:ascii="Helvetica" w:hAnsi="Helvetica"/>
          <w:color w:val="323232"/>
        </w:rPr>
      </w:pPr>
      <w:r>
        <w:rPr>
          <w:rFonts w:ascii="Helvetica" w:hAnsi="Helvetica"/>
          <w:color w:val="323232"/>
        </w:rPr>
        <w:t>Las plataformas pueden ser: pc, browser, all. (Incorpóralas a la tabla Plataforma)</w:t>
      </w:r>
    </w:p>
    <w:p w:rsidR="000E0D8D" w:rsidRDefault="000E0D8D" w:rsidP="000E0D8D">
      <w:pPr>
        <w:numPr>
          <w:ilvl w:val="0"/>
          <w:numId w:val="56"/>
        </w:numPr>
        <w:spacing w:before="100" w:beforeAutospacing="1" w:after="100" w:afterAutospacing="1" w:line="240" w:lineRule="auto"/>
        <w:rPr>
          <w:rFonts w:ascii="Helvetica" w:hAnsi="Helvetica"/>
          <w:color w:val="323232"/>
        </w:rPr>
      </w:pPr>
      <w:r>
        <w:rPr>
          <w:rFonts w:ascii="Helvetica" w:hAnsi="Helvetica"/>
          <w:color w:val="323232"/>
        </w:rPr>
        <w:t>Las categorías (géneros) pueden ser:</w:t>
      </w:r>
    </w:p>
    <w:p w:rsidR="000E0D8D" w:rsidRDefault="000E0D8D" w:rsidP="000E0D8D">
      <w:pPr>
        <w:numPr>
          <w:ilvl w:val="1"/>
          <w:numId w:val="56"/>
        </w:numPr>
        <w:spacing w:before="100" w:beforeAutospacing="1" w:after="100" w:afterAutospacing="1" w:line="240" w:lineRule="auto"/>
        <w:rPr>
          <w:rFonts w:ascii="Helvetica" w:hAnsi="Helvetica"/>
          <w:color w:val="323232"/>
        </w:rPr>
      </w:pPr>
      <w:r>
        <w:rPr>
          <w:rFonts w:ascii="Helvetica" w:hAnsi="Helvetica"/>
          <w:color w:val="323232"/>
        </w:rPr>
        <w:t>mmorpg, shooter, strategy, moba, racing, sports, social, sandbox, open-world, survival, pvp, pve, pixel, voxel, zombie, turn-based, first-person, third-Person, top-down, tank, space, sailing, side-scroller, superhero, permadeath, card, battle-royale, mmo, mmofps, mmotps, 3d, 2d, anime, fantasy, sci-fi, fighting, action-rpg, action, military, martial-arts, flight, low-spec, tower-defense, horror, mmorts. (Incorpóralas a la tabla Genero)</w:t>
      </w:r>
    </w:p>
    <w:p w:rsidR="000E0D8D" w:rsidRDefault="000E0D8D" w:rsidP="000E0D8D">
      <w:pPr>
        <w:numPr>
          <w:ilvl w:val="0"/>
          <w:numId w:val="56"/>
        </w:numPr>
        <w:spacing w:before="100" w:beforeAutospacing="1" w:after="100" w:afterAutospacing="1" w:line="240" w:lineRule="auto"/>
        <w:rPr>
          <w:rFonts w:ascii="Helvetica" w:hAnsi="Helvetica"/>
          <w:color w:val="323232"/>
        </w:rPr>
      </w:pPr>
      <w:r>
        <w:rPr>
          <w:rFonts w:ascii="Helvetica" w:hAnsi="Helvetica"/>
          <w:color w:val="323232"/>
        </w:rPr>
        <w:t>La ordenación puede ser: release-date, popularity, alphabetical o relevance</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F92672"/>
          <w:sz w:val="23"/>
          <w:szCs w:val="23"/>
          <w:bdr w:val="none" w:sz="0" w:space="0" w:color="auto" w:frame="1"/>
        </w:rPr>
        <w:t>"id"</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AE81FF"/>
          <w:sz w:val="23"/>
          <w:szCs w:val="23"/>
          <w:bdr w:val="none" w:sz="0" w:space="0" w:color="auto" w:frame="1"/>
        </w:rPr>
        <w:t>452</w:t>
      </w:r>
      <w:r>
        <w:rPr>
          <w:rStyle w:val="CdigoHTML"/>
          <w:rFonts w:ascii="var(--INTERNAL-CODE-font)" w:eastAsiaTheme="majorEastAsia"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F92672"/>
          <w:sz w:val="23"/>
          <w:szCs w:val="23"/>
          <w:bdr w:val="none" w:sz="0" w:space="0" w:color="auto" w:frame="1"/>
        </w:rPr>
        <w:t>"title"</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E6DB74"/>
          <w:sz w:val="23"/>
          <w:szCs w:val="23"/>
          <w:bdr w:val="none" w:sz="0" w:space="0" w:color="auto" w:frame="1"/>
        </w:rPr>
        <w:t>"Call Of Duty: Warzone"</w:t>
      </w:r>
      <w:r>
        <w:rPr>
          <w:rStyle w:val="CdigoHTML"/>
          <w:rFonts w:ascii="var(--INTERNAL-CODE-font)" w:eastAsiaTheme="majorEastAsia"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F92672"/>
          <w:sz w:val="23"/>
          <w:szCs w:val="23"/>
          <w:bdr w:val="none" w:sz="0" w:space="0" w:color="auto" w:frame="1"/>
        </w:rPr>
        <w:t>"thumbnail"</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E6DB74"/>
          <w:sz w:val="23"/>
          <w:szCs w:val="23"/>
          <w:bdr w:val="none" w:sz="0" w:space="0" w:color="auto" w:frame="1"/>
        </w:rPr>
        <w:t>"https:\/\/www.freetogame.com\/g\/452\/thumbnail.jpg"</w:t>
      </w:r>
      <w:r>
        <w:rPr>
          <w:rStyle w:val="CdigoHTML"/>
          <w:rFonts w:ascii="var(--INTERNAL-CODE-font)" w:eastAsiaTheme="majorEastAsia"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lastRenderedPageBreak/>
        <w:t xml:space="preserve">    </w:t>
      </w:r>
      <w:r>
        <w:rPr>
          <w:rStyle w:val="CdigoHTML"/>
          <w:rFonts w:ascii="var(--INTERNAL-CODE-font)" w:eastAsiaTheme="majorEastAsia" w:hAnsi="var(--INTERNAL-CODE-font)"/>
          <w:color w:val="F92672"/>
          <w:sz w:val="23"/>
          <w:szCs w:val="23"/>
          <w:bdr w:val="none" w:sz="0" w:space="0" w:color="auto" w:frame="1"/>
        </w:rPr>
        <w:t>"status"</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E6DB74"/>
          <w:sz w:val="23"/>
          <w:szCs w:val="23"/>
          <w:bdr w:val="none" w:sz="0" w:space="0" w:color="auto" w:frame="1"/>
        </w:rPr>
        <w:t>"Live"</w:t>
      </w:r>
      <w:r>
        <w:rPr>
          <w:rStyle w:val="CdigoHTML"/>
          <w:rFonts w:ascii="var(--INTERNAL-CODE-font)" w:eastAsiaTheme="majorEastAsia"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F92672"/>
          <w:sz w:val="23"/>
          <w:szCs w:val="23"/>
          <w:bdr w:val="none" w:sz="0" w:space="0" w:color="auto" w:frame="1"/>
        </w:rPr>
        <w:t>"short_description"</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E6DB74"/>
          <w:sz w:val="23"/>
          <w:szCs w:val="23"/>
          <w:bdr w:val="none" w:sz="0" w:space="0" w:color="auto" w:frame="1"/>
        </w:rPr>
        <w:t>"A standalone free-to-play battle royale and modes accessible via Call of Duty: Modern Warfare."</w:t>
      </w:r>
      <w:r>
        <w:rPr>
          <w:rStyle w:val="CdigoHTML"/>
          <w:rFonts w:ascii="var(--INTERNAL-CODE-font)" w:eastAsiaTheme="majorEastAsia"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F92672"/>
          <w:sz w:val="23"/>
          <w:szCs w:val="23"/>
          <w:bdr w:val="none" w:sz="0" w:space="0" w:color="auto" w:frame="1"/>
        </w:rPr>
        <w:t>"description"</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E6DB74"/>
          <w:sz w:val="23"/>
          <w:szCs w:val="23"/>
          <w:bdr w:val="none" w:sz="0" w:space="0" w:color="auto" w:frame="1"/>
        </w:rPr>
        <w:t>"Call of Duty: Warzone is both a standalone free-to-play battle royale and modes accessible via Call of Duty: Modern Warfare. Warzone features two modes \u2014 the general 150-player battle royle, and \u201cPlunder\u201d. The latter mode is described as a \u201crace to deposit the most Cash\u201d. In both modes players can both earn and loot cash to be used when purchasing in-match equipment, field upgrades, and more. Both cash and XP are earned in a variety of ways, including completing contracts.\r\n\r\nAn interesting feature of the game is one that allows players who have been killed in a match to rejoin it by winning a 1v1 match against other felled players in the Gulag.\r\n\r\nOf course, being a battle royale, the game does offer a battle pass. The pass offers players new weapons, playable characters, Call of Duty points, blueprints, and more. Players can also earn plenty of new items by completing objectives offered with the pass."</w:t>
      </w:r>
      <w:r>
        <w:rPr>
          <w:rStyle w:val="CdigoHTML"/>
          <w:rFonts w:ascii="var(--INTERNAL-CODE-font)" w:eastAsiaTheme="majorEastAsia"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F92672"/>
          <w:sz w:val="23"/>
          <w:szCs w:val="23"/>
          <w:bdr w:val="none" w:sz="0" w:space="0" w:color="auto" w:frame="1"/>
        </w:rPr>
        <w:t>"game_url"</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E6DB74"/>
          <w:sz w:val="23"/>
          <w:szCs w:val="23"/>
          <w:bdr w:val="none" w:sz="0" w:space="0" w:color="auto" w:frame="1"/>
        </w:rPr>
        <w:t>"https:\/\/www.freetogame.com\/open\/call-of-duty-warzone"</w:t>
      </w:r>
      <w:r>
        <w:rPr>
          <w:rStyle w:val="CdigoHTML"/>
          <w:rFonts w:ascii="var(--INTERNAL-CODE-font)" w:eastAsiaTheme="majorEastAsia"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F92672"/>
          <w:sz w:val="23"/>
          <w:szCs w:val="23"/>
          <w:bdr w:val="none" w:sz="0" w:space="0" w:color="auto" w:frame="1"/>
        </w:rPr>
        <w:t>"genre"</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E6DB74"/>
          <w:sz w:val="23"/>
          <w:szCs w:val="23"/>
          <w:bdr w:val="none" w:sz="0" w:space="0" w:color="auto" w:frame="1"/>
        </w:rPr>
        <w:t>"Shooter"</w:t>
      </w:r>
      <w:r>
        <w:rPr>
          <w:rStyle w:val="CdigoHTML"/>
          <w:rFonts w:ascii="var(--INTERNAL-CODE-font)" w:eastAsiaTheme="majorEastAsia"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F92672"/>
          <w:sz w:val="23"/>
          <w:szCs w:val="23"/>
          <w:bdr w:val="none" w:sz="0" w:space="0" w:color="auto" w:frame="1"/>
        </w:rPr>
        <w:t>"platform"</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E6DB74"/>
          <w:sz w:val="23"/>
          <w:szCs w:val="23"/>
          <w:bdr w:val="none" w:sz="0" w:space="0" w:color="auto" w:frame="1"/>
        </w:rPr>
        <w:t>"Windows"</w:t>
      </w:r>
      <w:r>
        <w:rPr>
          <w:rStyle w:val="CdigoHTML"/>
          <w:rFonts w:ascii="var(--INTERNAL-CODE-font)" w:eastAsiaTheme="majorEastAsia"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F92672"/>
          <w:sz w:val="23"/>
          <w:szCs w:val="23"/>
          <w:bdr w:val="none" w:sz="0" w:space="0" w:color="auto" w:frame="1"/>
        </w:rPr>
        <w:t>"publisher"</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E6DB74"/>
          <w:sz w:val="23"/>
          <w:szCs w:val="23"/>
          <w:bdr w:val="none" w:sz="0" w:space="0" w:color="auto" w:frame="1"/>
        </w:rPr>
        <w:t>"Activision"</w:t>
      </w:r>
      <w:r>
        <w:rPr>
          <w:rStyle w:val="CdigoHTML"/>
          <w:rFonts w:ascii="var(--INTERNAL-CODE-font)" w:eastAsiaTheme="majorEastAsia"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F92672"/>
          <w:sz w:val="23"/>
          <w:szCs w:val="23"/>
          <w:bdr w:val="none" w:sz="0" w:space="0" w:color="auto" w:frame="1"/>
        </w:rPr>
        <w:t>"developer"</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E6DB74"/>
          <w:sz w:val="23"/>
          <w:szCs w:val="23"/>
          <w:bdr w:val="none" w:sz="0" w:space="0" w:color="auto" w:frame="1"/>
        </w:rPr>
        <w:t>"Infinity Ward"</w:t>
      </w:r>
      <w:r>
        <w:rPr>
          <w:rStyle w:val="CdigoHTML"/>
          <w:rFonts w:ascii="var(--INTERNAL-CODE-font)" w:eastAsiaTheme="majorEastAsia"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F92672"/>
          <w:sz w:val="23"/>
          <w:szCs w:val="23"/>
          <w:bdr w:val="none" w:sz="0" w:space="0" w:color="auto" w:frame="1"/>
        </w:rPr>
        <w:t>"release_date"</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E6DB74"/>
          <w:sz w:val="23"/>
          <w:szCs w:val="23"/>
          <w:bdr w:val="none" w:sz="0" w:space="0" w:color="auto" w:frame="1"/>
        </w:rPr>
        <w:t>"2020-03-10"</w:t>
      </w:r>
      <w:r>
        <w:rPr>
          <w:rStyle w:val="CdigoHTML"/>
          <w:rFonts w:ascii="var(--INTERNAL-CODE-font)" w:eastAsiaTheme="majorEastAsia"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F92672"/>
          <w:sz w:val="23"/>
          <w:szCs w:val="23"/>
          <w:bdr w:val="none" w:sz="0" w:space="0" w:color="auto" w:frame="1"/>
        </w:rPr>
        <w:t>"freetogame_profile_url"</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E6DB74"/>
          <w:sz w:val="23"/>
          <w:szCs w:val="23"/>
          <w:bdr w:val="none" w:sz="0" w:space="0" w:color="auto" w:frame="1"/>
        </w:rPr>
        <w:t>"https:\/\/www.freetogame.com\/call-of-duty-warzone"</w:t>
      </w:r>
      <w:r>
        <w:rPr>
          <w:rStyle w:val="CdigoHTML"/>
          <w:rFonts w:ascii="var(--INTERNAL-CODE-font)" w:eastAsiaTheme="majorEastAsia"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F92672"/>
          <w:sz w:val="23"/>
          <w:szCs w:val="23"/>
          <w:bdr w:val="none" w:sz="0" w:space="0" w:color="auto" w:frame="1"/>
        </w:rPr>
        <w:t>"minimum_system_requirements"</w:t>
      </w:r>
      <w:r>
        <w:rPr>
          <w:rStyle w:val="CdigoHTML"/>
          <w:rFonts w:ascii="var(--INTERNAL-CODE-font)" w:eastAsiaTheme="majorEastAsia" w:hAnsi="var(--INTERNAL-CODE-font)"/>
          <w:color w:val="F8F8F2"/>
          <w:sz w:val="23"/>
          <w:szCs w:val="23"/>
          <w:bdr w:val="none" w:sz="0" w:space="0" w:color="auto" w:frame="1"/>
        </w:rPr>
        <w:t>: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F92672"/>
          <w:sz w:val="23"/>
          <w:szCs w:val="23"/>
          <w:bdr w:val="none" w:sz="0" w:space="0" w:color="auto" w:frame="1"/>
        </w:rPr>
        <w:t>"os"</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E6DB74"/>
          <w:sz w:val="23"/>
          <w:szCs w:val="23"/>
          <w:bdr w:val="none" w:sz="0" w:space="0" w:color="auto" w:frame="1"/>
        </w:rPr>
        <w:t>"Windows 7 64-Bit (SP1) or Windows 10 64-Bit"</w:t>
      </w:r>
      <w:r>
        <w:rPr>
          <w:rStyle w:val="CdigoHTML"/>
          <w:rFonts w:ascii="var(--INTERNAL-CODE-font)" w:eastAsiaTheme="majorEastAsia"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F92672"/>
          <w:sz w:val="23"/>
          <w:szCs w:val="23"/>
          <w:bdr w:val="none" w:sz="0" w:space="0" w:color="auto" w:frame="1"/>
        </w:rPr>
        <w:t>"processor"</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E6DB74"/>
          <w:sz w:val="23"/>
          <w:szCs w:val="23"/>
          <w:bdr w:val="none" w:sz="0" w:space="0" w:color="auto" w:frame="1"/>
        </w:rPr>
        <w:t>"Intel Core i3-4340 or AMD FX-6300"</w:t>
      </w:r>
      <w:r>
        <w:rPr>
          <w:rStyle w:val="CdigoHTML"/>
          <w:rFonts w:ascii="var(--INTERNAL-CODE-font)" w:eastAsiaTheme="majorEastAsia"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F92672"/>
          <w:sz w:val="23"/>
          <w:szCs w:val="23"/>
          <w:bdr w:val="none" w:sz="0" w:space="0" w:color="auto" w:frame="1"/>
        </w:rPr>
        <w:t>"memory"</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E6DB74"/>
          <w:sz w:val="23"/>
          <w:szCs w:val="23"/>
          <w:bdr w:val="none" w:sz="0" w:space="0" w:color="auto" w:frame="1"/>
        </w:rPr>
        <w:t>"8GB RAM"</w:t>
      </w:r>
      <w:r>
        <w:rPr>
          <w:rStyle w:val="CdigoHTML"/>
          <w:rFonts w:ascii="var(--INTERNAL-CODE-font)" w:eastAsiaTheme="majorEastAsia"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F92672"/>
          <w:sz w:val="23"/>
          <w:szCs w:val="23"/>
          <w:bdr w:val="none" w:sz="0" w:space="0" w:color="auto" w:frame="1"/>
        </w:rPr>
        <w:t>"graphics"</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E6DB74"/>
          <w:sz w:val="23"/>
          <w:szCs w:val="23"/>
          <w:bdr w:val="none" w:sz="0" w:space="0" w:color="auto" w:frame="1"/>
        </w:rPr>
        <w:t>"NVIDIA GeForce GTX 670 \/ GeForce GTX 1650 or Radeon HD 7950"</w:t>
      </w:r>
      <w:r>
        <w:rPr>
          <w:rStyle w:val="CdigoHTML"/>
          <w:rFonts w:ascii="var(--INTERNAL-CODE-font)" w:eastAsiaTheme="majorEastAsia"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F92672"/>
          <w:sz w:val="23"/>
          <w:szCs w:val="23"/>
          <w:bdr w:val="none" w:sz="0" w:space="0" w:color="auto" w:frame="1"/>
        </w:rPr>
        <w:t>"storage"</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E6DB74"/>
          <w:sz w:val="23"/>
          <w:szCs w:val="23"/>
          <w:bdr w:val="none" w:sz="0" w:space="0" w:color="auto" w:frame="1"/>
        </w:rPr>
        <w:t>"175GB HD space"</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F92672"/>
          <w:sz w:val="23"/>
          <w:szCs w:val="23"/>
          <w:bdr w:val="none" w:sz="0" w:space="0" w:color="auto" w:frame="1"/>
        </w:rPr>
        <w:t>"screenshots"</w:t>
      </w:r>
      <w:r>
        <w:rPr>
          <w:rStyle w:val="CdigoHTML"/>
          <w:rFonts w:ascii="var(--INTERNAL-CODE-font)" w:eastAsiaTheme="majorEastAsia" w:hAnsi="var(--INTERNAL-CODE-font)"/>
          <w:color w:val="F8F8F2"/>
          <w:sz w:val="23"/>
          <w:szCs w:val="23"/>
          <w:bdr w:val="none" w:sz="0" w:space="0" w:color="auto" w:frame="1"/>
        </w:rPr>
        <w:t>: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F92672"/>
          <w:sz w:val="23"/>
          <w:szCs w:val="23"/>
          <w:bdr w:val="none" w:sz="0" w:space="0" w:color="auto" w:frame="1"/>
        </w:rPr>
        <w:t>"id"</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AE81FF"/>
          <w:sz w:val="23"/>
          <w:szCs w:val="23"/>
          <w:bdr w:val="none" w:sz="0" w:space="0" w:color="auto" w:frame="1"/>
        </w:rPr>
        <w:t>1124</w:t>
      </w:r>
      <w:r>
        <w:rPr>
          <w:rStyle w:val="CdigoHTML"/>
          <w:rFonts w:ascii="var(--INTERNAL-CODE-font)" w:eastAsiaTheme="majorEastAsia"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F92672"/>
          <w:sz w:val="23"/>
          <w:szCs w:val="23"/>
          <w:bdr w:val="none" w:sz="0" w:space="0" w:color="auto" w:frame="1"/>
        </w:rPr>
        <w:t>"image"</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E6DB74"/>
          <w:sz w:val="23"/>
          <w:szCs w:val="23"/>
          <w:bdr w:val="none" w:sz="0" w:space="0" w:color="auto" w:frame="1"/>
        </w:rPr>
        <w:t>"https:\/\/www.freetogame.com\/g\/452\/Call-of-Duty-Warzone-1.jpg"</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F92672"/>
          <w:sz w:val="23"/>
          <w:szCs w:val="23"/>
          <w:bdr w:val="none" w:sz="0" w:space="0" w:color="auto" w:frame="1"/>
        </w:rPr>
        <w:t>"id"</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AE81FF"/>
          <w:sz w:val="23"/>
          <w:szCs w:val="23"/>
          <w:bdr w:val="none" w:sz="0" w:space="0" w:color="auto" w:frame="1"/>
        </w:rPr>
        <w:t>1125</w:t>
      </w:r>
      <w:r>
        <w:rPr>
          <w:rStyle w:val="CdigoHTML"/>
          <w:rFonts w:ascii="var(--INTERNAL-CODE-font)" w:eastAsiaTheme="majorEastAsia"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F92672"/>
          <w:sz w:val="23"/>
          <w:szCs w:val="23"/>
          <w:bdr w:val="none" w:sz="0" w:space="0" w:color="auto" w:frame="1"/>
        </w:rPr>
        <w:t>"image"</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E6DB74"/>
          <w:sz w:val="23"/>
          <w:szCs w:val="23"/>
          <w:bdr w:val="none" w:sz="0" w:space="0" w:color="auto" w:frame="1"/>
        </w:rPr>
        <w:t>"https:\/\/www.freetogame.com\/g\/452\/Call-of-Duty-Warzone-2.jpg"</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F92672"/>
          <w:sz w:val="23"/>
          <w:szCs w:val="23"/>
          <w:bdr w:val="none" w:sz="0" w:space="0" w:color="auto" w:frame="1"/>
        </w:rPr>
        <w:t>"id"</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AE81FF"/>
          <w:sz w:val="23"/>
          <w:szCs w:val="23"/>
          <w:bdr w:val="none" w:sz="0" w:space="0" w:color="auto" w:frame="1"/>
        </w:rPr>
        <w:t>1126</w:t>
      </w:r>
      <w:r>
        <w:rPr>
          <w:rStyle w:val="CdigoHTML"/>
          <w:rFonts w:ascii="var(--INTERNAL-CODE-font)" w:eastAsiaTheme="majorEastAsia"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F92672"/>
          <w:sz w:val="23"/>
          <w:szCs w:val="23"/>
          <w:bdr w:val="none" w:sz="0" w:space="0" w:color="auto" w:frame="1"/>
        </w:rPr>
        <w:t>"image"</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E6DB74"/>
          <w:sz w:val="23"/>
          <w:szCs w:val="23"/>
          <w:bdr w:val="none" w:sz="0" w:space="0" w:color="auto" w:frame="1"/>
        </w:rPr>
        <w:t>"https:\/\/www.freetogame.com\/g\/452\/Call-of-Duty-Warzone-3.jpg"</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F92672"/>
          <w:sz w:val="23"/>
          <w:szCs w:val="23"/>
          <w:bdr w:val="none" w:sz="0" w:space="0" w:color="auto" w:frame="1"/>
        </w:rPr>
        <w:t>"id"</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AE81FF"/>
          <w:sz w:val="23"/>
          <w:szCs w:val="23"/>
          <w:bdr w:val="none" w:sz="0" w:space="0" w:color="auto" w:frame="1"/>
        </w:rPr>
        <w:t>1127</w:t>
      </w:r>
      <w:r>
        <w:rPr>
          <w:rStyle w:val="CdigoHTML"/>
          <w:rFonts w:ascii="var(--INTERNAL-CODE-font)" w:eastAsiaTheme="majorEastAsia"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F92672"/>
          <w:sz w:val="23"/>
          <w:szCs w:val="23"/>
          <w:bdr w:val="none" w:sz="0" w:space="0" w:color="auto" w:frame="1"/>
        </w:rPr>
        <w:t>"image"</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E6DB74"/>
          <w:sz w:val="23"/>
          <w:szCs w:val="23"/>
          <w:bdr w:val="none" w:sz="0" w:space="0" w:color="auto" w:frame="1"/>
        </w:rPr>
        <w:t>"https:\/\/www.freetogame.com\/g\/452\/Call-of-Duty-Warzone-4.jpg"</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w:t>
      </w:r>
    </w:p>
    <w:p w:rsidR="000E0D8D" w:rsidRDefault="000E0D8D" w:rsidP="000E0D8D">
      <w:pPr>
        <w:pStyle w:val="NormalWeb"/>
        <w:jc w:val="both"/>
        <w:rPr>
          <w:rFonts w:ascii="Helvetica" w:hAnsi="Helvetica"/>
          <w:color w:val="323232"/>
        </w:rPr>
      </w:pPr>
      <w:r>
        <w:rPr>
          <w:rFonts w:ascii="Helvetica" w:hAnsi="Helvetica"/>
          <w:color w:val="323232"/>
        </w:rPr>
        <w:t>a) Crea las clases de la aplicación:</w:t>
      </w:r>
    </w:p>
    <w:p w:rsidR="000E0D8D" w:rsidRDefault="000E0D8D" w:rsidP="000E0D8D">
      <w:pPr>
        <w:numPr>
          <w:ilvl w:val="0"/>
          <w:numId w:val="57"/>
        </w:numPr>
        <w:spacing w:before="100" w:beforeAutospacing="1" w:after="100" w:afterAutospacing="1" w:line="240" w:lineRule="auto"/>
        <w:rPr>
          <w:rFonts w:ascii="Helvetica" w:hAnsi="Helvetica"/>
          <w:color w:val="323232"/>
        </w:rPr>
      </w:pPr>
      <w:r>
        <w:rPr>
          <w:rFonts w:ascii="Helvetica" w:hAnsi="Helvetica"/>
          <w:color w:val="323232"/>
        </w:rPr>
        <w:t>Image: con identificador, URL y ¡un array de bytes con la imagen</w:t>
      </w:r>
      <w:proofErr w:type="gramStart"/>
      <w:r>
        <w:rPr>
          <w:rFonts w:ascii="Helvetica" w:hAnsi="Helvetica"/>
          <w:color w:val="323232"/>
        </w:rPr>
        <w:t>!.</w:t>
      </w:r>
      <w:proofErr w:type="gramEnd"/>
    </w:p>
    <w:p w:rsidR="000E0D8D" w:rsidRDefault="000E0D8D" w:rsidP="000E0D8D">
      <w:pPr>
        <w:numPr>
          <w:ilvl w:val="0"/>
          <w:numId w:val="57"/>
        </w:numPr>
        <w:spacing w:before="100" w:beforeAutospacing="1" w:after="100" w:afterAutospacing="1" w:line="240" w:lineRule="auto"/>
        <w:rPr>
          <w:rFonts w:ascii="Helvetica" w:hAnsi="Helvetica"/>
          <w:color w:val="323232"/>
        </w:rPr>
      </w:pPr>
      <w:r>
        <w:rPr>
          <w:rFonts w:ascii="Helvetica" w:hAnsi="Helvetica"/>
          <w:color w:val="323232"/>
        </w:rPr>
        <w:t>Plataforma: enumeración con 3 posibles valores, BROWSER, PC, ALL.</w:t>
      </w:r>
    </w:p>
    <w:p w:rsidR="000E0D8D" w:rsidRDefault="000E0D8D" w:rsidP="000E0D8D">
      <w:pPr>
        <w:numPr>
          <w:ilvl w:val="0"/>
          <w:numId w:val="57"/>
        </w:numPr>
        <w:spacing w:before="100" w:beforeAutospacing="1" w:after="100" w:afterAutospacing="1" w:line="240" w:lineRule="auto"/>
        <w:rPr>
          <w:rFonts w:ascii="Helvetica" w:hAnsi="Helvetica"/>
          <w:color w:val="323232"/>
        </w:rPr>
      </w:pPr>
      <w:r>
        <w:rPr>
          <w:rFonts w:ascii="Helvetica" w:hAnsi="Helvetica"/>
          <w:color w:val="323232"/>
        </w:rPr>
        <w:lastRenderedPageBreak/>
        <w:t>Game: con identificador, título, miniatura (tipo Image), descripción, url para jugar, género, plataforma (de tipo Plataforma), fecha de realización (LocalDate) y una lista de imágenes.</w:t>
      </w:r>
    </w:p>
    <w:p w:rsidR="000E0D8D" w:rsidRDefault="000E0D8D" w:rsidP="000E0D8D">
      <w:pPr>
        <w:numPr>
          <w:ilvl w:val="0"/>
          <w:numId w:val="57"/>
        </w:numPr>
        <w:spacing w:before="100" w:beforeAutospacing="1" w:after="100" w:afterAutospacing="1" w:line="240" w:lineRule="auto"/>
        <w:rPr>
          <w:rFonts w:ascii="Helvetica" w:hAnsi="Helvetica"/>
          <w:color w:val="323232"/>
        </w:rPr>
      </w:pPr>
      <w:r>
        <w:rPr>
          <w:rFonts w:ascii="Helvetica" w:hAnsi="Helvetica"/>
          <w:color w:val="323232"/>
        </w:rPr>
        <w:t>BrowserGame: hereda de Game y se trata de un juego para navegador, por lo que su categoría será BROWSER.</w:t>
      </w:r>
    </w:p>
    <w:p w:rsidR="000E0D8D" w:rsidRDefault="000E0D8D" w:rsidP="000E0D8D">
      <w:pPr>
        <w:pStyle w:val="NormalWeb"/>
        <w:jc w:val="both"/>
        <w:rPr>
          <w:rFonts w:ascii="Helvetica" w:hAnsi="Helvetica"/>
          <w:color w:val="323232"/>
        </w:rPr>
      </w:pPr>
      <w:r>
        <w:rPr>
          <w:rFonts w:ascii="Helvetica" w:hAnsi="Helvetica"/>
          <w:color w:val="323232"/>
        </w:rPr>
        <w:t>b) Haz una sencilla aplicación que, a partir de el JSON de un Game, cree un juego, pero sólo el identificador, el título, la descripción, la URL</w:t>
      </w:r>
      <w:proofErr w:type="gramStart"/>
      <w:r>
        <w:rPr>
          <w:rFonts w:ascii="Helvetica" w:hAnsi="Helvetica"/>
          <w:color w:val="323232"/>
        </w:rPr>
        <w:t>, …</w:t>
      </w:r>
      <w:proofErr w:type="gramEnd"/>
      <w:r>
        <w:rPr>
          <w:rFonts w:ascii="Helvetica" w:hAnsi="Helvetica"/>
          <w:color w:val="323232"/>
        </w:rPr>
        <w:t xml:space="preserve"> sin miniatura ni la lista de imágenes.</w:t>
      </w:r>
    </w:p>
    <w:p w:rsidR="000E0D8D" w:rsidRDefault="000E0D8D" w:rsidP="000E0D8D">
      <w:pPr>
        <w:pStyle w:val="NormalWeb"/>
        <w:jc w:val="both"/>
        <w:rPr>
          <w:rFonts w:ascii="Helvetica" w:hAnsi="Helvetica"/>
          <w:color w:val="323232"/>
        </w:rPr>
      </w:pPr>
      <w:r>
        <w:rPr>
          <w:rFonts w:ascii="Helvetica" w:hAnsi="Helvetica"/>
          <w:color w:val="323232"/>
        </w:rPr>
        <w:t>c) Haz que el juego se pueda guardar en un archivo de texto con el nombre: nombre del juego.txt y la versión toString del Game dentro de él. Emplea Java IO, no Files.</w:t>
      </w:r>
    </w:p>
    <w:p w:rsidR="000E0D8D" w:rsidRDefault="000E0D8D" w:rsidP="000E0D8D">
      <w:pPr>
        <w:pStyle w:val="NormalWeb"/>
        <w:jc w:val="both"/>
        <w:rPr>
          <w:rFonts w:ascii="Helvetica" w:hAnsi="Helvetica"/>
          <w:color w:val="323232"/>
        </w:rPr>
      </w:pPr>
      <w:r>
        <w:rPr>
          <w:rFonts w:ascii="Helvetica" w:hAnsi="Helvetica"/>
          <w:color w:val="323232"/>
        </w:rPr>
        <w:t>d) Como sólo nos interesan los juegos de navegador para jugar en clase mientras Pepe explica, haremos una aplicación que descargue la lista de juegos de:</w:t>
      </w:r>
    </w:p>
    <w:p w:rsidR="000E0D8D" w:rsidRDefault="000E0D8D" w:rsidP="000E0D8D">
      <w:pPr>
        <w:pStyle w:val="NormalWeb"/>
        <w:jc w:val="both"/>
        <w:rPr>
          <w:rFonts w:ascii="Helvetica" w:hAnsi="Helvetica"/>
          <w:color w:val="323232"/>
        </w:rPr>
      </w:pPr>
      <w:hyperlink r:id="rId127" w:history="1">
        <w:r>
          <w:rPr>
            <w:rStyle w:val="Hipervnculo"/>
            <w:rFonts w:ascii="Helvetica" w:eastAsiaTheme="majorEastAsia" w:hAnsi="Helvetica"/>
          </w:rPr>
          <w:t>https://www.freetogame.com/api/games?platform=browser</w:t>
        </w:r>
      </w:hyperlink>
    </w:p>
    <w:p w:rsidR="000E0D8D" w:rsidRDefault="000E0D8D" w:rsidP="000E0D8D">
      <w:pPr>
        <w:pStyle w:val="NormalWeb"/>
        <w:jc w:val="both"/>
        <w:rPr>
          <w:rFonts w:ascii="Helvetica" w:hAnsi="Helvetica"/>
          <w:color w:val="323232"/>
        </w:rPr>
      </w:pPr>
      <w:r>
        <w:rPr>
          <w:rFonts w:ascii="Helvetica" w:hAnsi="Helvetica"/>
          <w:color w:val="323232"/>
        </w:rPr>
        <w:t>Empleando un </w:t>
      </w:r>
      <w:r>
        <w:rPr>
          <w:rStyle w:val="CdigoHTML"/>
          <w:rFonts w:ascii="var(--INTERNAL-CODE-font)" w:eastAsiaTheme="majorEastAsia" w:hAnsi="var(--INTERNAL-CODE-font)"/>
          <w:color w:val="323232"/>
          <w:sz w:val="26"/>
          <w:szCs w:val="26"/>
          <w:bdr w:val="single" w:sz="6" w:space="0" w:color="auto" w:frame="1"/>
        </w:rPr>
        <w:t>InstanceCreator</w:t>
      </w:r>
      <w:r>
        <w:rPr>
          <w:rFonts w:ascii="Helvetica" w:hAnsi="Helvetica"/>
          <w:color w:val="323232"/>
        </w:rPr>
        <w:t> para que asigne la plataforma BROWSER al constructor de Game.</w:t>
      </w:r>
    </w:p>
    <w:p w:rsidR="000E0D8D" w:rsidRDefault="000E0D8D" w:rsidP="000E0D8D">
      <w:pPr>
        <w:pStyle w:val="NormalWeb"/>
        <w:jc w:val="both"/>
        <w:rPr>
          <w:rFonts w:ascii="Helvetica" w:hAnsi="Helvetica"/>
          <w:color w:val="323232"/>
        </w:rPr>
      </w:pPr>
      <w:r>
        <w:rPr>
          <w:rFonts w:ascii="Helvetica" w:hAnsi="Helvetica"/>
          <w:color w:val="323232"/>
        </w:rPr>
        <w:t>e) Amplía el ejercicio anterior para que también recupere las imágenes, sin los bytes, sólo la url. La miniatura tendrá siempre id igual a 0.</w:t>
      </w:r>
    </w:p>
    <w:p w:rsidR="000E0D8D" w:rsidRDefault="000E0D8D" w:rsidP="000E0D8D">
      <w:pPr>
        <w:pStyle w:val="NormalWeb"/>
        <w:jc w:val="both"/>
        <w:rPr>
          <w:rFonts w:ascii="Helvetica" w:hAnsi="Helvetica"/>
          <w:color w:val="323232"/>
        </w:rPr>
      </w:pPr>
      <w:r>
        <w:rPr>
          <w:rFonts w:ascii="Helvetica" w:hAnsi="Helvetica"/>
          <w:color w:val="323232"/>
        </w:rPr>
        <w:t>f) Amplía el ejercicio apartado anterior para que guarde recupere también la imagen y la almacene en el array de bytes. Ved nota [1]</w:t>
      </w:r>
    </w:p>
    <w:p w:rsidR="000E0D8D" w:rsidRDefault="000E0D8D" w:rsidP="000E0D8D">
      <w:pPr>
        <w:pStyle w:val="NormalWeb"/>
        <w:jc w:val="both"/>
        <w:rPr>
          <w:rFonts w:ascii="Helvetica" w:hAnsi="Helvetica"/>
          <w:color w:val="323232"/>
        </w:rPr>
      </w:pPr>
      <w:r>
        <w:rPr>
          <w:rFonts w:ascii="Helvetica" w:hAnsi="Helvetica"/>
          <w:color w:val="323232"/>
        </w:rPr>
        <w:t>g) Usando el API haz una aplicación que pida un identificador de objeto y lo descargue, tanto en un fichero de texto como las imágenes. Previamente debe “deserializar el objeto en el tipo Game”.</w:t>
      </w:r>
    </w:p>
    <w:p w:rsidR="000E0D8D" w:rsidRDefault="000E0D8D" w:rsidP="000E0D8D">
      <w:pPr>
        <w:pStyle w:val="NormalWeb"/>
        <w:jc w:val="both"/>
        <w:rPr>
          <w:rFonts w:ascii="Helvetica" w:hAnsi="Helvetica"/>
          <w:color w:val="323232"/>
        </w:rPr>
      </w:pPr>
      <w:r>
        <w:rPr>
          <w:rFonts w:ascii="Helvetica" w:hAnsi="Helvetica"/>
          <w:color w:val="323232"/>
        </w:rPr>
        <w:t>h) Si deseas hacer una aplicación gráfica, puedes ver la nota 2, en la que explico cómo crear un ImageIcon a partir de una array de bytes.</w:t>
      </w:r>
    </w:p>
    <w:p w:rsidR="000E0D8D" w:rsidRDefault="000E0D8D" w:rsidP="000E0D8D">
      <w:pPr>
        <w:pStyle w:val="NormalWeb"/>
        <w:jc w:val="both"/>
        <w:rPr>
          <w:rFonts w:ascii="Helvetica" w:hAnsi="Helvetica"/>
          <w:color w:val="323232"/>
        </w:rPr>
      </w:pPr>
      <w:r>
        <w:rPr>
          <w:rFonts w:ascii="Helvetica" w:hAnsi="Helvetica"/>
          <w:color w:val="323232"/>
        </w:rPr>
        <w:t>i) </w:t>
      </w:r>
      <w:r>
        <w:rPr>
          <w:rStyle w:val="Textoennegrita"/>
          <w:rFonts w:ascii="Helvetica" w:eastAsiaTheme="majorEastAsia" w:hAnsi="Helvetica"/>
          <w:color w:val="323232"/>
        </w:rPr>
        <w:t xml:space="preserve">Haz diseña una base de datos SQLite con la estructura de los datos del JSON y crea un aplicación que descargue los juegos y los guarde en la base de </w:t>
      </w:r>
      <w:proofErr w:type="gramStart"/>
      <w:r>
        <w:rPr>
          <w:rStyle w:val="Textoennegrita"/>
          <w:rFonts w:ascii="Helvetica" w:eastAsiaTheme="majorEastAsia" w:hAnsi="Helvetica"/>
          <w:color w:val="323232"/>
        </w:rPr>
        <w:t>datos.</w:t>
      </w:r>
      <w:r>
        <w:rPr>
          <w:rFonts w:ascii="Helvetica" w:hAnsi="Helvetica"/>
          <w:color w:val="323232"/>
        </w:rPr>
        <w:t>:</w:t>
      </w:r>
      <w:proofErr w:type="gramEnd"/>
    </w:p>
    <w:p w:rsidR="000E0D8D" w:rsidRDefault="000E0D8D" w:rsidP="000E0D8D">
      <w:pPr>
        <w:numPr>
          <w:ilvl w:val="0"/>
          <w:numId w:val="58"/>
        </w:numPr>
        <w:spacing w:before="100" w:beforeAutospacing="1" w:after="100" w:afterAutospacing="1" w:line="240" w:lineRule="auto"/>
        <w:rPr>
          <w:rFonts w:ascii="Helvetica" w:hAnsi="Helvetica"/>
          <w:color w:val="323232"/>
        </w:rPr>
      </w:pPr>
      <w:r>
        <w:rPr>
          <w:rFonts w:ascii="Helvetica" w:hAnsi="Helvetica"/>
          <w:color w:val="323232"/>
        </w:rPr>
        <w:t>Crea la base de datos e introduce los datos “estáticos” de la Plataforma y el Género.</w:t>
      </w:r>
    </w:p>
    <w:p w:rsidR="000E0D8D" w:rsidRDefault="000E0D8D" w:rsidP="000E0D8D">
      <w:pPr>
        <w:numPr>
          <w:ilvl w:val="0"/>
          <w:numId w:val="58"/>
        </w:numPr>
        <w:spacing w:before="100" w:beforeAutospacing="1" w:after="100" w:afterAutospacing="1" w:line="240" w:lineRule="auto"/>
        <w:rPr>
          <w:rFonts w:ascii="Helvetica" w:hAnsi="Helvetica"/>
          <w:color w:val="323232"/>
        </w:rPr>
      </w:pPr>
      <w:r>
        <w:rPr>
          <w:rFonts w:ascii="Helvetica" w:hAnsi="Helvetica"/>
          <w:color w:val="323232"/>
        </w:rPr>
        <w:t>Realiza un programa que lea los archivos JSON, de la URL: </w:t>
      </w:r>
      <w:hyperlink r:id="rId128" w:history="1">
        <w:r>
          <w:rPr>
            <w:rStyle w:val="Hipervnculo"/>
            <w:rFonts w:ascii="Helvetica" w:hAnsi="Helvetica"/>
          </w:rPr>
          <w:t>https://www.freetogame.com/api/game?id=X</w:t>
        </w:r>
      </w:hyperlink>
      <w:r>
        <w:rPr>
          <w:rFonts w:ascii="Helvetica" w:hAnsi="Helvetica"/>
          <w:color w:val="323232"/>
        </w:rPr>
        <w:t>, pasándole el id del Juego, desde 1 al número de juegos que consideres. Ten en cuenta que el juego podría no existir devolviendo:</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w:t>
      </w:r>
      <w:r>
        <w:rPr>
          <w:rStyle w:val="CdigoHTML"/>
          <w:rFonts w:ascii="var(--INTERNAL-CODE-font)" w:eastAsiaTheme="majorEastAsia" w:hAnsi="var(--INTERNAL-CODE-font)"/>
          <w:color w:val="F92672"/>
          <w:sz w:val="23"/>
          <w:szCs w:val="23"/>
          <w:bdr w:val="none" w:sz="0" w:space="0" w:color="auto" w:frame="1"/>
        </w:rPr>
        <w:t>"status"</w:t>
      </w:r>
      <w:r>
        <w:rPr>
          <w:rStyle w:val="CdigoHTML"/>
          <w:rFonts w:ascii="var(--INTERNAL-CODE-font)" w:eastAsiaTheme="majorEastAsia" w:hAnsi="var(--INTERNAL-CODE-font)"/>
          <w:color w:val="F8F8F2"/>
          <w:sz w:val="23"/>
          <w:szCs w:val="23"/>
          <w:bdr w:val="none" w:sz="0" w:space="0" w:color="auto" w:frame="1"/>
        </w:rPr>
        <w:t>:</w:t>
      </w:r>
      <w:r>
        <w:rPr>
          <w:rStyle w:val="CdigoHTML"/>
          <w:rFonts w:ascii="var(--INTERNAL-CODE-font)" w:eastAsiaTheme="majorEastAsia" w:hAnsi="var(--INTERNAL-CODE-font)"/>
          <w:color w:val="AE81FF"/>
          <w:sz w:val="23"/>
          <w:szCs w:val="23"/>
          <w:bdr w:val="none" w:sz="0" w:space="0" w:color="auto" w:frame="1"/>
        </w:rPr>
        <w:t>0</w:t>
      </w:r>
      <w:r>
        <w:rPr>
          <w:rStyle w:val="CdigoHTML"/>
          <w:rFonts w:ascii="var(--INTERNAL-CODE-font)" w:eastAsiaTheme="majorEastAsia" w:hAnsi="var(--INTERNAL-CODE-font)"/>
          <w:color w:val="F8F8F2"/>
          <w:sz w:val="23"/>
          <w:szCs w:val="23"/>
          <w:bdr w:val="none" w:sz="0" w:space="0" w:color="auto" w:frame="1"/>
        </w:rPr>
        <w:t>,</w:t>
      </w:r>
      <w:r>
        <w:rPr>
          <w:rStyle w:val="CdigoHTML"/>
          <w:rFonts w:ascii="var(--INTERNAL-CODE-font)" w:eastAsiaTheme="majorEastAsia" w:hAnsi="var(--INTERNAL-CODE-font)"/>
          <w:color w:val="F92672"/>
          <w:sz w:val="23"/>
          <w:szCs w:val="23"/>
          <w:bdr w:val="none" w:sz="0" w:space="0" w:color="auto" w:frame="1"/>
        </w:rPr>
        <w:t>"status_message"</w:t>
      </w:r>
      <w:r>
        <w:rPr>
          <w:rStyle w:val="CdigoHTML"/>
          <w:rFonts w:ascii="var(--INTERNAL-CODE-font)" w:eastAsiaTheme="majorEastAsia" w:hAnsi="var(--INTERNAL-CODE-font)"/>
          <w:color w:val="F8F8F2"/>
          <w:sz w:val="23"/>
          <w:szCs w:val="23"/>
          <w:bdr w:val="none" w:sz="0" w:space="0" w:color="auto" w:frame="1"/>
        </w:rPr>
        <w:t>:</w:t>
      </w:r>
      <w:r>
        <w:rPr>
          <w:rStyle w:val="CdigoHTML"/>
          <w:rFonts w:ascii="var(--INTERNAL-CODE-font)" w:eastAsiaTheme="majorEastAsia" w:hAnsi="var(--INTERNAL-CODE-font)"/>
          <w:color w:val="E6DB74"/>
          <w:sz w:val="23"/>
          <w:szCs w:val="23"/>
          <w:bdr w:val="none" w:sz="0" w:space="0" w:color="auto" w:frame="1"/>
        </w:rPr>
        <w:t>"No game found with that id"</w:t>
      </w:r>
      <w:r>
        <w:rPr>
          <w:rStyle w:val="CdigoHTML"/>
          <w:rFonts w:ascii="var(--INTERNAL-CODE-font)" w:eastAsiaTheme="majorEastAsia" w:hAnsi="var(--INTERNAL-CODE-font)"/>
          <w:color w:val="F8F8F2"/>
          <w:sz w:val="23"/>
          <w:szCs w:val="23"/>
          <w:bdr w:val="none" w:sz="0" w:space="0" w:color="auto" w:frame="1"/>
        </w:rPr>
        <w:t>}</w:t>
      </w:r>
    </w:p>
    <w:p w:rsidR="000E0D8D" w:rsidRDefault="000E0D8D" w:rsidP="000E0D8D">
      <w:pPr>
        <w:numPr>
          <w:ilvl w:val="0"/>
          <w:numId w:val="59"/>
        </w:numPr>
        <w:spacing w:before="100" w:beforeAutospacing="1" w:after="100" w:afterAutospacing="1" w:line="240" w:lineRule="auto"/>
        <w:rPr>
          <w:rFonts w:ascii="Helvetica" w:hAnsi="Helvetica"/>
          <w:color w:val="323232"/>
        </w:rPr>
      </w:pPr>
      <w:r>
        <w:rPr>
          <w:rFonts w:ascii="Helvetica" w:hAnsi="Helvetica"/>
          <w:color w:val="323232"/>
        </w:rPr>
        <w:t>Lee los datos del JSON, por medio de un </w:t>
      </w:r>
      <w:hyperlink r:id="rId129" w:history="1">
        <w:r>
          <w:rPr>
            <w:rStyle w:val="Hipervnculo"/>
            <w:rFonts w:ascii="Helvetica" w:hAnsi="Helvetica"/>
          </w:rPr>
          <w:t>JsonReader</w:t>
        </w:r>
      </w:hyperlink>
      <w:r>
        <w:rPr>
          <w:rFonts w:ascii="Helvetica" w:hAnsi="Helvetica"/>
          <w:color w:val="323232"/>
        </w:rPr>
        <w:t> (o un </w:t>
      </w:r>
      <w:hyperlink r:id="rId130" w:history="1">
        <w:r>
          <w:rPr>
            <w:rStyle w:val="Hipervnculo"/>
            <w:rFonts w:ascii="Helvetica" w:hAnsi="Helvetica"/>
          </w:rPr>
          <w:t>JsonParser</w:t>
        </w:r>
      </w:hyperlink>
      <w:r>
        <w:rPr>
          <w:rFonts w:ascii="Helvetica" w:hAnsi="Helvetica"/>
          <w:color w:val="323232"/>
        </w:rPr>
        <w:t>) y guárdalos en la base de datos para cada juego, teniendo en cuenta que debes realizar los pasos que hemos comentado:</w:t>
      </w:r>
    </w:p>
    <w:p w:rsidR="000E0D8D" w:rsidRDefault="000E0D8D" w:rsidP="000E0D8D">
      <w:pPr>
        <w:numPr>
          <w:ilvl w:val="1"/>
          <w:numId w:val="59"/>
        </w:numPr>
        <w:spacing w:before="100" w:beforeAutospacing="1" w:after="100" w:afterAutospacing="1" w:line="240" w:lineRule="auto"/>
        <w:rPr>
          <w:rFonts w:ascii="Helvetica" w:hAnsi="Helvetica"/>
          <w:color w:val="323232"/>
        </w:rPr>
      </w:pPr>
      <w:r>
        <w:rPr>
          <w:rFonts w:ascii="Helvetica" w:hAnsi="Helvetica"/>
          <w:color w:val="323232"/>
        </w:rPr>
        <w:t>Establecer conexión con DriverManage.getConnection.</w:t>
      </w:r>
    </w:p>
    <w:p w:rsidR="000E0D8D" w:rsidRDefault="000E0D8D" w:rsidP="000E0D8D">
      <w:pPr>
        <w:numPr>
          <w:ilvl w:val="1"/>
          <w:numId w:val="59"/>
        </w:numPr>
        <w:spacing w:before="100" w:beforeAutospacing="1" w:after="100" w:afterAutospacing="1" w:line="240" w:lineRule="auto"/>
        <w:rPr>
          <w:rFonts w:ascii="Helvetica" w:hAnsi="Helvetica"/>
          <w:color w:val="323232"/>
        </w:rPr>
      </w:pPr>
      <w:r>
        <w:rPr>
          <w:rFonts w:ascii="Helvetica" w:hAnsi="Helvetica"/>
          <w:color w:val="323232"/>
        </w:rPr>
        <w:lastRenderedPageBreak/>
        <w:t>Crear sentencia, Statement.</w:t>
      </w:r>
    </w:p>
    <w:p w:rsidR="000E0D8D" w:rsidRDefault="000E0D8D" w:rsidP="000E0D8D">
      <w:pPr>
        <w:numPr>
          <w:ilvl w:val="1"/>
          <w:numId w:val="59"/>
        </w:numPr>
        <w:spacing w:before="100" w:beforeAutospacing="1" w:after="100" w:afterAutospacing="1" w:line="240" w:lineRule="auto"/>
        <w:rPr>
          <w:rFonts w:ascii="Helvetica" w:hAnsi="Helvetica"/>
          <w:color w:val="323232"/>
        </w:rPr>
      </w:pPr>
      <w:r>
        <w:rPr>
          <w:rFonts w:ascii="Helvetica" w:hAnsi="Helvetica"/>
          <w:color w:val="323232"/>
        </w:rPr>
        <w:t xml:space="preserve">Ejecutar sentencia de tipo </w:t>
      </w:r>
      <w:proofErr w:type="gramStart"/>
      <w:r>
        <w:rPr>
          <w:rFonts w:ascii="Helvetica" w:hAnsi="Helvetica"/>
          <w:color w:val="323232"/>
        </w:rPr>
        <w:t>executeUpdate(</w:t>
      </w:r>
      <w:proofErr w:type="gramEnd"/>
      <w:r>
        <w:rPr>
          <w:rFonts w:ascii="Helvetica" w:hAnsi="Helvetica"/>
          <w:color w:val="323232"/>
        </w:rPr>
        <w:t>INSERT INTO …).</w:t>
      </w:r>
    </w:p>
    <w:p w:rsidR="000E0D8D" w:rsidRDefault="000E0D8D" w:rsidP="000E0D8D">
      <w:pPr>
        <w:pStyle w:val="NormalWeb"/>
        <w:jc w:val="both"/>
        <w:rPr>
          <w:rFonts w:ascii="Helvetica" w:hAnsi="Helvetica"/>
          <w:color w:val="323232"/>
        </w:rPr>
      </w:pPr>
      <w:r>
        <w:rPr>
          <w:rFonts w:ascii="Helvetica" w:hAnsi="Helvetica"/>
          <w:color w:val="323232"/>
        </w:rPr>
        <w:t>Para evitar problemas con los caracteres especiales, comillas, etc. usa como base el siguiente ejemplo:</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75715E"/>
          <w:sz w:val="23"/>
          <w:szCs w:val="23"/>
          <w:bdr w:val="none" w:sz="0" w:space="0" w:color="auto" w:frame="1"/>
        </w:rPr>
        <w:t>// Se supone que ya hemos creado la conexión y creamos una sentencia preformateada.</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75715E"/>
          <w:sz w:val="23"/>
          <w:szCs w:val="23"/>
          <w:bdr w:val="none" w:sz="0" w:space="0" w:color="auto" w:frame="1"/>
        </w:rPr>
        <w:t xml:space="preserve">// </w:t>
      </w:r>
      <w:proofErr w:type="gramStart"/>
      <w:r>
        <w:rPr>
          <w:rStyle w:val="CdigoHTML"/>
          <w:rFonts w:ascii="var(--INTERNAL-CODE-font)" w:eastAsiaTheme="majorEastAsia" w:hAnsi="var(--INTERNAL-CODE-font)"/>
          <w:color w:val="75715E"/>
          <w:sz w:val="23"/>
          <w:szCs w:val="23"/>
          <w:bdr w:val="none" w:sz="0" w:space="0" w:color="auto" w:frame="1"/>
        </w:rPr>
        <w:t>Las ?</w:t>
      </w:r>
      <w:proofErr w:type="gramEnd"/>
      <w:r>
        <w:rPr>
          <w:rStyle w:val="CdigoHTML"/>
          <w:rFonts w:ascii="var(--INTERNAL-CODE-font)" w:eastAsiaTheme="majorEastAsia" w:hAnsi="var(--INTERNAL-CODE-font)"/>
          <w:color w:val="75715E"/>
          <w:sz w:val="23"/>
          <w:szCs w:val="23"/>
          <w:bdr w:val="none" w:sz="0" w:space="0" w:color="auto" w:frame="1"/>
        </w:rPr>
        <w:t xml:space="preserve"> son los parámetros de la sentencia.</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PreparedStatement ps</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F8F8F2"/>
          <w:sz w:val="23"/>
          <w:szCs w:val="23"/>
          <w:bdr w:val="none" w:sz="0" w:space="0" w:color="auto" w:frame="1"/>
        </w:rPr>
        <w:t>conexion.</w:t>
      </w:r>
      <w:r>
        <w:rPr>
          <w:rStyle w:val="CdigoHTML"/>
          <w:rFonts w:ascii="var(--INTERNAL-CODE-font)" w:eastAsiaTheme="majorEastAsia" w:hAnsi="var(--INTERNAL-CODE-font)"/>
          <w:color w:val="A6E22E"/>
          <w:sz w:val="23"/>
          <w:szCs w:val="23"/>
          <w:bdr w:val="none" w:sz="0" w:space="0" w:color="auto" w:frame="1"/>
        </w:rPr>
        <w:t>prepareStatement</w:t>
      </w:r>
      <w:r>
        <w:rPr>
          <w:rStyle w:val="CdigoHTML"/>
          <w:rFonts w:ascii="var(--INTERNAL-CODE-font)" w:eastAsiaTheme="majorEastAsia" w:hAnsi="var(--INTERNAL-CODE-font)"/>
          <w:color w:val="F8F8F2"/>
          <w:sz w:val="23"/>
          <w:szCs w:val="23"/>
          <w:bdr w:val="none" w:sz="0" w:space="0" w:color="auto" w:frame="1"/>
        </w:rPr>
        <w:t>(</w:t>
      </w:r>
      <w:proofErr w:type="gramEnd"/>
      <w:r>
        <w:rPr>
          <w:rStyle w:val="CdigoHTML"/>
          <w:rFonts w:ascii="var(--INTERNAL-CODE-font)" w:eastAsiaTheme="majorEastAsia" w:hAnsi="var(--INTERNAL-CODE-font)"/>
          <w:color w:val="E6DB74"/>
          <w:sz w:val="23"/>
          <w:szCs w:val="23"/>
          <w:bdr w:val="none" w:sz="0" w:space="0" w:color="auto" w:frame="1"/>
        </w:rPr>
        <w:t>"UPDATE Filosofo set nome=? , apelidos=? where idFilosofo=?"</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75715E"/>
          <w:sz w:val="23"/>
          <w:szCs w:val="23"/>
          <w:bdr w:val="none" w:sz="0" w:space="0" w:color="auto" w:frame="1"/>
        </w:rPr>
        <w:t>// Sólo se realiza al principio y luego se reutiliza para cada inserción o actualización. CON INSERT sería igual, cambiando la sentencia.</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75715E"/>
          <w:sz w:val="23"/>
          <w:szCs w:val="23"/>
          <w:bdr w:val="none" w:sz="0" w:space="0" w:color="auto" w:frame="1"/>
        </w:rPr>
        <w:t xml:space="preserve">// </w:t>
      </w:r>
      <w:proofErr w:type="gramStart"/>
      <w:r>
        <w:rPr>
          <w:rStyle w:val="CdigoHTML"/>
          <w:rFonts w:ascii="var(--INTERNAL-CODE-font)" w:eastAsiaTheme="majorEastAsia" w:hAnsi="var(--INTERNAL-CODE-font)"/>
          <w:color w:val="75715E"/>
          <w:sz w:val="23"/>
          <w:szCs w:val="23"/>
          <w:bdr w:val="none" w:sz="0" w:space="0" w:color="auto" w:frame="1"/>
        </w:rPr>
        <w:t>asignamos</w:t>
      </w:r>
      <w:proofErr w:type="gramEnd"/>
      <w:r>
        <w:rPr>
          <w:rStyle w:val="CdigoHTML"/>
          <w:rFonts w:ascii="var(--INTERNAL-CODE-font)" w:eastAsiaTheme="majorEastAsia" w:hAnsi="var(--INTERNAL-CODE-font)"/>
          <w:color w:val="75715E"/>
          <w:sz w:val="23"/>
          <w:szCs w:val="23"/>
          <w:bdr w:val="none" w:sz="0" w:space="0" w:color="auto" w:frame="1"/>
        </w:rPr>
        <w:t xml:space="preserve"> los parámetros a la consulta. En nuestro caso serían los valores a insertar en las tablas.</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proofErr w:type="gramStart"/>
      <w:r>
        <w:rPr>
          <w:rStyle w:val="CdigoHTML"/>
          <w:rFonts w:ascii="var(--INTERNAL-CODE-font)" w:eastAsiaTheme="majorEastAsia" w:hAnsi="var(--INTERNAL-CODE-font)"/>
          <w:color w:val="F8F8F2"/>
          <w:sz w:val="23"/>
          <w:szCs w:val="23"/>
          <w:bdr w:val="none" w:sz="0" w:space="0" w:color="auto" w:frame="1"/>
        </w:rPr>
        <w:t>ps.</w:t>
      </w:r>
      <w:r>
        <w:rPr>
          <w:rStyle w:val="CdigoHTML"/>
          <w:rFonts w:ascii="var(--INTERNAL-CODE-font)" w:eastAsiaTheme="majorEastAsia" w:hAnsi="var(--INTERNAL-CODE-font)"/>
          <w:color w:val="A6E22E"/>
          <w:sz w:val="23"/>
          <w:szCs w:val="23"/>
          <w:bdr w:val="none" w:sz="0" w:space="0" w:color="auto" w:frame="1"/>
        </w:rPr>
        <w:t>setString</w:t>
      </w:r>
      <w:r>
        <w:rPr>
          <w:rStyle w:val="CdigoHTML"/>
          <w:rFonts w:ascii="var(--INTERNAL-CODE-font)" w:eastAsiaTheme="majorEastAsia" w:hAnsi="var(--INTERNAL-CODE-font)"/>
          <w:color w:val="F8F8F2"/>
          <w:sz w:val="23"/>
          <w:szCs w:val="23"/>
          <w:bdr w:val="none" w:sz="0" w:space="0" w:color="auto" w:frame="1"/>
        </w:rPr>
        <w:t>(</w:t>
      </w:r>
      <w:proofErr w:type="gramEnd"/>
      <w:r>
        <w:rPr>
          <w:rStyle w:val="CdigoHTML"/>
          <w:rFonts w:ascii="var(--INTERNAL-CODE-font)" w:eastAsiaTheme="majorEastAsia" w:hAnsi="var(--INTERNAL-CODE-font)"/>
          <w:color w:val="F8F8F2"/>
          <w:sz w:val="23"/>
          <w:szCs w:val="23"/>
          <w:bdr w:val="none" w:sz="0" w:space="0" w:color="auto" w:frame="1"/>
        </w:rPr>
        <w:t xml:space="preserve">1, </w:t>
      </w:r>
      <w:r>
        <w:rPr>
          <w:rStyle w:val="CdigoHTML"/>
          <w:rFonts w:ascii="var(--INTERNAL-CODE-font)" w:eastAsiaTheme="majorEastAsia" w:hAnsi="var(--INTERNAL-CODE-font)"/>
          <w:color w:val="E6DB74"/>
          <w:sz w:val="23"/>
          <w:szCs w:val="23"/>
          <w:bdr w:val="none" w:sz="0" w:space="0" w:color="auto" w:frame="1"/>
        </w:rPr>
        <w:t>"Ludwig Josef Johann"</w:t>
      </w:r>
      <w:r>
        <w:rPr>
          <w:rStyle w:val="CdigoHTML"/>
          <w:rFonts w:ascii="var(--INTERNAL-CODE-font)" w:eastAsiaTheme="majorEastAsia"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proofErr w:type="gramStart"/>
      <w:r>
        <w:rPr>
          <w:rStyle w:val="CdigoHTML"/>
          <w:rFonts w:ascii="var(--INTERNAL-CODE-font)" w:eastAsiaTheme="majorEastAsia" w:hAnsi="var(--INTERNAL-CODE-font)"/>
          <w:color w:val="F8F8F2"/>
          <w:sz w:val="23"/>
          <w:szCs w:val="23"/>
          <w:bdr w:val="none" w:sz="0" w:space="0" w:color="auto" w:frame="1"/>
        </w:rPr>
        <w:t>ps.</w:t>
      </w:r>
      <w:r>
        <w:rPr>
          <w:rStyle w:val="CdigoHTML"/>
          <w:rFonts w:ascii="var(--INTERNAL-CODE-font)" w:eastAsiaTheme="majorEastAsia" w:hAnsi="var(--INTERNAL-CODE-font)"/>
          <w:color w:val="A6E22E"/>
          <w:sz w:val="23"/>
          <w:szCs w:val="23"/>
          <w:bdr w:val="none" w:sz="0" w:space="0" w:color="auto" w:frame="1"/>
        </w:rPr>
        <w:t>setString</w:t>
      </w:r>
      <w:r>
        <w:rPr>
          <w:rStyle w:val="CdigoHTML"/>
          <w:rFonts w:ascii="var(--INTERNAL-CODE-font)" w:eastAsiaTheme="majorEastAsia" w:hAnsi="var(--INTERNAL-CODE-font)"/>
          <w:color w:val="F8F8F2"/>
          <w:sz w:val="23"/>
          <w:szCs w:val="23"/>
          <w:bdr w:val="none" w:sz="0" w:space="0" w:color="auto" w:frame="1"/>
        </w:rPr>
        <w:t>(</w:t>
      </w:r>
      <w:proofErr w:type="gramEnd"/>
      <w:r>
        <w:rPr>
          <w:rStyle w:val="CdigoHTML"/>
          <w:rFonts w:ascii="var(--INTERNAL-CODE-font)" w:eastAsiaTheme="majorEastAsia" w:hAnsi="var(--INTERNAL-CODE-font)"/>
          <w:color w:val="F8F8F2"/>
          <w:sz w:val="23"/>
          <w:szCs w:val="23"/>
          <w:bdr w:val="none" w:sz="0" w:space="0" w:color="auto" w:frame="1"/>
        </w:rPr>
        <w:t xml:space="preserve">2, </w:t>
      </w:r>
      <w:r>
        <w:rPr>
          <w:rStyle w:val="CdigoHTML"/>
          <w:rFonts w:ascii="var(--INTERNAL-CODE-font)" w:eastAsiaTheme="majorEastAsia" w:hAnsi="var(--INTERNAL-CODE-font)"/>
          <w:color w:val="E6DB74"/>
          <w:sz w:val="23"/>
          <w:szCs w:val="23"/>
          <w:bdr w:val="none" w:sz="0" w:space="0" w:color="auto" w:frame="1"/>
        </w:rPr>
        <w:t>"Wittgenstein"</w:t>
      </w:r>
      <w:r>
        <w:rPr>
          <w:rStyle w:val="CdigoHTML"/>
          <w:rFonts w:ascii="var(--INTERNAL-CODE-font)" w:eastAsiaTheme="majorEastAsia"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ps.</w:t>
      </w:r>
      <w:r>
        <w:rPr>
          <w:rStyle w:val="CdigoHTML"/>
          <w:rFonts w:ascii="var(--INTERNAL-CODE-font)" w:eastAsiaTheme="majorEastAsia" w:hAnsi="var(--INTERNAL-CODE-font)"/>
          <w:color w:val="A6E22E"/>
          <w:sz w:val="23"/>
          <w:szCs w:val="23"/>
          <w:bdr w:val="none" w:sz="0" w:space="0" w:color="auto" w:frame="1"/>
        </w:rPr>
        <w:t>setLong</w:t>
      </w:r>
      <w:r>
        <w:rPr>
          <w:rStyle w:val="CdigoHTML"/>
          <w:rFonts w:ascii="var(--INTERNAL-CODE-font)" w:eastAsiaTheme="majorEastAsia" w:hAnsi="var(--INTERNAL-CODE-font)"/>
          <w:color w:val="F8F8F2"/>
          <w:sz w:val="23"/>
          <w:szCs w:val="23"/>
          <w:bdr w:val="none" w:sz="0" w:space="0" w:color="auto" w:frame="1"/>
        </w:rPr>
        <w:t xml:space="preserve"> (3, 1);</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proofErr w:type="gramStart"/>
      <w:r>
        <w:rPr>
          <w:rStyle w:val="CdigoHTML"/>
          <w:rFonts w:ascii="var(--INTERNAL-CODE-font)" w:eastAsiaTheme="majorEastAsia" w:hAnsi="var(--INTERNAL-CODE-font)"/>
          <w:color w:val="66D9EF"/>
          <w:sz w:val="23"/>
          <w:szCs w:val="23"/>
          <w:bdr w:val="none" w:sz="0" w:space="0" w:color="auto" w:frame="1"/>
        </w:rPr>
        <w:t>int</w:t>
      </w:r>
      <w:proofErr w:type="gramEnd"/>
      <w:r>
        <w:rPr>
          <w:rStyle w:val="CdigoHTML"/>
          <w:rFonts w:ascii="var(--INTERNAL-CODE-font)" w:eastAsiaTheme="majorEastAsia" w:hAnsi="var(--INTERNAL-CODE-font)"/>
          <w:color w:val="F8F8F2"/>
          <w:sz w:val="23"/>
          <w:szCs w:val="23"/>
          <w:bdr w:val="none" w:sz="0" w:space="0" w:color="auto" w:frame="1"/>
        </w:rPr>
        <w:t xml:space="preserve"> filasAfectadas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ps.</w:t>
      </w:r>
      <w:r>
        <w:rPr>
          <w:rStyle w:val="CdigoHTML"/>
          <w:rFonts w:ascii="var(--INTERNAL-CODE-font)" w:eastAsiaTheme="majorEastAsia" w:hAnsi="var(--INTERNAL-CODE-font)"/>
          <w:color w:val="A6E22E"/>
          <w:sz w:val="23"/>
          <w:szCs w:val="23"/>
          <w:bdr w:val="none" w:sz="0" w:space="0" w:color="auto" w:frame="1"/>
        </w:rPr>
        <w:t>executeUpdate</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75715E"/>
          <w:sz w:val="23"/>
          <w:szCs w:val="23"/>
          <w:bdr w:val="none" w:sz="0" w:space="0" w:color="auto" w:frame="1"/>
        </w:rPr>
        <w:t>// típicamente devolverá 1 o 0.</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75715E"/>
          <w:sz w:val="23"/>
          <w:szCs w:val="23"/>
          <w:bdr w:val="none" w:sz="0" w:space="0" w:color="auto" w:frame="1"/>
        </w:rPr>
        <w:t>// Dentro del bucle podemos volver a insertar nuevos valores sin tener que crear una nueva sentencia.</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proofErr w:type="gramStart"/>
      <w:r>
        <w:rPr>
          <w:rStyle w:val="CdigoHTML"/>
          <w:rFonts w:ascii="var(--INTERNAL-CODE-font)" w:eastAsiaTheme="majorEastAsia" w:hAnsi="var(--INTERNAL-CODE-font)"/>
          <w:color w:val="F8F8F2"/>
          <w:sz w:val="23"/>
          <w:szCs w:val="23"/>
          <w:bdr w:val="none" w:sz="0" w:space="0" w:color="auto" w:frame="1"/>
        </w:rPr>
        <w:t>ps.</w:t>
      </w:r>
      <w:r>
        <w:rPr>
          <w:rStyle w:val="CdigoHTML"/>
          <w:rFonts w:ascii="var(--INTERNAL-CODE-font)" w:eastAsiaTheme="majorEastAsia" w:hAnsi="var(--INTERNAL-CODE-font)"/>
          <w:color w:val="A6E22E"/>
          <w:sz w:val="23"/>
          <w:szCs w:val="23"/>
          <w:bdr w:val="none" w:sz="0" w:space="0" w:color="auto" w:frame="1"/>
        </w:rPr>
        <w:t>setString</w:t>
      </w:r>
      <w:r>
        <w:rPr>
          <w:rStyle w:val="CdigoHTML"/>
          <w:rFonts w:ascii="var(--INTERNAL-CODE-font)" w:eastAsiaTheme="majorEastAsia" w:hAnsi="var(--INTERNAL-CODE-font)"/>
          <w:color w:val="F8F8F2"/>
          <w:sz w:val="23"/>
          <w:szCs w:val="23"/>
          <w:bdr w:val="none" w:sz="0" w:space="0" w:color="auto" w:frame="1"/>
        </w:rPr>
        <w:t>(</w:t>
      </w:r>
      <w:proofErr w:type="gramEnd"/>
      <w:r>
        <w:rPr>
          <w:rStyle w:val="CdigoHTML"/>
          <w:rFonts w:ascii="var(--INTERNAL-CODE-font)" w:eastAsiaTheme="majorEastAsia" w:hAnsi="var(--INTERNAL-CODE-font)"/>
          <w:color w:val="F8F8F2"/>
          <w:sz w:val="23"/>
          <w:szCs w:val="23"/>
          <w:bdr w:val="none" w:sz="0" w:space="0" w:color="auto" w:frame="1"/>
        </w:rPr>
        <w:t xml:space="preserve">1, </w:t>
      </w:r>
      <w:r>
        <w:rPr>
          <w:rStyle w:val="CdigoHTML"/>
          <w:rFonts w:ascii="var(--INTERNAL-CODE-font)" w:eastAsiaTheme="majorEastAsia" w:hAnsi="var(--INTERNAL-CODE-font)"/>
          <w:color w:val="E6DB74"/>
          <w:sz w:val="23"/>
          <w:szCs w:val="23"/>
          <w:bdr w:val="none" w:sz="0" w:space="0" w:color="auto" w:frame="1"/>
        </w:rPr>
        <w:t>"Bertrand Arthur William"</w:t>
      </w:r>
      <w:r>
        <w:rPr>
          <w:rStyle w:val="CdigoHTML"/>
          <w:rFonts w:ascii="var(--INTERNAL-CODE-font)" w:eastAsiaTheme="majorEastAsia"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proofErr w:type="gramStart"/>
      <w:r>
        <w:rPr>
          <w:rStyle w:val="CdigoHTML"/>
          <w:rFonts w:ascii="var(--INTERNAL-CODE-font)" w:eastAsiaTheme="majorEastAsia" w:hAnsi="var(--INTERNAL-CODE-font)"/>
          <w:color w:val="F8F8F2"/>
          <w:sz w:val="23"/>
          <w:szCs w:val="23"/>
          <w:bdr w:val="none" w:sz="0" w:space="0" w:color="auto" w:frame="1"/>
        </w:rPr>
        <w:t>ps.</w:t>
      </w:r>
      <w:r>
        <w:rPr>
          <w:rStyle w:val="CdigoHTML"/>
          <w:rFonts w:ascii="var(--INTERNAL-CODE-font)" w:eastAsiaTheme="majorEastAsia" w:hAnsi="var(--INTERNAL-CODE-font)"/>
          <w:color w:val="A6E22E"/>
          <w:sz w:val="23"/>
          <w:szCs w:val="23"/>
          <w:bdr w:val="none" w:sz="0" w:space="0" w:color="auto" w:frame="1"/>
        </w:rPr>
        <w:t>setString</w:t>
      </w:r>
      <w:r>
        <w:rPr>
          <w:rStyle w:val="CdigoHTML"/>
          <w:rFonts w:ascii="var(--INTERNAL-CODE-font)" w:eastAsiaTheme="majorEastAsia" w:hAnsi="var(--INTERNAL-CODE-font)"/>
          <w:color w:val="F8F8F2"/>
          <w:sz w:val="23"/>
          <w:szCs w:val="23"/>
          <w:bdr w:val="none" w:sz="0" w:space="0" w:color="auto" w:frame="1"/>
        </w:rPr>
        <w:t>(</w:t>
      </w:r>
      <w:proofErr w:type="gramEnd"/>
      <w:r>
        <w:rPr>
          <w:rStyle w:val="CdigoHTML"/>
          <w:rFonts w:ascii="var(--INTERNAL-CODE-font)" w:eastAsiaTheme="majorEastAsia" w:hAnsi="var(--INTERNAL-CODE-font)"/>
          <w:color w:val="F8F8F2"/>
          <w:sz w:val="23"/>
          <w:szCs w:val="23"/>
          <w:bdr w:val="none" w:sz="0" w:space="0" w:color="auto" w:frame="1"/>
        </w:rPr>
        <w:t xml:space="preserve">2, </w:t>
      </w:r>
      <w:r>
        <w:rPr>
          <w:rStyle w:val="CdigoHTML"/>
          <w:rFonts w:ascii="var(--INTERNAL-CODE-font)" w:eastAsiaTheme="majorEastAsia" w:hAnsi="var(--INTERNAL-CODE-font)"/>
          <w:color w:val="E6DB74"/>
          <w:sz w:val="23"/>
          <w:szCs w:val="23"/>
          <w:bdr w:val="none" w:sz="0" w:space="0" w:color="auto" w:frame="1"/>
        </w:rPr>
        <w:t>"Russell"</w:t>
      </w:r>
      <w:r>
        <w:rPr>
          <w:rStyle w:val="CdigoHTML"/>
          <w:rFonts w:ascii="var(--INTERNAL-CODE-font)" w:eastAsiaTheme="majorEastAsia"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ps.</w:t>
      </w:r>
      <w:r>
        <w:rPr>
          <w:rStyle w:val="CdigoHTML"/>
          <w:rFonts w:ascii="var(--INTERNAL-CODE-font)" w:eastAsiaTheme="majorEastAsia" w:hAnsi="var(--INTERNAL-CODE-font)"/>
          <w:color w:val="A6E22E"/>
          <w:sz w:val="23"/>
          <w:szCs w:val="23"/>
          <w:bdr w:val="none" w:sz="0" w:space="0" w:color="auto" w:frame="1"/>
        </w:rPr>
        <w:t>setLong</w:t>
      </w:r>
      <w:r>
        <w:rPr>
          <w:rStyle w:val="CdigoHTML"/>
          <w:rFonts w:ascii="var(--INTERNAL-CODE-font)" w:eastAsiaTheme="majorEastAsia" w:hAnsi="var(--INTERNAL-CODE-font)"/>
          <w:color w:val="F8F8F2"/>
          <w:sz w:val="23"/>
          <w:szCs w:val="23"/>
          <w:bdr w:val="none" w:sz="0" w:space="0" w:color="auto" w:frame="1"/>
        </w:rPr>
        <w:t xml:space="preserve"> (3, 1);</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proofErr w:type="gramStart"/>
      <w:r>
        <w:rPr>
          <w:rStyle w:val="CdigoHTML"/>
          <w:rFonts w:ascii="var(--INTERNAL-CODE-font)" w:eastAsiaTheme="majorEastAsia" w:hAnsi="var(--INTERNAL-CODE-font)"/>
          <w:color w:val="66D9EF"/>
          <w:sz w:val="23"/>
          <w:szCs w:val="23"/>
          <w:bdr w:val="none" w:sz="0" w:space="0" w:color="auto" w:frame="1"/>
        </w:rPr>
        <w:t>int</w:t>
      </w:r>
      <w:proofErr w:type="gramEnd"/>
      <w:r>
        <w:rPr>
          <w:rStyle w:val="CdigoHTML"/>
          <w:rFonts w:ascii="var(--INTERNAL-CODE-font)" w:eastAsiaTheme="majorEastAsia" w:hAnsi="var(--INTERNAL-CODE-font)"/>
          <w:color w:val="F8F8F2"/>
          <w:sz w:val="23"/>
          <w:szCs w:val="23"/>
          <w:bdr w:val="none" w:sz="0" w:space="0" w:color="auto" w:frame="1"/>
        </w:rPr>
        <w:t xml:space="preserve"> filasAfectadas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ps.</w:t>
      </w:r>
      <w:r>
        <w:rPr>
          <w:rStyle w:val="CdigoHTML"/>
          <w:rFonts w:ascii="var(--INTERNAL-CODE-font)" w:eastAsiaTheme="majorEastAsia" w:hAnsi="var(--INTERNAL-CODE-font)"/>
          <w:color w:val="A6E22E"/>
          <w:sz w:val="23"/>
          <w:szCs w:val="23"/>
          <w:bdr w:val="none" w:sz="0" w:space="0" w:color="auto" w:frame="1"/>
        </w:rPr>
        <w:t>executeUpdate</w:t>
      </w:r>
      <w:r>
        <w:rPr>
          <w:rStyle w:val="CdigoHTML"/>
          <w:rFonts w:ascii="var(--INTERNAL-CODE-font)" w:eastAsiaTheme="majorEastAsia" w:hAnsi="var(--INTERNAL-CODE-font)"/>
          <w:color w:val="F8F8F2"/>
          <w:sz w:val="23"/>
          <w:szCs w:val="23"/>
          <w:bdr w:val="none" w:sz="0" w:space="0" w:color="auto" w:frame="1"/>
        </w:rPr>
        <w:t>();</w:t>
      </w:r>
    </w:p>
    <w:p w:rsidR="000E0D8D" w:rsidRDefault="000E0D8D" w:rsidP="000E0D8D">
      <w:pPr>
        <w:pStyle w:val="NormalWeb"/>
        <w:jc w:val="both"/>
        <w:rPr>
          <w:rFonts w:ascii="Helvetica" w:hAnsi="Helvetica"/>
          <w:color w:val="323232"/>
        </w:rPr>
      </w:pPr>
      <w:r>
        <w:rPr>
          <w:rStyle w:val="Textoennegrita"/>
          <w:rFonts w:ascii="Helvetica" w:eastAsiaTheme="majorEastAsia" w:hAnsi="Helvetica"/>
          <w:color w:val="323232"/>
        </w:rPr>
        <w:t>Nota 1. Guardar una imagen en un array de bytes:</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proofErr w:type="gramStart"/>
      <w:r>
        <w:rPr>
          <w:rStyle w:val="CdigoHTML"/>
          <w:rFonts w:ascii="var(--INTERNAL-CODE-font)" w:eastAsiaTheme="majorEastAsia" w:hAnsi="var(--INTERNAL-CODE-font)"/>
          <w:color w:val="F92672"/>
          <w:sz w:val="23"/>
          <w:szCs w:val="23"/>
          <w:bdr w:val="none" w:sz="0" w:space="0" w:color="auto" w:frame="1"/>
        </w:rPr>
        <w:t>import</w:t>
      </w:r>
      <w:proofErr w:type="gramEnd"/>
      <w:r>
        <w:rPr>
          <w:rStyle w:val="CdigoHTML"/>
          <w:rFonts w:ascii="var(--INTERNAL-CODE-font)" w:eastAsiaTheme="majorEastAsia" w:hAnsi="var(--INTERNAL-CODE-font)"/>
          <w:color w:val="F8F8F2"/>
          <w:sz w:val="23"/>
          <w:szCs w:val="23"/>
          <w:bdr w:val="none" w:sz="0" w:space="0" w:color="auto" w:frame="1"/>
        </w:rPr>
        <w:t xml:space="preserve"> java.io.ByteArrayOutputStream;</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proofErr w:type="gramStart"/>
      <w:r>
        <w:rPr>
          <w:rStyle w:val="CdigoHTML"/>
          <w:rFonts w:ascii="var(--INTERNAL-CODE-font)" w:eastAsiaTheme="majorEastAsia" w:hAnsi="var(--INTERNAL-CODE-font)"/>
          <w:color w:val="F92672"/>
          <w:sz w:val="23"/>
          <w:szCs w:val="23"/>
          <w:bdr w:val="none" w:sz="0" w:space="0" w:color="auto" w:frame="1"/>
        </w:rPr>
        <w:t>import</w:t>
      </w:r>
      <w:proofErr w:type="gramEnd"/>
      <w:r>
        <w:rPr>
          <w:rStyle w:val="CdigoHTML"/>
          <w:rFonts w:ascii="var(--INTERNAL-CODE-font)" w:eastAsiaTheme="majorEastAsia" w:hAnsi="var(--INTERNAL-CODE-font)"/>
          <w:color w:val="F8F8F2"/>
          <w:sz w:val="23"/>
          <w:szCs w:val="23"/>
          <w:bdr w:val="none" w:sz="0" w:space="0" w:color="auto" w:frame="1"/>
        </w:rPr>
        <w:t xml:space="preserve"> java.io.File;</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proofErr w:type="gramStart"/>
      <w:r>
        <w:rPr>
          <w:rStyle w:val="CdigoHTML"/>
          <w:rFonts w:ascii="var(--INTERNAL-CODE-font)" w:eastAsiaTheme="majorEastAsia" w:hAnsi="var(--INTERNAL-CODE-font)"/>
          <w:color w:val="F92672"/>
          <w:sz w:val="23"/>
          <w:szCs w:val="23"/>
          <w:bdr w:val="none" w:sz="0" w:space="0" w:color="auto" w:frame="1"/>
        </w:rPr>
        <w:t>import</w:t>
      </w:r>
      <w:proofErr w:type="gramEnd"/>
      <w:r>
        <w:rPr>
          <w:rStyle w:val="CdigoHTML"/>
          <w:rFonts w:ascii="var(--INTERNAL-CODE-font)" w:eastAsiaTheme="majorEastAsia" w:hAnsi="var(--INTERNAL-CODE-font)"/>
          <w:color w:val="F8F8F2"/>
          <w:sz w:val="23"/>
          <w:szCs w:val="23"/>
          <w:bdr w:val="none" w:sz="0" w:space="0" w:color="auto" w:frame="1"/>
        </w:rPr>
        <w:t xml:space="preserve"> java.io.FileInputStream;</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proofErr w:type="gramStart"/>
      <w:r>
        <w:rPr>
          <w:rStyle w:val="CdigoHTML"/>
          <w:rFonts w:ascii="var(--INTERNAL-CODE-font)" w:eastAsiaTheme="majorEastAsia" w:hAnsi="var(--INTERNAL-CODE-font)"/>
          <w:color w:val="F92672"/>
          <w:sz w:val="23"/>
          <w:szCs w:val="23"/>
          <w:bdr w:val="none" w:sz="0" w:space="0" w:color="auto" w:frame="1"/>
        </w:rPr>
        <w:t>import</w:t>
      </w:r>
      <w:proofErr w:type="gramEnd"/>
      <w:r>
        <w:rPr>
          <w:rStyle w:val="CdigoHTML"/>
          <w:rFonts w:ascii="var(--INTERNAL-CODE-font)" w:eastAsiaTheme="majorEastAsia" w:hAnsi="var(--INTERNAL-CODE-font)"/>
          <w:color w:val="F8F8F2"/>
          <w:sz w:val="23"/>
          <w:szCs w:val="23"/>
          <w:bdr w:val="none" w:sz="0" w:space="0" w:color="auto" w:frame="1"/>
        </w:rPr>
        <w:t xml:space="preserve"> java.io.IOException;</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proofErr w:type="gramStart"/>
      <w:r>
        <w:rPr>
          <w:rStyle w:val="CdigoHTML"/>
          <w:rFonts w:ascii="var(--INTERNAL-CODE-font)" w:eastAsiaTheme="majorEastAsia" w:hAnsi="var(--INTERNAL-CODE-font)"/>
          <w:color w:val="66D9EF"/>
          <w:sz w:val="23"/>
          <w:szCs w:val="23"/>
          <w:bdr w:val="none" w:sz="0" w:space="0" w:color="auto" w:frame="1"/>
        </w:rPr>
        <w:t>public</w:t>
      </w:r>
      <w:proofErr w:type="gramEnd"/>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class</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A6E22E"/>
          <w:sz w:val="23"/>
          <w:szCs w:val="23"/>
          <w:bdr w:val="none" w:sz="0" w:space="0" w:color="auto" w:frame="1"/>
        </w:rPr>
        <w:t>ImageToBytes</w:t>
      </w:r>
      <w:r>
        <w:rPr>
          <w:rStyle w:val="CdigoHTML"/>
          <w:rFonts w:ascii="var(--INTERNAL-CODE-font)" w:eastAsiaTheme="majorEastAsia"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66D9EF"/>
          <w:sz w:val="23"/>
          <w:szCs w:val="23"/>
          <w:bdr w:val="none" w:sz="0" w:space="0" w:color="auto" w:frame="1"/>
        </w:rPr>
        <w:t>public</w:t>
      </w:r>
      <w:proofErr w:type="gramEnd"/>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static</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void</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A6E22E"/>
          <w:sz w:val="23"/>
          <w:szCs w:val="23"/>
          <w:bdr w:val="none" w:sz="0" w:space="0" w:color="auto" w:frame="1"/>
        </w:rPr>
        <w:t>main</w:t>
      </w:r>
      <w:r>
        <w:rPr>
          <w:rStyle w:val="CdigoHTML"/>
          <w:rFonts w:ascii="var(--INTERNAL-CODE-font)" w:eastAsiaTheme="majorEastAsia" w:hAnsi="var(--INTERNAL-CODE-font)"/>
          <w:color w:val="F8F8F2"/>
          <w:sz w:val="23"/>
          <w:szCs w:val="23"/>
          <w:bdr w:val="none" w:sz="0" w:space="0" w:color="auto" w:frame="1"/>
        </w:rPr>
        <w:t>(String</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args)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66D9EF"/>
          <w:sz w:val="23"/>
          <w:szCs w:val="23"/>
          <w:bdr w:val="none" w:sz="0" w:space="0" w:color="auto" w:frame="1"/>
        </w:rPr>
        <w:t>try</w:t>
      </w:r>
      <w:proofErr w:type="gramEnd"/>
      <w:r>
        <w:rPr>
          <w:rStyle w:val="CdigoHTML"/>
          <w:rFonts w:ascii="var(--INTERNAL-CODE-font)" w:eastAsiaTheme="majorEastAsia"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75715E"/>
          <w:sz w:val="23"/>
          <w:szCs w:val="23"/>
          <w:bdr w:val="none" w:sz="0" w:space="0" w:color="auto" w:frame="1"/>
        </w:rPr>
        <w:t>// 1. Crea un objeto fis de tipo InputStream a la imagen.</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75715E"/>
          <w:sz w:val="23"/>
          <w:szCs w:val="23"/>
          <w:bdr w:val="none" w:sz="0" w:space="0" w:color="auto" w:frame="1"/>
        </w:rPr>
        <w:t>// Ya deberías saberlo</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75715E"/>
          <w:sz w:val="23"/>
          <w:szCs w:val="23"/>
          <w:bdr w:val="none" w:sz="0" w:space="0" w:color="auto" w:frame="1"/>
        </w:rPr>
        <w:t>// 2. Crea un flujo de salida a un array de bytes:</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ByteArrayOutputStream bos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new</w:t>
      </w: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F8F8F2"/>
          <w:sz w:val="23"/>
          <w:szCs w:val="23"/>
          <w:bdr w:val="none" w:sz="0" w:space="0" w:color="auto" w:frame="1"/>
        </w:rPr>
        <w:t>ByteArrayOutputStream(</w:t>
      </w:r>
      <w:proofErr w:type="gramEnd"/>
      <w:r>
        <w:rPr>
          <w:rStyle w:val="CdigoHTML"/>
          <w:rFonts w:ascii="var(--INTERNAL-CODE-font)" w:eastAsiaTheme="majorEastAsia"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66D9EF"/>
          <w:sz w:val="23"/>
          <w:szCs w:val="23"/>
          <w:bdr w:val="none" w:sz="0" w:space="0" w:color="auto" w:frame="1"/>
        </w:rPr>
        <w:t>byte</w:t>
      </w:r>
      <w:proofErr w:type="gramEnd"/>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buf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new</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byte</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1024</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75715E"/>
          <w:sz w:val="23"/>
          <w:szCs w:val="23"/>
          <w:bdr w:val="none" w:sz="0" w:space="0" w:color="auto" w:frame="1"/>
        </w:rPr>
        <w:t>// buffer</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66D9EF"/>
          <w:sz w:val="23"/>
          <w:szCs w:val="23"/>
          <w:bdr w:val="none" w:sz="0" w:space="0" w:color="auto" w:frame="1"/>
        </w:rPr>
        <w:t>for</w:t>
      </w:r>
      <w:proofErr w:type="gramEnd"/>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int</w:t>
      </w:r>
      <w:r>
        <w:rPr>
          <w:rStyle w:val="CdigoHTML"/>
          <w:rFonts w:ascii="var(--INTERNAL-CODE-font)" w:eastAsiaTheme="majorEastAsia" w:hAnsi="var(--INTERNAL-CODE-font)"/>
          <w:color w:val="F8F8F2"/>
          <w:sz w:val="23"/>
          <w:szCs w:val="23"/>
          <w:bdr w:val="none" w:sz="0" w:space="0" w:color="auto" w:frame="1"/>
        </w:rPr>
        <w:t xml:space="preserve"> readNum; (readNum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fis.</w:t>
      </w:r>
      <w:r>
        <w:rPr>
          <w:rStyle w:val="CdigoHTML"/>
          <w:rFonts w:ascii="var(--INTERNAL-CODE-font)" w:eastAsiaTheme="majorEastAsia" w:hAnsi="var(--INTERNAL-CODE-font)"/>
          <w:color w:val="A6E22E"/>
          <w:sz w:val="23"/>
          <w:szCs w:val="23"/>
          <w:bdr w:val="none" w:sz="0" w:space="0" w:color="auto" w:frame="1"/>
        </w:rPr>
        <w:t>read</w:t>
      </w:r>
      <w:r>
        <w:rPr>
          <w:rStyle w:val="CdigoHTML"/>
          <w:rFonts w:ascii="var(--INTERNAL-CODE-font)" w:eastAsiaTheme="majorEastAsia" w:hAnsi="var(--INTERNAL-CODE-font)"/>
          <w:color w:val="F8F8F2"/>
          <w:sz w:val="23"/>
          <w:szCs w:val="23"/>
          <w:bdr w:val="none" w:sz="0" w:space="0" w:color="auto" w:frame="1"/>
        </w:rPr>
        <w:t xml:space="preserve">(buf))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1;)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75715E"/>
          <w:sz w:val="23"/>
          <w:szCs w:val="23"/>
          <w:bdr w:val="none" w:sz="0" w:space="0" w:color="auto" w:frame="1"/>
        </w:rPr>
        <w:t>// Escribimos en el array de bytes</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F8F8F2"/>
          <w:sz w:val="23"/>
          <w:szCs w:val="23"/>
          <w:bdr w:val="none" w:sz="0" w:space="0" w:color="auto" w:frame="1"/>
        </w:rPr>
        <w:t>bos.</w:t>
      </w:r>
      <w:r>
        <w:rPr>
          <w:rStyle w:val="CdigoHTML"/>
          <w:rFonts w:ascii="var(--INTERNAL-CODE-font)" w:eastAsiaTheme="majorEastAsia" w:hAnsi="var(--INTERNAL-CODE-font)"/>
          <w:color w:val="A6E22E"/>
          <w:sz w:val="23"/>
          <w:szCs w:val="23"/>
          <w:bdr w:val="none" w:sz="0" w:space="0" w:color="auto" w:frame="1"/>
        </w:rPr>
        <w:t>write</w:t>
      </w:r>
      <w:r>
        <w:rPr>
          <w:rStyle w:val="CdigoHTML"/>
          <w:rFonts w:ascii="var(--INTERNAL-CODE-font)" w:eastAsiaTheme="majorEastAsia" w:hAnsi="var(--INTERNAL-CODE-font)"/>
          <w:color w:val="F8F8F2"/>
          <w:sz w:val="23"/>
          <w:szCs w:val="23"/>
          <w:bdr w:val="none" w:sz="0" w:space="0" w:color="auto" w:frame="1"/>
        </w:rPr>
        <w:t>(</w:t>
      </w:r>
      <w:proofErr w:type="gramEnd"/>
      <w:r>
        <w:rPr>
          <w:rStyle w:val="CdigoHTML"/>
          <w:rFonts w:ascii="var(--INTERNAL-CODE-font)" w:eastAsiaTheme="majorEastAsia" w:hAnsi="var(--INTERNAL-CODE-font)"/>
          <w:color w:val="F8F8F2"/>
          <w:sz w:val="23"/>
          <w:szCs w:val="23"/>
          <w:bdr w:val="none" w:sz="0" w:space="0" w:color="auto" w:frame="1"/>
        </w:rPr>
        <w:t xml:space="preserve">buf, 0, readNum);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75715E"/>
          <w:sz w:val="23"/>
          <w:szCs w:val="23"/>
          <w:bdr w:val="none" w:sz="0" w:space="0" w:color="auto" w:frame="1"/>
        </w:rPr>
        <w:t>// Convertimos el flujo de bytes en un array</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66D9EF"/>
          <w:sz w:val="23"/>
          <w:szCs w:val="23"/>
          <w:bdr w:val="none" w:sz="0" w:space="0" w:color="auto" w:frame="1"/>
        </w:rPr>
        <w:t>byte</w:t>
      </w:r>
      <w:proofErr w:type="gramEnd"/>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bytes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bos.</w:t>
      </w:r>
      <w:r>
        <w:rPr>
          <w:rStyle w:val="CdigoHTML"/>
          <w:rFonts w:ascii="var(--INTERNAL-CODE-font)" w:eastAsiaTheme="majorEastAsia" w:hAnsi="var(--INTERNAL-CODE-font)"/>
          <w:color w:val="A6E22E"/>
          <w:sz w:val="23"/>
          <w:szCs w:val="23"/>
          <w:bdr w:val="none" w:sz="0" w:space="0" w:color="auto" w:frame="1"/>
        </w:rPr>
        <w:t>toByteArray</w:t>
      </w:r>
      <w:r>
        <w:rPr>
          <w:rStyle w:val="CdigoHTML"/>
          <w:rFonts w:ascii="var(--INTERNAL-CODE-font)" w:eastAsiaTheme="majorEastAsia"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F8F8F2"/>
          <w:sz w:val="23"/>
          <w:szCs w:val="23"/>
          <w:bdr w:val="none" w:sz="0" w:space="0" w:color="auto" w:frame="1"/>
        </w:rPr>
        <w:t>System.</w:t>
      </w:r>
      <w:r>
        <w:rPr>
          <w:rStyle w:val="CdigoHTML"/>
          <w:rFonts w:ascii="var(--INTERNAL-CODE-font)" w:eastAsiaTheme="majorEastAsia" w:hAnsi="var(--INTERNAL-CODE-font)"/>
          <w:color w:val="A6E22E"/>
          <w:sz w:val="23"/>
          <w:szCs w:val="23"/>
          <w:bdr w:val="none" w:sz="0" w:space="0" w:color="auto" w:frame="1"/>
        </w:rPr>
        <w:t>out</w:t>
      </w:r>
      <w:r>
        <w:rPr>
          <w:rStyle w:val="CdigoHTML"/>
          <w:rFonts w:ascii="var(--INTERNAL-CODE-font)" w:eastAsiaTheme="majorEastAsia" w:hAnsi="var(--INTERNAL-CODE-font)"/>
          <w:color w:val="F8F8F2"/>
          <w:sz w:val="23"/>
          <w:szCs w:val="23"/>
          <w:bdr w:val="none" w:sz="0" w:space="0" w:color="auto" w:frame="1"/>
        </w:rPr>
        <w:t>.</w:t>
      </w:r>
      <w:r>
        <w:rPr>
          <w:rStyle w:val="CdigoHTML"/>
          <w:rFonts w:ascii="var(--INTERNAL-CODE-font)" w:eastAsiaTheme="majorEastAsia" w:hAnsi="var(--INTERNAL-CODE-font)"/>
          <w:color w:val="A6E22E"/>
          <w:sz w:val="23"/>
          <w:szCs w:val="23"/>
          <w:bdr w:val="none" w:sz="0" w:space="0" w:color="auto" w:frame="1"/>
        </w:rPr>
        <w:t>println</w:t>
      </w:r>
      <w:r>
        <w:rPr>
          <w:rStyle w:val="CdigoHTML"/>
          <w:rFonts w:ascii="var(--INTERNAL-CODE-font)" w:eastAsiaTheme="majorEastAsia" w:hAnsi="var(--INTERNAL-CODE-font)"/>
          <w:color w:val="F8F8F2"/>
          <w:sz w:val="23"/>
          <w:szCs w:val="23"/>
          <w:bdr w:val="none" w:sz="0" w:space="0" w:color="auto" w:frame="1"/>
        </w:rPr>
        <w:t>(</w:t>
      </w:r>
      <w:proofErr w:type="gramEnd"/>
      <w:r>
        <w:rPr>
          <w:rStyle w:val="CdigoHTML"/>
          <w:rFonts w:ascii="var(--INTERNAL-CODE-font)" w:eastAsiaTheme="majorEastAsia" w:hAnsi="var(--INTERNAL-CODE-font)"/>
          <w:color w:val="E6DB74"/>
          <w:sz w:val="23"/>
          <w:szCs w:val="23"/>
          <w:bdr w:val="none" w:sz="0" w:space="0" w:color="auto" w:frame="1"/>
        </w:rPr>
        <w:t>"Imagen convertida a bytes: "</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bytes);</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 </w:t>
      </w:r>
      <w:proofErr w:type="gramStart"/>
      <w:r>
        <w:rPr>
          <w:rStyle w:val="CdigoHTML"/>
          <w:rFonts w:ascii="var(--INTERNAL-CODE-font)" w:eastAsiaTheme="majorEastAsia" w:hAnsi="var(--INTERNAL-CODE-font)"/>
          <w:color w:val="66D9EF"/>
          <w:sz w:val="23"/>
          <w:szCs w:val="23"/>
          <w:bdr w:val="none" w:sz="0" w:space="0" w:color="auto" w:frame="1"/>
        </w:rPr>
        <w:t>catch</w:t>
      </w:r>
      <w:proofErr w:type="gramEnd"/>
      <w:r>
        <w:rPr>
          <w:rStyle w:val="CdigoHTML"/>
          <w:rFonts w:ascii="var(--INTERNAL-CODE-font)" w:eastAsiaTheme="majorEastAsia" w:hAnsi="var(--INTERNAL-CODE-font)"/>
          <w:color w:val="F8F8F2"/>
          <w:sz w:val="23"/>
          <w:szCs w:val="23"/>
          <w:bdr w:val="none" w:sz="0" w:space="0" w:color="auto" w:frame="1"/>
        </w:rPr>
        <w:t xml:space="preserve"> (IOException 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75715E"/>
          <w:sz w:val="23"/>
          <w:szCs w:val="23"/>
          <w:bdr w:val="none" w:sz="0" w:space="0" w:color="auto" w:frame="1"/>
        </w:rPr>
        <w:t>//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lastRenderedPageBreak/>
        <w:t>}</w:t>
      </w:r>
    </w:p>
    <w:p w:rsidR="000E0D8D" w:rsidRDefault="000E0D8D" w:rsidP="000E0D8D">
      <w:pPr>
        <w:pStyle w:val="NormalWeb"/>
        <w:jc w:val="both"/>
        <w:rPr>
          <w:rFonts w:ascii="Helvetica" w:hAnsi="Helvetica"/>
          <w:color w:val="323232"/>
        </w:rPr>
      </w:pPr>
      <w:r>
        <w:rPr>
          <w:rStyle w:val="Textoennegrita"/>
          <w:rFonts w:ascii="Helvetica" w:eastAsiaTheme="majorEastAsia" w:hAnsi="Helvetica"/>
          <w:color w:val="323232"/>
        </w:rPr>
        <w:t>Nota 2. ImageIcon a partir de un array de bytes:</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proofErr w:type="gramStart"/>
      <w:r>
        <w:rPr>
          <w:rStyle w:val="CdigoHTML"/>
          <w:rFonts w:ascii="var(--INTERNAL-CODE-font)" w:eastAsiaTheme="majorEastAsia" w:hAnsi="var(--INTERNAL-CODE-font)"/>
          <w:color w:val="F92672"/>
          <w:sz w:val="23"/>
          <w:szCs w:val="23"/>
          <w:bdr w:val="none" w:sz="0" w:space="0" w:color="auto" w:frame="1"/>
        </w:rPr>
        <w:t>import</w:t>
      </w:r>
      <w:proofErr w:type="gramEnd"/>
      <w:r>
        <w:rPr>
          <w:rStyle w:val="CdigoHTML"/>
          <w:rFonts w:ascii="var(--INTERNAL-CODE-font)" w:eastAsiaTheme="majorEastAsia" w:hAnsi="var(--INTERNAL-CODE-font)"/>
          <w:color w:val="F8F8F2"/>
          <w:sz w:val="23"/>
          <w:szCs w:val="23"/>
          <w:bdr w:val="none" w:sz="0" w:space="0" w:color="auto" w:frame="1"/>
        </w:rPr>
        <w:t xml:space="preserve"> java.io.FileOutputStream;</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proofErr w:type="gramStart"/>
      <w:r>
        <w:rPr>
          <w:rStyle w:val="CdigoHTML"/>
          <w:rFonts w:ascii="var(--INTERNAL-CODE-font)" w:eastAsiaTheme="majorEastAsia" w:hAnsi="var(--INTERNAL-CODE-font)"/>
          <w:color w:val="F92672"/>
          <w:sz w:val="23"/>
          <w:szCs w:val="23"/>
          <w:bdr w:val="none" w:sz="0" w:space="0" w:color="auto" w:frame="1"/>
        </w:rPr>
        <w:t>import</w:t>
      </w:r>
      <w:proofErr w:type="gramEnd"/>
      <w:r>
        <w:rPr>
          <w:rStyle w:val="CdigoHTML"/>
          <w:rFonts w:ascii="var(--INTERNAL-CODE-font)" w:eastAsiaTheme="majorEastAsia" w:hAnsi="var(--INTERNAL-CODE-font)"/>
          <w:color w:val="F8F8F2"/>
          <w:sz w:val="23"/>
          <w:szCs w:val="23"/>
          <w:bdr w:val="none" w:sz="0" w:space="0" w:color="auto" w:frame="1"/>
        </w:rPr>
        <w:t xml:space="preserve"> java.io.IOException;</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proofErr w:type="gramStart"/>
      <w:r>
        <w:rPr>
          <w:rStyle w:val="CdigoHTML"/>
          <w:rFonts w:ascii="var(--INTERNAL-CODE-font)" w:eastAsiaTheme="majorEastAsia" w:hAnsi="var(--INTERNAL-CODE-font)"/>
          <w:color w:val="66D9EF"/>
          <w:sz w:val="23"/>
          <w:szCs w:val="23"/>
          <w:bdr w:val="none" w:sz="0" w:space="0" w:color="auto" w:frame="1"/>
        </w:rPr>
        <w:t>public</w:t>
      </w:r>
      <w:proofErr w:type="gramEnd"/>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class</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A6E22E"/>
          <w:sz w:val="23"/>
          <w:szCs w:val="23"/>
          <w:bdr w:val="none" w:sz="0" w:space="0" w:color="auto" w:frame="1"/>
        </w:rPr>
        <w:t>BytesToImageFile</w:t>
      </w:r>
      <w:r>
        <w:rPr>
          <w:rStyle w:val="CdigoHTML"/>
          <w:rFonts w:ascii="var(--INTERNAL-CODE-font)" w:eastAsiaTheme="majorEastAsia"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66D9EF"/>
          <w:sz w:val="23"/>
          <w:szCs w:val="23"/>
          <w:bdr w:val="none" w:sz="0" w:space="0" w:color="auto" w:frame="1"/>
        </w:rPr>
        <w:t>public</w:t>
      </w:r>
      <w:proofErr w:type="gramEnd"/>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static</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void</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A6E22E"/>
          <w:sz w:val="23"/>
          <w:szCs w:val="23"/>
          <w:bdr w:val="none" w:sz="0" w:space="0" w:color="auto" w:frame="1"/>
        </w:rPr>
        <w:t>main</w:t>
      </w:r>
      <w:r>
        <w:rPr>
          <w:rStyle w:val="CdigoHTML"/>
          <w:rFonts w:ascii="var(--INTERNAL-CODE-font)" w:eastAsiaTheme="majorEastAsia" w:hAnsi="var(--INTERNAL-CODE-font)"/>
          <w:color w:val="F8F8F2"/>
          <w:sz w:val="23"/>
          <w:szCs w:val="23"/>
          <w:bdr w:val="none" w:sz="0" w:space="0" w:color="auto" w:frame="1"/>
        </w:rPr>
        <w:t>(String</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args)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66D9EF"/>
          <w:sz w:val="23"/>
          <w:szCs w:val="23"/>
          <w:bdr w:val="none" w:sz="0" w:space="0" w:color="auto" w:frame="1"/>
        </w:rPr>
        <w:t>try</w:t>
      </w:r>
      <w:proofErr w:type="gramEnd"/>
      <w:r>
        <w:rPr>
          <w:rStyle w:val="CdigoHTML"/>
          <w:rFonts w:ascii="var(--INTERNAL-CODE-font)" w:eastAsiaTheme="majorEastAsia"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66D9EF"/>
          <w:sz w:val="23"/>
          <w:szCs w:val="23"/>
          <w:bdr w:val="none" w:sz="0" w:space="0" w:color="auto" w:frame="1"/>
        </w:rPr>
        <w:t>byte</w:t>
      </w:r>
      <w:proofErr w:type="gramEnd"/>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bytes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new</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byte</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 0x00, 0x01, 0x02, </w:t>
      </w:r>
      <w:r>
        <w:rPr>
          <w:rStyle w:val="CdigoHTML"/>
          <w:rFonts w:ascii="var(--INTERNAL-CODE-font)" w:eastAsiaTheme="majorEastAsia" w:hAnsi="var(--INTERNAL-CODE-font)"/>
          <w:color w:val="960050"/>
          <w:sz w:val="23"/>
          <w:szCs w:val="23"/>
          <w:bdr w:val="none" w:sz="0" w:space="0" w:color="auto" w:frame="1"/>
          <w:shd w:val="clear" w:color="auto" w:fill="1E0010"/>
        </w:rPr>
        <w:t>…</w:t>
      </w:r>
      <w:r>
        <w:rPr>
          <w:rStyle w:val="CdigoHTML"/>
          <w:rFonts w:ascii="var(--INTERNAL-CODE-font)" w:eastAsiaTheme="majorEastAsia"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75715E"/>
          <w:sz w:val="23"/>
          <w:szCs w:val="23"/>
          <w:bdr w:val="none" w:sz="0" w:space="0" w:color="auto" w:frame="1"/>
        </w:rPr>
        <w:t xml:space="preserve">// Ya sabes que hay mejores maneras de crear flujos, más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75715E"/>
          <w:sz w:val="23"/>
          <w:szCs w:val="23"/>
          <w:bdr w:val="none" w:sz="0" w:space="0" w:color="auto" w:frame="1"/>
        </w:rPr>
        <w:t xml:space="preserve">// </w:t>
      </w:r>
      <w:proofErr w:type="gramStart"/>
      <w:r>
        <w:rPr>
          <w:rStyle w:val="CdigoHTML"/>
          <w:rFonts w:ascii="var(--INTERNAL-CODE-font)" w:eastAsiaTheme="majorEastAsia" w:hAnsi="var(--INTERNAL-CODE-font)"/>
          <w:color w:val="75715E"/>
          <w:sz w:val="23"/>
          <w:szCs w:val="23"/>
          <w:bdr w:val="none" w:sz="0" w:space="0" w:color="auto" w:frame="1"/>
        </w:rPr>
        <w:t>eficientes</w:t>
      </w:r>
      <w:proofErr w:type="gramEnd"/>
      <w:r>
        <w:rPr>
          <w:rStyle w:val="CdigoHTML"/>
          <w:rFonts w:ascii="var(--INTERNAL-CODE-font)" w:eastAsiaTheme="majorEastAsia" w:hAnsi="var(--INTERNAL-CODE-font)"/>
          <w:color w:val="75715E"/>
          <w:sz w:val="23"/>
          <w:szCs w:val="23"/>
          <w:bdr w:val="none" w:sz="0" w:space="0" w:color="auto" w:frame="1"/>
        </w:rPr>
        <w:t>, pero a modo de ejemplo.</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FileOutputStream fos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66D9EF"/>
          <w:sz w:val="23"/>
          <w:szCs w:val="23"/>
          <w:bdr w:val="none" w:sz="0" w:space="0" w:color="auto" w:frame="1"/>
        </w:rPr>
        <w:t>new</w:t>
      </w:r>
      <w:proofErr w:type="gramEnd"/>
      <w:r>
        <w:rPr>
          <w:rStyle w:val="CdigoHTML"/>
          <w:rFonts w:ascii="var(--INTERNAL-CODE-font)" w:eastAsiaTheme="majorEastAsia" w:hAnsi="var(--INTERNAL-CODE-font)"/>
          <w:color w:val="F8F8F2"/>
          <w:sz w:val="23"/>
          <w:szCs w:val="23"/>
          <w:bdr w:val="none" w:sz="0" w:space="0" w:color="auto" w:frame="1"/>
        </w:rPr>
        <w:t xml:space="preserve"> FileOutputStream(</w:t>
      </w:r>
      <w:r>
        <w:rPr>
          <w:rStyle w:val="CdigoHTML"/>
          <w:rFonts w:ascii="var(--INTERNAL-CODE-font)" w:eastAsiaTheme="majorEastAsia" w:hAnsi="var(--INTERNAL-CODE-font)"/>
          <w:color w:val="E6DB74"/>
          <w:sz w:val="23"/>
          <w:szCs w:val="23"/>
          <w:bdr w:val="none" w:sz="0" w:space="0" w:color="auto" w:frame="1"/>
        </w:rPr>
        <w:t>"ruta/a/tu/imagen.jpg"</w:t>
      </w:r>
      <w:r>
        <w:rPr>
          <w:rStyle w:val="CdigoHTML"/>
          <w:rFonts w:ascii="var(--INTERNAL-CODE-font)" w:eastAsiaTheme="majorEastAsia"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F8F8F2"/>
          <w:sz w:val="23"/>
          <w:szCs w:val="23"/>
          <w:bdr w:val="none" w:sz="0" w:space="0" w:color="auto" w:frame="1"/>
        </w:rPr>
        <w:t>fos.</w:t>
      </w:r>
      <w:r>
        <w:rPr>
          <w:rStyle w:val="CdigoHTML"/>
          <w:rFonts w:ascii="var(--INTERNAL-CODE-font)" w:eastAsiaTheme="majorEastAsia" w:hAnsi="var(--INTERNAL-CODE-font)"/>
          <w:color w:val="A6E22E"/>
          <w:sz w:val="23"/>
          <w:szCs w:val="23"/>
          <w:bdr w:val="none" w:sz="0" w:space="0" w:color="auto" w:frame="1"/>
        </w:rPr>
        <w:t>write</w:t>
      </w:r>
      <w:r>
        <w:rPr>
          <w:rStyle w:val="CdigoHTML"/>
          <w:rFonts w:ascii="var(--INTERNAL-CODE-font)" w:eastAsiaTheme="majorEastAsia" w:hAnsi="var(--INTERNAL-CODE-font)"/>
          <w:color w:val="F8F8F2"/>
          <w:sz w:val="23"/>
          <w:szCs w:val="23"/>
          <w:bdr w:val="none" w:sz="0" w:space="0" w:color="auto" w:frame="1"/>
        </w:rPr>
        <w:t>(</w:t>
      </w:r>
      <w:proofErr w:type="gramEnd"/>
      <w:r>
        <w:rPr>
          <w:rStyle w:val="CdigoHTML"/>
          <w:rFonts w:ascii="var(--INTERNAL-CODE-font)" w:eastAsiaTheme="majorEastAsia" w:hAnsi="var(--INTERNAL-CODE-font)"/>
          <w:color w:val="F8F8F2"/>
          <w:sz w:val="23"/>
          <w:szCs w:val="23"/>
          <w:bdr w:val="none" w:sz="0" w:space="0" w:color="auto" w:frame="1"/>
        </w:rPr>
        <w:t>bytes);</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F8F8F2"/>
          <w:sz w:val="23"/>
          <w:szCs w:val="23"/>
          <w:bdr w:val="none" w:sz="0" w:space="0" w:color="auto" w:frame="1"/>
        </w:rPr>
        <w:t>fos.</w:t>
      </w:r>
      <w:r>
        <w:rPr>
          <w:rStyle w:val="CdigoHTML"/>
          <w:rFonts w:ascii="var(--INTERNAL-CODE-font)" w:eastAsiaTheme="majorEastAsia" w:hAnsi="var(--INTERNAL-CODE-font)"/>
          <w:color w:val="A6E22E"/>
          <w:sz w:val="23"/>
          <w:szCs w:val="23"/>
          <w:bdr w:val="none" w:sz="0" w:space="0" w:color="auto" w:frame="1"/>
        </w:rPr>
        <w:t>close</w:t>
      </w:r>
      <w:r>
        <w:rPr>
          <w:rStyle w:val="CdigoHTML"/>
          <w:rFonts w:ascii="var(--INTERNAL-CODE-font)" w:eastAsiaTheme="majorEastAsia" w:hAnsi="var(--INTERNAL-CODE-font)"/>
          <w:color w:val="F8F8F2"/>
          <w:sz w:val="23"/>
          <w:szCs w:val="23"/>
          <w:bdr w:val="none" w:sz="0" w:space="0" w:color="auto" w:frame="1"/>
        </w:rPr>
        <w:t>(</w:t>
      </w:r>
      <w:proofErr w:type="gramEnd"/>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75715E"/>
          <w:sz w:val="23"/>
          <w:szCs w:val="23"/>
          <w:bdr w:val="none" w:sz="0" w:space="0" w:color="auto" w:frame="1"/>
        </w:rPr>
        <w:t>// mejor, try-catch-with-resources.</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F8F8F2"/>
          <w:sz w:val="23"/>
          <w:szCs w:val="23"/>
          <w:bdr w:val="none" w:sz="0" w:space="0" w:color="auto" w:frame="1"/>
        </w:rPr>
        <w:t>System.</w:t>
      </w:r>
      <w:r>
        <w:rPr>
          <w:rStyle w:val="CdigoHTML"/>
          <w:rFonts w:ascii="var(--INTERNAL-CODE-font)" w:eastAsiaTheme="majorEastAsia" w:hAnsi="var(--INTERNAL-CODE-font)"/>
          <w:color w:val="A6E22E"/>
          <w:sz w:val="23"/>
          <w:szCs w:val="23"/>
          <w:bdr w:val="none" w:sz="0" w:space="0" w:color="auto" w:frame="1"/>
        </w:rPr>
        <w:t>out</w:t>
      </w:r>
      <w:r>
        <w:rPr>
          <w:rStyle w:val="CdigoHTML"/>
          <w:rFonts w:ascii="var(--INTERNAL-CODE-font)" w:eastAsiaTheme="majorEastAsia" w:hAnsi="var(--INTERNAL-CODE-font)"/>
          <w:color w:val="F8F8F2"/>
          <w:sz w:val="23"/>
          <w:szCs w:val="23"/>
          <w:bdr w:val="none" w:sz="0" w:space="0" w:color="auto" w:frame="1"/>
        </w:rPr>
        <w:t>.</w:t>
      </w:r>
      <w:r>
        <w:rPr>
          <w:rStyle w:val="CdigoHTML"/>
          <w:rFonts w:ascii="var(--INTERNAL-CODE-font)" w:eastAsiaTheme="majorEastAsia" w:hAnsi="var(--INTERNAL-CODE-font)"/>
          <w:color w:val="A6E22E"/>
          <w:sz w:val="23"/>
          <w:szCs w:val="23"/>
          <w:bdr w:val="none" w:sz="0" w:space="0" w:color="auto" w:frame="1"/>
        </w:rPr>
        <w:t>println</w:t>
      </w:r>
      <w:r>
        <w:rPr>
          <w:rStyle w:val="CdigoHTML"/>
          <w:rFonts w:ascii="var(--INTERNAL-CODE-font)" w:eastAsiaTheme="majorEastAsia" w:hAnsi="var(--INTERNAL-CODE-font)"/>
          <w:color w:val="F8F8F2"/>
          <w:sz w:val="23"/>
          <w:szCs w:val="23"/>
          <w:bdr w:val="none" w:sz="0" w:space="0" w:color="auto" w:frame="1"/>
        </w:rPr>
        <w:t>(</w:t>
      </w:r>
      <w:proofErr w:type="gramEnd"/>
      <w:r>
        <w:rPr>
          <w:rStyle w:val="CdigoHTML"/>
          <w:rFonts w:ascii="var(--INTERNAL-CODE-font)" w:eastAsiaTheme="majorEastAsia" w:hAnsi="var(--INTERNAL-CODE-font)"/>
          <w:color w:val="E6DB74"/>
          <w:sz w:val="23"/>
          <w:szCs w:val="23"/>
          <w:bdr w:val="none" w:sz="0" w:space="0" w:color="auto" w:frame="1"/>
        </w:rPr>
        <w:t>"Imagen guardada en disco."</w:t>
      </w:r>
      <w:r>
        <w:rPr>
          <w:rStyle w:val="CdigoHTML"/>
          <w:rFonts w:ascii="var(--INTERNAL-CODE-font)" w:eastAsiaTheme="majorEastAsia"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 </w:t>
      </w:r>
      <w:proofErr w:type="gramStart"/>
      <w:r>
        <w:rPr>
          <w:rStyle w:val="CdigoHTML"/>
          <w:rFonts w:ascii="var(--INTERNAL-CODE-font)" w:eastAsiaTheme="majorEastAsia" w:hAnsi="var(--INTERNAL-CODE-font)"/>
          <w:color w:val="66D9EF"/>
          <w:sz w:val="23"/>
          <w:szCs w:val="23"/>
          <w:bdr w:val="none" w:sz="0" w:space="0" w:color="auto" w:frame="1"/>
        </w:rPr>
        <w:t>catch</w:t>
      </w:r>
      <w:proofErr w:type="gramEnd"/>
      <w:r>
        <w:rPr>
          <w:rStyle w:val="CdigoHTML"/>
          <w:rFonts w:ascii="var(--INTERNAL-CODE-font)" w:eastAsiaTheme="majorEastAsia" w:hAnsi="var(--INTERNAL-CODE-font)"/>
          <w:color w:val="F8F8F2"/>
          <w:sz w:val="23"/>
          <w:szCs w:val="23"/>
          <w:bdr w:val="none" w:sz="0" w:space="0" w:color="auto" w:frame="1"/>
        </w:rPr>
        <w:t xml:space="preserve"> (IOException 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75715E"/>
          <w:sz w:val="23"/>
          <w:szCs w:val="23"/>
          <w:bdr w:val="none" w:sz="0" w:space="0" w:color="auto" w:frame="1"/>
        </w:rPr>
        <w:t>//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Fonts w:ascii="var(--INTERNAL-CODE-font)" w:hAnsi="var(--INTERNAL-CODE-font)"/>
          <w:color w:val="F8F8F2"/>
          <w:sz w:val="22"/>
          <w:szCs w:val="22"/>
        </w:rPr>
      </w:pPr>
      <w:r>
        <w:rPr>
          <w:rStyle w:val="CdigoHTML"/>
          <w:rFonts w:ascii="var(--INTERNAL-CODE-font)" w:eastAsiaTheme="majorEastAsia" w:hAnsi="var(--INTERNAL-CODE-font)"/>
          <w:color w:val="F8F8F2"/>
          <w:sz w:val="23"/>
          <w:szCs w:val="23"/>
          <w:bdr w:val="none" w:sz="0" w:space="0" w:color="auto" w:frame="1"/>
        </w:rPr>
        <w:t>}</w:t>
      </w:r>
    </w:p>
    <w:p w:rsidR="000E0D8D" w:rsidRDefault="000E0D8D" w:rsidP="000E0D8D">
      <w:pPr>
        <w:rPr>
          <w:rFonts w:ascii="Helvetica" w:hAnsi="Helvetica" w:cs="Helvetica"/>
          <w:sz w:val="24"/>
          <w:szCs w:val="24"/>
          <w:shd w:val="clear" w:color="auto" w:fill="FFFFFF"/>
        </w:rPr>
      </w:pPr>
    </w:p>
    <w:p w:rsidR="000E0D8D" w:rsidRDefault="000E0D8D" w:rsidP="000E0D8D">
      <w:pPr>
        <w:pStyle w:val="Ttulo1"/>
        <w:shd w:val="clear" w:color="auto" w:fill="FFFFFF"/>
        <w:jc w:val="center"/>
        <w:rPr>
          <w:rFonts w:ascii="Helvetica" w:hAnsi="Helvetica"/>
          <w:b w:val="0"/>
          <w:bCs w:val="0"/>
          <w:caps/>
          <w:color w:val="323232"/>
        </w:rPr>
      </w:pPr>
      <w:r>
        <w:rPr>
          <w:rFonts w:ascii="Helvetica" w:hAnsi="Helvetica"/>
          <w:b w:val="0"/>
          <w:bCs w:val="0"/>
          <w:caps/>
          <w:color w:val="323232"/>
        </w:rPr>
        <w:t>02. Conexiones a BD</w:t>
      </w:r>
    </w:p>
    <w:p w:rsidR="000E0D8D" w:rsidRDefault="000E0D8D" w:rsidP="000E0D8D">
      <w:pPr>
        <w:numPr>
          <w:ilvl w:val="0"/>
          <w:numId w:val="60"/>
        </w:numPr>
        <w:shd w:val="clear" w:color="auto" w:fill="FFFFFF"/>
        <w:spacing w:before="100" w:beforeAutospacing="1" w:after="100" w:afterAutospacing="1" w:line="240" w:lineRule="auto"/>
        <w:rPr>
          <w:rFonts w:ascii="Helvetica" w:hAnsi="Helvetica"/>
          <w:color w:val="323232"/>
        </w:rPr>
      </w:pPr>
      <w:hyperlink r:id="rId131" w:anchor="la-interface-connection" w:history="1">
        <w:r>
          <w:rPr>
            <w:rStyle w:val="Hipervnculo"/>
            <w:rFonts w:ascii="Helvetica" w:hAnsi="Helvetica"/>
          </w:rPr>
          <w:t>La interface Connection</w:t>
        </w:r>
      </w:hyperlink>
    </w:p>
    <w:p w:rsidR="000E0D8D" w:rsidRDefault="000E0D8D" w:rsidP="000E0D8D">
      <w:pPr>
        <w:numPr>
          <w:ilvl w:val="1"/>
          <w:numId w:val="60"/>
        </w:numPr>
        <w:shd w:val="clear" w:color="auto" w:fill="FFFFFF"/>
        <w:spacing w:before="100" w:beforeAutospacing="1" w:after="100" w:afterAutospacing="1" w:line="240" w:lineRule="auto"/>
        <w:rPr>
          <w:rFonts w:ascii="Helvetica" w:hAnsi="Helvetica"/>
          <w:color w:val="323232"/>
        </w:rPr>
      </w:pPr>
      <w:hyperlink r:id="rId132" w:anchor="1-la-clase-drivermanager" w:history="1">
        <w:r>
          <w:rPr>
            <w:rStyle w:val="Hipervnculo"/>
            <w:rFonts w:ascii="Helvetica" w:hAnsi="Helvetica"/>
          </w:rPr>
          <w:t>1. La clase DriverManager</w:t>
        </w:r>
      </w:hyperlink>
    </w:p>
    <w:p w:rsidR="000E0D8D" w:rsidRDefault="000E0D8D" w:rsidP="000E0D8D">
      <w:pPr>
        <w:numPr>
          <w:ilvl w:val="1"/>
          <w:numId w:val="60"/>
        </w:numPr>
        <w:shd w:val="clear" w:color="auto" w:fill="FFFFFF"/>
        <w:spacing w:before="100" w:beforeAutospacing="1" w:after="100" w:afterAutospacing="1" w:line="240" w:lineRule="auto"/>
        <w:rPr>
          <w:rFonts w:ascii="Helvetica" w:hAnsi="Helvetica"/>
          <w:color w:val="323232"/>
        </w:rPr>
      </w:pPr>
      <w:hyperlink r:id="rId133" w:anchor="2-especificando-url-de-conexi%C3%B3n-a-la-base-de-datos" w:history="1">
        <w:r>
          <w:rPr>
            <w:rStyle w:val="Hipervnculo"/>
            <w:rFonts w:ascii="Helvetica" w:hAnsi="Helvetica"/>
          </w:rPr>
          <w:t>2. Especificando URL de Conexión a la Base de Datos</w:t>
        </w:r>
      </w:hyperlink>
    </w:p>
    <w:p w:rsidR="000E0D8D" w:rsidRDefault="000E0D8D" w:rsidP="000E0D8D">
      <w:pPr>
        <w:numPr>
          <w:ilvl w:val="2"/>
          <w:numId w:val="60"/>
        </w:numPr>
        <w:shd w:val="clear" w:color="auto" w:fill="FFFFFF"/>
        <w:spacing w:before="100" w:beforeAutospacing="1" w:after="100" w:afterAutospacing="1" w:line="240" w:lineRule="auto"/>
        <w:rPr>
          <w:rFonts w:ascii="Helvetica" w:hAnsi="Helvetica"/>
          <w:color w:val="323232"/>
        </w:rPr>
      </w:pPr>
      <w:hyperlink r:id="rId134" w:anchor="java-db-database-connection-urls-derby" w:history="1">
        <w:r>
          <w:rPr>
            <w:rStyle w:val="Hipervnculo"/>
            <w:rFonts w:ascii="Helvetica" w:hAnsi="Helvetica"/>
          </w:rPr>
          <w:t>Java DB Database Connection URLs: Derby</w:t>
        </w:r>
      </w:hyperlink>
    </w:p>
    <w:p w:rsidR="000E0D8D" w:rsidRDefault="000E0D8D" w:rsidP="000E0D8D">
      <w:pPr>
        <w:numPr>
          <w:ilvl w:val="2"/>
          <w:numId w:val="60"/>
        </w:numPr>
        <w:shd w:val="clear" w:color="auto" w:fill="FFFFFF"/>
        <w:spacing w:before="100" w:beforeAutospacing="1" w:after="100" w:afterAutospacing="1" w:line="240" w:lineRule="auto"/>
        <w:rPr>
          <w:rFonts w:ascii="Helvetica" w:hAnsi="Helvetica"/>
          <w:color w:val="323232"/>
        </w:rPr>
      </w:pPr>
      <w:hyperlink r:id="rId135" w:anchor="mysql-connectorj-database-url" w:history="1">
        <w:r>
          <w:rPr>
            <w:rStyle w:val="Hipervnculo"/>
            <w:rFonts w:ascii="Helvetica" w:hAnsi="Helvetica"/>
          </w:rPr>
          <w:t>MySQL Connector/J Database URL</w:t>
        </w:r>
      </w:hyperlink>
    </w:p>
    <w:p w:rsidR="000E0D8D" w:rsidRDefault="000E0D8D" w:rsidP="000E0D8D">
      <w:pPr>
        <w:numPr>
          <w:ilvl w:val="2"/>
          <w:numId w:val="60"/>
        </w:numPr>
        <w:shd w:val="clear" w:color="auto" w:fill="FFFFFF"/>
        <w:spacing w:before="100" w:beforeAutospacing="1" w:after="100" w:afterAutospacing="1" w:line="240" w:lineRule="auto"/>
        <w:rPr>
          <w:rFonts w:ascii="Helvetica" w:hAnsi="Helvetica"/>
          <w:color w:val="323232"/>
        </w:rPr>
      </w:pPr>
      <w:hyperlink r:id="rId136" w:anchor="otros-sistemas-gestores-de-bases-de-datos" w:history="1">
        <w:r>
          <w:rPr>
            <w:rStyle w:val="Hipervnculo"/>
            <w:rFonts w:ascii="Helvetica" w:hAnsi="Helvetica"/>
          </w:rPr>
          <w:t>Otros sistemas gestores de bases de datos</w:t>
        </w:r>
      </w:hyperlink>
    </w:p>
    <w:p w:rsidR="000E0D8D" w:rsidRDefault="000E0D8D" w:rsidP="000E0D8D">
      <w:pPr>
        <w:spacing w:after="0"/>
        <w:rPr>
          <w:rFonts w:ascii="Times New Roman" w:hAnsi="Times New Roman"/>
        </w:rPr>
      </w:pPr>
      <w:r>
        <w:pict>
          <v:rect id="_x0000_i1027" style="width:0;height:0" o:hralign="center" o:hrstd="t" o:hrnoshade="t" o:hr="t" fillcolor="#323232" stroked="f"/>
        </w:pict>
      </w:r>
    </w:p>
    <w:p w:rsidR="000E0D8D" w:rsidRDefault="000E0D8D" w:rsidP="000E0D8D">
      <w:pPr>
        <w:pStyle w:val="Ttulo2"/>
        <w:shd w:val="clear" w:color="auto" w:fill="FFFFFF"/>
        <w:rPr>
          <w:rFonts w:ascii="Helvetica" w:hAnsi="Helvetica"/>
          <w:b w:val="0"/>
          <w:bCs w:val="0"/>
          <w:spacing w:val="-15"/>
        </w:rPr>
      </w:pPr>
      <w:r>
        <w:rPr>
          <w:rFonts w:ascii="Helvetica" w:hAnsi="Helvetica"/>
          <w:b w:val="0"/>
          <w:bCs w:val="0"/>
          <w:spacing w:val="-15"/>
        </w:rPr>
        <w:t>La interface Connection</w:t>
      </w:r>
    </w:p>
    <w:p w:rsidR="000E0D8D" w:rsidRDefault="000E0D8D" w:rsidP="000E0D8D">
      <w:pPr>
        <w:pStyle w:val="NormalWeb"/>
        <w:shd w:val="clear" w:color="auto" w:fill="FFFFFF"/>
        <w:rPr>
          <w:rFonts w:ascii="Helvetica" w:hAnsi="Helvetica"/>
          <w:color w:val="323232"/>
        </w:rPr>
      </w:pPr>
      <w:r>
        <w:rPr>
          <w:rFonts w:ascii="Helvetica" w:hAnsi="Helvetica"/>
          <w:color w:val="323232"/>
        </w:rPr>
        <w:t>Como se ha comentado anteriormente, la fuente de datos puede ser cualquier fuente que tenga un controlador JDBC: un sistema de gestión de bases de datos (DBMS), un sistema de archivos heredado u otra fuente de datos.</w:t>
      </w:r>
    </w:p>
    <w:p w:rsidR="000E0D8D" w:rsidRDefault="000E0D8D" w:rsidP="000E0D8D">
      <w:pPr>
        <w:pStyle w:val="NormalWeb"/>
        <w:shd w:val="clear" w:color="auto" w:fill="FFFFFF"/>
        <w:rPr>
          <w:rFonts w:ascii="Helvetica" w:hAnsi="Helvetica"/>
          <w:color w:val="323232"/>
        </w:rPr>
      </w:pPr>
      <w:r>
        <w:rPr>
          <w:rFonts w:ascii="Helvetica" w:hAnsi="Helvetica"/>
          <w:color w:val="323232"/>
        </w:rPr>
        <w:t>Existen dos clases principales para establecer la conexión:</w:t>
      </w:r>
    </w:p>
    <w:p w:rsidR="000E0D8D" w:rsidRDefault="000E0D8D" w:rsidP="000E0D8D">
      <w:pPr>
        <w:pStyle w:val="NormalWeb"/>
        <w:numPr>
          <w:ilvl w:val="0"/>
          <w:numId w:val="61"/>
        </w:numPr>
        <w:shd w:val="clear" w:color="auto" w:fill="FFFFFF"/>
        <w:rPr>
          <w:rFonts w:ascii="Helvetica" w:hAnsi="Helvetica"/>
          <w:color w:val="323232"/>
        </w:rPr>
      </w:pPr>
      <w:r>
        <w:rPr>
          <w:rStyle w:val="Textoennegrita"/>
          <w:rFonts w:ascii="Helvetica" w:hAnsi="Helvetica"/>
          <w:color w:val="323232"/>
        </w:rPr>
        <w:t>DriverManager:</w:t>
      </w:r>
      <w:r>
        <w:rPr>
          <w:rFonts w:ascii="Helvetica" w:hAnsi="Helvetica"/>
          <w:color w:val="323232"/>
        </w:rPr>
        <w:t> clase totalmente implementada que </w:t>
      </w:r>
      <w:r>
        <w:rPr>
          <w:rStyle w:val="Textoennegrita"/>
          <w:rFonts w:ascii="Helvetica" w:hAnsi="Helvetica"/>
          <w:color w:val="323232"/>
        </w:rPr>
        <w:t>conecta una aplicación a una fuente de datos</w:t>
      </w:r>
      <w:r>
        <w:rPr>
          <w:rFonts w:ascii="Helvetica" w:hAnsi="Helvetica"/>
          <w:color w:val="323232"/>
        </w:rPr>
        <w:t>, indicada por medio de una URL de base de datos.</w:t>
      </w:r>
      <w:r>
        <w:rPr>
          <w:rFonts w:ascii="Helvetica" w:hAnsi="Helvetica"/>
          <w:color w:val="323232"/>
        </w:rPr>
        <w:br/>
        <w:t>Cuando esta clase intenta establecer una conexión por primera vez, </w:t>
      </w:r>
      <w:r>
        <w:rPr>
          <w:rStyle w:val="Textoennegrita"/>
          <w:rFonts w:ascii="Helvetica" w:hAnsi="Helvetica"/>
          <w:color w:val="323232"/>
        </w:rPr>
        <w:t xml:space="preserve">carga automáticamente cualquier controlador JDBC 4.0 (o superior) </w:t>
      </w:r>
      <w:r>
        <w:rPr>
          <w:rStyle w:val="Textoennegrita"/>
          <w:rFonts w:ascii="Helvetica" w:hAnsi="Helvetica"/>
          <w:color w:val="323232"/>
        </w:rPr>
        <w:lastRenderedPageBreak/>
        <w:t>encontrado dentro del classpath</w:t>
      </w:r>
      <w:r>
        <w:rPr>
          <w:rFonts w:ascii="Helvetica" w:hAnsi="Helvetica"/>
          <w:color w:val="323232"/>
        </w:rPr>
        <w:t>. Se precisa cargar de manera manual cualquier controlador con JDBC inferior a 4.0</w:t>
      </w:r>
    </w:p>
    <w:p w:rsidR="000E0D8D" w:rsidRDefault="000E0D8D" w:rsidP="000E0D8D">
      <w:pPr>
        <w:pStyle w:val="NormalWeb"/>
        <w:numPr>
          <w:ilvl w:val="0"/>
          <w:numId w:val="61"/>
        </w:numPr>
        <w:shd w:val="clear" w:color="auto" w:fill="FFFFFF"/>
        <w:rPr>
          <w:rFonts w:ascii="Helvetica" w:hAnsi="Helvetica"/>
          <w:color w:val="323232"/>
        </w:rPr>
      </w:pPr>
      <w:r>
        <w:rPr>
          <w:rStyle w:val="Textoennegrita"/>
          <w:rFonts w:ascii="Helvetica" w:hAnsi="Helvetica"/>
          <w:color w:val="323232"/>
        </w:rPr>
        <w:t>DataSource</w:t>
      </w:r>
      <w:proofErr w:type="gramStart"/>
      <w:r>
        <w:rPr>
          <w:rStyle w:val="Textoennegrita"/>
          <w:rFonts w:ascii="Helvetica" w:hAnsi="Helvetica"/>
          <w:color w:val="323232"/>
        </w:rPr>
        <w:t>:</w:t>
      </w:r>
      <w:r>
        <w:rPr>
          <w:rFonts w:ascii="Helvetica" w:hAnsi="Helvetica"/>
          <w:color w:val="323232"/>
        </w:rPr>
        <w:t>:</w:t>
      </w:r>
      <w:proofErr w:type="gramEnd"/>
      <w:r>
        <w:rPr>
          <w:rFonts w:ascii="Helvetica" w:hAnsi="Helvetica"/>
          <w:color w:val="323232"/>
        </w:rPr>
        <w:t xml:space="preserve"> interfaz se prefiere sobre DriverManager porque </w:t>
      </w:r>
      <w:r>
        <w:rPr>
          <w:rStyle w:val="Textoennegrita"/>
          <w:rFonts w:ascii="Helvetica" w:hAnsi="Helvetica"/>
          <w:color w:val="323232"/>
        </w:rPr>
        <w:t>permite que los detalles sobre la fuente de datos subyacente sean transparentes para tu aplicación</w:t>
      </w:r>
      <w:r>
        <w:rPr>
          <w:rFonts w:ascii="Helvetica" w:hAnsi="Helvetica"/>
          <w:color w:val="323232"/>
        </w:rPr>
        <w:t>. Las propiedades de un objeto DataSource se configuran para que represente una fuente de datos concreta. Es el modo de conexión preferido para aplicaciones </w:t>
      </w:r>
      <w:r>
        <w:rPr>
          <w:rStyle w:val="nfasis"/>
          <w:rFonts w:ascii="Helvetica" w:hAnsi="Helvetica"/>
          <w:color w:val="323232"/>
        </w:rPr>
        <w:t>Java EE</w:t>
      </w:r>
      <w:r>
        <w:rPr>
          <w:rFonts w:ascii="Helvetica" w:hAnsi="Helvetica"/>
          <w:color w:val="323232"/>
        </w:rPr>
        <w:t>.</w:t>
      </w:r>
    </w:p>
    <w:p w:rsidR="000E0D8D" w:rsidRDefault="000E0D8D" w:rsidP="000E0D8D">
      <w:pPr>
        <w:rPr>
          <w:rFonts w:ascii="Helvetica" w:hAnsi="Helvetica"/>
          <w:color w:val="323232"/>
        </w:rPr>
      </w:pPr>
      <w:r>
        <w:rPr>
          <w:rFonts w:ascii="Helvetica" w:hAnsi="Helvetica"/>
          <w:color w:val="323232"/>
        </w:rPr>
        <w:t> DataSource</w:t>
      </w:r>
    </w:p>
    <w:p w:rsidR="000E0D8D" w:rsidRDefault="000E0D8D" w:rsidP="000E0D8D">
      <w:pPr>
        <w:pStyle w:val="NormalWeb"/>
        <w:rPr>
          <w:rFonts w:ascii="Helvetica" w:hAnsi="Helvetica"/>
          <w:color w:val="323232"/>
        </w:rPr>
      </w:pPr>
      <w:r>
        <w:rPr>
          <w:rFonts w:ascii="Helvetica" w:hAnsi="Helvetica"/>
          <w:color w:val="323232"/>
        </w:rPr>
        <w:t>En principio emplearemos la clase DriverManager en lugar de la clase DataSource porque es más fácil de usar y, en general, las aplicaciones cliente multiplataforma no requieren las características avanzadas de la clase DataSource que inicialmente estaban diseñadas para ser empleadas en aplicaciones Java EE.</w:t>
      </w:r>
    </w:p>
    <w:p w:rsidR="000E0D8D" w:rsidRDefault="000E0D8D" w:rsidP="000E0D8D">
      <w:pPr>
        <w:pStyle w:val="Ttulo3"/>
        <w:shd w:val="clear" w:color="auto" w:fill="FFFFFF"/>
        <w:rPr>
          <w:rFonts w:ascii="Helvetica" w:hAnsi="Helvetica"/>
          <w:b w:val="0"/>
          <w:bCs w:val="0"/>
          <w:color w:val="auto"/>
          <w:spacing w:val="-15"/>
        </w:rPr>
      </w:pPr>
      <w:r>
        <w:rPr>
          <w:rFonts w:ascii="Helvetica" w:hAnsi="Helvetica"/>
          <w:b w:val="0"/>
          <w:bCs w:val="0"/>
          <w:spacing w:val="-15"/>
        </w:rPr>
        <w:t>1. La clase DriverManager</w:t>
      </w:r>
    </w:p>
    <w:p w:rsidR="000E0D8D" w:rsidRDefault="000E0D8D" w:rsidP="000E0D8D">
      <w:pPr>
        <w:pStyle w:val="NormalWeb"/>
        <w:shd w:val="clear" w:color="auto" w:fill="FFFFFF"/>
        <w:rPr>
          <w:rFonts w:ascii="Helvetica" w:hAnsi="Helvetica"/>
          <w:color w:val="323232"/>
        </w:rPr>
      </w:pPr>
      <w:r>
        <w:rPr>
          <w:rFonts w:ascii="Helvetica" w:hAnsi="Helvetica"/>
          <w:color w:val="323232"/>
        </w:rPr>
        <w:t>Para establecer la conexión con la clase DriverManager sew invoca al método </w:t>
      </w:r>
      <w:r>
        <w:rPr>
          <w:rStyle w:val="CdigoHTML"/>
          <w:rFonts w:ascii="var(--INTERNAL-CODE-font)" w:eastAsiaTheme="majorEastAsia" w:hAnsi="var(--INTERNAL-CODE-font)"/>
          <w:color w:val="323232"/>
          <w:sz w:val="22"/>
          <w:szCs w:val="22"/>
          <w:bdr w:val="single" w:sz="6" w:space="0" w:color="auto" w:frame="1"/>
        </w:rPr>
        <w:t>DriverManager.getConnection</w:t>
      </w:r>
      <w:r>
        <w:rPr>
          <w:rFonts w:ascii="Helvetica" w:hAnsi="Helvetica"/>
          <w:color w:val="323232"/>
        </w:rPr>
        <w:t>. El siguiente método de ejemplo establece una conexión de base de datos:</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75715E"/>
          <w:sz w:val="23"/>
          <w:szCs w:val="23"/>
          <w:bdr w:val="none" w:sz="0" w:space="0" w:color="auto" w:frame="1"/>
        </w:rPr>
        <w:t>// Suponemos que este método está declarado dentro de una clase ConnectionManager que tiene</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75715E"/>
          <w:sz w:val="23"/>
          <w:szCs w:val="23"/>
          <w:bdr w:val="none" w:sz="0" w:space="0" w:color="auto" w:frame="1"/>
        </w:rPr>
        <w:t>// - Un atributo sxbd de tipo String, para guardar el nombre del SGBD.</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75715E"/>
          <w:sz w:val="23"/>
          <w:szCs w:val="23"/>
          <w:bdr w:val="none" w:sz="0" w:space="0" w:color="auto" w:frame="1"/>
        </w:rPr>
        <w:t>// - Un atributo con el nombre del servidor, nomeServidor</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75715E"/>
          <w:sz w:val="23"/>
          <w:szCs w:val="23"/>
          <w:bdr w:val="none" w:sz="0" w:space="0" w:color="auto" w:frame="1"/>
        </w:rPr>
        <w:t>// - Un atributo con el número de puerto.</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75715E"/>
          <w:sz w:val="23"/>
          <w:szCs w:val="23"/>
          <w:bdr w:val="none" w:sz="0" w:space="0" w:color="auto" w:frame="1"/>
        </w:rPr>
        <w:t>// - Un atributo para el usuario y otro para la contraseña.</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proofErr w:type="gramStart"/>
      <w:r>
        <w:rPr>
          <w:rStyle w:val="CdigoHTML"/>
          <w:rFonts w:ascii="var(--INTERNAL-CODE-font)" w:eastAsiaTheme="majorEastAsia" w:hAnsi="var(--INTERNAL-CODE-font)"/>
          <w:color w:val="66D9EF"/>
          <w:sz w:val="23"/>
          <w:szCs w:val="23"/>
          <w:bdr w:val="none" w:sz="0" w:space="0" w:color="auto" w:frame="1"/>
        </w:rPr>
        <w:t>public</w:t>
      </w:r>
      <w:proofErr w:type="gramEnd"/>
      <w:r>
        <w:rPr>
          <w:rStyle w:val="CdigoHTML"/>
          <w:rFonts w:ascii="var(--INTERNAL-CODE-font)" w:eastAsiaTheme="majorEastAsia" w:hAnsi="var(--INTERNAL-CODE-font)"/>
          <w:color w:val="F8F8F2"/>
          <w:sz w:val="23"/>
          <w:szCs w:val="23"/>
          <w:bdr w:val="none" w:sz="0" w:space="0" w:color="auto" w:frame="1"/>
        </w:rPr>
        <w:t xml:space="preserve"> Connection </w:t>
      </w:r>
      <w:r>
        <w:rPr>
          <w:rStyle w:val="CdigoHTML"/>
          <w:rFonts w:ascii="var(--INTERNAL-CODE-font)" w:eastAsiaTheme="majorEastAsia" w:hAnsi="var(--INTERNAL-CODE-font)"/>
          <w:color w:val="A6E22E"/>
          <w:sz w:val="23"/>
          <w:szCs w:val="23"/>
          <w:bdr w:val="none" w:sz="0" w:space="0" w:color="auto" w:frame="1"/>
        </w:rPr>
        <w:t>getConnection</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throws</w:t>
      </w:r>
      <w:r>
        <w:rPr>
          <w:rStyle w:val="CdigoHTML"/>
          <w:rFonts w:ascii="var(--INTERNAL-CODE-font)" w:eastAsiaTheme="majorEastAsia" w:hAnsi="var(--INTERNAL-CODE-font)"/>
          <w:color w:val="F8F8F2"/>
          <w:sz w:val="23"/>
          <w:szCs w:val="23"/>
          <w:bdr w:val="none" w:sz="0" w:space="0" w:color="auto" w:frame="1"/>
        </w:rPr>
        <w:t xml:space="preserve"> SQLException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Connection conn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null</w:t>
      </w:r>
      <w:r>
        <w:rPr>
          <w:rStyle w:val="CdigoHTML"/>
          <w:rFonts w:ascii="var(--INTERNAL-CODE-font)" w:eastAsiaTheme="majorEastAsia"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75715E"/>
          <w:sz w:val="23"/>
          <w:szCs w:val="23"/>
          <w:bdr w:val="none" w:sz="0" w:space="0" w:color="auto" w:frame="1"/>
        </w:rPr>
        <w:t>// Propiedades de la conexión</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Properties propiedadesCon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new</w:t>
      </w: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F8F8F2"/>
          <w:sz w:val="23"/>
          <w:szCs w:val="23"/>
          <w:bdr w:val="none" w:sz="0" w:space="0" w:color="auto" w:frame="1"/>
        </w:rPr>
        <w:t>Properties(</w:t>
      </w:r>
      <w:proofErr w:type="gramEnd"/>
      <w:r>
        <w:rPr>
          <w:rStyle w:val="CdigoHTML"/>
          <w:rFonts w:ascii="var(--INTERNAL-CODE-font)" w:eastAsiaTheme="majorEastAsia"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F8F8F2"/>
          <w:sz w:val="23"/>
          <w:szCs w:val="23"/>
          <w:bdr w:val="none" w:sz="0" w:space="0" w:color="auto" w:frame="1"/>
        </w:rPr>
        <w:t>propiedadesCon.</w:t>
      </w:r>
      <w:r>
        <w:rPr>
          <w:rStyle w:val="CdigoHTML"/>
          <w:rFonts w:ascii="var(--INTERNAL-CODE-font)" w:eastAsiaTheme="majorEastAsia" w:hAnsi="var(--INTERNAL-CODE-font)"/>
          <w:color w:val="A6E22E"/>
          <w:sz w:val="23"/>
          <w:szCs w:val="23"/>
          <w:bdr w:val="none" w:sz="0" w:space="0" w:color="auto" w:frame="1"/>
        </w:rPr>
        <w:t>put</w:t>
      </w:r>
      <w:r>
        <w:rPr>
          <w:rStyle w:val="CdigoHTML"/>
          <w:rFonts w:ascii="var(--INTERNAL-CODE-font)" w:eastAsiaTheme="majorEastAsia" w:hAnsi="var(--INTERNAL-CODE-font)"/>
          <w:color w:val="F8F8F2"/>
          <w:sz w:val="23"/>
          <w:szCs w:val="23"/>
          <w:bdr w:val="none" w:sz="0" w:space="0" w:color="auto" w:frame="1"/>
        </w:rPr>
        <w:t>(</w:t>
      </w:r>
      <w:proofErr w:type="gramEnd"/>
      <w:r>
        <w:rPr>
          <w:rStyle w:val="CdigoHTML"/>
          <w:rFonts w:ascii="var(--INTERNAL-CODE-font)" w:eastAsiaTheme="majorEastAsia" w:hAnsi="var(--INTERNAL-CODE-font)"/>
          <w:color w:val="E6DB74"/>
          <w:sz w:val="23"/>
          <w:szCs w:val="23"/>
          <w:bdr w:val="none" w:sz="0" w:space="0" w:color="auto" w:frame="1"/>
        </w:rPr>
        <w:t>"user"</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this</w:t>
      </w:r>
      <w:r>
        <w:rPr>
          <w:rStyle w:val="CdigoHTML"/>
          <w:rFonts w:ascii="var(--INTERNAL-CODE-font)" w:eastAsiaTheme="majorEastAsia" w:hAnsi="var(--INTERNAL-CODE-font)"/>
          <w:color w:val="F8F8F2"/>
          <w:sz w:val="23"/>
          <w:szCs w:val="23"/>
          <w:bdr w:val="none" w:sz="0" w:space="0" w:color="auto" w:frame="1"/>
        </w:rPr>
        <w:t>.</w:t>
      </w:r>
      <w:r>
        <w:rPr>
          <w:rStyle w:val="CdigoHTML"/>
          <w:rFonts w:ascii="var(--INTERNAL-CODE-font)" w:eastAsiaTheme="majorEastAsia" w:hAnsi="var(--INTERNAL-CODE-font)"/>
          <w:color w:val="A6E22E"/>
          <w:sz w:val="23"/>
          <w:szCs w:val="23"/>
          <w:bdr w:val="none" w:sz="0" w:space="0" w:color="auto" w:frame="1"/>
        </w:rPr>
        <w:t>userName</w:t>
      </w:r>
      <w:r>
        <w:rPr>
          <w:rStyle w:val="CdigoHTML"/>
          <w:rFonts w:ascii="var(--INTERNAL-CODE-font)" w:eastAsiaTheme="majorEastAsia"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F8F8F2"/>
          <w:sz w:val="23"/>
          <w:szCs w:val="23"/>
          <w:bdr w:val="none" w:sz="0" w:space="0" w:color="auto" w:frame="1"/>
        </w:rPr>
        <w:t>propiedadesCon.</w:t>
      </w:r>
      <w:r>
        <w:rPr>
          <w:rStyle w:val="CdigoHTML"/>
          <w:rFonts w:ascii="var(--INTERNAL-CODE-font)" w:eastAsiaTheme="majorEastAsia" w:hAnsi="var(--INTERNAL-CODE-font)"/>
          <w:color w:val="A6E22E"/>
          <w:sz w:val="23"/>
          <w:szCs w:val="23"/>
          <w:bdr w:val="none" w:sz="0" w:space="0" w:color="auto" w:frame="1"/>
        </w:rPr>
        <w:t>put</w:t>
      </w:r>
      <w:r>
        <w:rPr>
          <w:rStyle w:val="CdigoHTML"/>
          <w:rFonts w:ascii="var(--INTERNAL-CODE-font)" w:eastAsiaTheme="majorEastAsia" w:hAnsi="var(--INTERNAL-CODE-font)"/>
          <w:color w:val="F8F8F2"/>
          <w:sz w:val="23"/>
          <w:szCs w:val="23"/>
          <w:bdr w:val="none" w:sz="0" w:space="0" w:color="auto" w:frame="1"/>
        </w:rPr>
        <w:t>(</w:t>
      </w:r>
      <w:proofErr w:type="gramEnd"/>
      <w:r>
        <w:rPr>
          <w:rStyle w:val="CdigoHTML"/>
          <w:rFonts w:ascii="var(--INTERNAL-CODE-font)" w:eastAsiaTheme="majorEastAsia" w:hAnsi="var(--INTERNAL-CODE-font)"/>
          <w:color w:val="E6DB74"/>
          <w:sz w:val="23"/>
          <w:szCs w:val="23"/>
          <w:bdr w:val="none" w:sz="0" w:space="0" w:color="auto" w:frame="1"/>
        </w:rPr>
        <w:t>"password"</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this</w:t>
      </w:r>
      <w:r>
        <w:rPr>
          <w:rStyle w:val="CdigoHTML"/>
          <w:rFonts w:ascii="var(--INTERNAL-CODE-font)" w:eastAsiaTheme="majorEastAsia" w:hAnsi="var(--INTERNAL-CODE-font)"/>
          <w:color w:val="F8F8F2"/>
          <w:sz w:val="23"/>
          <w:szCs w:val="23"/>
          <w:bdr w:val="none" w:sz="0" w:space="0" w:color="auto" w:frame="1"/>
        </w:rPr>
        <w:t>.</w:t>
      </w:r>
      <w:r>
        <w:rPr>
          <w:rStyle w:val="CdigoHTML"/>
          <w:rFonts w:ascii="var(--INTERNAL-CODE-font)" w:eastAsiaTheme="majorEastAsia" w:hAnsi="var(--INTERNAL-CODE-font)"/>
          <w:color w:val="A6E22E"/>
          <w:sz w:val="23"/>
          <w:szCs w:val="23"/>
          <w:bdr w:val="none" w:sz="0" w:space="0" w:color="auto" w:frame="1"/>
        </w:rPr>
        <w:t>password</w:t>
      </w:r>
      <w:r>
        <w:rPr>
          <w:rStyle w:val="CdigoHTML"/>
          <w:rFonts w:ascii="var(--INTERNAL-CODE-font)" w:eastAsiaTheme="majorEastAsia"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66D9EF"/>
          <w:sz w:val="23"/>
          <w:szCs w:val="23"/>
          <w:bdr w:val="none" w:sz="0" w:space="0" w:color="auto" w:frame="1"/>
        </w:rPr>
        <w:t>if</w:t>
      </w:r>
      <w:proofErr w:type="gramEnd"/>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this</w:t>
      </w:r>
      <w:r>
        <w:rPr>
          <w:rStyle w:val="CdigoHTML"/>
          <w:rFonts w:ascii="var(--INTERNAL-CODE-font)" w:eastAsiaTheme="majorEastAsia" w:hAnsi="var(--INTERNAL-CODE-font)"/>
          <w:color w:val="F8F8F2"/>
          <w:sz w:val="23"/>
          <w:szCs w:val="23"/>
          <w:bdr w:val="none" w:sz="0" w:space="0" w:color="auto" w:frame="1"/>
        </w:rPr>
        <w:t>.</w:t>
      </w:r>
      <w:r>
        <w:rPr>
          <w:rStyle w:val="CdigoHTML"/>
          <w:rFonts w:ascii="var(--INTERNAL-CODE-font)" w:eastAsiaTheme="majorEastAsia" w:hAnsi="var(--INTERNAL-CODE-font)"/>
          <w:color w:val="A6E22E"/>
          <w:sz w:val="23"/>
          <w:szCs w:val="23"/>
          <w:bdr w:val="none" w:sz="0" w:space="0" w:color="auto" w:frame="1"/>
        </w:rPr>
        <w:t>sxbd</w:t>
      </w:r>
      <w:r>
        <w:rPr>
          <w:rStyle w:val="CdigoHTML"/>
          <w:rFonts w:ascii="var(--INTERNAL-CODE-font)" w:eastAsiaTheme="majorEastAsia" w:hAnsi="var(--INTERNAL-CODE-font)"/>
          <w:color w:val="F8F8F2"/>
          <w:sz w:val="23"/>
          <w:szCs w:val="23"/>
          <w:bdr w:val="none" w:sz="0" w:space="0" w:color="auto" w:frame="1"/>
        </w:rPr>
        <w:t>.</w:t>
      </w:r>
      <w:r>
        <w:rPr>
          <w:rStyle w:val="CdigoHTML"/>
          <w:rFonts w:ascii="var(--INTERNAL-CODE-font)" w:eastAsiaTheme="majorEastAsia" w:hAnsi="var(--INTERNAL-CODE-font)"/>
          <w:color w:val="A6E22E"/>
          <w:sz w:val="23"/>
          <w:szCs w:val="23"/>
          <w:bdr w:val="none" w:sz="0" w:space="0" w:color="auto" w:frame="1"/>
        </w:rPr>
        <w:t>equals</w:t>
      </w:r>
      <w:r>
        <w:rPr>
          <w:rStyle w:val="CdigoHTML"/>
          <w:rFonts w:ascii="var(--INTERNAL-CODE-font)" w:eastAsiaTheme="majorEastAsia" w:hAnsi="var(--INTERNAL-CODE-font)"/>
          <w:color w:val="F8F8F2"/>
          <w:sz w:val="23"/>
          <w:szCs w:val="23"/>
          <w:bdr w:val="none" w:sz="0" w:space="0" w:color="auto" w:frame="1"/>
        </w:rPr>
        <w:t>(</w:t>
      </w:r>
      <w:r>
        <w:rPr>
          <w:rStyle w:val="CdigoHTML"/>
          <w:rFonts w:ascii="var(--INTERNAL-CODE-font)" w:eastAsiaTheme="majorEastAsia" w:hAnsi="var(--INTERNAL-CODE-font)"/>
          <w:color w:val="E6DB74"/>
          <w:sz w:val="23"/>
          <w:szCs w:val="23"/>
          <w:bdr w:val="none" w:sz="0" w:space="0" w:color="auto" w:frame="1"/>
        </w:rPr>
        <w:t>"mysql"</w:t>
      </w:r>
      <w:r>
        <w:rPr>
          <w:rStyle w:val="CdigoHTML"/>
          <w:rFonts w:ascii="var(--INTERNAL-CODE-font)" w:eastAsiaTheme="majorEastAsia" w:hAnsi="var(--INTERNAL-CODE-font)"/>
          <w:color w:val="F8F8F2"/>
          <w:sz w:val="23"/>
          <w:szCs w:val="23"/>
          <w:bdr w:val="none" w:sz="0" w:space="0" w:color="auto" w:frame="1"/>
        </w:rPr>
        <w:t>))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F8F8F2"/>
          <w:sz w:val="23"/>
          <w:szCs w:val="23"/>
          <w:bdr w:val="none" w:sz="0" w:space="0" w:color="auto" w:frame="1"/>
        </w:rPr>
        <w:t>conn</w:t>
      </w:r>
      <w:proofErr w:type="gramEnd"/>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DriverManager.</w:t>
      </w:r>
      <w:r>
        <w:rPr>
          <w:rStyle w:val="CdigoHTML"/>
          <w:rFonts w:ascii="var(--INTERNAL-CODE-font)" w:eastAsiaTheme="majorEastAsia" w:hAnsi="var(--INTERNAL-CODE-font)"/>
          <w:color w:val="A6E22E"/>
          <w:sz w:val="23"/>
          <w:szCs w:val="23"/>
          <w:bdr w:val="none" w:sz="0" w:space="0" w:color="auto" w:frame="1"/>
        </w:rPr>
        <w:t>getConnection</w:t>
      </w:r>
      <w:r>
        <w:rPr>
          <w:rStyle w:val="CdigoHTML"/>
          <w:rFonts w:ascii="var(--INTERNAL-CODE-font)" w:eastAsiaTheme="majorEastAsia" w:hAnsi="var(--INTERNAL-CODE-font)"/>
          <w:color w:val="F8F8F2"/>
          <w:sz w:val="23"/>
          <w:szCs w:val="23"/>
          <w:bdr w:val="none" w:sz="0" w:space="0" w:color="auto" w:frame="1"/>
        </w:rPr>
        <w:t>(</w:t>
      </w:r>
      <w:r>
        <w:rPr>
          <w:rStyle w:val="CdigoHTML"/>
          <w:rFonts w:ascii="var(--INTERNAL-CODE-font)" w:eastAsiaTheme="majorEastAsia" w:hAnsi="var(--INTERNAL-CODE-font)"/>
          <w:color w:val="E6DB74"/>
          <w:sz w:val="23"/>
          <w:szCs w:val="23"/>
          <w:bdr w:val="none" w:sz="0" w:space="0" w:color="auto" w:frame="1"/>
        </w:rPr>
        <w:t>"jdbc:"</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this</w:t>
      </w:r>
      <w:r>
        <w:rPr>
          <w:rStyle w:val="CdigoHTML"/>
          <w:rFonts w:ascii="var(--INTERNAL-CODE-font)" w:eastAsiaTheme="majorEastAsia" w:hAnsi="var(--INTERNAL-CODE-font)"/>
          <w:color w:val="F8F8F2"/>
          <w:sz w:val="23"/>
          <w:szCs w:val="23"/>
          <w:bdr w:val="none" w:sz="0" w:space="0" w:color="auto" w:frame="1"/>
        </w:rPr>
        <w:t>.</w:t>
      </w:r>
      <w:r>
        <w:rPr>
          <w:rStyle w:val="CdigoHTML"/>
          <w:rFonts w:ascii="var(--INTERNAL-CODE-font)" w:eastAsiaTheme="majorEastAsia" w:hAnsi="var(--INTERNAL-CODE-font)"/>
          <w:color w:val="A6E22E"/>
          <w:sz w:val="23"/>
          <w:szCs w:val="23"/>
          <w:bdr w:val="none" w:sz="0" w:space="0" w:color="auto" w:frame="1"/>
        </w:rPr>
        <w:t>sxbd</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E6DB74"/>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F9267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this</w:t>
      </w:r>
      <w:r>
        <w:rPr>
          <w:rStyle w:val="CdigoHTML"/>
          <w:rFonts w:ascii="var(--INTERNAL-CODE-font)" w:eastAsiaTheme="majorEastAsia" w:hAnsi="var(--INTERNAL-CODE-font)"/>
          <w:color w:val="F8F8F2"/>
          <w:sz w:val="23"/>
          <w:szCs w:val="23"/>
          <w:bdr w:val="none" w:sz="0" w:space="0" w:color="auto" w:frame="1"/>
        </w:rPr>
        <w:t>.</w:t>
      </w:r>
      <w:r>
        <w:rPr>
          <w:rStyle w:val="CdigoHTML"/>
          <w:rFonts w:ascii="var(--INTERNAL-CODE-font)" w:eastAsiaTheme="majorEastAsia" w:hAnsi="var(--INTERNAL-CODE-font)"/>
          <w:color w:val="A6E22E"/>
          <w:sz w:val="23"/>
          <w:szCs w:val="23"/>
          <w:bdr w:val="none" w:sz="0" w:space="0" w:color="auto" w:frame="1"/>
        </w:rPr>
        <w:t>nomeServidor</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E6DB74"/>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this</w:t>
      </w:r>
      <w:r>
        <w:rPr>
          <w:rStyle w:val="CdigoHTML"/>
          <w:rFonts w:ascii="var(--INTERNAL-CODE-font)" w:eastAsiaTheme="majorEastAsia" w:hAnsi="var(--INTERNAL-CODE-font)"/>
          <w:color w:val="F8F8F2"/>
          <w:sz w:val="23"/>
          <w:szCs w:val="23"/>
          <w:bdr w:val="none" w:sz="0" w:space="0" w:color="auto" w:frame="1"/>
        </w:rPr>
        <w:t>.</w:t>
      </w:r>
      <w:r>
        <w:rPr>
          <w:rStyle w:val="CdigoHTML"/>
          <w:rFonts w:ascii="var(--INTERNAL-CODE-font)" w:eastAsiaTheme="majorEastAsia" w:hAnsi="var(--INTERNAL-CODE-font)"/>
          <w:color w:val="A6E22E"/>
          <w:sz w:val="23"/>
          <w:szCs w:val="23"/>
          <w:bdr w:val="none" w:sz="0" w:space="0" w:color="auto" w:frame="1"/>
        </w:rPr>
        <w:t>puerto</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E6DB74"/>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propiedadesCon);</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 </w:t>
      </w:r>
      <w:proofErr w:type="gramStart"/>
      <w:r>
        <w:rPr>
          <w:rStyle w:val="CdigoHTML"/>
          <w:rFonts w:ascii="var(--INTERNAL-CODE-font)" w:eastAsiaTheme="majorEastAsia" w:hAnsi="var(--INTERNAL-CODE-font)"/>
          <w:color w:val="66D9EF"/>
          <w:sz w:val="23"/>
          <w:szCs w:val="23"/>
          <w:bdr w:val="none" w:sz="0" w:space="0" w:color="auto" w:frame="1"/>
        </w:rPr>
        <w:t>else</w:t>
      </w:r>
      <w:proofErr w:type="gramEnd"/>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if</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this</w:t>
      </w:r>
      <w:r>
        <w:rPr>
          <w:rStyle w:val="CdigoHTML"/>
          <w:rFonts w:ascii="var(--INTERNAL-CODE-font)" w:eastAsiaTheme="majorEastAsia" w:hAnsi="var(--INTERNAL-CODE-font)"/>
          <w:color w:val="F8F8F2"/>
          <w:sz w:val="23"/>
          <w:szCs w:val="23"/>
          <w:bdr w:val="none" w:sz="0" w:space="0" w:color="auto" w:frame="1"/>
        </w:rPr>
        <w:t>.</w:t>
      </w:r>
      <w:r>
        <w:rPr>
          <w:rStyle w:val="CdigoHTML"/>
          <w:rFonts w:ascii="var(--INTERNAL-CODE-font)" w:eastAsiaTheme="majorEastAsia" w:hAnsi="var(--INTERNAL-CODE-font)"/>
          <w:color w:val="A6E22E"/>
          <w:sz w:val="23"/>
          <w:szCs w:val="23"/>
          <w:bdr w:val="none" w:sz="0" w:space="0" w:color="auto" w:frame="1"/>
        </w:rPr>
        <w:t>sxbd</w:t>
      </w:r>
      <w:r>
        <w:rPr>
          <w:rStyle w:val="CdigoHTML"/>
          <w:rFonts w:ascii="var(--INTERNAL-CODE-font)" w:eastAsiaTheme="majorEastAsia" w:hAnsi="var(--INTERNAL-CODE-font)"/>
          <w:color w:val="F8F8F2"/>
          <w:sz w:val="23"/>
          <w:szCs w:val="23"/>
          <w:bdr w:val="none" w:sz="0" w:space="0" w:color="auto" w:frame="1"/>
        </w:rPr>
        <w:t>.</w:t>
      </w:r>
      <w:r>
        <w:rPr>
          <w:rStyle w:val="CdigoHTML"/>
          <w:rFonts w:ascii="var(--INTERNAL-CODE-font)" w:eastAsiaTheme="majorEastAsia" w:hAnsi="var(--INTERNAL-CODE-font)"/>
          <w:color w:val="A6E22E"/>
          <w:sz w:val="23"/>
          <w:szCs w:val="23"/>
          <w:bdr w:val="none" w:sz="0" w:space="0" w:color="auto" w:frame="1"/>
        </w:rPr>
        <w:t>equals</w:t>
      </w:r>
      <w:r>
        <w:rPr>
          <w:rStyle w:val="CdigoHTML"/>
          <w:rFonts w:ascii="var(--INTERNAL-CODE-font)" w:eastAsiaTheme="majorEastAsia" w:hAnsi="var(--INTERNAL-CODE-font)"/>
          <w:color w:val="F8F8F2"/>
          <w:sz w:val="23"/>
          <w:szCs w:val="23"/>
          <w:bdr w:val="none" w:sz="0" w:space="0" w:color="auto" w:frame="1"/>
        </w:rPr>
        <w:t>(</w:t>
      </w:r>
      <w:r>
        <w:rPr>
          <w:rStyle w:val="CdigoHTML"/>
          <w:rFonts w:ascii="var(--INTERNAL-CODE-font)" w:eastAsiaTheme="majorEastAsia" w:hAnsi="var(--INTERNAL-CODE-font)"/>
          <w:color w:val="E6DB74"/>
          <w:sz w:val="23"/>
          <w:szCs w:val="23"/>
          <w:bdr w:val="none" w:sz="0" w:space="0" w:color="auto" w:frame="1"/>
        </w:rPr>
        <w:t>"derby"</w:t>
      </w:r>
      <w:r>
        <w:rPr>
          <w:rStyle w:val="CdigoHTML"/>
          <w:rFonts w:ascii="var(--INTERNAL-CODE-font)" w:eastAsiaTheme="majorEastAsia" w:hAnsi="var(--INTERNAL-CODE-font)"/>
          <w:color w:val="F8F8F2"/>
          <w:sz w:val="23"/>
          <w:szCs w:val="23"/>
          <w:bdr w:val="none" w:sz="0" w:space="0" w:color="auto" w:frame="1"/>
        </w:rPr>
        <w:t>))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F8F8F2"/>
          <w:sz w:val="23"/>
          <w:szCs w:val="23"/>
          <w:bdr w:val="none" w:sz="0" w:space="0" w:color="auto" w:frame="1"/>
        </w:rPr>
        <w:t>conn</w:t>
      </w:r>
      <w:proofErr w:type="gramEnd"/>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DriverManager.</w:t>
      </w:r>
      <w:r>
        <w:rPr>
          <w:rStyle w:val="CdigoHTML"/>
          <w:rFonts w:ascii="var(--INTERNAL-CODE-font)" w:eastAsiaTheme="majorEastAsia" w:hAnsi="var(--INTERNAL-CODE-font)"/>
          <w:color w:val="A6E22E"/>
          <w:sz w:val="23"/>
          <w:szCs w:val="23"/>
          <w:bdr w:val="none" w:sz="0" w:space="0" w:color="auto" w:frame="1"/>
        </w:rPr>
        <w:t>getConnection</w:t>
      </w:r>
      <w:r>
        <w:rPr>
          <w:rStyle w:val="CdigoHTML"/>
          <w:rFonts w:ascii="var(--INTERNAL-CODE-font)" w:eastAsiaTheme="majorEastAsia" w:hAnsi="var(--INTERNAL-CODE-font)"/>
          <w:color w:val="F8F8F2"/>
          <w:sz w:val="23"/>
          <w:szCs w:val="23"/>
          <w:bdr w:val="none" w:sz="0" w:space="0" w:color="auto" w:frame="1"/>
        </w:rPr>
        <w:t>(</w:t>
      </w:r>
      <w:r>
        <w:rPr>
          <w:rStyle w:val="CdigoHTML"/>
          <w:rFonts w:ascii="var(--INTERNAL-CODE-font)" w:eastAsiaTheme="majorEastAsia" w:hAnsi="var(--INTERNAL-CODE-font)"/>
          <w:color w:val="E6DB74"/>
          <w:sz w:val="23"/>
          <w:szCs w:val="23"/>
          <w:bdr w:val="none" w:sz="0" w:space="0" w:color="auto" w:frame="1"/>
        </w:rPr>
        <w:t>"jdbc:"</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this</w:t>
      </w:r>
      <w:r>
        <w:rPr>
          <w:rStyle w:val="CdigoHTML"/>
          <w:rFonts w:ascii="var(--INTERNAL-CODE-font)" w:eastAsiaTheme="majorEastAsia" w:hAnsi="var(--INTERNAL-CODE-font)"/>
          <w:color w:val="F8F8F2"/>
          <w:sz w:val="23"/>
          <w:szCs w:val="23"/>
          <w:bdr w:val="none" w:sz="0" w:space="0" w:color="auto" w:frame="1"/>
        </w:rPr>
        <w:t>.</w:t>
      </w:r>
      <w:r>
        <w:rPr>
          <w:rStyle w:val="CdigoHTML"/>
          <w:rFonts w:ascii="var(--INTERNAL-CODE-font)" w:eastAsiaTheme="majorEastAsia" w:hAnsi="var(--INTERNAL-CODE-font)"/>
          <w:color w:val="A6E22E"/>
          <w:sz w:val="23"/>
          <w:szCs w:val="23"/>
          <w:bdr w:val="none" w:sz="0" w:space="0" w:color="auto" w:frame="1"/>
        </w:rPr>
        <w:t>sxbd</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E6DB74"/>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this</w:t>
      </w:r>
      <w:r>
        <w:rPr>
          <w:rStyle w:val="CdigoHTML"/>
          <w:rFonts w:ascii="var(--INTERNAL-CODE-font)" w:eastAsiaTheme="majorEastAsia" w:hAnsi="var(--INTERNAL-CODE-font)"/>
          <w:color w:val="F8F8F2"/>
          <w:sz w:val="23"/>
          <w:szCs w:val="23"/>
          <w:bdr w:val="none" w:sz="0" w:space="0" w:color="auto" w:frame="1"/>
        </w:rPr>
        <w:t>.</w:t>
      </w:r>
      <w:r>
        <w:rPr>
          <w:rStyle w:val="CdigoHTML"/>
          <w:rFonts w:ascii="var(--INTERNAL-CODE-font)" w:eastAsiaTheme="majorEastAsia" w:hAnsi="var(--INTERNAL-CODE-font)"/>
          <w:color w:val="A6E22E"/>
          <w:sz w:val="23"/>
          <w:szCs w:val="23"/>
          <w:bdr w:val="none" w:sz="0" w:space="0" w:color="auto" w:frame="1"/>
        </w:rPr>
        <w:t>dbName</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F9267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E6DB74"/>
          <w:sz w:val="23"/>
          <w:szCs w:val="23"/>
          <w:bdr w:val="none" w:sz="0" w:space="0" w:color="auto" w:frame="1"/>
        </w:rPr>
        <w:t>"</w:t>
      </w:r>
      <w:proofErr w:type="gramStart"/>
      <w:r>
        <w:rPr>
          <w:rStyle w:val="CdigoHTML"/>
          <w:rFonts w:ascii="var(--INTERNAL-CODE-font)" w:eastAsiaTheme="majorEastAsia" w:hAnsi="var(--INTERNAL-CODE-font)"/>
          <w:color w:val="E6DB74"/>
          <w:sz w:val="23"/>
          <w:szCs w:val="23"/>
          <w:bdr w:val="none" w:sz="0" w:space="0" w:color="auto" w:frame="1"/>
        </w:rPr>
        <w:t>;create</w:t>
      </w:r>
      <w:proofErr w:type="gramEnd"/>
      <w:r>
        <w:rPr>
          <w:rStyle w:val="CdigoHTML"/>
          <w:rFonts w:ascii="var(--INTERNAL-CODE-font)" w:eastAsiaTheme="majorEastAsia" w:hAnsi="var(--INTERNAL-CODE-font)"/>
          <w:color w:val="E6DB74"/>
          <w:sz w:val="23"/>
          <w:szCs w:val="23"/>
          <w:bdr w:val="none" w:sz="0" w:space="0" w:color="auto" w:frame="1"/>
        </w:rPr>
        <w:t>=true"</w:t>
      </w:r>
      <w:r>
        <w:rPr>
          <w:rStyle w:val="CdigoHTML"/>
          <w:rFonts w:ascii="var(--INTERNAL-CODE-font)" w:eastAsiaTheme="majorEastAsia" w:hAnsi="var(--INTERNAL-CODE-font)"/>
          <w:color w:val="F8F8F2"/>
          <w:sz w:val="23"/>
          <w:szCs w:val="23"/>
          <w:bdr w:val="none" w:sz="0" w:space="0" w:color="auto" w:frame="1"/>
        </w:rPr>
        <w:t>, propiedadesCon);</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F8F8F2"/>
          <w:sz w:val="23"/>
          <w:szCs w:val="23"/>
          <w:bdr w:val="none" w:sz="0" w:space="0" w:color="auto" w:frame="1"/>
        </w:rPr>
        <w:t>System.</w:t>
      </w:r>
      <w:r>
        <w:rPr>
          <w:rStyle w:val="CdigoHTML"/>
          <w:rFonts w:ascii="var(--INTERNAL-CODE-font)" w:eastAsiaTheme="majorEastAsia" w:hAnsi="var(--INTERNAL-CODE-font)"/>
          <w:color w:val="A6E22E"/>
          <w:sz w:val="23"/>
          <w:szCs w:val="23"/>
          <w:bdr w:val="none" w:sz="0" w:space="0" w:color="auto" w:frame="1"/>
        </w:rPr>
        <w:t>out</w:t>
      </w:r>
      <w:r>
        <w:rPr>
          <w:rStyle w:val="CdigoHTML"/>
          <w:rFonts w:ascii="var(--INTERNAL-CODE-font)" w:eastAsiaTheme="majorEastAsia" w:hAnsi="var(--INTERNAL-CODE-font)"/>
          <w:color w:val="F8F8F2"/>
          <w:sz w:val="23"/>
          <w:szCs w:val="23"/>
          <w:bdr w:val="none" w:sz="0" w:space="0" w:color="auto" w:frame="1"/>
        </w:rPr>
        <w:t>.</w:t>
      </w:r>
      <w:r>
        <w:rPr>
          <w:rStyle w:val="CdigoHTML"/>
          <w:rFonts w:ascii="var(--INTERNAL-CODE-font)" w:eastAsiaTheme="majorEastAsia" w:hAnsi="var(--INTERNAL-CODE-font)"/>
          <w:color w:val="A6E22E"/>
          <w:sz w:val="23"/>
          <w:szCs w:val="23"/>
          <w:bdr w:val="none" w:sz="0" w:space="0" w:color="auto" w:frame="1"/>
        </w:rPr>
        <w:t>println</w:t>
      </w:r>
      <w:r>
        <w:rPr>
          <w:rStyle w:val="CdigoHTML"/>
          <w:rFonts w:ascii="var(--INTERNAL-CODE-font)" w:eastAsiaTheme="majorEastAsia" w:hAnsi="var(--INTERNAL-CODE-font)"/>
          <w:color w:val="F8F8F2"/>
          <w:sz w:val="23"/>
          <w:szCs w:val="23"/>
          <w:bdr w:val="none" w:sz="0" w:space="0" w:color="auto" w:frame="1"/>
        </w:rPr>
        <w:t>(</w:t>
      </w:r>
      <w:proofErr w:type="gramEnd"/>
      <w:r>
        <w:rPr>
          <w:rStyle w:val="CdigoHTML"/>
          <w:rFonts w:ascii="var(--INTERNAL-CODE-font)" w:eastAsiaTheme="majorEastAsia" w:hAnsi="var(--INTERNAL-CODE-font)"/>
          <w:color w:val="E6DB74"/>
          <w:sz w:val="23"/>
          <w:szCs w:val="23"/>
          <w:bdr w:val="none" w:sz="0" w:space="0" w:color="auto" w:frame="1"/>
        </w:rPr>
        <w:t>"Conexión establecida con la BD"</w:t>
      </w:r>
      <w:r>
        <w:rPr>
          <w:rStyle w:val="CdigoHTML"/>
          <w:rFonts w:ascii="var(--INTERNAL-CODE-font)" w:eastAsiaTheme="majorEastAsia"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66D9EF"/>
          <w:sz w:val="23"/>
          <w:szCs w:val="23"/>
          <w:bdr w:val="none" w:sz="0" w:space="0" w:color="auto" w:frame="1"/>
        </w:rPr>
        <w:t>return</w:t>
      </w:r>
      <w:proofErr w:type="gramEnd"/>
      <w:r>
        <w:rPr>
          <w:rStyle w:val="CdigoHTML"/>
          <w:rFonts w:ascii="var(--INTERNAL-CODE-font)" w:eastAsiaTheme="majorEastAsia" w:hAnsi="var(--INTERNAL-CODE-font)"/>
          <w:color w:val="F8F8F2"/>
          <w:sz w:val="23"/>
          <w:szCs w:val="23"/>
          <w:bdr w:val="none" w:sz="0" w:space="0" w:color="auto" w:frame="1"/>
        </w:rPr>
        <w:t xml:space="preserve"> conn;</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w:t>
      </w:r>
    </w:p>
    <w:p w:rsidR="000E0D8D" w:rsidRDefault="000E0D8D" w:rsidP="000E0D8D">
      <w:pPr>
        <w:pStyle w:val="NormalWeb"/>
        <w:shd w:val="clear" w:color="auto" w:fill="FFFFFF"/>
        <w:rPr>
          <w:rFonts w:ascii="Helvetica" w:hAnsi="Helvetica"/>
          <w:color w:val="323232"/>
        </w:rPr>
      </w:pPr>
      <w:r>
        <w:rPr>
          <w:rFonts w:ascii="Helvetica" w:hAnsi="Helvetica"/>
          <w:color w:val="323232"/>
        </w:rPr>
        <w:t>El método </w:t>
      </w:r>
      <w:proofErr w:type="gramStart"/>
      <w:r>
        <w:rPr>
          <w:rStyle w:val="CdigoHTML"/>
          <w:rFonts w:ascii="var(--INTERNAL-CODE-font)" w:eastAsiaTheme="majorEastAsia" w:hAnsi="var(--INTERNAL-CODE-font)"/>
          <w:color w:val="323232"/>
          <w:sz w:val="22"/>
          <w:szCs w:val="22"/>
          <w:bdr w:val="single" w:sz="6" w:space="0" w:color="auto" w:frame="1"/>
        </w:rPr>
        <w:t>DriverManager.getConnection(</w:t>
      </w:r>
      <w:proofErr w:type="gramEnd"/>
      <w:r>
        <w:rPr>
          <w:rStyle w:val="CdigoHTML"/>
          <w:rFonts w:ascii="var(--INTERNAL-CODE-font)" w:eastAsiaTheme="majorEastAsia" w:hAnsi="var(--INTERNAL-CODE-font)"/>
          <w:color w:val="323232"/>
          <w:sz w:val="22"/>
          <w:szCs w:val="22"/>
          <w:bdr w:val="single" w:sz="6" w:space="0" w:color="auto" w:frame="1"/>
        </w:rPr>
        <w:t>...)</w:t>
      </w:r>
      <w:r>
        <w:rPr>
          <w:rFonts w:ascii="Helvetica" w:hAnsi="Helvetica"/>
          <w:color w:val="323232"/>
        </w:rPr>
        <w:t> establece una conexión de base de datos. Este método requiere una </w:t>
      </w:r>
      <w:r>
        <w:rPr>
          <w:rStyle w:val="Textoennegrita"/>
          <w:rFonts w:ascii="Helvetica" w:hAnsi="Helvetica"/>
          <w:color w:val="323232"/>
        </w:rPr>
        <w:t>URL de base de datos</w:t>
      </w:r>
      <w:r>
        <w:rPr>
          <w:rFonts w:ascii="Helvetica" w:hAnsi="Helvetica"/>
          <w:color w:val="323232"/>
        </w:rPr>
        <w:t>, que varía según el SGBD/DBMS. El método devuelve un objeto </w:t>
      </w:r>
      <w:r>
        <w:rPr>
          <w:rStyle w:val="CdigoHTML"/>
          <w:rFonts w:ascii="var(--INTERNAL-CODE-font)" w:eastAsiaTheme="majorEastAsia" w:hAnsi="var(--INTERNAL-CODE-font)"/>
          <w:color w:val="323232"/>
          <w:sz w:val="22"/>
          <w:szCs w:val="22"/>
          <w:bdr w:val="single" w:sz="6" w:space="0" w:color="auto" w:frame="1"/>
        </w:rPr>
        <w:t>Connection</w:t>
      </w:r>
      <w:r>
        <w:rPr>
          <w:rFonts w:ascii="Helvetica" w:hAnsi="Helvetica"/>
          <w:color w:val="323232"/>
        </w:rPr>
        <w:t>, que representa una conexión con el DBMS o una base de datos específica. Consulta la base de datos a través de este objeto.</w:t>
      </w:r>
    </w:p>
    <w:p w:rsidR="000E0D8D" w:rsidRDefault="000E0D8D" w:rsidP="000E0D8D">
      <w:pPr>
        <w:pStyle w:val="NormalWeb"/>
        <w:shd w:val="clear" w:color="auto" w:fill="FFFFFF"/>
        <w:rPr>
          <w:rFonts w:ascii="Helvetica" w:hAnsi="Helvetica"/>
          <w:color w:val="323232"/>
        </w:rPr>
      </w:pPr>
      <w:r>
        <w:rPr>
          <w:rFonts w:ascii="Helvetica" w:hAnsi="Helvetica"/>
          <w:color w:val="323232"/>
        </w:rPr>
        <w:lastRenderedPageBreak/>
        <w:t>Por ejemplo:</w:t>
      </w:r>
    </w:p>
    <w:p w:rsidR="000E0D8D" w:rsidRDefault="000E0D8D" w:rsidP="000E0D8D">
      <w:pPr>
        <w:pStyle w:val="NormalWeb"/>
        <w:numPr>
          <w:ilvl w:val="0"/>
          <w:numId w:val="62"/>
        </w:numPr>
        <w:shd w:val="clear" w:color="auto" w:fill="FFFFFF"/>
        <w:rPr>
          <w:rFonts w:ascii="Helvetica" w:hAnsi="Helvetica"/>
          <w:color w:val="323232"/>
        </w:rPr>
      </w:pPr>
      <w:r>
        <w:rPr>
          <w:rStyle w:val="Textoennegrita"/>
          <w:rFonts w:ascii="Helvetica" w:hAnsi="Helvetica"/>
          <w:color w:val="323232"/>
        </w:rPr>
        <w:t>MySQL:</w:t>
      </w:r>
      <w:r>
        <w:rPr>
          <w:rFonts w:ascii="Helvetica" w:hAnsi="Helvetica"/>
          <w:color w:val="323232"/>
        </w:rPr>
        <w:t> </w:t>
      </w:r>
      <w:r>
        <w:rPr>
          <w:rStyle w:val="CdigoHTML"/>
          <w:rFonts w:ascii="var(--INTERNAL-CODE-font)" w:eastAsiaTheme="majorEastAsia" w:hAnsi="var(--INTERNAL-CODE-font)"/>
          <w:color w:val="323232"/>
          <w:sz w:val="22"/>
          <w:szCs w:val="22"/>
          <w:bdr w:val="single" w:sz="6" w:space="0" w:color="auto" w:frame="1"/>
        </w:rPr>
        <w:t>jdbc</w:t>
      </w:r>
      <w:proofErr w:type="gramStart"/>
      <w:r>
        <w:rPr>
          <w:rStyle w:val="CdigoHTML"/>
          <w:rFonts w:ascii="var(--INTERNAL-CODE-font)" w:eastAsiaTheme="majorEastAsia" w:hAnsi="var(--INTERNAL-CODE-font)"/>
          <w:color w:val="323232"/>
          <w:sz w:val="22"/>
          <w:szCs w:val="22"/>
          <w:bdr w:val="single" w:sz="6" w:space="0" w:color="auto" w:frame="1"/>
        </w:rPr>
        <w:t>:mysql</w:t>
      </w:r>
      <w:proofErr w:type="gramEnd"/>
      <w:r>
        <w:rPr>
          <w:rStyle w:val="CdigoHTML"/>
          <w:rFonts w:ascii="var(--INTERNAL-CODE-font)" w:eastAsiaTheme="majorEastAsia" w:hAnsi="var(--INTERNAL-CODE-font)"/>
          <w:color w:val="323232"/>
          <w:sz w:val="22"/>
          <w:szCs w:val="22"/>
          <w:bdr w:val="single" w:sz="6" w:space="0" w:color="auto" w:frame="1"/>
        </w:rPr>
        <w:t>://localhost:3306/</w:t>
      </w:r>
      <w:r>
        <w:rPr>
          <w:rFonts w:ascii="Helvetica" w:hAnsi="Helvetica"/>
          <w:color w:val="323232"/>
        </w:rPr>
        <w:t>, donde </w:t>
      </w:r>
      <w:r>
        <w:rPr>
          <w:rStyle w:val="CdigoHTML"/>
          <w:rFonts w:ascii="var(--INTERNAL-CODE-font)" w:eastAsiaTheme="majorEastAsia" w:hAnsi="var(--INTERNAL-CODE-font)"/>
          <w:color w:val="323232"/>
          <w:sz w:val="22"/>
          <w:szCs w:val="22"/>
          <w:bdr w:val="single" w:sz="6" w:space="0" w:color="auto" w:frame="1"/>
        </w:rPr>
        <w:t>localhost</w:t>
      </w:r>
      <w:r>
        <w:rPr>
          <w:rFonts w:ascii="Helvetica" w:hAnsi="Helvetica"/>
          <w:color w:val="323232"/>
        </w:rPr>
        <w:t> es el nombre del servidor que aloja a la base de datos y </w:t>
      </w:r>
      <w:r>
        <w:rPr>
          <w:rStyle w:val="CdigoHTML"/>
          <w:rFonts w:ascii="var(--INTERNAL-CODE-font)" w:eastAsiaTheme="majorEastAsia" w:hAnsi="var(--INTERNAL-CODE-font)"/>
          <w:color w:val="323232"/>
          <w:sz w:val="22"/>
          <w:szCs w:val="22"/>
          <w:bdr w:val="single" w:sz="6" w:space="0" w:color="auto" w:frame="1"/>
        </w:rPr>
        <w:t>3306</w:t>
      </w:r>
      <w:r>
        <w:rPr>
          <w:rFonts w:ascii="Helvetica" w:hAnsi="Helvetica"/>
          <w:color w:val="323232"/>
        </w:rPr>
        <w:t> es el número de puerto.</w:t>
      </w:r>
    </w:p>
    <w:p w:rsidR="000E0D8D" w:rsidRDefault="000E0D8D" w:rsidP="000E0D8D">
      <w:pPr>
        <w:pStyle w:val="NormalWeb"/>
        <w:numPr>
          <w:ilvl w:val="0"/>
          <w:numId w:val="62"/>
        </w:numPr>
        <w:shd w:val="clear" w:color="auto" w:fill="FFFFFF"/>
        <w:rPr>
          <w:rFonts w:ascii="Helvetica" w:hAnsi="Helvetica"/>
          <w:color w:val="323232"/>
        </w:rPr>
      </w:pPr>
      <w:r>
        <w:rPr>
          <w:rStyle w:val="Textoennegrita"/>
          <w:rFonts w:ascii="Helvetica" w:hAnsi="Helvetica"/>
          <w:color w:val="323232"/>
        </w:rPr>
        <w:t>Java DB:</w:t>
      </w:r>
      <w:r>
        <w:rPr>
          <w:rFonts w:ascii="Helvetica" w:hAnsi="Helvetica"/>
          <w:color w:val="323232"/>
        </w:rPr>
        <w:t> </w:t>
      </w:r>
      <w:r>
        <w:rPr>
          <w:rStyle w:val="CdigoHTML"/>
          <w:rFonts w:ascii="var(--INTERNAL-CODE-font)" w:eastAsiaTheme="majorEastAsia" w:hAnsi="var(--INTERNAL-CODE-font)"/>
          <w:color w:val="323232"/>
          <w:sz w:val="22"/>
          <w:szCs w:val="22"/>
          <w:bdr w:val="single" w:sz="6" w:space="0" w:color="auto" w:frame="1"/>
        </w:rPr>
        <w:t>jdbc</w:t>
      </w:r>
      <w:proofErr w:type="gramStart"/>
      <w:r>
        <w:rPr>
          <w:rStyle w:val="CdigoHTML"/>
          <w:rFonts w:ascii="var(--INTERNAL-CODE-font)" w:eastAsiaTheme="majorEastAsia" w:hAnsi="var(--INTERNAL-CODE-font)"/>
          <w:color w:val="323232"/>
          <w:sz w:val="22"/>
          <w:szCs w:val="22"/>
          <w:bdr w:val="single" w:sz="6" w:space="0" w:color="auto" w:frame="1"/>
        </w:rPr>
        <w:t>:derby:testdb</w:t>
      </w:r>
      <w:proofErr w:type="gramEnd"/>
      <w:r>
        <w:rPr>
          <w:rStyle w:val="CdigoHTML"/>
          <w:rFonts w:ascii="var(--INTERNAL-CODE-font)" w:eastAsiaTheme="majorEastAsia" w:hAnsi="var(--INTERNAL-CODE-font)"/>
          <w:color w:val="323232"/>
          <w:sz w:val="22"/>
          <w:szCs w:val="22"/>
          <w:bdr w:val="single" w:sz="6" w:space="0" w:color="auto" w:frame="1"/>
        </w:rPr>
        <w:t>;create=true</w:t>
      </w:r>
      <w:r>
        <w:rPr>
          <w:rFonts w:ascii="Helvetica" w:hAnsi="Helvetica"/>
          <w:color w:val="323232"/>
        </w:rPr>
        <w:t>, donde </w:t>
      </w:r>
      <w:r>
        <w:rPr>
          <w:rStyle w:val="CdigoHTML"/>
          <w:rFonts w:ascii="var(--INTERNAL-CODE-font)" w:eastAsiaTheme="majorEastAsia" w:hAnsi="var(--INTERNAL-CODE-font)"/>
          <w:color w:val="323232"/>
          <w:sz w:val="22"/>
          <w:szCs w:val="22"/>
          <w:bdr w:val="single" w:sz="6" w:space="0" w:color="auto" w:frame="1"/>
        </w:rPr>
        <w:t>testdb</w:t>
      </w:r>
      <w:r>
        <w:rPr>
          <w:rFonts w:ascii="Helvetica" w:hAnsi="Helvetica"/>
          <w:color w:val="323232"/>
        </w:rPr>
        <w:t> es el nombre de la base de datos a la que conectarse y </w:t>
      </w:r>
      <w:r>
        <w:rPr>
          <w:rStyle w:val="CdigoHTML"/>
          <w:rFonts w:ascii="var(--INTERNAL-CODE-font)" w:eastAsiaTheme="majorEastAsia" w:hAnsi="var(--INTERNAL-CODE-font)"/>
          <w:color w:val="323232"/>
          <w:sz w:val="22"/>
          <w:szCs w:val="22"/>
          <w:bdr w:val="single" w:sz="6" w:space="0" w:color="auto" w:frame="1"/>
        </w:rPr>
        <w:t>create=true</w:t>
      </w:r>
      <w:r>
        <w:rPr>
          <w:rFonts w:ascii="Helvetica" w:hAnsi="Helvetica"/>
          <w:color w:val="323232"/>
        </w:rPr>
        <w:t> informa al SGBD a crear la base de datos.</w:t>
      </w:r>
    </w:p>
    <w:p w:rsidR="000E0D8D" w:rsidRDefault="000E0D8D" w:rsidP="000E0D8D">
      <w:pPr>
        <w:pStyle w:val="NormalWeb"/>
        <w:shd w:val="clear" w:color="auto" w:fill="FFFFFF"/>
        <w:ind w:left="720"/>
        <w:rPr>
          <w:rFonts w:ascii="Helvetica" w:hAnsi="Helvetica"/>
          <w:color w:val="323232"/>
        </w:rPr>
      </w:pPr>
      <w:r>
        <w:rPr>
          <w:rStyle w:val="nfasis"/>
          <w:rFonts w:ascii="Helvetica" w:hAnsi="Helvetica"/>
          <w:color w:val="323232"/>
        </w:rPr>
        <w:t>Nota</w:t>
      </w:r>
      <w:proofErr w:type="gramStart"/>
      <w:r>
        <w:rPr>
          <w:rStyle w:val="nfasis"/>
          <w:rFonts w:ascii="Helvetica" w:hAnsi="Helvetica"/>
          <w:color w:val="323232"/>
        </w:rPr>
        <w:t>:esta</w:t>
      </w:r>
      <w:proofErr w:type="gramEnd"/>
      <w:r>
        <w:rPr>
          <w:rStyle w:val="nfasis"/>
          <w:rFonts w:ascii="Helvetica" w:hAnsi="Helvetica"/>
          <w:color w:val="323232"/>
        </w:rPr>
        <w:t xml:space="preserve"> URL establece una conexión de base de datos con el </w:t>
      </w:r>
      <w:r>
        <w:rPr>
          <w:rStyle w:val="Textoennegrita"/>
          <w:rFonts w:ascii="Helvetica" w:hAnsi="Helvetica"/>
          <w:i/>
          <w:iCs/>
          <w:color w:val="323232"/>
        </w:rPr>
        <w:t>controlador Java DB Embedded</w:t>
      </w:r>
      <w:r>
        <w:rPr>
          <w:rStyle w:val="nfasis"/>
          <w:rFonts w:ascii="Helvetica" w:hAnsi="Helvetica"/>
          <w:color w:val="323232"/>
        </w:rPr>
        <w:t>. Java DB también incluye un controlador Network Client, que utiliza una URL diferente</w:t>
      </w:r>
      <w:r>
        <w:rPr>
          <w:rFonts w:ascii="Helvetica" w:hAnsi="Helvetica"/>
          <w:color w:val="323232"/>
        </w:rPr>
        <w:t>.</w:t>
      </w:r>
    </w:p>
    <w:p w:rsidR="000E0D8D" w:rsidRDefault="000E0D8D" w:rsidP="000E0D8D">
      <w:pPr>
        <w:pStyle w:val="NormalWeb"/>
        <w:shd w:val="clear" w:color="auto" w:fill="FFFFFF"/>
        <w:rPr>
          <w:rFonts w:ascii="Helvetica" w:hAnsi="Helvetica"/>
          <w:color w:val="323232"/>
        </w:rPr>
      </w:pPr>
      <w:r>
        <w:rPr>
          <w:rFonts w:ascii="Helvetica" w:hAnsi="Helvetica"/>
          <w:color w:val="323232"/>
        </w:rPr>
        <w:t>El método anterior especifica el nombre de usuario y la contraseña necesarios para acceder al DBMS con un objeto Properties.</w:t>
      </w:r>
    </w:p>
    <w:p w:rsidR="000E0D8D" w:rsidRDefault="000E0D8D" w:rsidP="000E0D8D">
      <w:pPr>
        <w:pStyle w:val="NormalWeb"/>
        <w:shd w:val="clear" w:color="auto" w:fill="FFFFFF"/>
        <w:rPr>
          <w:rFonts w:ascii="Helvetica" w:hAnsi="Helvetica"/>
          <w:color w:val="323232"/>
        </w:rPr>
      </w:pPr>
      <w:r>
        <w:rPr>
          <w:rFonts w:ascii="Helvetica" w:hAnsi="Helvetica"/>
          <w:color w:val="323232"/>
        </w:rPr>
        <w:t>Cuando se usa un driver de un proveedor, la documentación informará del subprotocolo que usa, esto es, que pone después de “jdbc</w:t>
      </w:r>
      <w:proofErr w:type="gramStart"/>
      <w:r>
        <w:rPr>
          <w:rFonts w:ascii="Helvetica" w:hAnsi="Helvetica"/>
          <w:color w:val="323232"/>
        </w:rPr>
        <w:t>:subprotocolo</w:t>
      </w:r>
      <w:proofErr w:type="gramEnd"/>
      <w:r>
        <w:rPr>
          <w:rFonts w:ascii="Helvetica" w:hAnsi="Helvetica"/>
          <w:color w:val="323232"/>
        </w:rPr>
        <w:t>:….” en la URL.</w:t>
      </w:r>
    </w:p>
    <w:p w:rsidR="000E0D8D" w:rsidRDefault="000E0D8D" w:rsidP="000E0D8D">
      <w:pPr>
        <w:rPr>
          <w:rFonts w:ascii="Helvetica" w:hAnsi="Helvetica"/>
          <w:color w:val="323232"/>
        </w:rPr>
      </w:pPr>
      <w:hyperlink r:id="rId137" w:history="1">
        <w:r>
          <w:rPr>
            <w:rFonts w:ascii="Helvetica" w:hAnsi="Helvetica"/>
            <w:color w:val="0000FF"/>
          </w:rPr>
          <w:br/>
        </w:r>
      </w:hyperlink>
      <w:r>
        <w:rPr>
          <w:rFonts w:ascii="Helvetica" w:hAnsi="Helvetica"/>
          <w:noProof/>
          <w:color w:val="323232"/>
          <w:lang w:eastAsia="es-ES"/>
        </w:rPr>
        <w:drawing>
          <wp:inline distT="0" distB="0" distL="0" distR="0">
            <wp:extent cx="5730875" cy="2421255"/>
            <wp:effectExtent l="0" t="0" r="3175" b="0"/>
            <wp:docPr id="21" name="Imagen 21" descr="C:\Users\a24aliciama\Pictures\url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24aliciama\Pictures\urlconnection.png"/>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5730875" cy="2421255"/>
                    </a:xfrm>
                    <a:prstGeom prst="rect">
                      <a:avLst/>
                    </a:prstGeom>
                    <a:noFill/>
                    <a:ln>
                      <a:noFill/>
                    </a:ln>
                  </pic:spPr>
                </pic:pic>
              </a:graphicData>
            </a:graphic>
          </wp:inline>
        </w:drawing>
      </w:r>
    </w:p>
    <w:p w:rsidR="000E0D8D" w:rsidRDefault="000E0D8D" w:rsidP="000E0D8D">
      <w:pPr>
        <w:pStyle w:val="NormalWeb"/>
        <w:shd w:val="clear" w:color="auto" w:fill="FFFFFF"/>
        <w:rPr>
          <w:rFonts w:ascii="Helvetica" w:hAnsi="Helvetica"/>
          <w:color w:val="323232"/>
        </w:rPr>
      </w:pPr>
      <w:r>
        <w:rPr>
          <w:rFonts w:ascii="Helvetica" w:hAnsi="Helvetica"/>
          <w:color w:val="323232"/>
        </w:rPr>
        <w:t>Ejemplos:</w:t>
      </w:r>
    </w:p>
    <w:p w:rsidR="000E0D8D" w:rsidRDefault="000E0D8D" w:rsidP="000E0D8D">
      <w:pPr>
        <w:pStyle w:val="NormalWeb"/>
        <w:shd w:val="clear" w:color="auto" w:fill="FFFFFF"/>
        <w:rPr>
          <w:rFonts w:ascii="Helvetica" w:hAnsi="Helvetica"/>
          <w:color w:val="323232"/>
        </w:rPr>
      </w:pPr>
      <w:r>
        <w:rPr>
          <w:rStyle w:val="Textoennegrita"/>
          <w:rFonts w:ascii="Helvetica" w:eastAsiaTheme="majorEastAsia" w:hAnsi="Helvetica"/>
          <w:color w:val="323232"/>
        </w:rPr>
        <w:t>SQLite:</w:t>
      </w:r>
      <w:r>
        <w:rPr>
          <w:rFonts w:ascii="Helvetica" w:hAnsi="Helvetica"/>
          <w:color w:val="323232"/>
        </w:rPr>
        <w:t> Driver: org.sqlite.JDBC URL: jdbc</w:t>
      </w:r>
      <w:proofErr w:type="gramStart"/>
      <w:r>
        <w:rPr>
          <w:rFonts w:ascii="Helvetica" w:hAnsi="Helvetica"/>
          <w:color w:val="323232"/>
        </w:rPr>
        <w:t>:sqlite:rutaArchivo</w:t>
      </w:r>
      <w:proofErr w:type="gramEnd"/>
    </w:p>
    <w:p w:rsidR="000E0D8D" w:rsidRDefault="000E0D8D" w:rsidP="000E0D8D">
      <w:pPr>
        <w:pStyle w:val="NormalWeb"/>
        <w:shd w:val="clear" w:color="auto" w:fill="FFFFFF"/>
        <w:rPr>
          <w:rFonts w:ascii="Helvetica" w:hAnsi="Helvetica"/>
          <w:color w:val="323232"/>
        </w:rPr>
      </w:pPr>
      <w:r>
        <w:rPr>
          <w:rStyle w:val="Textoennegrita"/>
          <w:rFonts w:ascii="Helvetica" w:eastAsiaTheme="majorEastAsia" w:hAnsi="Helvetica"/>
          <w:color w:val="323232"/>
        </w:rPr>
        <w:t>JDBC-ODBC:</w:t>
      </w:r>
      <w:r>
        <w:rPr>
          <w:rFonts w:ascii="Helvetica" w:hAnsi="Helvetica"/>
          <w:color w:val="323232"/>
        </w:rPr>
        <w:t> Driver: sun.jdbc.odbc.JdbcOdbcDriver URL: jdbc</w:t>
      </w:r>
      <w:proofErr w:type="gramStart"/>
      <w:r>
        <w:rPr>
          <w:rFonts w:ascii="Helvetica" w:hAnsi="Helvetica"/>
          <w:color w:val="323232"/>
        </w:rPr>
        <w:t>:odbc:dsn</w:t>
      </w:r>
      <w:proofErr w:type="gramEnd"/>
    </w:p>
    <w:p w:rsidR="000E0D8D" w:rsidRDefault="000E0D8D" w:rsidP="000E0D8D">
      <w:pPr>
        <w:pStyle w:val="NormalWeb"/>
        <w:shd w:val="clear" w:color="auto" w:fill="FFFFFF"/>
        <w:rPr>
          <w:rFonts w:ascii="Helvetica" w:hAnsi="Helvetica"/>
          <w:color w:val="323232"/>
        </w:rPr>
      </w:pPr>
      <w:r>
        <w:rPr>
          <w:rStyle w:val="Textoennegrita"/>
          <w:rFonts w:ascii="Helvetica" w:eastAsiaTheme="majorEastAsia" w:hAnsi="Helvetica"/>
          <w:color w:val="323232"/>
        </w:rPr>
        <w:t>MySQL:</w:t>
      </w:r>
      <w:r>
        <w:rPr>
          <w:rFonts w:ascii="Helvetica" w:hAnsi="Helvetica"/>
          <w:color w:val="323232"/>
        </w:rPr>
        <w:t> Driver: com.mysql.cj.jdbc.Driver URL: jdbc</w:t>
      </w:r>
      <w:proofErr w:type="gramStart"/>
      <w:r>
        <w:rPr>
          <w:rFonts w:ascii="Helvetica" w:hAnsi="Helvetica"/>
          <w:color w:val="323232"/>
        </w:rPr>
        <w:t>:mysql</w:t>
      </w:r>
      <w:proofErr w:type="gramEnd"/>
      <w:r>
        <w:rPr>
          <w:rFonts w:ascii="Helvetica" w:hAnsi="Helvetica"/>
          <w:color w:val="323232"/>
        </w:rPr>
        <w:t>://localhost:3306/nomeBD</w:t>
      </w:r>
    </w:p>
    <w:p w:rsidR="000E0D8D" w:rsidRDefault="000E0D8D" w:rsidP="000E0D8D">
      <w:pPr>
        <w:pStyle w:val="NormalWeb"/>
        <w:shd w:val="clear" w:color="auto" w:fill="FFFFFF"/>
        <w:rPr>
          <w:rFonts w:ascii="Helvetica" w:hAnsi="Helvetica"/>
          <w:color w:val="323232"/>
        </w:rPr>
      </w:pPr>
      <w:r>
        <w:rPr>
          <w:rStyle w:val="Textoennegrita"/>
          <w:rFonts w:ascii="Helvetica" w:eastAsiaTheme="majorEastAsia" w:hAnsi="Helvetica"/>
          <w:color w:val="323232"/>
        </w:rPr>
        <w:t>H2Database:</w:t>
      </w:r>
      <w:r>
        <w:rPr>
          <w:rFonts w:ascii="Helvetica" w:hAnsi="Helvetica"/>
          <w:color w:val="323232"/>
        </w:rPr>
        <w:t> Driver: org.h2.Driver URL: jdbc</w:t>
      </w:r>
      <w:proofErr w:type="gramStart"/>
      <w:r>
        <w:rPr>
          <w:rFonts w:ascii="Helvetica" w:hAnsi="Helvetica"/>
          <w:color w:val="323232"/>
        </w:rPr>
        <w:t>:h2:rutaArchivo</w:t>
      </w:r>
      <w:proofErr w:type="gramEnd"/>
    </w:p>
    <w:p w:rsidR="000E0D8D" w:rsidRDefault="000E0D8D" w:rsidP="000E0D8D">
      <w:pPr>
        <w:pStyle w:val="NormalWeb"/>
        <w:shd w:val="clear" w:color="auto" w:fill="FFFFFF"/>
        <w:rPr>
          <w:rFonts w:ascii="Helvetica" w:hAnsi="Helvetica"/>
          <w:color w:val="323232"/>
        </w:rPr>
      </w:pPr>
      <w:r>
        <w:rPr>
          <w:rStyle w:val="Textoennegrita"/>
          <w:rFonts w:ascii="Helvetica" w:eastAsiaTheme="majorEastAsia" w:hAnsi="Helvetica"/>
          <w:color w:val="323232"/>
        </w:rPr>
        <w:t>Oracle:</w:t>
      </w:r>
      <w:r>
        <w:rPr>
          <w:rFonts w:ascii="Helvetica" w:hAnsi="Helvetica"/>
          <w:color w:val="323232"/>
        </w:rPr>
        <w:t> Driver: oracle.jdbc.driver.OracleDriver URL: jdbc:oracle:thin@host:porto:bd</w:t>
      </w:r>
    </w:p>
    <w:p w:rsidR="000E0D8D" w:rsidRDefault="000E0D8D" w:rsidP="000E0D8D">
      <w:pPr>
        <w:pStyle w:val="NormalWeb"/>
        <w:shd w:val="clear" w:color="auto" w:fill="FFFFFF"/>
        <w:rPr>
          <w:rFonts w:ascii="Helvetica" w:hAnsi="Helvetica"/>
          <w:color w:val="323232"/>
        </w:rPr>
      </w:pPr>
      <w:r>
        <w:rPr>
          <w:rStyle w:val="Textoennegrita"/>
          <w:rFonts w:ascii="Helvetica" w:eastAsiaTheme="majorEastAsia" w:hAnsi="Helvetica"/>
          <w:color w:val="323232"/>
        </w:rPr>
        <w:t>HSQLDB</w:t>
      </w:r>
      <w:r>
        <w:rPr>
          <w:rFonts w:ascii="Helvetica" w:hAnsi="Helvetica"/>
          <w:color w:val="323232"/>
        </w:rPr>
        <w:t> Driver: org.hsqldb.jdbc.JDBCDriver (hsqldb.jar) URL: jdbc</w:t>
      </w:r>
      <w:proofErr w:type="gramStart"/>
      <w:r>
        <w:rPr>
          <w:rFonts w:ascii="Helvetica" w:hAnsi="Helvetica"/>
          <w:color w:val="323232"/>
        </w:rPr>
        <w:t>:hsqldb:file</w:t>
      </w:r>
      <w:proofErr w:type="gramEnd"/>
      <w:r>
        <w:rPr>
          <w:rFonts w:ascii="Helvetica" w:hAnsi="Helvetica"/>
          <w:color w:val="323232"/>
        </w:rPr>
        <w:t>:{folder} URL: jdbc:hsqldb:hsql://{HOST}[:{PORT}]</w:t>
      </w:r>
    </w:p>
    <w:p w:rsidR="000E0D8D" w:rsidRDefault="000E0D8D" w:rsidP="000E0D8D">
      <w:pPr>
        <w:rPr>
          <w:rFonts w:ascii="Helvetica" w:hAnsi="Helvetica"/>
          <w:color w:val="323232"/>
        </w:rPr>
      </w:pPr>
      <w:r>
        <w:rPr>
          <w:rFonts w:ascii="Helvetica" w:hAnsi="Helvetica"/>
          <w:color w:val="323232"/>
        </w:rPr>
        <w:lastRenderedPageBreak/>
        <w:t>Nota. URL JDBC y Drivers</w:t>
      </w:r>
    </w:p>
    <w:p w:rsidR="000E0D8D" w:rsidRDefault="000E0D8D" w:rsidP="000E0D8D">
      <w:pPr>
        <w:numPr>
          <w:ilvl w:val="0"/>
          <w:numId w:val="63"/>
        </w:numPr>
        <w:spacing w:before="100" w:beforeAutospacing="1" w:after="100" w:afterAutospacing="1" w:line="240" w:lineRule="auto"/>
        <w:rPr>
          <w:rFonts w:ascii="Helvetica" w:hAnsi="Helvetica"/>
          <w:color w:val="323232"/>
        </w:rPr>
      </w:pPr>
      <w:r>
        <w:rPr>
          <w:rFonts w:ascii="Helvetica" w:hAnsi="Helvetica"/>
          <w:color w:val="323232"/>
        </w:rPr>
        <w:t>Generalmente, en la URL de la base de datos, también especifica el </w:t>
      </w:r>
      <w:r>
        <w:rPr>
          <w:rStyle w:val="Textoennegrita"/>
          <w:rFonts w:ascii="Helvetica" w:hAnsi="Helvetica"/>
          <w:color w:val="323232"/>
        </w:rPr>
        <w:t>nombre de una base de dato</w:t>
      </w:r>
      <w:r>
        <w:rPr>
          <w:rFonts w:ascii="Helvetica" w:hAnsi="Helvetica"/>
          <w:color w:val="323232"/>
        </w:rPr>
        <w:t>s existente a la que deseas conectarte.Por ejemplo: </w:t>
      </w:r>
      <w:r>
        <w:rPr>
          <w:rStyle w:val="CdigoHTML"/>
          <w:rFonts w:ascii="var(--INTERNAL-CODE-font)" w:eastAsiaTheme="majorEastAsia" w:hAnsi="var(--INTERNAL-CODE-font)"/>
          <w:color w:val="323232"/>
          <w:sz w:val="22"/>
          <w:szCs w:val="22"/>
          <w:bdr w:val="single" w:sz="6" w:space="0" w:color="auto" w:frame="1"/>
        </w:rPr>
        <w:t>jdbc</w:t>
      </w:r>
      <w:proofErr w:type="gramStart"/>
      <w:r>
        <w:rPr>
          <w:rStyle w:val="CdigoHTML"/>
          <w:rFonts w:ascii="var(--INTERNAL-CODE-font)" w:eastAsiaTheme="majorEastAsia" w:hAnsi="var(--INTERNAL-CODE-font)"/>
          <w:color w:val="323232"/>
          <w:sz w:val="22"/>
          <w:szCs w:val="22"/>
          <w:bdr w:val="single" w:sz="6" w:space="0" w:color="auto" w:frame="1"/>
        </w:rPr>
        <w:t>:mysql</w:t>
      </w:r>
      <w:proofErr w:type="gramEnd"/>
      <w:r>
        <w:rPr>
          <w:rStyle w:val="CdigoHTML"/>
          <w:rFonts w:ascii="var(--INTERNAL-CODE-font)" w:eastAsiaTheme="majorEastAsia" w:hAnsi="var(--INTERNAL-CODE-font)"/>
          <w:color w:val="323232"/>
          <w:sz w:val="22"/>
          <w:szCs w:val="22"/>
          <w:bdr w:val="single" w:sz="6" w:space="0" w:color="auto" w:frame="1"/>
        </w:rPr>
        <w:t>://localhost:3306/jugadores</w:t>
      </w:r>
      <w:r>
        <w:rPr>
          <w:rFonts w:ascii="Helvetica" w:hAnsi="Helvetica"/>
          <w:color w:val="323232"/>
        </w:rPr>
        <w:t> representa la URL de conexión a una base de datos MySQL llamada “jugadores”. En los caso de bases de datos en memoria no se especifica, porque debe ser creada previamente.</w:t>
      </w:r>
    </w:p>
    <w:p w:rsidR="000E0D8D" w:rsidRDefault="000E0D8D" w:rsidP="000E0D8D">
      <w:pPr>
        <w:numPr>
          <w:ilvl w:val="0"/>
          <w:numId w:val="63"/>
        </w:numPr>
        <w:spacing w:before="100" w:beforeAutospacing="1" w:after="100" w:afterAutospacing="1" w:line="240" w:lineRule="auto"/>
        <w:rPr>
          <w:rFonts w:ascii="Helvetica" w:hAnsi="Helvetica"/>
          <w:color w:val="323232"/>
        </w:rPr>
      </w:pPr>
      <w:r>
        <w:rPr>
          <w:rFonts w:ascii="Helvetica" w:hAnsi="Helvetica"/>
          <w:color w:val="323232"/>
        </w:rPr>
        <w:t>En ve</w:t>
      </w:r>
      <w:r>
        <w:rPr>
          <w:rStyle w:val="Textoennegrita"/>
          <w:rFonts w:ascii="Helvetica" w:hAnsi="Helvetica"/>
          <w:color w:val="323232"/>
        </w:rPr>
        <w:t>rsiones anteriores de JDBC a 4.0</w:t>
      </w:r>
      <w:r>
        <w:rPr>
          <w:rFonts w:ascii="Helvetica" w:hAnsi="Helvetica"/>
          <w:color w:val="323232"/>
        </w:rPr>
        <w:t>, para obtener una conexión, había que cargar previamente el Drive invocando al método estático </w:t>
      </w:r>
      <w:r>
        <w:rPr>
          <w:rStyle w:val="CdigoHTML"/>
          <w:rFonts w:ascii="var(--INTERNAL-CODE-font)" w:eastAsiaTheme="majorEastAsia" w:hAnsi="var(--INTERNAL-CODE-font)"/>
          <w:color w:val="323232"/>
          <w:sz w:val="22"/>
          <w:szCs w:val="22"/>
          <w:bdr w:val="single" w:sz="6" w:space="0" w:color="auto" w:frame="1"/>
        </w:rPr>
        <w:t>Class.forName</w:t>
      </w:r>
      <w:r>
        <w:rPr>
          <w:rFonts w:ascii="Helvetica" w:hAnsi="Helvetica"/>
          <w:color w:val="323232"/>
        </w:rPr>
        <w:t>, que debía recoger un objeto de tipo </w:t>
      </w:r>
      <w:r>
        <w:rPr>
          <w:rStyle w:val="CdigoHTML"/>
          <w:rFonts w:ascii="var(--INTERNAL-CODE-font)" w:eastAsiaTheme="majorEastAsia" w:hAnsi="var(--INTERNAL-CODE-font)"/>
          <w:color w:val="323232"/>
          <w:sz w:val="22"/>
          <w:szCs w:val="22"/>
          <w:bdr w:val="single" w:sz="6" w:space="0" w:color="auto" w:frame="1"/>
        </w:rPr>
        <w:t>java.sql.Driver</w:t>
      </w:r>
      <w:r>
        <w:rPr>
          <w:rFonts w:ascii="Helvetica" w:hAnsi="Helvetica"/>
          <w:color w:val="323232"/>
        </w:rPr>
        <w:t>.</w:t>
      </w:r>
    </w:p>
    <w:p w:rsidR="000E0D8D" w:rsidRDefault="000E0D8D" w:rsidP="000E0D8D">
      <w:pPr>
        <w:numPr>
          <w:ilvl w:val="0"/>
          <w:numId w:val="63"/>
        </w:numPr>
        <w:spacing w:before="100" w:beforeAutospacing="1" w:after="100" w:afterAutospacing="1" w:line="240" w:lineRule="auto"/>
        <w:rPr>
          <w:rFonts w:ascii="Helvetica" w:hAnsi="Helvetica"/>
          <w:color w:val="323232"/>
        </w:rPr>
      </w:pPr>
      <w:r>
        <w:rPr>
          <w:rFonts w:ascii="Helvetica" w:hAnsi="Helvetica"/>
          <w:color w:val="323232"/>
        </w:rPr>
        <w:t>Cada </w:t>
      </w:r>
      <w:r>
        <w:rPr>
          <w:rStyle w:val="Textoennegrita"/>
          <w:rFonts w:ascii="Helvetica" w:hAnsi="Helvetica"/>
          <w:color w:val="323232"/>
        </w:rPr>
        <w:t>Driver JDBC contiene una o más clases que implementan la interfaz </w:t>
      </w:r>
      <w:r>
        <w:rPr>
          <w:rStyle w:val="CdigoHTML"/>
          <w:rFonts w:ascii="var(--INTERNAL-CODE-font)" w:eastAsiaTheme="majorEastAsia" w:hAnsi="var(--INTERNAL-CODE-font)"/>
          <w:b/>
          <w:bCs/>
          <w:color w:val="323232"/>
          <w:sz w:val="22"/>
          <w:szCs w:val="22"/>
          <w:bdr w:val="single" w:sz="6" w:space="0" w:color="auto" w:frame="1"/>
        </w:rPr>
        <w:t>java.sql.Driver</w:t>
      </w:r>
      <w:r>
        <w:rPr>
          <w:rFonts w:ascii="Helvetica" w:hAnsi="Helvetica"/>
          <w:color w:val="323232"/>
        </w:rPr>
        <w:t>. Los controladores para Java DB son </w:t>
      </w:r>
      <w:r>
        <w:rPr>
          <w:rStyle w:val="CdigoHTML"/>
          <w:rFonts w:ascii="var(--INTERNAL-CODE-font)" w:eastAsiaTheme="majorEastAsia" w:hAnsi="var(--INTERNAL-CODE-font)"/>
          <w:color w:val="323232"/>
          <w:sz w:val="22"/>
          <w:szCs w:val="22"/>
          <w:bdr w:val="single" w:sz="6" w:space="0" w:color="auto" w:frame="1"/>
        </w:rPr>
        <w:t>org.apache.derby.jdbc.EmbeddedDriver</w:t>
      </w:r>
      <w:r>
        <w:rPr>
          <w:rFonts w:ascii="Helvetica" w:hAnsi="Helvetica"/>
          <w:color w:val="323232"/>
        </w:rPr>
        <w:t> y </w:t>
      </w:r>
      <w:r>
        <w:rPr>
          <w:rStyle w:val="CdigoHTML"/>
          <w:rFonts w:ascii="var(--INTERNAL-CODE-font)" w:eastAsiaTheme="majorEastAsia" w:hAnsi="var(--INTERNAL-CODE-font)"/>
          <w:color w:val="323232"/>
          <w:sz w:val="22"/>
          <w:szCs w:val="22"/>
          <w:bdr w:val="single" w:sz="6" w:space="0" w:color="auto" w:frame="1"/>
        </w:rPr>
        <w:t>org.apache.derby.jdbc.ClientDriver</w:t>
      </w:r>
      <w:r>
        <w:rPr>
          <w:rFonts w:ascii="Helvetica" w:hAnsi="Helvetica"/>
          <w:color w:val="323232"/>
        </w:rPr>
        <w:t>, y el de MySQL Connector/J es </w:t>
      </w:r>
      <w:r>
        <w:rPr>
          <w:rStyle w:val="CdigoHTML"/>
          <w:rFonts w:ascii="var(--INTERNAL-CODE-font)" w:eastAsiaTheme="majorEastAsia" w:hAnsi="var(--INTERNAL-CODE-font)"/>
          <w:color w:val="323232"/>
          <w:sz w:val="22"/>
          <w:szCs w:val="22"/>
          <w:bdr w:val="single" w:sz="6" w:space="0" w:color="auto" w:frame="1"/>
        </w:rPr>
        <w:t>com.mysql.cj.jdbc.Driver</w:t>
      </w:r>
      <w:r>
        <w:rPr>
          <w:rFonts w:ascii="Helvetica" w:hAnsi="Helvetica"/>
          <w:color w:val="323232"/>
        </w:rPr>
        <w:t xml:space="preserve">. En </w:t>
      </w:r>
      <w:proofErr w:type="gramStart"/>
      <w:r>
        <w:rPr>
          <w:rFonts w:ascii="Helvetica" w:hAnsi="Helvetica"/>
          <w:color w:val="323232"/>
        </w:rPr>
        <w:t>los ejemplo anteriores</w:t>
      </w:r>
      <w:proofErr w:type="gramEnd"/>
      <w:r>
        <w:rPr>
          <w:rFonts w:ascii="Helvetica" w:hAnsi="Helvetica"/>
          <w:color w:val="323232"/>
        </w:rPr>
        <w:t xml:space="preserve"> hemos visto cómo se denominan las implementaciones para otros SGBD que emplearemos durante esta unidad y parte del curso.</w:t>
      </w:r>
    </w:p>
    <w:p w:rsidR="000E0D8D" w:rsidRDefault="000E0D8D" w:rsidP="000E0D8D">
      <w:pPr>
        <w:pStyle w:val="NormalWeb"/>
        <w:rPr>
          <w:rFonts w:ascii="Helvetica" w:hAnsi="Helvetica"/>
          <w:color w:val="323232"/>
        </w:rPr>
      </w:pPr>
      <w:r>
        <w:rPr>
          <w:rFonts w:ascii="Helvetica" w:hAnsi="Helvetica"/>
          <w:color w:val="323232"/>
        </w:rPr>
        <w:t>Cualquier </w:t>
      </w:r>
      <w:r>
        <w:rPr>
          <w:rStyle w:val="Textoennegrita"/>
          <w:rFonts w:ascii="Helvetica" w:eastAsiaTheme="majorEastAsia" w:hAnsi="Helvetica"/>
          <w:color w:val="323232"/>
        </w:rPr>
        <w:t>Driver JDBC 4.0 o superior</w:t>
      </w:r>
      <w:r>
        <w:rPr>
          <w:rFonts w:ascii="Helvetica" w:hAnsi="Helvetica"/>
          <w:color w:val="323232"/>
        </w:rPr>
        <w:t> que se encuentre en el classpath (o en las implementaciones o dependencias del proyecto Java) </w:t>
      </w:r>
      <w:r>
        <w:rPr>
          <w:rStyle w:val="Textoennegrita"/>
          <w:rFonts w:ascii="Helvetica" w:eastAsiaTheme="majorEastAsia" w:hAnsi="Helvetica"/>
          <w:color w:val="323232"/>
        </w:rPr>
        <w:t>se carga automáticamente</w:t>
      </w:r>
      <w:r>
        <w:rPr>
          <w:rFonts w:ascii="Helvetica" w:hAnsi="Helvetica"/>
          <w:color w:val="323232"/>
        </w:rPr>
        <w:t>. (Sin embargo, </w:t>
      </w:r>
      <w:r>
        <w:rPr>
          <w:rStyle w:val="Textoennegrita"/>
          <w:rFonts w:ascii="Helvetica" w:eastAsiaTheme="majorEastAsia" w:hAnsi="Helvetica"/>
          <w:color w:val="323232"/>
        </w:rPr>
        <w:t>debe cargarse de manera explícita cualquier Driver anterior a JDBC 4.0 con el método </w:t>
      </w:r>
      <w:r>
        <w:rPr>
          <w:rStyle w:val="CdigoHTML"/>
          <w:rFonts w:ascii="var(--INTERNAL-CODE-font)" w:eastAsiaTheme="majorEastAsia" w:hAnsi="var(--INTERNAL-CODE-font)"/>
          <w:b/>
          <w:bCs/>
          <w:color w:val="323232"/>
          <w:sz w:val="22"/>
          <w:szCs w:val="22"/>
          <w:bdr w:val="single" w:sz="6" w:space="0" w:color="auto" w:frame="1"/>
        </w:rPr>
        <w:t>Class.forName</w:t>
      </w:r>
      <w:r>
        <w:rPr>
          <w:rFonts w:ascii="Helvetica" w:hAnsi="Helvetica"/>
          <w:color w:val="323232"/>
        </w:rPr>
        <w:t>).</w:t>
      </w:r>
    </w:p>
    <w:p w:rsidR="000E0D8D" w:rsidRDefault="000E0D8D" w:rsidP="000E0D8D">
      <w:pPr>
        <w:pStyle w:val="Ttulo3"/>
        <w:shd w:val="clear" w:color="auto" w:fill="FFFFFF"/>
        <w:rPr>
          <w:rFonts w:ascii="Helvetica" w:hAnsi="Helvetica"/>
          <w:b w:val="0"/>
          <w:bCs w:val="0"/>
          <w:color w:val="auto"/>
          <w:spacing w:val="-15"/>
        </w:rPr>
      </w:pPr>
      <w:r>
        <w:rPr>
          <w:rFonts w:ascii="Helvetica" w:hAnsi="Helvetica"/>
          <w:b w:val="0"/>
          <w:bCs w:val="0"/>
          <w:spacing w:val="-15"/>
        </w:rPr>
        <w:t>2. Especificando URL de Conexión a la Base de Datos</w:t>
      </w:r>
    </w:p>
    <w:p w:rsidR="000E0D8D" w:rsidRDefault="000E0D8D" w:rsidP="000E0D8D">
      <w:pPr>
        <w:pStyle w:val="NormalWeb"/>
        <w:shd w:val="clear" w:color="auto" w:fill="FFFFFF"/>
        <w:rPr>
          <w:rFonts w:ascii="Helvetica" w:hAnsi="Helvetica"/>
          <w:color w:val="323232"/>
        </w:rPr>
      </w:pPr>
      <w:r>
        <w:rPr>
          <w:rFonts w:ascii="Helvetica" w:hAnsi="Helvetica"/>
          <w:color w:val="323232"/>
        </w:rPr>
        <w:t>Una URL de conexión de base de datos es una cadena que el controlador JDBC utiliza para conectarse a una base de datos. Puede contener información sobre </w:t>
      </w:r>
      <w:r>
        <w:rPr>
          <w:rStyle w:val="Textoennegrita"/>
          <w:rFonts w:ascii="Helvetica" w:eastAsiaTheme="majorEastAsia" w:hAnsi="Helvetica"/>
          <w:color w:val="323232"/>
        </w:rPr>
        <w:t>dónde buscar la base de datos, el nombre de la base de datos a la que conectarse y propiedades de configuración</w:t>
      </w:r>
      <w:r>
        <w:rPr>
          <w:rFonts w:ascii="Helvetica" w:hAnsi="Helvetica"/>
          <w:color w:val="323232"/>
        </w:rPr>
        <w:t>.</w:t>
      </w:r>
    </w:p>
    <w:p w:rsidR="000E0D8D" w:rsidRDefault="000E0D8D" w:rsidP="000E0D8D">
      <w:pPr>
        <w:pStyle w:val="NormalWeb"/>
        <w:shd w:val="clear" w:color="auto" w:fill="FFFFFF"/>
        <w:rPr>
          <w:rFonts w:ascii="Helvetica" w:hAnsi="Helvetica"/>
          <w:color w:val="323232"/>
        </w:rPr>
      </w:pPr>
      <w:r>
        <w:rPr>
          <w:rFonts w:ascii="Helvetica" w:hAnsi="Helvetica"/>
          <w:color w:val="323232"/>
        </w:rPr>
        <w:t>La </w:t>
      </w:r>
      <w:r>
        <w:rPr>
          <w:rStyle w:val="Textoennegrita"/>
          <w:rFonts w:ascii="Helvetica" w:eastAsiaTheme="majorEastAsia" w:hAnsi="Helvetica"/>
          <w:color w:val="323232"/>
        </w:rPr>
        <w:t>sintaxis exacta de una URL de conexión de base de datos depende del SGBD</w:t>
      </w:r>
      <w:r>
        <w:rPr>
          <w:rFonts w:ascii="Helvetica" w:hAnsi="Helvetica"/>
          <w:color w:val="323232"/>
        </w:rPr>
        <w:t>:</w:t>
      </w:r>
    </w:p>
    <w:p w:rsidR="000E0D8D" w:rsidRDefault="000E0D8D" w:rsidP="000E0D8D">
      <w:pPr>
        <w:pStyle w:val="Ttulo4"/>
        <w:rPr>
          <w:b w:val="0"/>
          <w:bCs w:val="0"/>
          <w:spacing w:val="-15"/>
        </w:rPr>
      </w:pPr>
      <w:r>
        <w:rPr>
          <w:rFonts w:ascii="Helvetica" w:hAnsi="Helvetica"/>
          <w:noProof/>
          <w:color w:val="323232"/>
          <w:lang w:eastAsia="es-ES"/>
        </w:rPr>
        <w:drawing>
          <wp:inline distT="0" distB="0" distL="0" distR="0" wp14:anchorId="30EBE884" wp14:editId="6543D57C">
            <wp:extent cx="5730875" cy="2421255"/>
            <wp:effectExtent l="0" t="0" r="3175" b="0"/>
            <wp:docPr id="22" name="Imagen 22" descr="C:\Users\a24aliciama\Pictures\urlconnectio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24aliciama\Pictures\urlconnection (1).png"/>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5730875" cy="2421255"/>
                    </a:xfrm>
                    <a:prstGeom prst="rect">
                      <a:avLst/>
                    </a:prstGeom>
                    <a:noFill/>
                    <a:ln>
                      <a:noFill/>
                    </a:ln>
                  </pic:spPr>
                </pic:pic>
              </a:graphicData>
            </a:graphic>
          </wp:inline>
        </w:drawing>
      </w:r>
      <w:r>
        <w:rPr>
          <w:b w:val="0"/>
          <w:bCs w:val="0"/>
          <w:spacing w:val="-15"/>
        </w:rPr>
        <w:t>Java DB Database Connection URLs: Derby</w:t>
      </w:r>
    </w:p>
    <w:p w:rsidR="000E0D8D" w:rsidRDefault="000E0D8D" w:rsidP="000E0D8D">
      <w:pPr>
        <w:pStyle w:val="NormalWeb"/>
      </w:pPr>
      <w:r>
        <w:t>La siguiente es la sintaxis de la URL de conexión de base de datos para Java DB:</w:t>
      </w:r>
    </w:p>
    <w:p w:rsidR="000E0D8D" w:rsidRDefault="000E0D8D" w:rsidP="000E0D8D">
      <w:pPr>
        <w:pStyle w:val="NormalWeb"/>
      </w:pPr>
      <w:proofErr w:type="gramStart"/>
      <w:r>
        <w:rPr>
          <w:rStyle w:val="CdigoHTML"/>
          <w:rFonts w:ascii="var(--INTERNAL-CODE-font)" w:hAnsi="var(--INTERNAL-CODE-font)"/>
          <w:sz w:val="22"/>
          <w:szCs w:val="22"/>
          <w:bdr w:val="single" w:sz="6" w:space="0" w:color="auto" w:frame="1"/>
        </w:rPr>
        <w:lastRenderedPageBreak/>
        <w:t>jdbc:</w:t>
      </w:r>
      <w:proofErr w:type="gramEnd"/>
      <w:r>
        <w:rPr>
          <w:rStyle w:val="CdigoHTML"/>
          <w:rFonts w:ascii="var(--INTERNAL-CODE-font)" w:hAnsi="var(--INTERNAL-CODE-font)"/>
          <w:sz w:val="22"/>
          <w:szCs w:val="22"/>
          <w:bdr w:val="single" w:sz="6" w:space="0" w:color="auto" w:frame="1"/>
        </w:rPr>
        <w:t>derby:[subsubprotocol:][databaseName][;attribute=value]*</w:t>
      </w:r>
    </w:p>
    <w:p w:rsidR="000E0D8D" w:rsidRDefault="000E0D8D" w:rsidP="000E0D8D">
      <w:pPr>
        <w:pStyle w:val="NormalWeb"/>
        <w:numPr>
          <w:ilvl w:val="0"/>
          <w:numId w:val="64"/>
        </w:numPr>
      </w:pPr>
      <w:r>
        <w:rPr>
          <w:rStyle w:val="CdigoHTML"/>
          <w:rFonts w:ascii="var(--INTERNAL-CODE-font)" w:hAnsi="var(--INTERNAL-CODE-font)"/>
          <w:sz w:val="22"/>
          <w:szCs w:val="22"/>
          <w:bdr w:val="single" w:sz="6" w:space="0" w:color="auto" w:frame="1"/>
        </w:rPr>
        <w:t>subsubprotocol</w:t>
      </w:r>
      <w:r>
        <w:t> especifica dónde Java DB debe buscar la base de datos, ya sea en un directorio, en memoria, en un classpath o en un archivo JAR. Típicamente, se omite.</w:t>
      </w:r>
    </w:p>
    <w:p w:rsidR="000E0D8D" w:rsidRDefault="000E0D8D" w:rsidP="000E0D8D">
      <w:pPr>
        <w:pStyle w:val="NormalWeb"/>
        <w:numPr>
          <w:ilvl w:val="0"/>
          <w:numId w:val="64"/>
        </w:numPr>
      </w:pPr>
      <w:r>
        <w:rPr>
          <w:rStyle w:val="CdigoHTML"/>
          <w:rFonts w:ascii="var(--INTERNAL-CODE-font)" w:hAnsi="var(--INTERNAL-CODE-font)"/>
          <w:sz w:val="22"/>
          <w:szCs w:val="22"/>
          <w:bdr w:val="single" w:sz="6" w:space="0" w:color="auto" w:frame="1"/>
        </w:rPr>
        <w:t>databaseName</w:t>
      </w:r>
      <w:r>
        <w:t> es el </w:t>
      </w:r>
      <w:r>
        <w:rPr>
          <w:rStyle w:val="Textoennegrita"/>
        </w:rPr>
        <w:t>nombre de la base de datos</w:t>
      </w:r>
      <w:r>
        <w:t> a la que conectarse.</w:t>
      </w:r>
    </w:p>
    <w:p w:rsidR="000E0D8D" w:rsidRDefault="000E0D8D" w:rsidP="000E0D8D">
      <w:pPr>
        <w:pStyle w:val="NormalWeb"/>
        <w:numPr>
          <w:ilvl w:val="0"/>
          <w:numId w:val="64"/>
        </w:numPr>
      </w:pPr>
      <w:r>
        <w:rPr>
          <w:rStyle w:val="CdigoHTML"/>
          <w:rFonts w:ascii="var(--INTERNAL-CODE-font)" w:hAnsi="var(--INTERNAL-CODE-font)"/>
          <w:sz w:val="22"/>
          <w:szCs w:val="22"/>
          <w:bdr w:val="single" w:sz="6" w:space="0" w:color="auto" w:frame="1"/>
        </w:rPr>
        <w:t>attribute=value</w:t>
      </w:r>
      <w:r>
        <w:t> representa una </w:t>
      </w:r>
      <w:r>
        <w:rPr>
          <w:rStyle w:val="Textoennegrita"/>
        </w:rPr>
        <w:t>lista opcional separada por punto y coma de atributos</w:t>
      </w:r>
      <w:r>
        <w:t>. Estos atributos permiten informar al SGBD de los parámetros de conexión, incluyendo la:</w:t>
      </w:r>
    </w:p>
    <w:p w:rsidR="000E0D8D" w:rsidRDefault="000E0D8D" w:rsidP="000E0D8D">
      <w:pPr>
        <w:numPr>
          <w:ilvl w:val="1"/>
          <w:numId w:val="64"/>
        </w:numPr>
        <w:spacing w:before="100" w:beforeAutospacing="1" w:after="100" w:afterAutospacing="1" w:line="240" w:lineRule="auto"/>
      </w:pPr>
      <w:r>
        <w:rPr>
          <w:rStyle w:val="Textoennegrita"/>
        </w:rPr>
        <w:t>Creación de la base de datos</w:t>
      </w:r>
      <w:r>
        <w:t> indicada en la URL.</w:t>
      </w:r>
    </w:p>
    <w:p w:rsidR="000E0D8D" w:rsidRDefault="000E0D8D" w:rsidP="000E0D8D">
      <w:pPr>
        <w:numPr>
          <w:ilvl w:val="1"/>
          <w:numId w:val="64"/>
        </w:numPr>
        <w:spacing w:before="100" w:beforeAutospacing="1" w:after="100" w:afterAutospacing="1" w:line="240" w:lineRule="auto"/>
      </w:pPr>
      <w:r>
        <w:rPr>
          <w:rStyle w:val="Textoennegrita"/>
        </w:rPr>
        <w:t>Encriptación</w:t>
      </w:r>
      <w:r>
        <w:t> de la base de datos.</w:t>
      </w:r>
    </w:p>
    <w:p w:rsidR="000E0D8D" w:rsidRDefault="000E0D8D" w:rsidP="000E0D8D">
      <w:pPr>
        <w:numPr>
          <w:ilvl w:val="1"/>
          <w:numId w:val="64"/>
        </w:numPr>
        <w:spacing w:before="100" w:beforeAutospacing="1" w:after="100" w:afterAutospacing="1" w:line="240" w:lineRule="auto"/>
      </w:pPr>
      <w:r>
        <w:t>Indicar </w:t>
      </w:r>
      <w:r>
        <w:rPr>
          <w:rStyle w:val="Textoennegrita"/>
        </w:rPr>
        <w:t>directorios</w:t>
      </w:r>
      <w:r>
        <w:t> para almacenar información de log y traza.</w:t>
      </w:r>
    </w:p>
    <w:p w:rsidR="000E0D8D" w:rsidRDefault="000E0D8D" w:rsidP="000E0D8D">
      <w:pPr>
        <w:numPr>
          <w:ilvl w:val="1"/>
          <w:numId w:val="64"/>
        </w:numPr>
        <w:spacing w:before="100" w:beforeAutospacing="1" w:after="100" w:afterAutospacing="1" w:line="240" w:lineRule="auto"/>
      </w:pPr>
      <w:r>
        <w:t>Indicar el </w:t>
      </w:r>
      <w:r>
        <w:rPr>
          <w:rStyle w:val="Textoennegrita"/>
        </w:rPr>
        <w:t>nombre de usuario y contraseña para conectarse a la base de datos</w:t>
      </w:r>
      <w:r>
        <w:t>.</w:t>
      </w:r>
    </w:p>
    <w:p w:rsidR="000E0D8D" w:rsidRDefault="000E0D8D" w:rsidP="000E0D8D">
      <w:pPr>
        <w:pStyle w:val="NormalWeb"/>
      </w:pPr>
      <w:r>
        <w:t>Referencias:</w:t>
      </w:r>
    </w:p>
    <w:p w:rsidR="000E0D8D" w:rsidRDefault="000E0D8D" w:rsidP="000E0D8D">
      <w:pPr>
        <w:pStyle w:val="NormalWeb"/>
      </w:pPr>
      <w:r>
        <w:rPr>
          <w:rStyle w:val="nfasis"/>
        </w:rPr>
        <w:t xml:space="preserve">Java DB es </w:t>
      </w:r>
      <w:proofErr w:type="gramStart"/>
      <w:r>
        <w:rPr>
          <w:rStyle w:val="nfasis"/>
        </w:rPr>
        <w:t>un</w:t>
      </w:r>
      <w:proofErr w:type="gramEnd"/>
      <w:r>
        <w:rPr>
          <w:rStyle w:val="nfasis"/>
        </w:rPr>
        <w:t xml:space="preserve"> distribución de la base de datos Open Source Apache Derby. Desde el 2015, JAvaDB no se incluye en JDK y fue eliminado de JDK 7 y 8 el 17 de julio del 2018. JavaDB ha sido redirigido a Apache Derby, para emplear JavaDB debe usarse la versión del Proyecto Apache Derby</w:t>
      </w:r>
      <w:r>
        <w:t>.</w:t>
      </w:r>
    </w:p>
    <w:p w:rsidR="000E0D8D" w:rsidRDefault="000E0D8D" w:rsidP="000E0D8D">
      <w:pPr>
        <w:pStyle w:val="NormalWeb"/>
      </w:pPr>
      <w:hyperlink r:id="rId139" w:history="1">
        <w:r>
          <w:rPr>
            <w:rStyle w:val="Hipervnculo"/>
          </w:rPr>
          <w:t>Apache Derby</w:t>
        </w:r>
      </w:hyperlink>
      <w:r>
        <w:t> </w:t>
      </w:r>
      <w:hyperlink r:id="rId140" w:history="1">
        <w:r>
          <w:rPr>
            <w:rStyle w:val="Hipervnculo"/>
          </w:rPr>
          <w:t>Apache Derby: Quick Start</w:t>
        </w:r>
      </w:hyperlink>
    </w:p>
    <w:p w:rsidR="000E0D8D" w:rsidRDefault="000E0D8D" w:rsidP="000E0D8D">
      <w:pPr>
        <w:pStyle w:val="Ttulo4"/>
        <w:rPr>
          <w:b w:val="0"/>
          <w:bCs w:val="0"/>
          <w:spacing w:val="-15"/>
        </w:rPr>
      </w:pPr>
      <w:r>
        <w:rPr>
          <w:b w:val="0"/>
          <w:bCs w:val="0"/>
          <w:spacing w:val="-15"/>
        </w:rPr>
        <w:t>MySQL Connector/J Database URL</w:t>
      </w:r>
    </w:p>
    <w:p w:rsidR="000E0D8D" w:rsidRDefault="000E0D8D" w:rsidP="000E0D8D">
      <w:pPr>
        <w:pStyle w:val="NormalWeb"/>
      </w:pPr>
      <w:r>
        <w:t>La siguiente es la sintaxis de la URL de conexión de base de datos para MySQL Connector/J:</w:t>
      </w:r>
    </w:p>
    <w:p w:rsidR="000E0D8D" w:rsidRDefault="000E0D8D" w:rsidP="000E0D8D">
      <w:pPr>
        <w:pStyle w:val="NormalWeb"/>
      </w:pPr>
      <w:r>
        <w:rPr>
          <w:rStyle w:val="CdigoHTML"/>
          <w:rFonts w:ascii="var(--INTERNAL-CODE-font)" w:hAnsi="var(--INTERNAL-CODE-font)"/>
          <w:sz w:val="22"/>
          <w:szCs w:val="22"/>
          <w:bdr w:val="single" w:sz="6" w:space="0" w:color="auto" w:frame="1"/>
        </w:rPr>
        <w:t>jdbc:mysql://[host][,failoverhost...][:port]/[database][?propertyName1][=propertyValue1][&amp;propertyName2][=propertyValue2]...</w:t>
      </w:r>
    </w:p>
    <w:p w:rsidR="000E0D8D" w:rsidRDefault="000E0D8D" w:rsidP="000E0D8D">
      <w:pPr>
        <w:pStyle w:val="NormalWeb"/>
        <w:numPr>
          <w:ilvl w:val="0"/>
          <w:numId w:val="65"/>
        </w:numPr>
      </w:pPr>
      <w:r>
        <w:rPr>
          <w:rStyle w:val="CdigoHTML"/>
          <w:rFonts w:ascii="var(--INTERNAL-CODE-font)" w:hAnsi="var(--INTERNAL-CODE-font)"/>
          <w:sz w:val="22"/>
          <w:szCs w:val="22"/>
          <w:bdr w:val="single" w:sz="6" w:space="0" w:color="auto" w:frame="1"/>
        </w:rPr>
        <w:t>host</w:t>
      </w:r>
      <w:proofErr w:type="gramStart"/>
      <w:r>
        <w:rPr>
          <w:rStyle w:val="CdigoHTML"/>
          <w:rFonts w:ascii="var(--INTERNAL-CODE-font)" w:hAnsi="var(--INTERNAL-CODE-font)"/>
          <w:sz w:val="22"/>
          <w:szCs w:val="22"/>
          <w:bdr w:val="single" w:sz="6" w:space="0" w:color="auto" w:frame="1"/>
        </w:rPr>
        <w:t>:port</w:t>
      </w:r>
      <w:proofErr w:type="gramEnd"/>
      <w:r>
        <w:t> es el nombre de host y el número de puerto de la computadora que aloja la base de datos. Si no se especifica, los valores predeterminados de host y puerto son 127.0.0.1 y 3306, respectivamente.</w:t>
      </w:r>
    </w:p>
    <w:p w:rsidR="000E0D8D" w:rsidRDefault="000E0D8D" w:rsidP="000E0D8D">
      <w:pPr>
        <w:pStyle w:val="NormalWeb"/>
        <w:numPr>
          <w:ilvl w:val="0"/>
          <w:numId w:val="65"/>
        </w:numPr>
      </w:pPr>
      <w:r>
        <w:rPr>
          <w:rStyle w:val="CdigoHTML"/>
          <w:rFonts w:ascii="var(--INTERNAL-CODE-font)" w:hAnsi="var(--INTERNAL-CODE-font)"/>
          <w:sz w:val="22"/>
          <w:szCs w:val="22"/>
          <w:bdr w:val="single" w:sz="6" w:space="0" w:color="auto" w:frame="1"/>
        </w:rPr>
        <w:t>database</w:t>
      </w:r>
      <w:r>
        <w:t> es el nombre de la base de datos a la que conectarse. Si no se especifica, se realiza una conexión sin una base de datos predeterminada.</w:t>
      </w:r>
    </w:p>
    <w:p w:rsidR="000E0D8D" w:rsidRDefault="000E0D8D" w:rsidP="000E0D8D">
      <w:pPr>
        <w:pStyle w:val="NormalWeb"/>
        <w:numPr>
          <w:ilvl w:val="0"/>
          <w:numId w:val="65"/>
        </w:numPr>
      </w:pPr>
      <w:r>
        <w:rPr>
          <w:rStyle w:val="CdigoHTML"/>
          <w:rFonts w:ascii="var(--INTERNAL-CODE-font)" w:hAnsi="var(--INTERNAL-CODE-font)"/>
          <w:sz w:val="22"/>
          <w:szCs w:val="22"/>
          <w:bdr w:val="single" w:sz="6" w:space="0" w:color="auto" w:frame="1"/>
        </w:rPr>
        <w:t>failover</w:t>
      </w:r>
      <w:r>
        <w:t> es el nombre de una base de datos en espera (MySQL Connector/J admite failover).</w:t>
      </w:r>
    </w:p>
    <w:p w:rsidR="000E0D8D" w:rsidRDefault="000E0D8D" w:rsidP="000E0D8D">
      <w:pPr>
        <w:pStyle w:val="NormalWeb"/>
        <w:numPr>
          <w:ilvl w:val="0"/>
          <w:numId w:val="65"/>
        </w:numPr>
      </w:pPr>
      <w:r>
        <w:rPr>
          <w:rStyle w:val="CdigoHTML"/>
          <w:rFonts w:ascii="var(--INTERNAL-CODE-font)" w:hAnsi="var(--INTERNAL-CODE-font)"/>
          <w:sz w:val="22"/>
          <w:szCs w:val="22"/>
          <w:bdr w:val="single" w:sz="6" w:space="0" w:color="auto" w:frame="1"/>
        </w:rPr>
        <w:t>propertyName=propertyValue</w:t>
      </w:r>
      <w:r>
        <w:t> representa una lista opcional separada por ampersand de propiedades. Estas propiedades te permiten informar a MySQL Connector/J la realización de varias tareas y configuraciones.</w:t>
      </w:r>
    </w:p>
    <w:p w:rsidR="000E0D8D" w:rsidRDefault="000E0D8D" w:rsidP="000E0D8D">
      <w:pPr>
        <w:pStyle w:val="NormalWeb"/>
      </w:pPr>
      <w:r>
        <w:t>Ejemplo con MariaDB:</w:t>
      </w:r>
    </w:p>
    <w:p w:rsidR="000E0D8D" w:rsidRDefault="000E0D8D" w:rsidP="000E0D8D">
      <w:pPr>
        <w:pStyle w:val="NormalWeb"/>
      </w:pPr>
      <w:r>
        <w:rPr>
          <w:rStyle w:val="Textoennegrita"/>
        </w:rPr>
        <w:t>El conector más reciente de MariaDB es compatible con MySQL 5.5.3 o superior</w:t>
      </w:r>
      <w:r>
        <w:t>, además de con MariaDB.</w:t>
      </w:r>
    </w:p>
    <w:p w:rsidR="000E0D8D" w:rsidRDefault="000E0D8D" w:rsidP="000E0D8D">
      <w:pPr>
        <w:pStyle w:val="NormalWeb"/>
      </w:pPr>
      <w:r>
        <w:t>Se ajustan a las especificaciones de JDBC 4.2.</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F8F8F2"/>
          <w:sz w:val="23"/>
          <w:szCs w:val="23"/>
          <w:bdr w:val="none" w:sz="0" w:space="0" w:color="auto" w:frame="1"/>
        </w:rPr>
        <w:t>Class.</w:t>
      </w:r>
      <w:r>
        <w:rPr>
          <w:rStyle w:val="CdigoHTML"/>
          <w:rFonts w:ascii="var(--INTERNAL-CODE-font)" w:hAnsi="var(--INTERNAL-CODE-font)"/>
          <w:color w:val="A6E22E"/>
          <w:sz w:val="23"/>
          <w:szCs w:val="23"/>
          <w:bdr w:val="none" w:sz="0" w:space="0" w:color="auto" w:frame="1"/>
        </w:rPr>
        <w:t>forName</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E6DB74"/>
          <w:sz w:val="23"/>
          <w:szCs w:val="23"/>
          <w:bdr w:val="none" w:sz="0" w:space="0" w:color="auto" w:frame="1"/>
        </w:rPr>
        <w:t>"org.mariadb.jdbc.Driver"</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 Sigue funcionando pero no se precisa.</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lastRenderedPageBreak/>
        <w:t xml:space="preserve">Connection connection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DriverManager.</w:t>
      </w:r>
      <w:r>
        <w:rPr>
          <w:rStyle w:val="CdigoHTML"/>
          <w:rFonts w:ascii="var(--INTERNAL-CODE-font)" w:hAnsi="var(--INTERNAL-CODE-font)"/>
          <w:color w:val="A6E22E"/>
          <w:sz w:val="23"/>
          <w:szCs w:val="23"/>
          <w:bdr w:val="none" w:sz="0" w:space="0" w:color="auto" w:frame="1"/>
        </w:rPr>
        <w:t>getConnection</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E6DB74"/>
          <w:sz w:val="23"/>
          <w:szCs w:val="23"/>
          <w:bdr w:val="none" w:sz="0" w:space="0" w:color="auto" w:frame="1"/>
        </w:rPr>
        <w:t>"jdbc:mariadb://localhost:3306/DB?user=root&amp;password=myPassword"</w:t>
      </w:r>
      <w:r>
        <w:rPr>
          <w:rStyle w:val="CdigoHTML"/>
          <w:rFonts w:ascii="var(--INTERNAL-CODE-font)" w:hAnsi="var(--INTERNAL-CODE-font)"/>
          <w:color w:val="F8F8F2"/>
          <w:sz w:val="23"/>
          <w:szCs w:val="23"/>
          <w:bdr w:val="none" w:sz="0" w:space="0" w:color="auto" w:frame="1"/>
        </w:rPr>
        <w:t>);</w:t>
      </w:r>
    </w:p>
    <w:p w:rsidR="000E0D8D" w:rsidRDefault="000E0D8D" w:rsidP="000E0D8D">
      <w:pPr>
        <w:pStyle w:val="NormalWeb"/>
      </w:pPr>
      <w:r>
        <w:t>Todos los parámetros de conexión pueden consultarse en:</w:t>
      </w:r>
    </w:p>
    <w:p w:rsidR="000E0D8D" w:rsidRDefault="000E0D8D" w:rsidP="000E0D8D">
      <w:pPr>
        <w:pStyle w:val="NormalWeb"/>
      </w:pPr>
      <w:hyperlink r:id="rId141" w:history="1">
        <w:r>
          <w:rPr>
            <w:rStyle w:val="Hipervnculo"/>
          </w:rPr>
          <w:t>https://mariadb.com/kb/en/about-mariadb-connector-j/</w:t>
        </w:r>
      </w:hyperlink>
    </w:p>
    <w:p w:rsidR="000E0D8D" w:rsidRDefault="000E0D8D" w:rsidP="000E0D8D">
      <w:pPr>
        <w:pStyle w:val="NormalWeb"/>
      </w:pPr>
      <w:r>
        <w:rPr>
          <w:rStyle w:val="Textoennegrita"/>
        </w:rPr>
        <w:t>Referencias:</w:t>
      </w:r>
    </w:p>
    <w:p w:rsidR="000E0D8D" w:rsidRDefault="000E0D8D" w:rsidP="000E0D8D">
      <w:pPr>
        <w:pStyle w:val="NormalWeb"/>
      </w:pPr>
      <w:hyperlink r:id="rId142" w:history="1">
        <w:r>
          <w:rPr>
            <w:rStyle w:val="Hipervnculo"/>
          </w:rPr>
          <w:t>MariaDB Connector/J</w:t>
        </w:r>
      </w:hyperlink>
      <w:r>
        <w:t> </w:t>
      </w:r>
      <w:hyperlink r:id="rId143" w:history="1">
        <w:r>
          <w:rPr>
            <w:rStyle w:val="Hipervnculo"/>
          </w:rPr>
          <w:t>Descarga de conectores MariaDB</w:t>
        </w:r>
      </w:hyperlink>
      <w:r>
        <w:t> </w:t>
      </w:r>
      <w:hyperlink r:id="rId144" w:history="1">
        <w:r>
          <w:rPr>
            <w:rStyle w:val="Hipervnculo"/>
          </w:rPr>
          <w:t>MySQL Documentation</w:t>
        </w:r>
      </w:hyperlink>
      <w:r>
        <w:t> </w:t>
      </w:r>
      <w:hyperlink r:id="rId145" w:history="1">
        <w:r>
          <w:rPr>
            <w:rStyle w:val="Hipervnculo"/>
          </w:rPr>
          <w:t>Conector JDBC de MySQL</w:t>
        </w:r>
      </w:hyperlink>
    </w:p>
    <w:p w:rsidR="000E0D8D" w:rsidRDefault="000E0D8D" w:rsidP="000E0D8D">
      <w:pPr>
        <w:pStyle w:val="Ttulo4"/>
        <w:rPr>
          <w:b w:val="0"/>
          <w:bCs w:val="0"/>
          <w:spacing w:val="-15"/>
        </w:rPr>
      </w:pPr>
      <w:r>
        <w:rPr>
          <w:b w:val="0"/>
          <w:bCs w:val="0"/>
          <w:spacing w:val="-15"/>
        </w:rPr>
        <w:t>Otros sistemas gestores de bases de datos</w:t>
      </w:r>
    </w:p>
    <w:p w:rsidR="000E0D8D" w:rsidRDefault="000E0D8D" w:rsidP="000E0D8D">
      <w:pPr>
        <w:pStyle w:val="NormalWeb"/>
      </w:pPr>
      <w:r>
        <w:t>Cuando se usa un driver de un proveedor, la documentación informará del subprotocolo que usa, esto es, que pone después de “jdbc</w:t>
      </w:r>
      <w:proofErr w:type="gramStart"/>
      <w:r>
        <w:t>:subprotocolo</w:t>
      </w:r>
      <w:proofErr w:type="gramEnd"/>
      <w:r>
        <w:t>:….” en la URL.</w:t>
      </w:r>
    </w:p>
    <w:p w:rsidR="000E0D8D" w:rsidRDefault="000E0D8D" w:rsidP="000E0D8D">
      <w:pPr>
        <w:pStyle w:val="NormalWeb"/>
      </w:pPr>
      <w:r>
        <w:rPr>
          <w:rStyle w:val="Textoennegrita"/>
        </w:rPr>
        <w:t>SQLite:</w:t>
      </w:r>
      <w:r>
        <w:t> Driver: org.sqlite.JDBC URL: jdbc</w:t>
      </w:r>
      <w:proofErr w:type="gramStart"/>
      <w:r>
        <w:t>:sqlite:rutaArchivo</w:t>
      </w:r>
      <w:proofErr w:type="gramEnd"/>
    </w:p>
    <w:p w:rsidR="000E0D8D" w:rsidRDefault="000E0D8D" w:rsidP="000E0D8D">
      <w:pPr>
        <w:pStyle w:val="NormalWeb"/>
      </w:pPr>
      <w:r>
        <w:rPr>
          <w:rStyle w:val="Textoennegrita"/>
        </w:rPr>
        <w:t>JDBC-ODBC:</w:t>
      </w:r>
      <w:r>
        <w:t> Driver: sun.jdbc.odbc.JdbcOdbcDriver URL: jdbc</w:t>
      </w:r>
      <w:proofErr w:type="gramStart"/>
      <w:r>
        <w:t>:odbc:dsn</w:t>
      </w:r>
      <w:proofErr w:type="gramEnd"/>
    </w:p>
    <w:p w:rsidR="000E0D8D" w:rsidRDefault="000E0D8D" w:rsidP="000E0D8D">
      <w:pPr>
        <w:pStyle w:val="NormalWeb"/>
      </w:pPr>
      <w:r>
        <w:rPr>
          <w:rStyle w:val="Textoennegrita"/>
        </w:rPr>
        <w:t>MySQL:</w:t>
      </w:r>
      <w:r>
        <w:t> Driver: com.mysql.cj.jdbc.Driver URL: jdbc</w:t>
      </w:r>
      <w:proofErr w:type="gramStart"/>
      <w:r>
        <w:t>:mysql</w:t>
      </w:r>
      <w:proofErr w:type="gramEnd"/>
      <w:r>
        <w:t>://localhost:3306/nomeBD</w:t>
      </w:r>
    </w:p>
    <w:p w:rsidR="000E0D8D" w:rsidRDefault="000E0D8D" w:rsidP="000E0D8D">
      <w:pPr>
        <w:pStyle w:val="NormalWeb"/>
      </w:pPr>
      <w:r>
        <w:rPr>
          <w:rStyle w:val="Textoennegrita"/>
        </w:rPr>
        <w:t>H2Database:</w:t>
      </w:r>
      <w:r>
        <w:t> Driver: org.h2.Driver URL: jdbc</w:t>
      </w:r>
      <w:proofErr w:type="gramStart"/>
      <w:r>
        <w:t>:h2:rutaArchivo</w:t>
      </w:r>
      <w:proofErr w:type="gramEnd"/>
    </w:p>
    <w:p w:rsidR="000E0D8D" w:rsidRDefault="000E0D8D" w:rsidP="000E0D8D">
      <w:pPr>
        <w:pStyle w:val="NormalWeb"/>
      </w:pPr>
      <w:r>
        <w:rPr>
          <w:rStyle w:val="Textoennegrita"/>
        </w:rPr>
        <w:t>Oracle:</w:t>
      </w:r>
      <w:r>
        <w:t> Driver: oracle.jdbc.driver.OracleDriver URL: jdbc:oracle:thin@host:porto:bd</w:t>
      </w:r>
    </w:p>
    <w:p w:rsidR="000E0D8D" w:rsidRDefault="000E0D8D" w:rsidP="000E0D8D">
      <w:pPr>
        <w:pStyle w:val="NormalWeb"/>
      </w:pPr>
      <w:r>
        <w:rPr>
          <w:rStyle w:val="Textoennegrita"/>
        </w:rPr>
        <w:t>HSQLDB</w:t>
      </w:r>
      <w:r>
        <w:t> Driver: org.hsqldb.jdbc.JDBCDriver (hsqldb.jar) URL: jdbc</w:t>
      </w:r>
      <w:proofErr w:type="gramStart"/>
      <w:r>
        <w:t>:hsqldb:file</w:t>
      </w:r>
      <w:proofErr w:type="gramEnd"/>
      <w:r>
        <w:t>:{folder} URL: jdbc:hsqldb:hsql://{HOST}[:{PORT}]</w:t>
      </w:r>
    </w:p>
    <w:p w:rsidR="000E0D8D" w:rsidRDefault="000E0D8D">
      <w:pPr>
        <w:rPr>
          <w:rFonts w:ascii="Helvetica" w:hAnsi="Helvetica"/>
          <w:color w:val="323232"/>
        </w:rPr>
      </w:pPr>
      <w:r>
        <w:rPr>
          <w:rFonts w:ascii="Helvetica" w:hAnsi="Helvetica"/>
          <w:color w:val="323232"/>
        </w:rPr>
        <w:br w:type="page"/>
      </w:r>
    </w:p>
    <w:p w:rsidR="000E0D8D" w:rsidRDefault="000E0D8D" w:rsidP="000E0D8D">
      <w:pPr>
        <w:pStyle w:val="Ttulo1"/>
        <w:shd w:val="clear" w:color="auto" w:fill="FFFFFF"/>
        <w:jc w:val="center"/>
        <w:rPr>
          <w:rFonts w:ascii="Helvetica" w:hAnsi="Helvetica"/>
          <w:b w:val="0"/>
          <w:bCs w:val="0"/>
          <w:caps/>
          <w:color w:val="323232"/>
        </w:rPr>
      </w:pPr>
      <w:r>
        <w:rPr>
          <w:rFonts w:ascii="Helvetica" w:hAnsi="Helvetica"/>
          <w:b w:val="0"/>
          <w:bCs w:val="0"/>
          <w:caps/>
          <w:color w:val="323232"/>
        </w:rPr>
        <w:lastRenderedPageBreak/>
        <w:t>03. Excepciones SQLException</w:t>
      </w:r>
    </w:p>
    <w:p w:rsidR="000E0D8D" w:rsidRDefault="000E0D8D" w:rsidP="000E0D8D">
      <w:pPr>
        <w:numPr>
          <w:ilvl w:val="0"/>
          <w:numId w:val="66"/>
        </w:numPr>
        <w:shd w:val="clear" w:color="auto" w:fill="FFFFFF"/>
        <w:spacing w:before="100" w:beforeAutospacing="1" w:after="100" w:afterAutospacing="1" w:line="240" w:lineRule="auto"/>
        <w:rPr>
          <w:rFonts w:ascii="Helvetica" w:hAnsi="Helvetica"/>
          <w:color w:val="323232"/>
        </w:rPr>
      </w:pPr>
      <w:hyperlink r:id="rId146" w:anchor="gesti%C3%B3n-de-excepciones-sqlexception" w:history="1">
        <w:r>
          <w:rPr>
            <w:rStyle w:val="Hipervnculo"/>
            <w:rFonts w:ascii="Helvetica" w:hAnsi="Helvetica"/>
          </w:rPr>
          <w:t>Gestión de Excepciones SQLException</w:t>
        </w:r>
      </w:hyperlink>
    </w:p>
    <w:p w:rsidR="000E0D8D" w:rsidRDefault="000E0D8D" w:rsidP="000E0D8D">
      <w:pPr>
        <w:numPr>
          <w:ilvl w:val="1"/>
          <w:numId w:val="66"/>
        </w:numPr>
        <w:shd w:val="clear" w:color="auto" w:fill="FFFFFF"/>
        <w:spacing w:before="100" w:beforeAutospacing="1" w:after="100" w:afterAutospacing="1" w:line="240" w:lineRule="auto"/>
        <w:rPr>
          <w:rFonts w:ascii="Helvetica" w:hAnsi="Helvetica"/>
          <w:color w:val="323232"/>
        </w:rPr>
      </w:pPr>
      <w:hyperlink r:id="rId147" w:anchor="1-captura-de-excepciones" w:history="1">
        <w:r>
          <w:rPr>
            <w:rStyle w:val="Hipervnculo"/>
            <w:rFonts w:ascii="Helvetica" w:hAnsi="Helvetica"/>
          </w:rPr>
          <w:t>1. Captura de excepciones</w:t>
        </w:r>
      </w:hyperlink>
    </w:p>
    <w:p w:rsidR="000E0D8D" w:rsidRDefault="000E0D8D" w:rsidP="000E0D8D">
      <w:pPr>
        <w:numPr>
          <w:ilvl w:val="1"/>
          <w:numId w:val="66"/>
        </w:numPr>
        <w:shd w:val="clear" w:color="auto" w:fill="FFFFFF"/>
        <w:spacing w:before="100" w:beforeAutospacing="1" w:after="100" w:afterAutospacing="1" w:line="240" w:lineRule="auto"/>
        <w:rPr>
          <w:rFonts w:ascii="Helvetica" w:hAnsi="Helvetica"/>
          <w:color w:val="323232"/>
        </w:rPr>
      </w:pPr>
      <w:hyperlink r:id="rId148" w:anchor="2-recuperaci%C3%B3n-de-warnings" w:history="1">
        <w:r>
          <w:rPr>
            <w:rStyle w:val="Hipervnculo"/>
            <w:rFonts w:ascii="Helvetica" w:hAnsi="Helvetica"/>
          </w:rPr>
          <w:t>2. Recuperación de warnings</w:t>
        </w:r>
      </w:hyperlink>
    </w:p>
    <w:p w:rsidR="000E0D8D" w:rsidRDefault="000E0D8D" w:rsidP="000E0D8D">
      <w:pPr>
        <w:numPr>
          <w:ilvl w:val="1"/>
          <w:numId w:val="66"/>
        </w:numPr>
        <w:shd w:val="clear" w:color="auto" w:fill="FFFFFF"/>
        <w:spacing w:before="100" w:beforeAutospacing="1" w:after="100" w:afterAutospacing="1" w:line="240" w:lineRule="auto"/>
        <w:rPr>
          <w:rFonts w:ascii="Helvetica" w:hAnsi="Helvetica"/>
          <w:color w:val="323232"/>
        </w:rPr>
      </w:pPr>
      <w:hyperlink r:id="rId149" w:anchor="3-sqlexceptions-categorizadas" w:history="1">
        <w:r>
          <w:rPr>
            <w:rStyle w:val="Hipervnculo"/>
            <w:rFonts w:ascii="Helvetica" w:hAnsi="Helvetica"/>
          </w:rPr>
          <w:t>3. SQLExceptions categorizadas</w:t>
        </w:r>
      </w:hyperlink>
    </w:p>
    <w:p w:rsidR="000E0D8D" w:rsidRDefault="000E0D8D" w:rsidP="000E0D8D">
      <w:pPr>
        <w:numPr>
          <w:ilvl w:val="1"/>
          <w:numId w:val="66"/>
        </w:numPr>
        <w:shd w:val="clear" w:color="auto" w:fill="FFFFFF"/>
        <w:spacing w:before="100" w:beforeAutospacing="1" w:after="100" w:afterAutospacing="1" w:line="240" w:lineRule="auto"/>
        <w:rPr>
          <w:rFonts w:ascii="Helvetica" w:hAnsi="Helvetica"/>
          <w:color w:val="323232"/>
        </w:rPr>
      </w:pPr>
      <w:hyperlink r:id="rId150" w:anchor="4-otras-subclases-de-sqlexception" w:history="1">
        <w:r>
          <w:rPr>
            <w:rStyle w:val="Hipervnculo"/>
            <w:rFonts w:ascii="Helvetica" w:hAnsi="Helvetica"/>
          </w:rPr>
          <w:t>4. Otras Subclases de SQLException</w:t>
        </w:r>
      </w:hyperlink>
    </w:p>
    <w:p w:rsidR="000E0D8D" w:rsidRDefault="000E0D8D" w:rsidP="000E0D8D">
      <w:pPr>
        <w:spacing w:after="0"/>
        <w:rPr>
          <w:rFonts w:ascii="Times New Roman" w:hAnsi="Times New Roman"/>
        </w:rPr>
      </w:pPr>
      <w:r>
        <w:pict>
          <v:rect id="_x0000_i1028" style="width:0;height:0" o:hralign="center" o:hrstd="t" o:hrnoshade="t" o:hr="t" fillcolor="#323232" stroked="f"/>
        </w:pict>
      </w:r>
    </w:p>
    <w:p w:rsidR="000E0D8D" w:rsidRDefault="000E0D8D" w:rsidP="000E0D8D">
      <w:pPr>
        <w:pStyle w:val="Ttulo2"/>
        <w:shd w:val="clear" w:color="auto" w:fill="FFFFFF"/>
        <w:rPr>
          <w:rFonts w:ascii="Helvetica" w:hAnsi="Helvetica"/>
          <w:b w:val="0"/>
          <w:bCs w:val="0"/>
          <w:spacing w:val="-15"/>
        </w:rPr>
      </w:pPr>
      <w:r>
        <w:rPr>
          <w:rFonts w:ascii="Helvetica" w:hAnsi="Helvetica"/>
          <w:b w:val="0"/>
          <w:bCs w:val="0"/>
          <w:spacing w:val="-15"/>
        </w:rPr>
        <w:t>Gestión de Excepciones SQLException</w:t>
      </w:r>
    </w:p>
    <w:p w:rsidR="000E0D8D" w:rsidRDefault="000E0D8D" w:rsidP="000E0D8D">
      <w:pPr>
        <w:pStyle w:val="NormalWeb"/>
        <w:shd w:val="clear" w:color="auto" w:fill="FFFFFF"/>
        <w:rPr>
          <w:rFonts w:ascii="Helvetica" w:hAnsi="Helvetica"/>
          <w:color w:val="323232"/>
        </w:rPr>
      </w:pPr>
      <w:r>
        <w:rPr>
          <w:rFonts w:ascii="Helvetica" w:hAnsi="Helvetica"/>
          <w:color w:val="323232"/>
        </w:rPr>
        <w:t>Cuando </w:t>
      </w:r>
      <w:r>
        <w:rPr>
          <w:rStyle w:val="Textoennegrita"/>
          <w:rFonts w:ascii="Helvetica" w:hAnsi="Helvetica"/>
          <w:color w:val="323232"/>
        </w:rPr>
        <w:t>JDBC encuentra un error</w:t>
      </w:r>
      <w:r>
        <w:rPr>
          <w:rFonts w:ascii="Helvetica" w:hAnsi="Helvetica"/>
          <w:color w:val="323232"/>
        </w:rPr>
        <w:t> durante una interacción con una base de datos a la que está conectado un objeto Connection, </w:t>
      </w:r>
      <w:r>
        <w:rPr>
          <w:rStyle w:val="Textoennegrita"/>
          <w:rFonts w:ascii="Helvetica" w:hAnsi="Helvetica"/>
          <w:color w:val="323232"/>
        </w:rPr>
        <w:t>lanza una instancia de SQLException</w:t>
      </w:r>
      <w:r>
        <w:rPr>
          <w:rFonts w:ascii="Helvetica" w:hAnsi="Helvetica"/>
          <w:color w:val="323232"/>
        </w:rPr>
        <w:t>.La instancia de SQLException contiene la siguiente información que facilita encontrar la causa del error:</w:t>
      </w:r>
    </w:p>
    <w:p w:rsidR="000E0D8D" w:rsidRDefault="000E0D8D" w:rsidP="000E0D8D">
      <w:pPr>
        <w:pStyle w:val="NormalWeb"/>
        <w:numPr>
          <w:ilvl w:val="0"/>
          <w:numId w:val="67"/>
        </w:numPr>
        <w:shd w:val="clear" w:color="auto" w:fill="FFFFFF"/>
        <w:rPr>
          <w:rFonts w:ascii="Helvetica" w:hAnsi="Helvetica"/>
          <w:color w:val="323232"/>
        </w:rPr>
      </w:pPr>
      <w:r>
        <w:rPr>
          <w:rFonts w:ascii="Helvetica" w:hAnsi="Helvetica"/>
          <w:color w:val="323232"/>
        </w:rPr>
        <w:t>Una </w:t>
      </w:r>
      <w:r>
        <w:rPr>
          <w:rStyle w:val="Textoennegrita"/>
          <w:rFonts w:ascii="Helvetica" w:hAnsi="Helvetica"/>
          <w:color w:val="323232"/>
        </w:rPr>
        <w:t>descripción del error</w:t>
      </w:r>
      <w:r>
        <w:rPr>
          <w:rFonts w:ascii="Helvetica" w:hAnsi="Helvetica"/>
          <w:color w:val="323232"/>
        </w:rPr>
        <w:t>. Recupera el objeto String que contiene esta descripción </w:t>
      </w:r>
      <w:r>
        <w:rPr>
          <w:rStyle w:val="Textoennegrita"/>
          <w:rFonts w:ascii="Helvetica" w:hAnsi="Helvetica"/>
          <w:color w:val="323232"/>
        </w:rPr>
        <w:t>llamando al método </w:t>
      </w:r>
      <w:proofErr w:type="gramStart"/>
      <w:r>
        <w:rPr>
          <w:rStyle w:val="CdigoHTML"/>
          <w:rFonts w:ascii="var(--INTERNAL-CODE-font)" w:hAnsi="var(--INTERNAL-CODE-font)"/>
          <w:b/>
          <w:bCs/>
          <w:color w:val="323232"/>
          <w:sz w:val="22"/>
          <w:szCs w:val="22"/>
          <w:bdr w:val="single" w:sz="6" w:space="0" w:color="auto" w:frame="1"/>
        </w:rPr>
        <w:t>SQLException.getMessage(</w:t>
      </w:r>
      <w:proofErr w:type="gramEnd"/>
      <w:r>
        <w:rPr>
          <w:rStyle w:val="CdigoHTML"/>
          <w:rFonts w:ascii="var(--INTERNAL-CODE-font)" w:hAnsi="var(--INTERNAL-CODE-font)"/>
          <w:b/>
          <w:bCs/>
          <w:color w:val="323232"/>
          <w:sz w:val="22"/>
          <w:szCs w:val="22"/>
          <w:bdr w:val="single" w:sz="6" w:space="0" w:color="auto" w:frame="1"/>
        </w:rPr>
        <w:t>)</w:t>
      </w:r>
      <w:r>
        <w:rPr>
          <w:rFonts w:ascii="Helvetica" w:hAnsi="Helvetica"/>
          <w:color w:val="323232"/>
        </w:rPr>
        <w:t>.</w:t>
      </w:r>
    </w:p>
    <w:p w:rsidR="000E0D8D" w:rsidRDefault="000E0D8D" w:rsidP="000E0D8D">
      <w:pPr>
        <w:pStyle w:val="NormalWeb"/>
        <w:numPr>
          <w:ilvl w:val="0"/>
          <w:numId w:val="67"/>
        </w:numPr>
        <w:shd w:val="clear" w:color="auto" w:fill="FFFFFF"/>
        <w:rPr>
          <w:rFonts w:ascii="Helvetica" w:hAnsi="Helvetica"/>
          <w:color w:val="323232"/>
        </w:rPr>
      </w:pPr>
      <w:r>
        <w:rPr>
          <w:rFonts w:ascii="Helvetica" w:hAnsi="Helvetica"/>
          <w:color w:val="323232"/>
        </w:rPr>
        <w:t>Un </w:t>
      </w:r>
      <w:r>
        <w:rPr>
          <w:rStyle w:val="Textoennegrita"/>
          <w:rFonts w:ascii="Helvetica" w:hAnsi="Helvetica"/>
          <w:color w:val="323232"/>
        </w:rPr>
        <w:t>código SQLState</w:t>
      </w:r>
      <w:r>
        <w:rPr>
          <w:rFonts w:ascii="Helvetica" w:hAnsi="Helvetica"/>
          <w:color w:val="323232"/>
        </w:rPr>
        <w:t>: códigos y significados estandarizados por ISO/ANSI y Open Group (X/Open), aunque algunos códigos se han reservado para que los definan los proveedores de bases de datos. Este objeto String consta de </w:t>
      </w:r>
      <w:r>
        <w:rPr>
          <w:rStyle w:val="Textoennegrita"/>
          <w:rFonts w:ascii="Helvetica" w:hAnsi="Helvetica"/>
          <w:color w:val="323232"/>
        </w:rPr>
        <w:t>cinco caracteres alfanuméricos</w:t>
      </w:r>
      <w:r>
        <w:rPr>
          <w:rFonts w:ascii="Helvetica" w:hAnsi="Helvetica"/>
          <w:color w:val="323232"/>
        </w:rPr>
        <w:t>. Recupera este código </w:t>
      </w:r>
      <w:r>
        <w:rPr>
          <w:rStyle w:val="Textoennegrita"/>
          <w:rFonts w:ascii="Helvetica" w:hAnsi="Helvetica"/>
          <w:color w:val="323232"/>
        </w:rPr>
        <w:t>llamando al método </w:t>
      </w:r>
      <w:proofErr w:type="gramStart"/>
      <w:r>
        <w:rPr>
          <w:rStyle w:val="CdigoHTML"/>
          <w:rFonts w:ascii="var(--INTERNAL-CODE-font)" w:hAnsi="var(--INTERNAL-CODE-font)"/>
          <w:b/>
          <w:bCs/>
          <w:color w:val="323232"/>
          <w:sz w:val="22"/>
          <w:szCs w:val="22"/>
          <w:bdr w:val="single" w:sz="6" w:space="0" w:color="auto" w:frame="1"/>
        </w:rPr>
        <w:t>SQLException.getSQLState(</w:t>
      </w:r>
      <w:proofErr w:type="gramEnd"/>
      <w:r>
        <w:rPr>
          <w:rStyle w:val="CdigoHTML"/>
          <w:rFonts w:ascii="var(--INTERNAL-CODE-font)" w:hAnsi="var(--INTERNAL-CODE-font)"/>
          <w:b/>
          <w:bCs/>
          <w:color w:val="323232"/>
          <w:sz w:val="22"/>
          <w:szCs w:val="22"/>
          <w:bdr w:val="single" w:sz="6" w:space="0" w:color="auto" w:frame="1"/>
        </w:rPr>
        <w:t>)</w:t>
      </w:r>
      <w:r>
        <w:rPr>
          <w:rFonts w:ascii="Helvetica" w:hAnsi="Helvetica"/>
          <w:color w:val="323232"/>
        </w:rPr>
        <w:t>.</w:t>
      </w:r>
    </w:p>
    <w:p w:rsidR="000E0D8D" w:rsidRDefault="000E0D8D" w:rsidP="000E0D8D">
      <w:pPr>
        <w:pStyle w:val="NormalWeb"/>
        <w:numPr>
          <w:ilvl w:val="0"/>
          <w:numId w:val="67"/>
        </w:numPr>
        <w:shd w:val="clear" w:color="auto" w:fill="FFFFFF"/>
        <w:rPr>
          <w:rFonts w:ascii="Helvetica" w:hAnsi="Helvetica"/>
          <w:color w:val="323232"/>
        </w:rPr>
      </w:pPr>
      <w:r>
        <w:rPr>
          <w:rFonts w:ascii="Helvetica" w:hAnsi="Helvetica"/>
          <w:color w:val="323232"/>
        </w:rPr>
        <w:t>Un </w:t>
      </w:r>
      <w:r>
        <w:rPr>
          <w:rStyle w:val="Textoennegrita"/>
          <w:rFonts w:ascii="Helvetica" w:hAnsi="Helvetica"/>
          <w:color w:val="323232"/>
        </w:rPr>
        <w:t>código de error</w:t>
      </w:r>
      <w:r>
        <w:rPr>
          <w:rFonts w:ascii="Helvetica" w:hAnsi="Helvetica"/>
          <w:color w:val="323232"/>
        </w:rPr>
        <w:t>: valor entero que identifica el error que causó que la instancia de SQLException se lanzara. Su valor y significado son </w:t>
      </w:r>
      <w:r>
        <w:rPr>
          <w:rStyle w:val="Textoennegrita"/>
          <w:rFonts w:ascii="Helvetica" w:hAnsi="Helvetica"/>
          <w:color w:val="323232"/>
        </w:rPr>
        <w:t>específicos de la implementación</w:t>
      </w:r>
      <w:r>
        <w:rPr>
          <w:rFonts w:ascii="Helvetica" w:hAnsi="Helvetica"/>
          <w:color w:val="323232"/>
        </w:rPr>
        <w:t> y podrían ser el código de error real devuelto por la fuente de datos. Recupera el error </w:t>
      </w:r>
      <w:r>
        <w:rPr>
          <w:rStyle w:val="Textoennegrita"/>
          <w:rFonts w:ascii="Helvetica" w:hAnsi="Helvetica"/>
          <w:color w:val="323232"/>
        </w:rPr>
        <w:t>llamando al método </w:t>
      </w:r>
      <w:proofErr w:type="gramStart"/>
      <w:r>
        <w:rPr>
          <w:rStyle w:val="CdigoHTML"/>
          <w:rFonts w:ascii="var(--INTERNAL-CODE-font)" w:hAnsi="var(--INTERNAL-CODE-font)"/>
          <w:b/>
          <w:bCs/>
          <w:color w:val="323232"/>
          <w:sz w:val="22"/>
          <w:szCs w:val="22"/>
          <w:bdr w:val="single" w:sz="6" w:space="0" w:color="auto" w:frame="1"/>
        </w:rPr>
        <w:t>SQLException.getErrorCode(</w:t>
      </w:r>
      <w:proofErr w:type="gramEnd"/>
      <w:r>
        <w:rPr>
          <w:rStyle w:val="CdigoHTML"/>
          <w:rFonts w:ascii="var(--INTERNAL-CODE-font)" w:hAnsi="var(--INTERNAL-CODE-font)"/>
          <w:b/>
          <w:bCs/>
          <w:color w:val="323232"/>
          <w:sz w:val="22"/>
          <w:szCs w:val="22"/>
          <w:bdr w:val="single" w:sz="6" w:space="0" w:color="auto" w:frame="1"/>
        </w:rPr>
        <w:t>)</w:t>
      </w:r>
      <w:r>
        <w:rPr>
          <w:rFonts w:ascii="Helvetica" w:hAnsi="Helvetica"/>
          <w:color w:val="323232"/>
        </w:rPr>
        <w:t>.</w:t>
      </w:r>
    </w:p>
    <w:p w:rsidR="000E0D8D" w:rsidRDefault="000E0D8D" w:rsidP="000E0D8D">
      <w:pPr>
        <w:pStyle w:val="NormalWeb"/>
        <w:numPr>
          <w:ilvl w:val="0"/>
          <w:numId w:val="67"/>
        </w:numPr>
        <w:shd w:val="clear" w:color="auto" w:fill="FFFFFF"/>
        <w:rPr>
          <w:rFonts w:ascii="Helvetica" w:hAnsi="Helvetica"/>
          <w:color w:val="323232"/>
        </w:rPr>
      </w:pPr>
      <w:r>
        <w:rPr>
          <w:rFonts w:ascii="Helvetica" w:hAnsi="Helvetica"/>
          <w:color w:val="323232"/>
        </w:rPr>
        <w:t>Una </w:t>
      </w:r>
      <w:r>
        <w:rPr>
          <w:rStyle w:val="Textoennegrita"/>
          <w:rFonts w:ascii="Helvetica" w:hAnsi="Helvetica"/>
          <w:color w:val="323232"/>
        </w:rPr>
        <w:t>causa</w:t>
      </w:r>
      <w:r>
        <w:rPr>
          <w:rFonts w:ascii="Helvetica" w:hAnsi="Helvetica"/>
          <w:color w:val="323232"/>
        </w:rPr>
        <w:t>. Una instancia de SQLException podría tener una relación causal, que consiste en </w:t>
      </w:r>
      <w:r>
        <w:rPr>
          <w:rStyle w:val="Textoennegrita"/>
          <w:rFonts w:ascii="Helvetica" w:hAnsi="Helvetica"/>
          <w:color w:val="323232"/>
        </w:rPr>
        <w:t>uno o más objetos Throwable que causaron que la instancia de SQLException se lanzara</w:t>
      </w:r>
      <w:r>
        <w:rPr>
          <w:rFonts w:ascii="Helvetica" w:hAnsi="Helvetica"/>
          <w:color w:val="323232"/>
        </w:rPr>
        <w:t>. Para navegar por esta cadena de causas, </w:t>
      </w:r>
      <w:r>
        <w:rPr>
          <w:rStyle w:val="Textoennegrita"/>
          <w:rFonts w:ascii="Helvetica" w:hAnsi="Helvetica"/>
          <w:color w:val="323232"/>
        </w:rPr>
        <w:t>llama recursivamente al método </w:t>
      </w:r>
      <w:proofErr w:type="gramStart"/>
      <w:r>
        <w:rPr>
          <w:rStyle w:val="CdigoHTML"/>
          <w:rFonts w:ascii="var(--INTERNAL-CODE-font)" w:hAnsi="var(--INTERNAL-CODE-font)"/>
          <w:b/>
          <w:bCs/>
          <w:color w:val="323232"/>
          <w:sz w:val="22"/>
          <w:szCs w:val="22"/>
          <w:bdr w:val="single" w:sz="6" w:space="0" w:color="auto" w:frame="1"/>
        </w:rPr>
        <w:t>SQLException.getCause(</w:t>
      </w:r>
      <w:proofErr w:type="gramEnd"/>
      <w:r>
        <w:rPr>
          <w:rStyle w:val="CdigoHTML"/>
          <w:rFonts w:ascii="var(--INTERNAL-CODE-font)" w:hAnsi="var(--INTERNAL-CODE-font)"/>
          <w:b/>
          <w:bCs/>
          <w:color w:val="323232"/>
          <w:sz w:val="22"/>
          <w:szCs w:val="22"/>
          <w:bdr w:val="single" w:sz="6" w:space="0" w:color="auto" w:frame="1"/>
        </w:rPr>
        <w:t>)</w:t>
      </w:r>
      <w:r>
        <w:rPr>
          <w:rStyle w:val="Textoennegrita"/>
          <w:rFonts w:ascii="Helvetica" w:hAnsi="Helvetica"/>
          <w:color w:val="323232"/>
        </w:rPr>
        <w:t> hasta que se devuelva un valor nulo</w:t>
      </w:r>
      <w:r>
        <w:rPr>
          <w:rFonts w:ascii="Helvetica" w:hAnsi="Helvetica"/>
          <w:color w:val="323232"/>
        </w:rPr>
        <w:t>.</w:t>
      </w:r>
    </w:p>
    <w:p w:rsidR="000E0D8D" w:rsidRDefault="000E0D8D" w:rsidP="000E0D8D">
      <w:pPr>
        <w:pStyle w:val="NormalWeb"/>
        <w:numPr>
          <w:ilvl w:val="0"/>
          <w:numId w:val="67"/>
        </w:numPr>
        <w:shd w:val="clear" w:color="auto" w:fill="FFFFFF"/>
        <w:rPr>
          <w:rFonts w:ascii="Helvetica" w:hAnsi="Helvetica"/>
          <w:color w:val="323232"/>
        </w:rPr>
      </w:pPr>
      <w:r>
        <w:rPr>
          <w:rFonts w:ascii="Helvetica" w:hAnsi="Helvetica"/>
          <w:color w:val="323232"/>
        </w:rPr>
        <w:t>Una referencia a excepciones encadenadas. Si ocurren más de un error, las excepciones se referencian a través de esta cadena. Recupera estas excepciones llamando al método SQLException.getNextException en la excepción que se lanzó.</w:t>
      </w:r>
    </w:p>
    <w:p w:rsidR="000E0D8D" w:rsidRDefault="000E0D8D" w:rsidP="000E0D8D">
      <w:pPr>
        <w:pStyle w:val="Ttulo3"/>
        <w:shd w:val="clear" w:color="auto" w:fill="FFFFFF"/>
        <w:rPr>
          <w:rFonts w:ascii="Helvetica" w:hAnsi="Helvetica"/>
          <w:b w:val="0"/>
          <w:bCs w:val="0"/>
          <w:color w:val="auto"/>
          <w:spacing w:val="-15"/>
        </w:rPr>
      </w:pPr>
      <w:r>
        <w:rPr>
          <w:rFonts w:ascii="Helvetica" w:hAnsi="Helvetica"/>
          <w:b w:val="0"/>
          <w:bCs w:val="0"/>
          <w:spacing w:val="-15"/>
        </w:rPr>
        <w:t>1. Captura de excepciones</w:t>
      </w:r>
    </w:p>
    <w:p w:rsidR="000E0D8D" w:rsidRDefault="000E0D8D" w:rsidP="000E0D8D">
      <w:pPr>
        <w:pStyle w:val="NormalWeb"/>
        <w:shd w:val="clear" w:color="auto" w:fill="FFFFFF"/>
        <w:rPr>
          <w:rFonts w:ascii="Helvetica" w:hAnsi="Helvetica"/>
          <w:color w:val="323232"/>
        </w:rPr>
      </w:pPr>
      <w:r>
        <w:rPr>
          <w:rFonts w:ascii="Helvetica" w:hAnsi="Helvetica"/>
          <w:color w:val="323232"/>
        </w:rPr>
        <w:t>El siguiente método, </w:t>
      </w:r>
      <w:r>
        <w:rPr>
          <w:rStyle w:val="CdigoHTML"/>
          <w:rFonts w:ascii="var(--INTERNAL-CODE-font)" w:hAnsi="var(--INTERNAL-CODE-font)"/>
          <w:color w:val="323232"/>
          <w:sz w:val="22"/>
          <w:szCs w:val="22"/>
          <w:bdr w:val="single" w:sz="6" w:space="0" w:color="auto" w:frame="1"/>
        </w:rPr>
        <w:t>printSQLException</w:t>
      </w:r>
      <w:r>
        <w:rPr>
          <w:rFonts w:ascii="Helvetica" w:hAnsi="Helvetica"/>
          <w:color w:val="323232"/>
        </w:rPr>
        <w:t>, muestra el SQLState, el código de error, la descripción del error y la causa (si la hay) contenidos en SQLException, así como cualquier otra excepción encadenada:</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66D9EF"/>
          <w:sz w:val="23"/>
          <w:szCs w:val="23"/>
          <w:bdr w:val="none" w:sz="0" w:space="0" w:color="auto" w:frame="1"/>
        </w:rPr>
        <w:t>public</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static</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void</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printSQLException</w:t>
      </w:r>
      <w:r>
        <w:rPr>
          <w:rStyle w:val="CdigoHTML"/>
          <w:rFonts w:ascii="var(--INTERNAL-CODE-font)" w:hAnsi="var(--INTERNAL-CODE-font)"/>
          <w:color w:val="F8F8F2"/>
          <w:sz w:val="23"/>
          <w:szCs w:val="23"/>
          <w:bdr w:val="none" w:sz="0" w:space="0" w:color="auto" w:frame="1"/>
        </w:rPr>
        <w:t>(SQLException ex)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for</w:t>
      </w:r>
      <w:proofErr w:type="gramEnd"/>
      <w:r>
        <w:rPr>
          <w:rStyle w:val="CdigoHTML"/>
          <w:rFonts w:ascii="var(--INTERNAL-CODE-font)" w:hAnsi="var(--INTERNAL-CODE-font)"/>
          <w:color w:val="F8F8F2"/>
          <w:sz w:val="23"/>
          <w:szCs w:val="23"/>
          <w:bdr w:val="none" w:sz="0" w:space="0" w:color="auto" w:frame="1"/>
        </w:rPr>
        <w:t xml:space="preserve"> (Throwable e : ex)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if</w:t>
      </w:r>
      <w:proofErr w:type="gramEnd"/>
      <w:r>
        <w:rPr>
          <w:rStyle w:val="CdigoHTML"/>
          <w:rFonts w:ascii="var(--INTERNAL-CODE-font)" w:hAnsi="var(--INTERNAL-CODE-font)"/>
          <w:color w:val="F8F8F2"/>
          <w:sz w:val="23"/>
          <w:szCs w:val="23"/>
          <w:bdr w:val="none" w:sz="0" w:space="0" w:color="auto" w:frame="1"/>
        </w:rPr>
        <w:t xml:space="preserve"> (e </w:t>
      </w:r>
      <w:r>
        <w:rPr>
          <w:rStyle w:val="CdigoHTML"/>
          <w:rFonts w:ascii="var(--INTERNAL-CODE-font)" w:hAnsi="var(--INTERNAL-CODE-font)"/>
          <w:color w:val="66D9EF"/>
          <w:sz w:val="23"/>
          <w:szCs w:val="23"/>
          <w:bdr w:val="none" w:sz="0" w:space="0" w:color="auto" w:frame="1"/>
        </w:rPr>
        <w:t>instanceof</w:t>
      </w:r>
      <w:r>
        <w:rPr>
          <w:rStyle w:val="CdigoHTML"/>
          <w:rFonts w:ascii="var(--INTERNAL-CODE-font)" w:hAnsi="var(--INTERNAL-CODE-font)"/>
          <w:color w:val="F8F8F2"/>
          <w:sz w:val="23"/>
          <w:szCs w:val="23"/>
          <w:bdr w:val="none" w:sz="0" w:space="0" w:color="auto" w:frame="1"/>
        </w:rPr>
        <w:t xml:space="preserve"> SQLException)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 Método implantado más adelante:</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lastRenderedPageBreak/>
        <w:t xml:space="preserve">            </w:t>
      </w:r>
      <w:proofErr w:type="gramStart"/>
      <w:r>
        <w:rPr>
          <w:rStyle w:val="CdigoHTML"/>
          <w:rFonts w:ascii="var(--INTERNAL-CODE-font)" w:hAnsi="var(--INTERNAL-CODE-font)"/>
          <w:color w:val="66D9EF"/>
          <w:sz w:val="23"/>
          <w:szCs w:val="23"/>
          <w:bdr w:val="none" w:sz="0" w:space="0" w:color="auto" w:frame="1"/>
        </w:rPr>
        <w:t>if</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ignoraSQLException(((SQLException)e).</w:t>
      </w:r>
      <w:r>
        <w:rPr>
          <w:rStyle w:val="CdigoHTML"/>
          <w:rFonts w:ascii="var(--INTERNAL-CODE-font)" w:hAnsi="var(--INTERNAL-CODE-font)"/>
          <w:color w:val="A6E22E"/>
          <w:sz w:val="23"/>
          <w:szCs w:val="23"/>
          <w:bdr w:val="none" w:sz="0" w:space="0" w:color="auto" w:frame="1"/>
        </w:rPr>
        <w:t>getSQLState</w:t>
      </w:r>
      <w:r>
        <w:rPr>
          <w:rStyle w:val="CdigoHTML"/>
          <w:rFonts w:ascii="var(--INTERNAL-CODE-font)" w:hAnsi="var(--INTERNAL-CODE-font)"/>
          <w:color w:val="F8F8F2"/>
          <w:sz w:val="23"/>
          <w:szCs w:val="23"/>
          <w:bdr w:val="none" w:sz="0" w:space="0" w:color="auto" w:frame="1"/>
        </w:rPr>
        <w:t>()))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 xml:space="preserve">// </w:t>
      </w:r>
      <w:proofErr w:type="gramStart"/>
      <w:r>
        <w:rPr>
          <w:rStyle w:val="CdigoHTML"/>
          <w:rFonts w:ascii="var(--INTERNAL-CODE-font)" w:hAnsi="var(--INTERNAL-CODE-font)"/>
          <w:color w:val="75715E"/>
          <w:sz w:val="23"/>
          <w:szCs w:val="23"/>
          <w:bdr w:val="none" w:sz="0" w:space="0" w:color="auto" w:frame="1"/>
        </w:rPr>
        <w:t>e.printStackTrace(</w:t>
      </w:r>
      <w:proofErr w:type="gramEnd"/>
      <w:r>
        <w:rPr>
          <w:rStyle w:val="CdigoHTML"/>
          <w:rFonts w:ascii="var(--INTERNAL-CODE-font)" w:hAnsi="var(--INTERNAL-CODE-font)"/>
          <w:color w:val="75715E"/>
          <w:sz w:val="23"/>
          <w:szCs w:val="23"/>
          <w:bdr w:val="none" w:sz="0" w:space="0" w:color="auto" w:frame="1"/>
        </w:rPr>
        <w:t>System.err);</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System.</w:t>
      </w:r>
      <w:r>
        <w:rPr>
          <w:rStyle w:val="CdigoHTML"/>
          <w:rFonts w:ascii="var(--INTERNAL-CODE-font)" w:hAnsi="var(--INTERNAL-CODE-font)"/>
          <w:color w:val="A6E22E"/>
          <w:sz w:val="23"/>
          <w:szCs w:val="23"/>
          <w:bdr w:val="none" w:sz="0" w:space="0" w:color="auto" w:frame="1"/>
        </w:rPr>
        <w:t>err</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A6E22E"/>
          <w:sz w:val="23"/>
          <w:szCs w:val="23"/>
          <w:bdr w:val="none" w:sz="0" w:space="0" w:color="auto" w:frame="1"/>
        </w:rPr>
        <w:t>println</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E6DB74"/>
          <w:sz w:val="23"/>
          <w:szCs w:val="23"/>
          <w:bdr w:val="none" w:sz="0" w:space="0" w:color="auto" w:frame="1"/>
        </w:rPr>
        <w:t>"Estado SQL: "</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((SQLException)e).</w:t>
      </w:r>
      <w:r>
        <w:rPr>
          <w:rStyle w:val="CdigoHTML"/>
          <w:rFonts w:ascii="var(--INTERNAL-CODE-font)" w:hAnsi="var(--INTERNAL-CODE-font)"/>
          <w:color w:val="A6E22E"/>
          <w:sz w:val="23"/>
          <w:szCs w:val="23"/>
          <w:bdr w:val="none" w:sz="0" w:space="0" w:color="auto" w:frame="1"/>
        </w:rPr>
        <w:t>getSQLState</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System.</w:t>
      </w:r>
      <w:r>
        <w:rPr>
          <w:rStyle w:val="CdigoHTML"/>
          <w:rFonts w:ascii="var(--INTERNAL-CODE-font)" w:hAnsi="var(--INTERNAL-CODE-font)"/>
          <w:color w:val="A6E22E"/>
          <w:sz w:val="23"/>
          <w:szCs w:val="23"/>
          <w:bdr w:val="none" w:sz="0" w:space="0" w:color="auto" w:frame="1"/>
        </w:rPr>
        <w:t>err</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A6E22E"/>
          <w:sz w:val="23"/>
          <w:szCs w:val="23"/>
          <w:bdr w:val="none" w:sz="0" w:space="0" w:color="auto" w:frame="1"/>
        </w:rPr>
        <w:t>println</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E6DB74"/>
          <w:sz w:val="23"/>
          <w:szCs w:val="23"/>
          <w:bdr w:val="none" w:sz="0" w:space="0" w:color="auto" w:frame="1"/>
        </w:rPr>
        <w:t>"Código error: "</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((SQLException)e).</w:t>
      </w:r>
      <w:r>
        <w:rPr>
          <w:rStyle w:val="CdigoHTML"/>
          <w:rFonts w:ascii="var(--INTERNAL-CODE-font)" w:hAnsi="var(--INTERNAL-CODE-font)"/>
          <w:color w:val="A6E22E"/>
          <w:sz w:val="23"/>
          <w:szCs w:val="23"/>
          <w:bdr w:val="none" w:sz="0" w:space="0" w:color="auto" w:frame="1"/>
        </w:rPr>
        <w:t>getErrorCode</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System.</w:t>
      </w:r>
      <w:r>
        <w:rPr>
          <w:rStyle w:val="CdigoHTML"/>
          <w:rFonts w:ascii="var(--INTERNAL-CODE-font)" w:hAnsi="var(--INTERNAL-CODE-font)"/>
          <w:color w:val="A6E22E"/>
          <w:sz w:val="23"/>
          <w:szCs w:val="23"/>
          <w:bdr w:val="none" w:sz="0" w:space="0" w:color="auto" w:frame="1"/>
        </w:rPr>
        <w:t>err</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A6E22E"/>
          <w:sz w:val="23"/>
          <w:szCs w:val="23"/>
          <w:bdr w:val="none" w:sz="0" w:space="0" w:color="auto" w:frame="1"/>
        </w:rPr>
        <w:t>println</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E6DB74"/>
          <w:sz w:val="23"/>
          <w:szCs w:val="23"/>
          <w:bdr w:val="none" w:sz="0" w:space="0" w:color="auto" w:frame="1"/>
        </w:rPr>
        <w:t>"Mensaje: "</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e.</w:t>
      </w:r>
      <w:r>
        <w:rPr>
          <w:rStyle w:val="CdigoHTML"/>
          <w:rFonts w:ascii="var(--INTERNAL-CODE-font)" w:hAnsi="var(--INTERNAL-CODE-font)"/>
          <w:color w:val="A6E22E"/>
          <w:sz w:val="23"/>
          <w:szCs w:val="23"/>
          <w:bdr w:val="none" w:sz="0" w:space="0" w:color="auto" w:frame="1"/>
        </w:rPr>
        <w:t>getMessage</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Throwable t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ex.</w:t>
      </w:r>
      <w:r>
        <w:rPr>
          <w:rStyle w:val="CdigoHTML"/>
          <w:rFonts w:ascii="var(--INTERNAL-CODE-font)" w:hAnsi="var(--INTERNAL-CODE-font)"/>
          <w:color w:val="A6E22E"/>
          <w:sz w:val="23"/>
          <w:szCs w:val="23"/>
          <w:bdr w:val="none" w:sz="0" w:space="0" w:color="auto" w:frame="1"/>
        </w:rPr>
        <w:t>getCause</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while</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 xml:space="preserve">t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null</w:t>
      </w:r>
      <w:r>
        <w:rPr>
          <w:rStyle w:val="CdigoHTML"/>
          <w:rFonts w:ascii="var(--INTERNAL-CODE-font)" w:hAnsi="var(--INTERNAL-CODE-font)"/>
          <w:color w:val="F8F8F2"/>
          <w:sz w:val="23"/>
          <w:szCs w:val="23"/>
          <w:bdr w:val="none" w:sz="0" w:space="0" w:color="auto" w:frame="1"/>
        </w:rPr>
        <w:t xml:space="preserve">) {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System.</w:t>
      </w:r>
      <w:r>
        <w:rPr>
          <w:rStyle w:val="CdigoHTML"/>
          <w:rFonts w:ascii="var(--INTERNAL-CODE-font)" w:hAnsi="var(--INTERNAL-CODE-font)"/>
          <w:color w:val="A6E22E"/>
          <w:sz w:val="23"/>
          <w:szCs w:val="23"/>
          <w:bdr w:val="none" w:sz="0" w:space="0" w:color="auto" w:frame="1"/>
        </w:rPr>
        <w:t>out</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A6E22E"/>
          <w:sz w:val="23"/>
          <w:szCs w:val="23"/>
          <w:bdr w:val="none" w:sz="0" w:space="0" w:color="auto" w:frame="1"/>
        </w:rPr>
        <w:t>println</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E6DB74"/>
          <w:sz w:val="23"/>
          <w:szCs w:val="23"/>
          <w:bdr w:val="none" w:sz="0" w:space="0" w:color="auto" w:frame="1"/>
        </w:rPr>
        <w:t>"Causa: "</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t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t.</w:t>
      </w:r>
      <w:r>
        <w:rPr>
          <w:rStyle w:val="CdigoHTML"/>
          <w:rFonts w:ascii="var(--INTERNAL-CODE-font)" w:hAnsi="var(--INTERNAL-CODE-font)"/>
          <w:color w:val="A6E22E"/>
          <w:sz w:val="23"/>
          <w:szCs w:val="23"/>
          <w:bdr w:val="none" w:sz="0" w:space="0" w:color="auto" w:frame="1"/>
        </w:rPr>
        <w:t>getCause</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 LLamada recursiva.</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w:t>
      </w:r>
    </w:p>
    <w:p w:rsidR="000E0D8D" w:rsidRDefault="000E0D8D" w:rsidP="000E0D8D">
      <w:pPr>
        <w:pStyle w:val="NormalWeb"/>
        <w:shd w:val="clear" w:color="auto" w:fill="FFFFFF"/>
        <w:rPr>
          <w:rFonts w:ascii="Helvetica" w:hAnsi="Helvetica"/>
          <w:color w:val="323232"/>
        </w:rPr>
      </w:pPr>
      <w:r>
        <w:rPr>
          <w:rFonts w:ascii="Helvetica" w:hAnsi="Helvetica"/>
          <w:color w:val="323232"/>
        </w:rPr>
        <w:t>Por ejemplo, si se invoca una llamada da una tabla que no existe la llamada al método </w:t>
      </w:r>
      <w:r>
        <w:rPr>
          <w:rStyle w:val="CdigoHTML"/>
          <w:rFonts w:ascii="var(--INTERNAL-CODE-font)" w:hAnsi="var(--INTERNAL-CODE-font)"/>
          <w:color w:val="323232"/>
          <w:sz w:val="22"/>
          <w:szCs w:val="22"/>
          <w:bdr w:val="single" w:sz="6" w:space="0" w:color="auto" w:frame="1"/>
        </w:rPr>
        <w:t>ignoraSQLException</w:t>
      </w:r>
      <w:r>
        <w:rPr>
          <w:rFonts w:ascii="Helvetica" w:hAnsi="Helvetica"/>
          <w:color w:val="323232"/>
        </w:rPr>
        <w:t>, la salida será similar a la siguiente:</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Estado SQL: 42Y55</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Código error: 30000</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Mensaje: 'DROP TABLE' cannot be performed on</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'TESTDB.TABLAPRUEBA' because it does not exist.</w:t>
      </w:r>
    </w:p>
    <w:p w:rsidR="000E0D8D" w:rsidRDefault="000E0D8D" w:rsidP="000E0D8D">
      <w:pPr>
        <w:pStyle w:val="NormalWeb"/>
        <w:shd w:val="clear" w:color="auto" w:fill="FFFFFF"/>
        <w:rPr>
          <w:rFonts w:ascii="Helvetica" w:hAnsi="Helvetica"/>
          <w:color w:val="323232"/>
        </w:rPr>
      </w:pPr>
      <w:r>
        <w:rPr>
          <w:rFonts w:ascii="Helvetica" w:hAnsi="Helvetica"/>
          <w:color w:val="323232"/>
        </w:rPr>
        <w:t>En lugar de imprimir información de SQLException, podrías en su lugar primero recuperar el SQLState y procesar SQLException en consecuencia. Por ejemplo, el método </w:t>
      </w:r>
      <w:r>
        <w:rPr>
          <w:rStyle w:val="CdigoHTML"/>
          <w:rFonts w:ascii="var(--INTERNAL-CODE-font)" w:hAnsi="var(--INTERNAL-CODE-font)"/>
          <w:color w:val="323232"/>
          <w:sz w:val="22"/>
          <w:szCs w:val="22"/>
          <w:bdr w:val="single" w:sz="6" w:space="0" w:color="auto" w:frame="1"/>
        </w:rPr>
        <w:t>ignoraSQLException</w:t>
      </w:r>
      <w:r>
        <w:rPr>
          <w:rFonts w:ascii="Helvetica" w:hAnsi="Helvetica"/>
          <w:color w:val="323232"/>
        </w:rPr>
        <w:t> devuelve true si el SQLState es igual al código 42Y55 (y estás utilizando Java DB como tu DBMS), lo que provoca que </w:t>
      </w:r>
      <w:r>
        <w:rPr>
          <w:rStyle w:val="CdigoHTML"/>
          <w:rFonts w:ascii="var(--INTERNAL-CODE-font)" w:hAnsi="var(--INTERNAL-CODE-font)"/>
          <w:color w:val="323232"/>
          <w:sz w:val="22"/>
          <w:szCs w:val="22"/>
          <w:bdr w:val="single" w:sz="6" w:space="0" w:color="auto" w:frame="1"/>
        </w:rPr>
        <w:t>printSQLException</w:t>
      </w:r>
      <w:r>
        <w:rPr>
          <w:rFonts w:ascii="Helvetica" w:hAnsi="Helvetica"/>
          <w:color w:val="323232"/>
        </w:rPr>
        <w:t> ignore la SQLException:</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66D9EF"/>
          <w:sz w:val="23"/>
          <w:szCs w:val="23"/>
          <w:bdr w:val="none" w:sz="0" w:space="0" w:color="auto" w:frame="1"/>
        </w:rPr>
        <w:t>public</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static</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boolean</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ignoraSQLException</w:t>
      </w:r>
      <w:r>
        <w:rPr>
          <w:rStyle w:val="CdigoHTML"/>
          <w:rFonts w:ascii="var(--INTERNAL-CODE-font)" w:hAnsi="var(--INTERNAL-CODE-font)"/>
          <w:color w:val="F8F8F2"/>
          <w:sz w:val="23"/>
          <w:szCs w:val="23"/>
          <w:bdr w:val="none" w:sz="0" w:space="0" w:color="auto" w:frame="1"/>
        </w:rPr>
        <w:t>(String sqlState)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if</w:t>
      </w:r>
      <w:proofErr w:type="gramEnd"/>
      <w:r>
        <w:rPr>
          <w:rStyle w:val="CdigoHTML"/>
          <w:rFonts w:ascii="var(--INTERNAL-CODE-font)" w:hAnsi="var(--INTERNAL-CODE-font)"/>
          <w:color w:val="F8F8F2"/>
          <w:sz w:val="23"/>
          <w:szCs w:val="23"/>
          <w:bdr w:val="none" w:sz="0" w:space="0" w:color="auto" w:frame="1"/>
        </w:rPr>
        <w:t xml:space="preserve"> (sqlState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null</w:t>
      </w:r>
      <w:r>
        <w:rPr>
          <w:rStyle w:val="CdigoHTML"/>
          <w:rFonts w:ascii="var(--INTERNAL-CODE-font)" w:hAnsi="var(--INTERNAL-CODE-font)"/>
          <w:color w:val="F8F8F2"/>
          <w:sz w:val="23"/>
          <w:szCs w:val="23"/>
          <w:bdr w:val="none" w:sz="0" w:space="0" w:color="auto" w:frame="1"/>
        </w:rPr>
        <w:t>)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System.</w:t>
      </w:r>
      <w:r>
        <w:rPr>
          <w:rStyle w:val="CdigoHTML"/>
          <w:rFonts w:ascii="var(--INTERNAL-CODE-font)" w:hAnsi="var(--INTERNAL-CODE-font)"/>
          <w:color w:val="A6E22E"/>
          <w:sz w:val="23"/>
          <w:szCs w:val="23"/>
          <w:bdr w:val="none" w:sz="0" w:space="0" w:color="auto" w:frame="1"/>
        </w:rPr>
        <w:t>out</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A6E22E"/>
          <w:sz w:val="23"/>
          <w:szCs w:val="23"/>
          <w:bdr w:val="none" w:sz="0" w:space="0" w:color="auto" w:frame="1"/>
        </w:rPr>
        <w:t>println</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E6DB74"/>
          <w:sz w:val="23"/>
          <w:szCs w:val="23"/>
          <w:bdr w:val="none" w:sz="0" w:space="0" w:color="auto" w:frame="1"/>
        </w:rPr>
        <w:t>"Este estado SQL no está declarado!"</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return</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false</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 X0Y32: Jar file already exists in schema</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if</w:t>
      </w:r>
      <w:proofErr w:type="gramEnd"/>
      <w:r>
        <w:rPr>
          <w:rStyle w:val="CdigoHTML"/>
          <w:rFonts w:ascii="var(--INTERNAL-CODE-font)" w:hAnsi="var(--INTERNAL-CODE-font)"/>
          <w:color w:val="F8F8F2"/>
          <w:sz w:val="23"/>
          <w:szCs w:val="23"/>
          <w:bdr w:val="none" w:sz="0" w:space="0" w:color="auto" w:frame="1"/>
        </w:rPr>
        <w:t xml:space="preserve"> (sqlState.</w:t>
      </w:r>
      <w:r>
        <w:rPr>
          <w:rStyle w:val="CdigoHTML"/>
          <w:rFonts w:ascii="var(--INTERNAL-CODE-font)" w:hAnsi="var(--INTERNAL-CODE-font)"/>
          <w:color w:val="A6E22E"/>
          <w:sz w:val="23"/>
          <w:szCs w:val="23"/>
          <w:bdr w:val="none" w:sz="0" w:space="0" w:color="auto" w:frame="1"/>
        </w:rPr>
        <w:t>equalsIgnoreCase</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E6DB74"/>
          <w:sz w:val="23"/>
          <w:szCs w:val="23"/>
          <w:bdr w:val="none" w:sz="0" w:space="0" w:color="auto" w:frame="1"/>
        </w:rPr>
        <w:t>"X0Y32"</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return</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true</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 42Y55: Table already exists in schema</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if</w:t>
      </w:r>
      <w:proofErr w:type="gramEnd"/>
      <w:r>
        <w:rPr>
          <w:rStyle w:val="CdigoHTML"/>
          <w:rFonts w:ascii="var(--INTERNAL-CODE-font)" w:hAnsi="var(--INTERNAL-CODE-font)"/>
          <w:color w:val="F8F8F2"/>
          <w:sz w:val="23"/>
          <w:szCs w:val="23"/>
          <w:bdr w:val="none" w:sz="0" w:space="0" w:color="auto" w:frame="1"/>
        </w:rPr>
        <w:t xml:space="preserve"> (sqlState.</w:t>
      </w:r>
      <w:r>
        <w:rPr>
          <w:rStyle w:val="CdigoHTML"/>
          <w:rFonts w:ascii="var(--INTERNAL-CODE-font)" w:hAnsi="var(--INTERNAL-CODE-font)"/>
          <w:color w:val="A6E22E"/>
          <w:sz w:val="23"/>
          <w:szCs w:val="23"/>
          <w:bdr w:val="none" w:sz="0" w:space="0" w:color="auto" w:frame="1"/>
        </w:rPr>
        <w:t>equalsIgnoreCase</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E6DB74"/>
          <w:sz w:val="23"/>
          <w:szCs w:val="23"/>
          <w:bdr w:val="none" w:sz="0" w:space="0" w:color="auto" w:frame="1"/>
        </w:rPr>
        <w:t>"42Y55"</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return</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true</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return</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false</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w:t>
      </w:r>
    </w:p>
    <w:p w:rsidR="000E0D8D" w:rsidRDefault="000E0D8D" w:rsidP="000E0D8D">
      <w:pPr>
        <w:pStyle w:val="Ttulo3"/>
        <w:shd w:val="clear" w:color="auto" w:fill="FFFFFF"/>
        <w:rPr>
          <w:rFonts w:ascii="Helvetica" w:hAnsi="Helvetica"/>
          <w:b w:val="0"/>
          <w:bCs w:val="0"/>
          <w:color w:val="auto"/>
          <w:spacing w:val="-15"/>
        </w:rPr>
      </w:pPr>
      <w:r>
        <w:rPr>
          <w:rFonts w:ascii="Helvetica" w:hAnsi="Helvetica"/>
          <w:b w:val="0"/>
          <w:bCs w:val="0"/>
          <w:spacing w:val="-15"/>
        </w:rPr>
        <w:lastRenderedPageBreak/>
        <w:t>2. Recuperación de warnings</w:t>
      </w:r>
    </w:p>
    <w:p w:rsidR="000E0D8D" w:rsidRDefault="000E0D8D" w:rsidP="000E0D8D">
      <w:pPr>
        <w:pStyle w:val="NormalWeb"/>
        <w:shd w:val="clear" w:color="auto" w:fill="FFFFFF"/>
        <w:rPr>
          <w:rFonts w:ascii="Helvetica" w:hAnsi="Helvetica"/>
          <w:color w:val="323232"/>
        </w:rPr>
      </w:pPr>
      <w:r>
        <w:rPr>
          <w:rFonts w:ascii="Helvetica" w:hAnsi="Helvetica"/>
          <w:color w:val="323232"/>
        </w:rPr>
        <w:t>Los objetos </w:t>
      </w:r>
      <w:r>
        <w:rPr>
          <w:rStyle w:val="Textoennegrita"/>
          <w:rFonts w:ascii="Helvetica" w:hAnsi="Helvetica"/>
          <w:color w:val="323232"/>
        </w:rPr>
        <w:t>SQLWarning son una subclase de SQLException</w:t>
      </w:r>
      <w:r>
        <w:rPr>
          <w:rFonts w:ascii="Helvetica" w:hAnsi="Helvetica"/>
          <w:color w:val="323232"/>
        </w:rPr>
        <w:t> que gestiona los </w:t>
      </w:r>
      <w:r>
        <w:rPr>
          <w:rStyle w:val="Textoennegrita"/>
          <w:rFonts w:ascii="Helvetica" w:hAnsi="Helvetica"/>
          <w:color w:val="323232"/>
        </w:rPr>
        <w:t>warnings de acceso a la base de datos</w:t>
      </w:r>
      <w:r>
        <w:rPr>
          <w:rFonts w:ascii="Helvetica" w:hAnsi="Helvetica"/>
          <w:color w:val="323232"/>
        </w:rPr>
        <w:t>.</w:t>
      </w:r>
    </w:p>
    <w:p w:rsidR="000E0D8D" w:rsidRDefault="000E0D8D" w:rsidP="000E0D8D">
      <w:pPr>
        <w:pStyle w:val="NormalWeb"/>
        <w:shd w:val="clear" w:color="auto" w:fill="FFFFFF"/>
        <w:rPr>
          <w:rFonts w:ascii="Helvetica" w:hAnsi="Helvetica"/>
          <w:color w:val="323232"/>
        </w:rPr>
      </w:pPr>
      <w:r>
        <w:rPr>
          <w:rFonts w:ascii="Helvetica" w:hAnsi="Helvetica"/>
          <w:color w:val="323232"/>
        </w:rPr>
        <w:t>Los warnings </w:t>
      </w:r>
      <w:r>
        <w:rPr>
          <w:rStyle w:val="Textoennegrita"/>
          <w:rFonts w:ascii="Helvetica" w:hAnsi="Helvetica"/>
          <w:color w:val="323232"/>
        </w:rPr>
        <w:t>no detienen la ejecución de una aplicación</w:t>
      </w:r>
      <w:r>
        <w:rPr>
          <w:rFonts w:ascii="Helvetica" w:hAnsi="Helvetica"/>
          <w:color w:val="323232"/>
        </w:rPr>
        <w:t>, como lo hacen las excepciones; simplemente alertan al usuario de que algo no sucedió según lo planeado. Por ejemplo, una advertencia podría informar que un privilegio que intentaste revocar no se revocó. O una advertencia podría decir que ocurrió un error durante una desconexión solicitada.</w:t>
      </w:r>
    </w:p>
    <w:p w:rsidR="000E0D8D" w:rsidRDefault="000E0D8D" w:rsidP="000E0D8D">
      <w:pPr>
        <w:pStyle w:val="NormalWeb"/>
        <w:shd w:val="clear" w:color="auto" w:fill="FFFFFF"/>
        <w:rPr>
          <w:rFonts w:ascii="Helvetica" w:hAnsi="Helvetica"/>
          <w:color w:val="323232"/>
        </w:rPr>
      </w:pPr>
      <w:r>
        <w:rPr>
          <w:rFonts w:ascii="Helvetica" w:hAnsi="Helvetica"/>
          <w:color w:val="323232"/>
        </w:rPr>
        <w:t>Una advertencia </w:t>
      </w:r>
      <w:r>
        <w:rPr>
          <w:rStyle w:val="Textoennegrita"/>
          <w:rFonts w:ascii="Helvetica" w:hAnsi="Helvetica"/>
          <w:color w:val="323232"/>
        </w:rPr>
        <w:t>se puede informar en un objeto Connection</w:t>
      </w:r>
      <w:r>
        <w:rPr>
          <w:rFonts w:ascii="Helvetica" w:hAnsi="Helvetica"/>
          <w:color w:val="323232"/>
        </w:rPr>
        <w:t>, un </w:t>
      </w:r>
      <w:r>
        <w:rPr>
          <w:rStyle w:val="Textoennegrita"/>
          <w:rFonts w:ascii="Helvetica" w:hAnsi="Helvetica"/>
          <w:color w:val="323232"/>
        </w:rPr>
        <w:t>objeto Statement</w:t>
      </w:r>
      <w:r>
        <w:rPr>
          <w:rFonts w:ascii="Helvetica" w:hAnsi="Helvetica"/>
          <w:color w:val="323232"/>
        </w:rPr>
        <w:t> (incluidos los objetos PreparedStatement y CallableStatement) o un </w:t>
      </w:r>
      <w:r>
        <w:rPr>
          <w:rStyle w:val="Textoennegrita"/>
          <w:rFonts w:ascii="Helvetica" w:hAnsi="Helvetica"/>
          <w:color w:val="323232"/>
        </w:rPr>
        <w:t>objeto ResultSet</w:t>
      </w:r>
      <w:r>
        <w:rPr>
          <w:rFonts w:ascii="Helvetica" w:hAnsi="Helvetica"/>
          <w:color w:val="323232"/>
        </w:rPr>
        <w:t>.</w:t>
      </w:r>
    </w:p>
    <w:p w:rsidR="000E0D8D" w:rsidRDefault="000E0D8D" w:rsidP="000E0D8D">
      <w:pPr>
        <w:pStyle w:val="NormalWeb"/>
        <w:shd w:val="clear" w:color="auto" w:fill="FFFFFF"/>
        <w:rPr>
          <w:rFonts w:ascii="Helvetica" w:hAnsi="Helvetica"/>
          <w:color w:val="323232"/>
        </w:rPr>
      </w:pPr>
      <w:r>
        <w:rPr>
          <w:rFonts w:ascii="Helvetica" w:hAnsi="Helvetica"/>
          <w:color w:val="323232"/>
        </w:rPr>
        <w:t>Cada </w:t>
      </w:r>
      <w:r>
        <w:rPr>
          <w:rStyle w:val="Textoennegrita"/>
          <w:rFonts w:ascii="Helvetica" w:hAnsi="Helvetica"/>
          <w:color w:val="323232"/>
        </w:rPr>
        <w:t>una de estas interfaces (y sus clasesimplementadas) tiene un método </w:t>
      </w:r>
      <w:proofErr w:type="gramStart"/>
      <w:r>
        <w:rPr>
          <w:rStyle w:val="CdigoHTML"/>
          <w:rFonts w:ascii="var(--INTERNAL-CODE-font)" w:hAnsi="var(--INTERNAL-CODE-font)"/>
          <w:b/>
          <w:bCs/>
          <w:color w:val="323232"/>
          <w:sz w:val="22"/>
          <w:szCs w:val="22"/>
          <w:bdr w:val="single" w:sz="6" w:space="0" w:color="auto" w:frame="1"/>
        </w:rPr>
        <w:t>getWarnings(</w:t>
      </w:r>
      <w:proofErr w:type="gramEnd"/>
      <w:r>
        <w:rPr>
          <w:rStyle w:val="CdigoHTML"/>
          <w:rFonts w:ascii="var(--INTERNAL-CODE-font)" w:hAnsi="var(--INTERNAL-CODE-font)"/>
          <w:b/>
          <w:bCs/>
          <w:color w:val="323232"/>
          <w:sz w:val="22"/>
          <w:szCs w:val="22"/>
          <w:bdr w:val="single" w:sz="6" w:space="0" w:color="auto" w:frame="1"/>
        </w:rPr>
        <w:t>)</w:t>
      </w:r>
      <w:r>
        <w:rPr>
          <w:rFonts w:ascii="Helvetica" w:hAnsi="Helvetica"/>
          <w:color w:val="323232"/>
        </w:rPr>
        <w:t>, que se debe invocar para ver la primera advertencia informada en el objeto que llama.</w:t>
      </w:r>
    </w:p>
    <w:p w:rsidR="000E0D8D" w:rsidRDefault="000E0D8D" w:rsidP="000E0D8D">
      <w:pPr>
        <w:pStyle w:val="NormalWeb"/>
        <w:shd w:val="clear" w:color="auto" w:fill="FFFFFF"/>
        <w:rPr>
          <w:rFonts w:ascii="Helvetica" w:hAnsi="Helvetica"/>
          <w:color w:val="323232"/>
        </w:rPr>
      </w:pPr>
      <w:r>
        <w:rPr>
          <w:rFonts w:ascii="Helvetica" w:hAnsi="Helvetica"/>
          <w:color w:val="323232"/>
        </w:rPr>
        <w:t>Si </w:t>
      </w:r>
      <w:r>
        <w:rPr>
          <w:rStyle w:val="CdigoHTML"/>
          <w:rFonts w:ascii="var(--INTERNAL-CODE-font)" w:hAnsi="var(--INTERNAL-CODE-font)"/>
          <w:b/>
          <w:bCs/>
          <w:color w:val="323232"/>
          <w:sz w:val="22"/>
          <w:szCs w:val="22"/>
          <w:bdr w:val="single" w:sz="6" w:space="0" w:color="auto" w:frame="1"/>
        </w:rPr>
        <w:t>getWarnings</w:t>
      </w:r>
      <w:r>
        <w:rPr>
          <w:rStyle w:val="Textoennegrita"/>
          <w:rFonts w:ascii="Helvetica" w:hAnsi="Helvetica"/>
          <w:color w:val="323232"/>
        </w:rPr>
        <w:t> devuelve una advertencia, se llamar al método </w:t>
      </w:r>
      <w:r>
        <w:rPr>
          <w:rStyle w:val="CdigoHTML"/>
          <w:rFonts w:ascii="var(--INTERNAL-CODE-font)" w:hAnsi="var(--INTERNAL-CODE-font)"/>
          <w:b/>
          <w:bCs/>
          <w:color w:val="323232"/>
          <w:sz w:val="22"/>
          <w:szCs w:val="22"/>
          <w:bdr w:val="single" w:sz="6" w:space="0" w:color="auto" w:frame="1"/>
        </w:rPr>
        <w:t>getNextWarning</w:t>
      </w:r>
      <w:r>
        <w:rPr>
          <w:rStyle w:val="Textoennegrita"/>
          <w:rFonts w:ascii="Helvetica" w:hAnsi="Helvetica"/>
          <w:color w:val="323232"/>
        </w:rPr>
        <w:t> de SQLWarning en ella para obtener cualquier advertencia adicional</w:t>
      </w:r>
      <w:r>
        <w:rPr>
          <w:rFonts w:ascii="Helvetica" w:hAnsi="Helvetica"/>
          <w:color w:val="323232"/>
        </w:rPr>
        <w:t>. La ejecución de una instrucción borra automáticamente las advertencias de una instrucción anterior, por lo que no se acumulan.</w:t>
      </w:r>
    </w:p>
    <w:p w:rsidR="000E0D8D" w:rsidRDefault="000E0D8D" w:rsidP="000E0D8D">
      <w:pPr>
        <w:pStyle w:val="NormalWeb"/>
        <w:shd w:val="clear" w:color="auto" w:fill="FFFFFF"/>
        <w:rPr>
          <w:rFonts w:ascii="Helvetica" w:hAnsi="Helvetica"/>
          <w:color w:val="323232"/>
        </w:rPr>
      </w:pPr>
      <w:r>
        <w:rPr>
          <w:rStyle w:val="Textoennegrita"/>
          <w:rFonts w:ascii="Helvetica" w:hAnsi="Helvetica"/>
          <w:color w:val="323232"/>
        </w:rPr>
        <w:t>Si se desea recuperar advertencias informadas en una orden, debe hacerse antes de ejecutar otra instrucción</w:t>
      </w:r>
      <w:r>
        <w:rPr>
          <w:rFonts w:ascii="Helvetica" w:hAnsi="Helvetica"/>
          <w:color w:val="323232"/>
        </w:rPr>
        <w:t> de cierre.</w:t>
      </w:r>
    </w:p>
    <w:p w:rsidR="000E0D8D" w:rsidRDefault="000E0D8D" w:rsidP="000E0D8D">
      <w:pPr>
        <w:pStyle w:val="NormalWeb"/>
        <w:shd w:val="clear" w:color="auto" w:fill="FFFFFF"/>
        <w:rPr>
          <w:rFonts w:ascii="Helvetica" w:hAnsi="Helvetica"/>
          <w:color w:val="323232"/>
        </w:rPr>
      </w:pPr>
      <w:r>
        <w:rPr>
          <w:rFonts w:ascii="Helvetica" w:hAnsi="Helvetica"/>
          <w:color w:val="323232"/>
        </w:rPr>
        <w:t>Por ejemplo, para acceder a cualquier advertencia informada en objetos Statement o ResultSet: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66D9EF"/>
          <w:sz w:val="23"/>
          <w:szCs w:val="23"/>
          <w:bdr w:val="none" w:sz="0" w:space="0" w:color="auto" w:frame="1"/>
        </w:rPr>
        <w:t>public</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static</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void</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getWarningsFromResultSet</w:t>
      </w:r>
      <w:r>
        <w:rPr>
          <w:rStyle w:val="CdigoHTML"/>
          <w:rFonts w:ascii="var(--INTERNAL-CODE-font)" w:hAnsi="var(--INTERNAL-CODE-font)"/>
          <w:color w:val="F8F8F2"/>
          <w:sz w:val="23"/>
          <w:szCs w:val="23"/>
          <w:bdr w:val="none" w:sz="0" w:space="0" w:color="auto" w:frame="1"/>
        </w:rPr>
        <w:t xml:space="preserve">(ResultSet rs) </w:t>
      </w:r>
      <w:r>
        <w:rPr>
          <w:rStyle w:val="CdigoHTML"/>
          <w:rFonts w:ascii="var(--INTERNAL-CODE-font)" w:hAnsi="var(--INTERNAL-CODE-font)"/>
          <w:color w:val="66D9EF"/>
          <w:sz w:val="23"/>
          <w:szCs w:val="23"/>
          <w:bdr w:val="none" w:sz="0" w:space="0" w:color="auto" w:frame="1"/>
        </w:rPr>
        <w:t>throws</w:t>
      </w:r>
      <w:r>
        <w:rPr>
          <w:rStyle w:val="CdigoHTML"/>
          <w:rFonts w:ascii="var(--INTERNAL-CODE-font)" w:hAnsi="var(--INTERNAL-CODE-font)"/>
          <w:color w:val="F8F8F2"/>
          <w:sz w:val="23"/>
          <w:szCs w:val="23"/>
          <w:bdr w:val="none" w:sz="0" w:space="0" w:color="auto" w:frame="1"/>
        </w:rPr>
        <w:t xml:space="preserve"> SQLException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printWarnings(</w:t>
      </w:r>
      <w:proofErr w:type="gramEnd"/>
      <w:r>
        <w:rPr>
          <w:rStyle w:val="CdigoHTML"/>
          <w:rFonts w:ascii="var(--INTERNAL-CODE-font)" w:hAnsi="var(--INTERNAL-CODE-font)"/>
          <w:color w:val="F8F8F2"/>
          <w:sz w:val="23"/>
          <w:szCs w:val="23"/>
          <w:bdr w:val="none" w:sz="0" w:space="0" w:color="auto" w:frame="1"/>
        </w:rPr>
        <w:t>rs.</w:t>
      </w:r>
      <w:r>
        <w:rPr>
          <w:rStyle w:val="CdigoHTML"/>
          <w:rFonts w:ascii="var(--INTERNAL-CODE-font)" w:hAnsi="var(--INTERNAL-CODE-font)"/>
          <w:color w:val="A6E22E"/>
          <w:sz w:val="23"/>
          <w:szCs w:val="23"/>
          <w:bdr w:val="none" w:sz="0" w:space="0" w:color="auto" w:frame="1"/>
        </w:rPr>
        <w:t>getWarnings</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66D9EF"/>
          <w:sz w:val="23"/>
          <w:szCs w:val="23"/>
          <w:bdr w:val="none" w:sz="0" w:space="0" w:color="auto" w:frame="1"/>
        </w:rPr>
        <w:t>public</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static</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void</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getWarningsFromStatement</w:t>
      </w:r>
      <w:r>
        <w:rPr>
          <w:rStyle w:val="CdigoHTML"/>
          <w:rFonts w:ascii="var(--INTERNAL-CODE-font)" w:hAnsi="var(--INTERNAL-CODE-font)"/>
          <w:color w:val="F8F8F2"/>
          <w:sz w:val="23"/>
          <w:szCs w:val="23"/>
          <w:bdr w:val="none" w:sz="0" w:space="0" w:color="auto" w:frame="1"/>
        </w:rPr>
        <w:t xml:space="preserve">(Statement stmt) </w:t>
      </w:r>
      <w:r>
        <w:rPr>
          <w:rStyle w:val="CdigoHTML"/>
          <w:rFonts w:ascii="var(--INTERNAL-CODE-font)" w:hAnsi="var(--INTERNAL-CODE-font)"/>
          <w:color w:val="66D9EF"/>
          <w:sz w:val="23"/>
          <w:szCs w:val="23"/>
          <w:bdr w:val="none" w:sz="0" w:space="0" w:color="auto" w:frame="1"/>
        </w:rPr>
        <w:t>throws</w:t>
      </w:r>
      <w:r>
        <w:rPr>
          <w:rStyle w:val="CdigoHTML"/>
          <w:rFonts w:ascii="var(--INTERNAL-CODE-font)" w:hAnsi="var(--INTERNAL-CODE-font)"/>
          <w:color w:val="F8F8F2"/>
          <w:sz w:val="23"/>
          <w:szCs w:val="23"/>
          <w:bdr w:val="none" w:sz="0" w:space="0" w:color="auto" w:frame="1"/>
        </w:rPr>
        <w:t xml:space="preserve"> SQLException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printWarnings(</w:t>
      </w:r>
      <w:proofErr w:type="gramEnd"/>
      <w:r>
        <w:rPr>
          <w:rStyle w:val="CdigoHTML"/>
          <w:rFonts w:ascii="var(--INTERNAL-CODE-font)" w:hAnsi="var(--INTERNAL-CODE-font)"/>
          <w:color w:val="F8F8F2"/>
          <w:sz w:val="23"/>
          <w:szCs w:val="23"/>
          <w:bdr w:val="none" w:sz="0" w:space="0" w:color="auto" w:frame="1"/>
        </w:rPr>
        <w:t>stmt.</w:t>
      </w:r>
      <w:r>
        <w:rPr>
          <w:rStyle w:val="CdigoHTML"/>
          <w:rFonts w:ascii="var(--INTERNAL-CODE-font)" w:hAnsi="var(--INTERNAL-CODE-font)"/>
          <w:color w:val="A6E22E"/>
          <w:sz w:val="23"/>
          <w:szCs w:val="23"/>
          <w:bdr w:val="none" w:sz="0" w:space="0" w:color="auto" w:frame="1"/>
        </w:rPr>
        <w:t>getWarnings</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66D9EF"/>
          <w:sz w:val="23"/>
          <w:szCs w:val="23"/>
          <w:bdr w:val="none" w:sz="0" w:space="0" w:color="auto" w:frame="1"/>
        </w:rPr>
        <w:t>public</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static</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void</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printWarnings</w:t>
      </w:r>
      <w:r>
        <w:rPr>
          <w:rStyle w:val="CdigoHTML"/>
          <w:rFonts w:ascii="var(--INTERNAL-CODE-font)" w:hAnsi="var(--INTERNAL-CODE-font)"/>
          <w:color w:val="F8F8F2"/>
          <w:sz w:val="23"/>
          <w:szCs w:val="23"/>
          <w:bdr w:val="none" w:sz="0" w:space="0" w:color="auto" w:frame="1"/>
        </w:rPr>
        <w:t xml:space="preserve">(SQLWarning warning) </w:t>
      </w:r>
      <w:r>
        <w:rPr>
          <w:rStyle w:val="CdigoHTML"/>
          <w:rFonts w:ascii="var(--INTERNAL-CODE-font)" w:hAnsi="var(--INTERNAL-CODE-font)"/>
          <w:color w:val="66D9EF"/>
          <w:sz w:val="23"/>
          <w:szCs w:val="23"/>
          <w:bdr w:val="none" w:sz="0" w:space="0" w:color="auto" w:frame="1"/>
        </w:rPr>
        <w:t>throws</w:t>
      </w:r>
      <w:r>
        <w:rPr>
          <w:rStyle w:val="CdigoHTML"/>
          <w:rFonts w:ascii="var(--INTERNAL-CODE-font)" w:hAnsi="var(--INTERNAL-CODE-font)"/>
          <w:color w:val="F8F8F2"/>
          <w:sz w:val="23"/>
          <w:szCs w:val="23"/>
          <w:bdr w:val="none" w:sz="0" w:space="0" w:color="auto" w:frame="1"/>
        </w:rPr>
        <w:t xml:space="preserve"> SQLException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if</w:t>
      </w:r>
      <w:proofErr w:type="gramEnd"/>
      <w:r>
        <w:rPr>
          <w:rStyle w:val="CdigoHTML"/>
          <w:rFonts w:ascii="var(--INTERNAL-CODE-font)" w:hAnsi="var(--INTERNAL-CODE-font)"/>
          <w:color w:val="F8F8F2"/>
          <w:sz w:val="23"/>
          <w:szCs w:val="23"/>
          <w:bdr w:val="none" w:sz="0" w:space="0" w:color="auto" w:frame="1"/>
        </w:rPr>
        <w:t xml:space="preserve"> (warning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null</w:t>
      </w:r>
      <w:r>
        <w:rPr>
          <w:rStyle w:val="CdigoHTML"/>
          <w:rFonts w:ascii="var(--INTERNAL-CODE-font)" w:hAnsi="var(--INTERNAL-CODE-font)"/>
          <w:color w:val="F8F8F2"/>
          <w:sz w:val="23"/>
          <w:szCs w:val="23"/>
          <w:bdr w:val="none" w:sz="0" w:space="0" w:color="auto" w:frame="1"/>
        </w:rPr>
        <w:t>)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System.</w:t>
      </w:r>
      <w:r>
        <w:rPr>
          <w:rStyle w:val="CdigoHTML"/>
          <w:rFonts w:ascii="var(--INTERNAL-CODE-font)" w:hAnsi="var(--INTERNAL-CODE-font)"/>
          <w:color w:val="A6E22E"/>
          <w:sz w:val="23"/>
          <w:szCs w:val="23"/>
          <w:bdr w:val="none" w:sz="0" w:space="0" w:color="auto" w:frame="1"/>
        </w:rPr>
        <w:t>out</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A6E22E"/>
          <w:sz w:val="23"/>
          <w:szCs w:val="23"/>
          <w:bdr w:val="none" w:sz="0" w:space="0" w:color="auto" w:frame="1"/>
        </w:rPr>
        <w:t>println</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E6DB74"/>
          <w:sz w:val="23"/>
          <w:szCs w:val="23"/>
          <w:bdr w:val="none" w:sz="0" w:space="0" w:color="auto" w:frame="1"/>
        </w:rPr>
        <w:t>"\n---Warning---\n"</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while</w:t>
      </w:r>
      <w:proofErr w:type="gramEnd"/>
      <w:r>
        <w:rPr>
          <w:rStyle w:val="CdigoHTML"/>
          <w:rFonts w:ascii="var(--INTERNAL-CODE-font)" w:hAnsi="var(--INTERNAL-CODE-font)"/>
          <w:color w:val="F8F8F2"/>
          <w:sz w:val="23"/>
          <w:szCs w:val="23"/>
          <w:bdr w:val="none" w:sz="0" w:space="0" w:color="auto" w:frame="1"/>
        </w:rPr>
        <w:t xml:space="preserve"> (warning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null</w:t>
      </w:r>
      <w:r>
        <w:rPr>
          <w:rStyle w:val="CdigoHTML"/>
          <w:rFonts w:ascii="var(--INTERNAL-CODE-font)" w:hAnsi="var(--INTERNAL-CODE-font)"/>
          <w:color w:val="F8F8F2"/>
          <w:sz w:val="23"/>
          <w:szCs w:val="23"/>
          <w:bdr w:val="none" w:sz="0" w:space="0" w:color="auto" w:frame="1"/>
        </w:rPr>
        <w:t>)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System.</w:t>
      </w:r>
      <w:r>
        <w:rPr>
          <w:rStyle w:val="CdigoHTML"/>
          <w:rFonts w:ascii="var(--INTERNAL-CODE-font)" w:hAnsi="var(--INTERNAL-CODE-font)"/>
          <w:color w:val="A6E22E"/>
          <w:sz w:val="23"/>
          <w:szCs w:val="23"/>
          <w:bdr w:val="none" w:sz="0" w:space="0" w:color="auto" w:frame="1"/>
        </w:rPr>
        <w:t>out</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A6E22E"/>
          <w:sz w:val="23"/>
          <w:szCs w:val="23"/>
          <w:bdr w:val="none" w:sz="0" w:space="0" w:color="auto" w:frame="1"/>
        </w:rPr>
        <w:t>println</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E6DB74"/>
          <w:sz w:val="23"/>
          <w:szCs w:val="23"/>
          <w:bdr w:val="none" w:sz="0" w:space="0" w:color="auto" w:frame="1"/>
        </w:rPr>
        <w:t>"Mensaje: "</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warning.</w:t>
      </w:r>
      <w:r>
        <w:rPr>
          <w:rStyle w:val="CdigoHTML"/>
          <w:rFonts w:ascii="var(--INTERNAL-CODE-font)" w:hAnsi="var(--INTERNAL-CODE-font)"/>
          <w:color w:val="A6E22E"/>
          <w:sz w:val="23"/>
          <w:szCs w:val="23"/>
          <w:bdr w:val="none" w:sz="0" w:space="0" w:color="auto" w:frame="1"/>
        </w:rPr>
        <w:t>getMessage</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System.</w:t>
      </w:r>
      <w:r>
        <w:rPr>
          <w:rStyle w:val="CdigoHTML"/>
          <w:rFonts w:ascii="var(--INTERNAL-CODE-font)" w:hAnsi="var(--INTERNAL-CODE-font)"/>
          <w:color w:val="A6E22E"/>
          <w:sz w:val="23"/>
          <w:szCs w:val="23"/>
          <w:bdr w:val="none" w:sz="0" w:space="0" w:color="auto" w:frame="1"/>
        </w:rPr>
        <w:t>out</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A6E22E"/>
          <w:sz w:val="23"/>
          <w:szCs w:val="23"/>
          <w:bdr w:val="none" w:sz="0" w:space="0" w:color="auto" w:frame="1"/>
        </w:rPr>
        <w:t>println</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E6DB74"/>
          <w:sz w:val="23"/>
          <w:szCs w:val="23"/>
          <w:bdr w:val="none" w:sz="0" w:space="0" w:color="auto" w:frame="1"/>
        </w:rPr>
        <w:t>"SQLState: "</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warning.</w:t>
      </w:r>
      <w:r>
        <w:rPr>
          <w:rStyle w:val="CdigoHTML"/>
          <w:rFonts w:ascii="var(--INTERNAL-CODE-font)" w:hAnsi="var(--INTERNAL-CODE-font)"/>
          <w:color w:val="A6E22E"/>
          <w:sz w:val="23"/>
          <w:szCs w:val="23"/>
          <w:bdr w:val="none" w:sz="0" w:space="0" w:color="auto" w:frame="1"/>
        </w:rPr>
        <w:t>getSQLState</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System.</w:t>
      </w:r>
      <w:r>
        <w:rPr>
          <w:rStyle w:val="CdigoHTML"/>
          <w:rFonts w:ascii="var(--INTERNAL-CODE-font)" w:hAnsi="var(--INTERNAL-CODE-font)"/>
          <w:color w:val="A6E22E"/>
          <w:sz w:val="23"/>
          <w:szCs w:val="23"/>
          <w:bdr w:val="none" w:sz="0" w:space="0" w:color="auto" w:frame="1"/>
        </w:rPr>
        <w:t>out</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A6E22E"/>
          <w:sz w:val="23"/>
          <w:szCs w:val="23"/>
          <w:bdr w:val="none" w:sz="0" w:space="0" w:color="auto" w:frame="1"/>
        </w:rPr>
        <w:t>print</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E6DB74"/>
          <w:sz w:val="23"/>
          <w:szCs w:val="23"/>
          <w:bdr w:val="none" w:sz="0" w:space="0" w:color="auto" w:frame="1"/>
        </w:rPr>
        <w:t>"Código de error del proveedor: "</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System.</w:t>
      </w:r>
      <w:r>
        <w:rPr>
          <w:rStyle w:val="CdigoHTML"/>
          <w:rFonts w:ascii="var(--INTERNAL-CODE-font)" w:hAnsi="var(--INTERNAL-CODE-font)"/>
          <w:color w:val="A6E22E"/>
          <w:sz w:val="23"/>
          <w:szCs w:val="23"/>
          <w:bdr w:val="none" w:sz="0" w:space="0" w:color="auto" w:frame="1"/>
        </w:rPr>
        <w:t>out</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A6E22E"/>
          <w:sz w:val="23"/>
          <w:szCs w:val="23"/>
          <w:bdr w:val="none" w:sz="0" w:space="0" w:color="auto" w:frame="1"/>
        </w:rPr>
        <w:t>println</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warning.</w:t>
      </w:r>
      <w:r>
        <w:rPr>
          <w:rStyle w:val="CdigoHTML"/>
          <w:rFonts w:ascii="var(--INTERNAL-CODE-font)" w:hAnsi="var(--INTERNAL-CODE-font)"/>
          <w:color w:val="A6E22E"/>
          <w:sz w:val="23"/>
          <w:szCs w:val="23"/>
          <w:bdr w:val="none" w:sz="0" w:space="0" w:color="auto" w:frame="1"/>
        </w:rPr>
        <w:t>getErrorCode</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System.</w:t>
      </w:r>
      <w:r>
        <w:rPr>
          <w:rStyle w:val="CdigoHTML"/>
          <w:rFonts w:ascii="var(--INTERNAL-CODE-font)" w:hAnsi="var(--INTERNAL-CODE-font)"/>
          <w:color w:val="A6E22E"/>
          <w:sz w:val="23"/>
          <w:szCs w:val="23"/>
          <w:bdr w:val="none" w:sz="0" w:space="0" w:color="auto" w:frame="1"/>
        </w:rPr>
        <w:t>out</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A6E22E"/>
          <w:sz w:val="23"/>
          <w:szCs w:val="23"/>
          <w:bdr w:val="none" w:sz="0" w:space="0" w:color="auto" w:frame="1"/>
        </w:rPr>
        <w:t>println</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E6DB74"/>
          <w:sz w:val="23"/>
          <w:szCs w:val="23"/>
          <w:bdr w:val="none" w:sz="0" w:space="0" w:color="auto" w:frame="1"/>
        </w:rPr>
        <w:t>""</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warning</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warning.</w:t>
      </w:r>
      <w:r>
        <w:rPr>
          <w:rStyle w:val="CdigoHTML"/>
          <w:rFonts w:ascii="var(--INTERNAL-CODE-font)" w:hAnsi="var(--INTERNAL-CODE-font)"/>
          <w:color w:val="A6E22E"/>
          <w:sz w:val="23"/>
          <w:szCs w:val="23"/>
          <w:bdr w:val="none" w:sz="0" w:space="0" w:color="auto" w:frame="1"/>
        </w:rPr>
        <w:t>getNextWarning</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lastRenderedPageBreak/>
        <w:t>}</w:t>
      </w:r>
    </w:p>
    <w:p w:rsidR="000E0D8D" w:rsidRDefault="000E0D8D" w:rsidP="000E0D8D">
      <w:pPr>
        <w:pStyle w:val="NormalWeb"/>
        <w:shd w:val="clear" w:color="auto" w:fill="FFFFFF"/>
        <w:rPr>
          <w:rFonts w:ascii="Helvetica" w:hAnsi="Helvetica"/>
          <w:color w:val="323232"/>
        </w:rPr>
      </w:pPr>
      <w:r>
        <w:rPr>
          <w:rFonts w:ascii="Helvetica" w:hAnsi="Helvetica"/>
          <w:color w:val="323232"/>
        </w:rPr>
        <w:t>La advertencia más común es una advertencia de </w:t>
      </w:r>
      <w:r>
        <w:rPr>
          <w:rStyle w:val="Textoennegrita"/>
          <w:rFonts w:ascii="Helvetica" w:hAnsi="Helvetica"/>
          <w:color w:val="323232"/>
        </w:rPr>
        <w:t>DataTruncation</w:t>
      </w:r>
      <w:r>
        <w:rPr>
          <w:rFonts w:ascii="Helvetica" w:hAnsi="Helvetica"/>
          <w:color w:val="323232"/>
        </w:rPr>
        <w:t>, una </w:t>
      </w:r>
      <w:r>
        <w:rPr>
          <w:rStyle w:val="Textoennegrita"/>
          <w:rFonts w:ascii="Helvetica" w:hAnsi="Helvetica"/>
          <w:color w:val="323232"/>
        </w:rPr>
        <w:t>subclase de SQLWarning</w:t>
      </w:r>
      <w:r>
        <w:rPr>
          <w:rFonts w:ascii="Helvetica" w:hAnsi="Helvetica"/>
          <w:color w:val="323232"/>
        </w:rPr>
        <w:t>. Todos los objetos DataTruncation tienen un </w:t>
      </w:r>
      <w:r>
        <w:rPr>
          <w:rStyle w:val="Textoennegrita"/>
          <w:rFonts w:ascii="Helvetica" w:hAnsi="Helvetica"/>
          <w:color w:val="323232"/>
        </w:rPr>
        <w:t>SQLState de 01004</w:t>
      </w:r>
      <w:r>
        <w:rPr>
          <w:rFonts w:ascii="Helvetica" w:hAnsi="Helvetica"/>
          <w:color w:val="323232"/>
        </w:rPr>
        <w:t>, lo que indica que hubo un problema al leer o escribir datos.</w:t>
      </w:r>
    </w:p>
    <w:p w:rsidR="000E0D8D" w:rsidRDefault="000E0D8D" w:rsidP="000E0D8D">
      <w:pPr>
        <w:pStyle w:val="NormalWeb"/>
        <w:shd w:val="clear" w:color="auto" w:fill="FFFFFF"/>
        <w:rPr>
          <w:rFonts w:ascii="Helvetica" w:hAnsi="Helvetica"/>
          <w:color w:val="323232"/>
        </w:rPr>
      </w:pPr>
      <w:r>
        <w:rPr>
          <w:rFonts w:ascii="Helvetica" w:hAnsi="Helvetica"/>
          <w:color w:val="323232"/>
        </w:rPr>
        <w:t>Los métodos de DataTruncation te permiten averiguar en qué columna o parámetro se truncaron los datos, si fue en una operación de lectura o escritura, cuántos bytes deberían haberse transferido y cuántos bytes se transfirieron realmente.</w:t>
      </w:r>
    </w:p>
    <w:p w:rsidR="000E0D8D" w:rsidRDefault="000E0D8D" w:rsidP="000E0D8D">
      <w:pPr>
        <w:pStyle w:val="Ttulo3"/>
        <w:shd w:val="clear" w:color="auto" w:fill="FFFFFF"/>
        <w:rPr>
          <w:rFonts w:ascii="Helvetica" w:hAnsi="Helvetica"/>
          <w:b w:val="0"/>
          <w:bCs w:val="0"/>
          <w:color w:val="auto"/>
          <w:spacing w:val="-15"/>
        </w:rPr>
      </w:pPr>
      <w:r>
        <w:rPr>
          <w:rFonts w:ascii="Helvetica" w:hAnsi="Helvetica"/>
          <w:b w:val="0"/>
          <w:bCs w:val="0"/>
          <w:spacing w:val="-15"/>
        </w:rPr>
        <w:t>3. SQLExceptions categorizadas</w:t>
      </w:r>
    </w:p>
    <w:p w:rsidR="000E0D8D" w:rsidRDefault="000E0D8D" w:rsidP="000E0D8D">
      <w:pPr>
        <w:pStyle w:val="NormalWeb"/>
        <w:shd w:val="clear" w:color="auto" w:fill="FFFFFF"/>
        <w:rPr>
          <w:rFonts w:ascii="Helvetica" w:hAnsi="Helvetica"/>
          <w:color w:val="323232"/>
        </w:rPr>
      </w:pPr>
      <w:r>
        <w:rPr>
          <w:rFonts w:ascii="Helvetica" w:hAnsi="Helvetica"/>
          <w:color w:val="323232"/>
        </w:rPr>
        <w:t>Tu controlador JDBC podría lanzar una subclase de SQLException que corresponde a un SQLState común o a un estado de error común que no está asociado con un valor de clase SQLState específico, permitiendo concretar la excepción que produjo error:</w:t>
      </w:r>
    </w:p>
    <w:p w:rsidR="000E0D8D" w:rsidRDefault="000E0D8D" w:rsidP="000E0D8D">
      <w:pPr>
        <w:numPr>
          <w:ilvl w:val="0"/>
          <w:numId w:val="68"/>
        </w:numPr>
        <w:shd w:val="clear" w:color="auto" w:fill="FFFFFF"/>
        <w:spacing w:before="100" w:beforeAutospacing="1" w:after="100" w:afterAutospacing="1" w:line="240" w:lineRule="auto"/>
        <w:rPr>
          <w:rFonts w:ascii="Helvetica" w:hAnsi="Helvetica"/>
          <w:color w:val="323232"/>
        </w:rPr>
      </w:pPr>
      <w:r>
        <w:rPr>
          <w:rStyle w:val="Textoennegrita"/>
          <w:rFonts w:ascii="Helvetica" w:hAnsi="Helvetica"/>
          <w:color w:val="323232"/>
        </w:rPr>
        <w:t>SQLNonTransientException</w:t>
      </w:r>
    </w:p>
    <w:p w:rsidR="000E0D8D" w:rsidRDefault="000E0D8D" w:rsidP="000E0D8D">
      <w:pPr>
        <w:numPr>
          <w:ilvl w:val="0"/>
          <w:numId w:val="68"/>
        </w:numPr>
        <w:shd w:val="clear" w:color="auto" w:fill="FFFFFF"/>
        <w:spacing w:before="100" w:beforeAutospacing="1" w:after="100" w:afterAutospacing="1" w:line="240" w:lineRule="auto"/>
        <w:rPr>
          <w:rFonts w:ascii="Helvetica" w:hAnsi="Helvetica"/>
          <w:color w:val="323232"/>
        </w:rPr>
      </w:pPr>
      <w:r>
        <w:rPr>
          <w:rStyle w:val="Textoennegrita"/>
          <w:rFonts w:ascii="Helvetica" w:hAnsi="Helvetica"/>
          <w:color w:val="323232"/>
        </w:rPr>
        <w:t>SQLTransientException</w:t>
      </w:r>
    </w:p>
    <w:p w:rsidR="000E0D8D" w:rsidRDefault="000E0D8D" w:rsidP="000E0D8D">
      <w:pPr>
        <w:numPr>
          <w:ilvl w:val="0"/>
          <w:numId w:val="68"/>
        </w:numPr>
        <w:shd w:val="clear" w:color="auto" w:fill="FFFFFF"/>
        <w:spacing w:before="100" w:beforeAutospacing="1" w:after="100" w:afterAutospacing="1" w:line="240" w:lineRule="auto"/>
        <w:rPr>
          <w:rFonts w:ascii="Helvetica" w:hAnsi="Helvetica"/>
          <w:color w:val="323232"/>
        </w:rPr>
      </w:pPr>
      <w:r>
        <w:rPr>
          <w:rStyle w:val="Textoennegrita"/>
          <w:rFonts w:ascii="Helvetica" w:hAnsi="Helvetica"/>
          <w:color w:val="323232"/>
        </w:rPr>
        <w:t>SQLRecoverableException</w:t>
      </w:r>
    </w:p>
    <w:p w:rsidR="000E0D8D" w:rsidRDefault="000E0D8D" w:rsidP="000E0D8D">
      <w:pPr>
        <w:numPr>
          <w:ilvl w:val="0"/>
          <w:numId w:val="68"/>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BatchUpdateException.</w:t>
      </w:r>
    </w:p>
    <w:p w:rsidR="000E0D8D" w:rsidRDefault="000E0D8D" w:rsidP="000E0D8D">
      <w:pPr>
        <w:numPr>
          <w:ilvl w:val="0"/>
          <w:numId w:val="68"/>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RowSetWarning</w:t>
      </w:r>
    </w:p>
    <w:p w:rsidR="000E0D8D" w:rsidRDefault="000E0D8D" w:rsidP="000E0D8D">
      <w:pPr>
        <w:numPr>
          <w:ilvl w:val="0"/>
          <w:numId w:val="68"/>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SerialException</w:t>
      </w:r>
    </w:p>
    <w:p w:rsidR="000E0D8D" w:rsidRDefault="000E0D8D" w:rsidP="000E0D8D">
      <w:pPr>
        <w:numPr>
          <w:ilvl w:val="0"/>
          <w:numId w:val="68"/>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SQLClientInfoException</w:t>
      </w:r>
    </w:p>
    <w:p w:rsidR="000E0D8D" w:rsidRDefault="000E0D8D" w:rsidP="000E0D8D">
      <w:pPr>
        <w:numPr>
          <w:ilvl w:val="0"/>
          <w:numId w:val="68"/>
        </w:numPr>
        <w:shd w:val="clear" w:color="auto" w:fill="FFFFFF"/>
        <w:spacing w:before="100" w:beforeAutospacing="1" w:after="100" w:afterAutospacing="1" w:line="240" w:lineRule="auto"/>
        <w:rPr>
          <w:rFonts w:ascii="Helvetica" w:hAnsi="Helvetica"/>
          <w:color w:val="323232"/>
        </w:rPr>
      </w:pPr>
      <w:r>
        <w:rPr>
          <w:rStyle w:val="Textoennegrita"/>
          <w:rFonts w:ascii="Helvetica" w:hAnsi="Helvetica"/>
          <w:color w:val="323232"/>
        </w:rPr>
        <w:t>SQLWarning</w:t>
      </w:r>
    </w:p>
    <w:p w:rsidR="000E0D8D" w:rsidRDefault="000E0D8D" w:rsidP="000E0D8D">
      <w:pPr>
        <w:numPr>
          <w:ilvl w:val="0"/>
          <w:numId w:val="68"/>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SyncFactoryException</w:t>
      </w:r>
    </w:p>
    <w:p w:rsidR="000E0D8D" w:rsidRDefault="000E0D8D" w:rsidP="000E0D8D">
      <w:pPr>
        <w:numPr>
          <w:ilvl w:val="0"/>
          <w:numId w:val="68"/>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SyncProviderException</w:t>
      </w:r>
    </w:p>
    <w:p w:rsidR="000E0D8D" w:rsidRDefault="000E0D8D" w:rsidP="000E0D8D">
      <w:pPr>
        <w:pStyle w:val="NormalWeb"/>
        <w:shd w:val="clear" w:color="auto" w:fill="FFFFFF"/>
        <w:rPr>
          <w:rFonts w:ascii="Helvetica" w:hAnsi="Helvetica"/>
          <w:color w:val="323232"/>
        </w:rPr>
      </w:pPr>
      <w:r>
        <w:rPr>
          <w:rFonts w:ascii="Helvetica" w:hAnsi="Helvetica"/>
          <w:color w:val="323232"/>
        </w:rPr>
        <w:t>Consulta la última </w:t>
      </w:r>
      <w:hyperlink r:id="rId151" w:history="1">
        <w:r>
          <w:rPr>
            <w:rStyle w:val="Hipervnculo"/>
            <w:rFonts w:ascii="Helvetica" w:eastAsiaTheme="majorEastAsia" w:hAnsi="Helvetica"/>
          </w:rPr>
          <w:t>documentación de Javadoc del paquete </w:t>
        </w:r>
        <w:r>
          <w:rPr>
            <w:rStyle w:val="CdigoHTML"/>
            <w:rFonts w:ascii="var(--INTERNAL-CODE-font)" w:hAnsi="var(--INTERNAL-CODE-font)"/>
            <w:color w:val="0000FF"/>
            <w:sz w:val="22"/>
            <w:szCs w:val="22"/>
            <w:bdr w:val="single" w:sz="6" w:space="0" w:color="auto" w:frame="1"/>
          </w:rPr>
          <w:t>java.sql</w:t>
        </w:r>
      </w:hyperlink>
      <w:r>
        <w:rPr>
          <w:rFonts w:ascii="Helvetica" w:hAnsi="Helvetica"/>
          <w:color w:val="323232"/>
        </w:rPr>
        <w:t>.</w:t>
      </w:r>
    </w:p>
    <w:p w:rsidR="000E0D8D" w:rsidRDefault="000E0D8D" w:rsidP="000E0D8D">
      <w:pPr>
        <w:pStyle w:val="Ttulo3"/>
        <w:shd w:val="clear" w:color="auto" w:fill="FFFFFF"/>
        <w:rPr>
          <w:rFonts w:ascii="Helvetica" w:hAnsi="Helvetica"/>
          <w:b w:val="0"/>
          <w:bCs w:val="0"/>
          <w:spacing w:val="-15"/>
        </w:rPr>
      </w:pPr>
      <w:r w:rsidRPr="000E0D8D">
        <w:rPr>
          <w:rFonts w:ascii="Helvetica" w:hAnsi="Helvetica"/>
          <w:color w:val="323232"/>
        </w:rPr>
        <w:drawing>
          <wp:inline distT="0" distB="0" distL="0" distR="0" wp14:anchorId="03143711" wp14:editId="39913DF3">
            <wp:extent cx="5731510" cy="1689448"/>
            <wp:effectExtent l="0" t="0" r="2540" b="635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2"/>
                    <a:stretch>
                      <a:fillRect/>
                    </a:stretch>
                  </pic:blipFill>
                  <pic:spPr>
                    <a:xfrm>
                      <a:off x="0" y="0"/>
                      <a:ext cx="5731510" cy="1689448"/>
                    </a:xfrm>
                    <a:prstGeom prst="rect">
                      <a:avLst/>
                    </a:prstGeom>
                  </pic:spPr>
                </pic:pic>
              </a:graphicData>
            </a:graphic>
          </wp:inline>
        </w:drawing>
      </w:r>
      <w:r>
        <w:rPr>
          <w:rFonts w:ascii="Helvetica" w:hAnsi="Helvetica"/>
          <w:b w:val="0"/>
          <w:bCs w:val="0"/>
          <w:spacing w:val="-15"/>
        </w:rPr>
        <w:t>4. Otras Subclases de SQLException</w:t>
      </w:r>
    </w:p>
    <w:p w:rsidR="000E0D8D" w:rsidRDefault="000E0D8D" w:rsidP="000E0D8D">
      <w:pPr>
        <w:pStyle w:val="NormalWeb"/>
        <w:shd w:val="clear" w:color="auto" w:fill="FFFFFF"/>
        <w:rPr>
          <w:rFonts w:ascii="Helvetica" w:hAnsi="Helvetica"/>
          <w:color w:val="323232"/>
        </w:rPr>
      </w:pPr>
      <w:r>
        <w:rPr>
          <w:rFonts w:ascii="Helvetica" w:hAnsi="Helvetica"/>
          <w:color w:val="323232"/>
        </w:rPr>
        <w:t>Las siguientes subclases de SQLException también pueden lanzarse:</w:t>
      </w:r>
    </w:p>
    <w:p w:rsidR="000E0D8D" w:rsidRDefault="000E0D8D" w:rsidP="000E0D8D">
      <w:pPr>
        <w:pStyle w:val="NormalWeb"/>
        <w:numPr>
          <w:ilvl w:val="0"/>
          <w:numId w:val="69"/>
        </w:numPr>
        <w:shd w:val="clear" w:color="auto" w:fill="FFFFFF"/>
        <w:rPr>
          <w:rFonts w:ascii="Helvetica" w:hAnsi="Helvetica"/>
          <w:color w:val="323232"/>
        </w:rPr>
      </w:pPr>
      <w:r>
        <w:rPr>
          <w:rStyle w:val="CdigoHTML"/>
          <w:rFonts w:ascii="var(--INTERNAL-CODE-font)" w:hAnsi="var(--INTERNAL-CODE-font)"/>
          <w:color w:val="323232"/>
          <w:sz w:val="22"/>
          <w:szCs w:val="22"/>
          <w:bdr w:val="single" w:sz="6" w:space="0" w:color="auto" w:frame="1"/>
        </w:rPr>
        <w:t>BatchUpdateException</w:t>
      </w:r>
      <w:r>
        <w:rPr>
          <w:rFonts w:ascii="Helvetica" w:hAnsi="Helvetica"/>
          <w:color w:val="323232"/>
        </w:rPr>
        <w:t> se lanza cuando ocurre un error durante una operación de actualización por lotes. Además de la información proporcionada por SQLException, BatchUpdateException proporciona las cuentas de actualización para todas las declaraciones que se ejecutaron antes de que ocurriera el error.</w:t>
      </w:r>
    </w:p>
    <w:p w:rsidR="000E0D8D" w:rsidRDefault="000E0D8D" w:rsidP="000E0D8D">
      <w:pPr>
        <w:pStyle w:val="NormalWeb"/>
        <w:numPr>
          <w:ilvl w:val="0"/>
          <w:numId w:val="69"/>
        </w:numPr>
        <w:shd w:val="clear" w:color="auto" w:fill="FFFFFF"/>
        <w:rPr>
          <w:rFonts w:ascii="Helvetica" w:hAnsi="Helvetica"/>
          <w:color w:val="323232"/>
        </w:rPr>
      </w:pPr>
      <w:r>
        <w:rPr>
          <w:rStyle w:val="CdigoHTML"/>
          <w:rFonts w:ascii="var(--INTERNAL-CODE-font)" w:hAnsi="var(--INTERNAL-CODE-font)"/>
          <w:color w:val="323232"/>
          <w:sz w:val="22"/>
          <w:szCs w:val="22"/>
          <w:bdr w:val="single" w:sz="6" w:space="0" w:color="auto" w:frame="1"/>
        </w:rPr>
        <w:t>SQLClientInfoException</w:t>
      </w:r>
      <w:r>
        <w:rPr>
          <w:rFonts w:ascii="Helvetica" w:hAnsi="Helvetica"/>
          <w:color w:val="323232"/>
        </w:rPr>
        <w:t xml:space="preserve"> se lanza cuando no se pueden establecer una o más propiedades de información del cliente en una Connection. Además de la </w:t>
      </w:r>
      <w:r>
        <w:rPr>
          <w:rFonts w:ascii="Helvetica" w:hAnsi="Helvetica"/>
          <w:color w:val="323232"/>
        </w:rPr>
        <w:lastRenderedPageBreak/>
        <w:t>información proporcionada por SQLException, SQLClientInfoException proporciona una lista de propiedades de información del cliente que no se establecieron.</w:t>
      </w:r>
    </w:p>
    <w:p w:rsidR="000E0D8D" w:rsidRDefault="000E0D8D" w:rsidP="000E0D8D">
      <w:pPr>
        <w:pStyle w:val="Ttulo1"/>
        <w:shd w:val="clear" w:color="auto" w:fill="FFFFFF"/>
        <w:jc w:val="center"/>
        <w:rPr>
          <w:rFonts w:ascii="Helvetica" w:hAnsi="Helvetica"/>
          <w:b w:val="0"/>
          <w:bCs w:val="0"/>
          <w:caps/>
          <w:color w:val="323232"/>
        </w:rPr>
      </w:pPr>
      <w:r>
        <w:rPr>
          <w:rFonts w:ascii="Helvetica" w:hAnsi="Helvetica"/>
          <w:b w:val="0"/>
          <w:bCs w:val="0"/>
          <w:caps/>
          <w:color w:val="323232"/>
        </w:rPr>
        <w:t>04. ResultSet</w:t>
      </w:r>
    </w:p>
    <w:p w:rsidR="000E0D8D" w:rsidRDefault="000E0D8D" w:rsidP="000E0D8D">
      <w:pPr>
        <w:numPr>
          <w:ilvl w:val="0"/>
          <w:numId w:val="70"/>
        </w:numPr>
        <w:shd w:val="clear" w:color="auto" w:fill="FFFFFF"/>
        <w:spacing w:before="100" w:beforeAutospacing="1" w:after="100" w:afterAutospacing="1" w:line="240" w:lineRule="auto"/>
        <w:rPr>
          <w:rFonts w:ascii="Helvetica" w:hAnsi="Helvetica"/>
          <w:color w:val="323232"/>
        </w:rPr>
      </w:pPr>
      <w:hyperlink r:id="rId153" w:anchor="recuperacin-y-actualizacin-con-resultset" w:history="1">
        <w:r>
          <w:rPr>
            <w:rStyle w:val="Hipervnculo"/>
            <w:rFonts w:ascii="Helvetica" w:hAnsi="Helvetica"/>
          </w:rPr>
          <w:t>Recuperación y actualización con ResultSet</w:t>
        </w:r>
      </w:hyperlink>
    </w:p>
    <w:p w:rsidR="000E0D8D" w:rsidRDefault="000E0D8D" w:rsidP="000E0D8D">
      <w:pPr>
        <w:numPr>
          <w:ilvl w:val="1"/>
          <w:numId w:val="70"/>
        </w:numPr>
        <w:shd w:val="clear" w:color="auto" w:fill="FFFFFF"/>
        <w:spacing w:before="100" w:beforeAutospacing="1" w:after="100" w:afterAutospacing="1" w:line="240" w:lineRule="auto"/>
        <w:rPr>
          <w:rFonts w:ascii="Helvetica" w:hAnsi="Helvetica"/>
          <w:color w:val="323232"/>
        </w:rPr>
      </w:pPr>
      <w:hyperlink r:id="rId154" w:anchor="1-interfaz-resultset" w:history="1">
        <w:r>
          <w:rPr>
            <w:rStyle w:val="Hipervnculo"/>
            <w:rFonts w:ascii="Helvetica" w:hAnsi="Helvetica"/>
          </w:rPr>
          <w:t>1. Interfaz ResultSet</w:t>
        </w:r>
      </w:hyperlink>
    </w:p>
    <w:p w:rsidR="000E0D8D" w:rsidRDefault="000E0D8D" w:rsidP="000E0D8D">
      <w:pPr>
        <w:numPr>
          <w:ilvl w:val="2"/>
          <w:numId w:val="70"/>
        </w:numPr>
        <w:shd w:val="clear" w:color="auto" w:fill="FFFFFF"/>
        <w:spacing w:before="100" w:beforeAutospacing="1" w:after="100" w:afterAutospacing="1" w:line="240" w:lineRule="auto"/>
        <w:rPr>
          <w:rFonts w:ascii="Helvetica" w:hAnsi="Helvetica"/>
          <w:color w:val="323232"/>
        </w:rPr>
      </w:pPr>
      <w:hyperlink r:id="rId155" w:anchor="a-tipos-de-resultset" w:history="1">
        <w:r>
          <w:rPr>
            <w:rStyle w:val="Hipervnculo"/>
            <w:rFonts w:ascii="Helvetica" w:hAnsi="Helvetica"/>
          </w:rPr>
          <w:t>A) Tipos de ResultSet</w:t>
        </w:r>
      </w:hyperlink>
    </w:p>
    <w:p w:rsidR="000E0D8D" w:rsidRDefault="000E0D8D" w:rsidP="000E0D8D">
      <w:pPr>
        <w:numPr>
          <w:ilvl w:val="2"/>
          <w:numId w:val="70"/>
        </w:numPr>
        <w:shd w:val="clear" w:color="auto" w:fill="FFFFFF"/>
        <w:spacing w:before="100" w:beforeAutospacing="1" w:after="100" w:afterAutospacing="1" w:line="240" w:lineRule="auto"/>
        <w:rPr>
          <w:rFonts w:ascii="Helvetica" w:hAnsi="Helvetica"/>
          <w:color w:val="323232"/>
        </w:rPr>
      </w:pPr>
      <w:hyperlink r:id="rId156" w:anchor="b-concurrencia-de-resultset-actualizable-o-no" w:history="1">
        <w:r>
          <w:rPr>
            <w:rStyle w:val="Hipervnculo"/>
            <w:rFonts w:ascii="Helvetica" w:hAnsi="Helvetica"/>
          </w:rPr>
          <w:t>B) Concurrencia de ResultSet (actualizable o no)</w:t>
        </w:r>
      </w:hyperlink>
    </w:p>
    <w:p w:rsidR="000E0D8D" w:rsidRDefault="000E0D8D" w:rsidP="000E0D8D">
      <w:pPr>
        <w:numPr>
          <w:ilvl w:val="2"/>
          <w:numId w:val="70"/>
        </w:numPr>
        <w:shd w:val="clear" w:color="auto" w:fill="FFFFFF"/>
        <w:spacing w:before="100" w:beforeAutospacing="1" w:after="100" w:afterAutospacing="1" w:line="240" w:lineRule="auto"/>
        <w:rPr>
          <w:rFonts w:ascii="Helvetica" w:hAnsi="Helvetica"/>
          <w:color w:val="323232"/>
        </w:rPr>
      </w:pPr>
      <w:hyperlink r:id="rId157" w:anchor="c-retencin-del-cursor-permanece-abiertos-cuando-se-llama-al-mtodo-commit" w:history="1">
        <w:r>
          <w:rPr>
            <w:rStyle w:val="Hipervnculo"/>
            <w:rFonts w:ascii="Helvetica" w:hAnsi="Helvetica"/>
          </w:rPr>
          <w:t>C) Retención del Cursor (permanece abiertos cuando se llama al método commit)</w:t>
        </w:r>
      </w:hyperlink>
    </w:p>
    <w:p w:rsidR="000E0D8D" w:rsidRDefault="000E0D8D" w:rsidP="000E0D8D">
      <w:pPr>
        <w:numPr>
          <w:ilvl w:val="1"/>
          <w:numId w:val="70"/>
        </w:numPr>
        <w:shd w:val="clear" w:color="auto" w:fill="FFFFFF"/>
        <w:spacing w:before="100" w:beforeAutospacing="1" w:after="100" w:afterAutospacing="1" w:line="240" w:lineRule="auto"/>
        <w:rPr>
          <w:rFonts w:ascii="Helvetica" w:hAnsi="Helvetica"/>
          <w:color w:val="323232"/>
        </w:rPr>
      </w:pPr>
      <w:hyperlink r:id="rId158" w:anchor="2-recuperacin-de-valores-por-filas" w:history="1">
        <w:r>
          <w:rPr>
            <w:rStyle w:val="Hipervnculo"/>
            <w:rFonts w:ascii="Helvetica" w:hAnsi="Helvetica"/>
          </w:rPr>
          <w:t>2. Recuperación de valores (por filas)</w:t>
        </w:r>
      </w:hyperlink>
    </w:p>
    <w:p w:rsidR="000E0D8D" w:rsidRDefault="000E0D8D" w:rsidP="000E0D8D">
      <w:pPr>
        <w:numPr>
          <w:ilvl w:val="1"/>
          <w:numId w:val="70"/>
        </w:numPr>
        <w:shd w:val="clear" w:color="auto" w:fill="FFFFFF"/>
        <w:spacing w:before="100" w:beforeAutospacing="1" w:after="100" w:afterAutospacing="1" w:line="240" w:lineRule="auto"/>
        <w:rPr>
          <w:rFonts w:ascii="Helvetica" w:hAnsi="Helvetica"/>
          <w:color w:val="323232"/>
        </w:rPr>
      </w:pPr>
      <w:hyperlink r:id="rId159" w:anchor="3-moviendo-el-cursor" w:history="1">
        <w:r>
          <w:rPr>
            <w:rStyle w:val="Hipervnculo"/>
            <w:rFonts w:ascii="Helvetica" w:hAnsi="Helvetica"/>
          </w:rPr>
          <w:t>3. Moviendo el cursor</w:t>
        </w:r>
      </w:hyperlink>
    </w:p>
    <w:p w:rsidR="000E0D8D" w:rsidRDefault="000E0D8D" w:rsidP="000E0D8D">
      <w:pPr>
        <w:numPr>
          <w:ilvl w:val="1"/>
          <w:numId w:val="70"/>
        </w:numPr>
        <w:shd w:val="clear" w:color="auto" w:fill="FFFFFF"/>
        <w:spacing w:before="100" w:beforeAutospacing="1" w:after="100" w:afterAutospacing="1" w:line="240" w:lineRule="auto"/>
        <w:rPr>
          <w:rFonts w:ascii="Helvetica" w:hAnsi="Helvetica"/>
          <w:color w:val="323232"/>
        </w:rPr>
      </w:pPr>
      <w:hyperlink r:id="rId160" w:anchor="4-actualizacin-de-filas-con-resultset" w:history="1">
        <w:r>
          <w:rPr>
            <w:rStyle w:val="Hipervnculo"/>
            <w:rFonts w:ascii="Helvetica" w:hAnsi="Helvetica"/>
          </w:rPr>
          <w:t>4. Actualización de Filas en Objetos ResultSet</w:t>
        </w:r>
      </w:hyperlink>
    </w:p>
    <w:p w:rsidR="000E0D8D" w:rsidRDefault="000E0D8D" w:rsidP="000E0D8D">
      <w:pPr>
        <w:spacing w:after="0"/>
        <w:rPr>
          <w:rFonts w:ascii="Times New Roman" w:hAnsi="Times New Roman"/>
        </w:rPr>
      </w:pPr>
      <w:r>
        <w:pict>
          <v:rect id="_x0000_i1029" style="width:0;height:0" o:hralign="center" o:hrstd="t" o:hrnoshade="t" o:hr="t" fillcolor="#323232" stroked="f"/>
        </w:pict>
      </w:r>
    </w:p>
    <w:p w:rsidR="000E0D8D" w:rsidRDefault="000E0D8D" w:rsidP="000E0D8D">
      <w:pPr>
        <w:pStyle w:val="Ttulo2"/>
        <w:shd w:val="clear" w:color="auto" w:fill="FFFFFF"/>
        <w:rPr>
          <w:rFonts w:ascii="Helvetica" w:hAnsi="Helvetica"/>
          <w:b w:val="0"/>
          <w:bCs w:val="0"/>
          <w:spacing w:val="-15"/>
        </w:rPr>
      </w:pPr>
      <w:r>
        <w:rPr>
          <w:rFonts w:ascii="Helvetica" w:hAnsi="Helvetica"/>
          <w:b w:val="0"/>
          <w:bCs w:val="0"/>
          <w:spacing w:val="-15"/>
        </w:rPr>
        <w:t>Recuperación y actualización con ResultSet</w:t>
      </w:r>
    </w:p>
    <w:p w:rsidR="000E0D8D" w:rsidRDefault="000E0D8D" w:rsidP="000E0D8D">
      <w:pPr>
        <w:pStyle w:val="NormalWeb"/>
        <w:shd w:val="clear" w:color="auto" w:fill="FFFFFF"/>
        <w:rPr>
          <w:rFonts w:ascii="Helvetica" w:hAnsi="Helvetica"/>
          <w:color w:val="323232"/>
        </w:rPr>
      </w:pPr>
      <w:r>
        <w:rPr>
          <w:rFonts w:ascii="Helvetica" w:hAnsi="Helvetica"/>
          <w:color w:val="323232"/>
        </w:rPr>
        <w:t>Un objeto </w:t>
      </w:r>
      <w:r>
        <w:rPr>
          <w:rStyle w:val="Textoennegrita"/>
          <w:rFonts w:ascii="Helvetica" w:hAnsi="Helvetica"/>
          <w:color w:val="323232"/>
        </w:rPr>
        <w:t>ResultSet</w:t>
      </w:r>
      <w:r>
        <w:rPr>
          <w:rFonts w:ascii="Helvetica" w:hAnsi="Helvetica"/>
          <w:color w:val="323232"/>
        </w:rPr>
        <w:t> mantiene un cursor que apunta a su fila actual de datos.</w:t>
      </w:r>
    </w:p>
    <w:p w:rsidR="000E0D8D" w:rsidRDefault="000E0D8D" w:rsidP="000E0D8D">
      <w:pPr>
        <w:pStyle w:val="NormalWeb"/>
        <w:shd w:val="clear" w:color="auto" w:fill="FFFFFF"/>
        <w:rPr>
          <w:rFonts w:ascii="Helvetica" w:hAnsi="Helvetica"/>
          <w:color w:val="323232"/>
        </w:rPr>
      </w:pPr>
      <w:hyperlink r:id="rId161" w:history="1">
        <w:r>
          <w:rPr>
            <w:rStyle w:val="Hipervnculo"/>
            <w:rFonts w:ascii="Helvetica" w:eastAsiaTheme="majorEastAsia" w:hAnsi="Helvetica"/>
          </w:rPr>
          <w:t>https://docs.oracle.com/en/java/javase/21/docs/api/java.sql/java/sql/ResultSet.html</w:t>
        </w:r>
      </w:hyperlink>
    </w:p>
    <w:p w:rsidR="000E0D8D" w:rsidRDefault="000E0D8D" w:rsidP="000E0D8D">
      <w:pPr>
        <w:pStyle w:val="NormalWeb"/>
        <w:shd w:val="clear" w:color="auto" w:fill="FFFFFF"/>
        <w:rPr>
          <w:rFonts w:ascii="Helvetica" w:hAnsi="Helvetica"/>
          <w:color w:val="323232"/>
        </w:rPr>
      </w:pPr>
      <w:r>
        <w:rPr>
          <w:rFonts w:ascii="Helvetica" w:hAnsi="Helvetica"/>
          <w:color w:val="323232"/>
        </w:rPr>
        <w:t>El siguiente método, </w:t>
      </w:r>
      <w:r>
        <w:rPr>
          <w:rStyle w:val="CdigoHTML"/>
          <w:rFonts w:ascii="var(--INTERNAL-CODE-font)" w:hAnsi="var(--INTERNAL-CODE-font)"/>
          <w:color w:val="323232"/>
          <w:sz w:val="22"/>
          <w:szCs w:val="22"/>
          <w:bdr w:val="single" w:sz="6" w:space="0" w:color="auto" w:frame="1"/>
        </w:rPr>
        <w:t>showCafes</w:t>
      </w:r>
      <w:r>
        <w:rPr>
          <w:rFonts w:ascii="Helvetica" w:hAnsi="Helvetica"/>
          <w:color w:val="323232"/>
        </w:rPr>
        <w:t>, muestra el contenido de la tabla Cafes y demuestra el uso de objetos </w:t>
      </w:r>
      <w:hyperlink r:id="rId162" w:history="1">
        <w:r>
          <w:rPr>
            <w:rStyle w:val="Hipervnculo"/>
            <w:rFonts w:ascii="Helvetica" w:eastAsiaTheme="majorEastAsia" w:hAnsi="Helvetica"/>
            <w:b/>
            <w:bCs/>
          </w:rPr>
          <w:t>ResultSet</w:t>
        </w:r>
      </w:hyperlink>
      <w:r>
        <w:rPr>
          <w:rFonts w:ascii="Helvetica" w:hAnsi="Helvetica"/>
          <w:color w:val="323232"/>
        </w:rPr>
        <w:t> y cursores:</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66D9EF"/>
          <w:sz w:val="23"/>
          <w:szCs w:val="23"/>
          <w:bdr w:val="none" w:sz="0" w:space="0" w:color="auto" w:frame="1"/>
        </w:rPr>
        <w:t>public</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static</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void</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showCafes</w:t>
      </w:r>
      <w:r>
        <w:rPr>
          <w:rStyle w:val="CdigoHTML"/>
          <w:rFonts w:ascii="var(--INTERNAL-CODE-font)" w:hAnsi="var(--INTERNAL-CODE-font)"/>
          <w:color w:val="F8F8F2"/>
          <w:sz w:val="23"/>
          <w:szCs w:val="23"/>
          <w:bdr w:val="none" w:sz="0" w:space="0" w:color="auto" w:frame="1"/>
        </w:rPr>
        <w:t xml:space="preserve">(Connection con) </w:t>
      </w:r>
      <w:r>
        <w:rPr>
          <w:rStyle w:val="CdigoHTML"/>
          <w:rFonts w:ascii="var(--INTERNAL-CODE-font)" w:hAnsi="var(--INTERNAL-CODE-font)"/>
          <w:color w:val="66D9EF"/>
          <w:sz w:val="23"/>
          <w:szCs w:val="23"/>
          <w:bdr w:val="none" w:sz="0" w:space="0" w:color="auto" w:frame="1"/>
        </w:rPr>
        <w:t>throws</w:t>
      </w:r>
      <w:r>
        <w:rPr>
          <w:rStyle w:val="CdigoHTML"/>
          <w:rFonts w:ascii="var(--INTERNAL-CODE-font)" w:hAnsi="var(--INTERNAL-CODE-font)"/>
          <w:color w:val="F8F8F2"/>
          <w:sz w:val="23"/>
          <w:szCs w:val="23"/>
          <w:bdr w:val="none" w:sz="0" w:space="0" w:color="auto" w:frame="1"/>
        </w:rPr>
        <w:t xml:space="preserve"> SQLException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String query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E6DB74"/>
          <w:sz w:val="23"/>
          <w:szCs w:val="23"/>
          <w:bdr w:val="none" w:sz="0" w:space="0" w:color="auto" w:frame="1"/>
        </w:rPr>
        <w:t>"select nome, idProveedor, precio, ventas, total from Cafe"</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try</w:t>
      </w:r>
      <w:proofErr w:type="gramEnd"/>
      <w:r>
        <w:rPr>
          <w:rStyle w:val="CdigoHTML"/>
          <w:rFonts w:ascii="var(--INTERNAL-CODE-font)" w:hAnsi="var(--INTERNAL-CODE-font)"/>
          <w:color w:val="F8F8F2"/>
          <w:sz w:val="23"/>
          <w:szCs w:val="23"/>
          <w:bdr w:val="none" w:sz="0" w:space="0" w:color="auto" w:frame="1"/>
        </w:rPr>
        <w:t xml:space="preserve"> (Statement stmt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con.</w:t>
      </w:r>
      <w:r>
        <w:rPr>
          <w:rStyle w:val="CdigoHTML"/>
          <w:rFonts w:ascii="var(--INTERNAL-CODE-font)" w:hAnsi="var(--INTERNAL-CODE-font)"/>
          <w:color w:val="A6E22E"/>
          <w:sz w:val="23"/>
          <w:szCs w:val="23"/>
          <w:bdr w:val="none" w:sz="0" w:space="0" w:color="auto" w:frame="1"/>
        </w:rPr>
        <w:t>createStatement</w:t>
      </w:r>
      <w:r>
        <w:rPr>
          <w:rStyle w:val="CdigoHTML"/>
          <w:rFonts w:ascii="var(--INTERNAL-CODE-font)" w:hAnsi="var(--INTERNAL-CODE-font)"/>
          <w:color w:val="F8F8F2"/>
          <w:sz w:val="23"/>
          <w:szCs w:val="23"/>
          <w:bdr w:val="none" w:sz="0" w:space="0" w:color="auto" w:frame="1"/>
        </w:rPr>
        <w:t>())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ResultSet rs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stmt.</w:t>
      </w:r>
      <w:r>
        <w:rPr>
          <w:rStyle w:val="CdigoHTML"/>
          <w:rFonts w:ascii="var(--INTERNAL-CODE-font)" w:hAnsi="var(--INTERNAL-CODE-font)"/>
          <w:color w:val="A6E22E"/>
          <w:sz w:val="23"/>
          <w:szCs w:val="23"/>
          <w:bdr w:val="none" w:sz="0" w:space="0" w:color="auto" w:frame="1"/>
        </w:rPr>
        <w:t>executeQuery</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query);</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while</w:t>
      </w:r>
      <w:proofErr w:type="gramEnd"/>
      <w:r>
        <w:rPr>
          <w:rStyle w:val="CdigoHTML"/>
          <w:rFonts w:ascii="var(--INTERNAL-CODE-font)" w:hAnsi="var(--INTERNAL-CODE-font)"/>
          <w:color w:val="F8F8F2"/>
          <w:sz w:val="23"/>
          <w:szCs w:val="23"/>
          <w:bdr w:val="none" w:sz="0" w:space="0" w:color="auto" w:frame="1"/>
        </w:rPr>
        <w:t xml:space="preserve"> (rs.</w:t>
      </w:r>
      <w:r>
        <w:rPr>
          <w:rStyle w:val="CdigoHTML"/>
          <w:rFonts w:ascii="var(--INTERNAL-CODE-font)" w:hAnsi="var(--INTERNAL-CODE-font)"/>
          <w:color w:val="A6E22E"/>
          <w:sz w:val="23"/>
          <w:szCs w:val="23"/>
          <w:bdr w:val="none" w:sz="0" w:space="0" w:color="auto" w:frame="1"/>
        </w:rPr>
        <w:t>next</w:t>
      </w:r>
      <w:r>
        <w:rPr>
          <w:rStyle w:val="CdigoHTML"/>
          <w:rFonts w:ascii="var(--INTERNAL-CODE-font)" w:hAnsi="var(--INTERNAL-CODE-font)"/>
          <w:color w:val="F8F8F2"/>
          <w:sz w:val="23"/>
          <w:szCs w:val="23"/>
          <w:bdr w:val="none" w:sz="0" w:space="0" w:color="auto" w:frame="1"/>
        </w:rPr>
        <w:t>())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String nombreCafe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rs.</w:t>
      </w:r>
      <w:r>
        <w:rPr>
          <w:rStyle w:val="CdigoHTML"/>
          <w:rFonts w:ascii="var(--INTERNAL-CODE-font)" w:hAnsi="var(--INTERNAL-CODE-font)"/>
          <w:color w:val="A6E22E"/>
          <w:sz w:val="23"/>
          <w:szCs w:val="23"/>
          <w:bdr w:val="none" w:sz="0" w:space="0" w:color="auto" w:frame="1"/>
        </w:rPr>
        <w:t>getString</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E6DB74"/>
          <w:sz w:val="23"/>
          <w:szCs w:val="23"/>
          <w:bdr w:val="none" w:sz="0" w:space="0" w:color="auto" w:frame="1"/>
        </w:rPr>
        <w:t>"nome"</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int</w:t>
      </w:r>
      <w:proofErr w:type="gramEnd"/>
      <w:r>
        <w:rPr>
          <w:rStyle w:val="CdigoHTML"/>
          <w:rFonts w:ascii="var(--INTERNAL-CODE-font)" w:hAnsi="var(--INTERNAL-CODE-font)"/>
          <w:color w:val="F8F8F2"/>
          <w:sz w:val="23"/>
          <w:szCs w:val="23"/>
          <w:bdr w:val="none" w:sz="0" w:space="0" w:color="auto" w:frame="1"/>
        </w:rPr>
        <w:t xml:space="preserve"> idProveedor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rs.</w:t>
      </w:r>
      <w:r>
        <w:rPr>
          <w:rStyle w:val="CdigoHTML"/>
          <w:rFonts w:ascii="var(--INTERNAL-CODE-font)" w:hAnsi="var(--INTERNAL-CODE-font)"/>
          <w:color w:val="A6E22E"/>
          <w:sz w:val="23"/>
          <w:szCs w:val="23"/>
          <w:bdr w:val="none" w:sz="0" w:space="0" w:color="auto" w:frame="1"/>
        </w:rPr>
        <w:t>getInt</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E6DB74"/>
          <w:sz w:val="23"/>
          <w:szCs w:val="23"/>
          <w:bdr w:val="none" w:sz="0" w:space="0" w:color="auto" w:frame="1"/>
        </w:rPr>
        <w:t>"idProveedor"</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float</w:t>
      </w:r>
      <w:proofErr w:type="gramEnd"/>
      <w:r>
        <w:rPr>
          <w:rStyle w:val="CdigoHTML"/>
          <w:rFonts w:ascii="var(--INTERNAL-CODE-font)" w:hAnsi="var(--INTERNAL-CODE-font)"/>
          <w:color w:val="F8F8F2"/>
          <w:sz w:val="23"/>
          <w:szCs w:val="23"/>
          <w:bdr w:val="none" w:sz="0" w:space="0" w:color="auto" w:frame="1"/>
        </w:rPr>
        <w:t xml:space="preserve"> precio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rs.</w:t>
      </w:r>
      <w:r>
        <w:rPr>
          <w:rStyle w:val="CdigoHTML"/>
          <w:rFonts w:ascii="var(--INTERNAL-CODE-font)" w:hAnsi="var(--INTERNAL-CODE-font)"/>
          <w:color w:val="A6E22E"/>
          <w:sz w:val="23"/>
          <w:szCs w:val="23"/>
          <w:bdr w:val="none" w:sz="0" w:space="0" w:color="auto" w:frame="1"/>
        </w:rPr>
        <w:t>getFloat</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E6DB74"/>
          <w:sz w:val="23"/>
          <w:szCs w:val="23"/>
          <w:bdr w:val="none" w:sz="0" w:space="0" w:color="auto" w:frame="1"/>
        </w:rPr>
        <w:t>"precio"</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int</w:t>
      </w:r>
      <w:proofErr w:type="gramEnd"/>
      <w:r>
        <w:rPr>
          <w:rStyle w:val="CdigoHTML"/>
          <w:rFonts w:ascii="var(--INTERNAL-CODE-font)" w:hAnsi="var(--INTERNAL-CODE-font)"/>
          <w:color w:val="F8F8F2"/>
          <w:sz w:val="23"/>
          <w:szCs w:val="23"/>
          <w:bdr w:val="none" w:sz="0" w:space="0" w:color="auto" w:frame="1"/>
        </w:rPr>
        <w:t xml:space="preserve"> ventas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rs.</w:t>
      </w:r>
      <w:r>
        <w:rPr>
          <w:rStyle w:val="CdigoHTML"/>
          <w:rFonts w:ascii="var(--INTERNAL-CODE-font)" w:hAnsi="var(--INTERNAL-CODE-font)"/>
          <w:color w:val="A6E22E"/>
          <w:sz w:val="23"/>
          <w:szCs w:val="23"/>
          <w:bdr w:val="none" w:sz="0" w:space="0" w:color="auto" w:frame="1"/>
        </w:rPr>
        <w:t>getInt</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E6DB74"/>
          <w:sz w:val="23"/>
          <w:szCs w:val="23"/>
          <w:bdr w:val="none" w:sz="0" w:space="0" w:color="auto" w:frame="1"/>
        </w:rPr>
        <w:t>"ventas"</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int</w:t>
      </w:r>
      <w:proofErr w:type="gramEnd"/>
      <w:r>
        <w:rPr>
          <w:rStyle w:val="CdigoHTML"/>
          <w:rFonts w:ascii="var(--INTERNAL-CODE-font)" w:hAnsi="var(--INTERNAL-CODE-font)"/>
          <w:color w:val="F8F8F2"/>
          <w:sz w:val="23"/>
          <w:szCs w:val="23"/>
          <w:bdr w:val="none" w:sz="0" w:space="0" w:color="auto" w:frame="1"/>
        </w:rPr>
        <w:t xml:space="preserve"> total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rs.</w:t>
      </w:r>
      <w:r>
        <w:rPr>
          <w:rStyle w:val="CdigoHTML"/>
          <w:rFonts w:ascii="var(--INTERNAL-CODE-font)" w:hAnsi="var(--INTERNAL-CODE-font)"/>
          <w:color w:val="A6E22E"/>
          <w:sz w:val="23"/>
          <w:szCs w:val="23"/>
          <w:bdr w:val="none" w:sz="0" w:space="0" w:color="auto" w:frame="1"/>
        </w:rPr>
        <w:t>getInt</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E6DB74"/>
          <w:sz w:val="23"/>
          <w:szCs w:val="23"/>
          <w:bdr w:val="none" w:sz="0" w:space="0" w:color="auto" w:frame="1"/>
        </w:rPr>
        <w:t>"total"</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System.</w:t>
      </w:r>
      <w:r>
        <w:rPr>
          <w:rStyle w:val="CdigoHTML"/>
          <w:rFonts w:ascii="var(--INTERNAL-CODE-font)" w:hAnsi="var(--INTERNAL-CODE-font)"/>
          <w:color w:val="A6E22E"/>
          <w:sz w:val="23"/>
          <w:szCs w:val="23"/>
          <w:bdr w:val="none" w:sz="0" w:space="0" w:color="auto" w:frame="1"/>
        </w:rPr>
        <w:t>out</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A6E22E"/>
          <w:sz w:val="23"/>
          <w:szCs w:val="23"/>
          <w:bdr w:val="none" w:sz="0" w:space="0" w:color="auto" w:frame="1"/>
        </w:rPr>
        <w:t>println</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 xml:space="preserve">nombreCafe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E6DB74"/>
          <w:sz w:val="23"/>
          <w:szCs w:val="23"/>
          <w:bdr w:val="none" w:sz="0" w:space="0" w:color="auto" w:frame="1"/>
        </w:rPr>
        <w:t>", "</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idProveedor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E6DB74"/>
          <w:sz w:val="23"/>
          <w:szCs w:val="23"/>
          <w:bdr w:val="none" w:sz="0" w:space="0" w:color="auto" w:frame="1"/>
        </w:rPr>
        <w:t>", "</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precio </w:t>
      </w:r>
      <w:r>
        <w:rPr>
          <w:rStyle w:val="CdigoHTML"/>
          <w:rFonts w:ascii="var(--INTERNAL-CODE-font)" w:hAnsi="var(--INTERNAL-CODE-font)"/>
          <w:color w:val="F9267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E6DB74"/>
          <w:sz w:val="23"/>
          <w:szCs w:val="23"/>
          <w:bdr w:val="none" w:sz="0" w:space="0" w:color="auto" w:frame="1"/>
        </w:rPr>
        <w:t>", "</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ventas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E6DB74"/>
          <w:sz w:val="23"/>
          <w:szCs w:val="23"/>
          <w:bdr w:val="none" w:sz="0" w:space="0" w:color="auto" w:frame="1"/>
        </w:rPr>
        <w:t>", "</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total);</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 </w:t>
      </w:r>
      <w:proofErr w:type="gramStart"/>
      <w:r>
        <w:rPr>
          <w:rStyle w:val="CdigoHTML"/>
          <w:rFonts w:ascii="var(--INTERNAL-CODE-font)" w:hAnsi="var(--INTERNAL-CODE-font)"/>
          <w:color w:val="66D9EF"/>
          <w:sz w:val="23"/>
          <w:szCs w:val="23"/>
          <w:bdr w:val="none" w:sz="0" w:space="0" w:color="auto" w:frame="1"/>
        </w:rPr>
        <w:t>catch</w:t>
      </w:r>
      <w:proofErr w:type="gramEnd"/>
      <w:r>
        <w:rPr>
          <w:rStyle w:val="CdigoHTML"/>
          <w:rFonts w:ascii="var(--INTERNAL-CODE-font)" w:hAnsi="var(--INTERNAL-CODE-font)"/>
          <w:color w:val="F8F8F2"/>
          <w:sz w:val="23"/>
          <w:szCs w:val="23"/>
          <w:bdr w:val="none" w:sz="0" w:space="0" w:color="auto" w:frame="1"/>
        </w:rPr>
        <w:t xml:space="preserve"> (SQLException 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 Manejo de excepciones</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w:t>
      </w:r>
    </w:p>
    <w:p w:rsidR="000E0D8D" w:rsidRDefault="000E0D8D" w:rsidP="000E0D8D">
      <w:pPr>
        <w:pStyle w:val="NormalWeb"/>
        <w:shd w:val="clear" w:color="auto" w:fill="FFFFFF"/>
        <w:rPr>
          <w:rFonts w:ascii="Helvetica" w:hAnsi="Helvetica"/>
          <w:color w:val="323232"/>
        </w:rPr>
      </w:pPr>
      <w:r>
        <w:rPr>
          <w:rFonts w:ascii="Helvetica" w:hAnsi="Helvetica"/>
          <w:color w:val="323232"/>
        </w:rPr>
        <w:t>Un objeto ResultSet es una </w:t>
      </w:r>
      <w:r>
        <w:rPr>
          <w:rStyle w:val="Textoennegrita"/>
          <w:rFonts w:ascii="Helvetica" w:hAnsi="Helvetica"/>
          <w:color w:val="323232"/>
        </w:rPr>
        <w:t>tabla de datos que representa un conjunto de resultados de una base de datos</w:t>
      </w:r>
      <w:r>
        <w:rPr>
          <w:rFonts w:ascii="Helvetica" w:hAnsi="Helvetica"/>
          <w:color w:val="323232"/>
        </w:rPr>
        <w:t>, usualmente mediante la ejecución de una declaración que consulta la base de datos.</w:t>
      </w:r>
    </w:p>
    <w:p w:rsidR="000E0D8D" w:rsidRDefault="000E0D8D" w:rsidP="000E0D8D">
      <w:pPr>
        <w:pStyle w:val="NormalWeb"/>
        <w:shd w:val="clear" w:color="auto" w:fill="FFFFFF"/>
        <w:rPr>
          <w:rFonts w:ascii="Helvetica" w:hAnsi="Helvetica"/>
          <w:color w:val="323232"/>
        </w:rPr>
      </w:pPr>
      <w:r>
        <w:rPr>
          <w:rFonts w:ascii="Helvetica" w:hAnsi="Helvetica"/>
          <w:color w:val="323232"/>
        </w:rPr>
        <w:lastRenderedPageBreak/>
        <w:t>Por ejemplo, el método </w:t>
      </w:r>
      <w:r>
        <w:rPr>
          <w:rStyle w:val="CdigoHTML"/>
          <w:rFonts w:ascii="var(--INTERNAL-CODE-font)" w:hAnsi="var(--INTERNAL-CODE-font)"/>
          <w:color w:val="323232"/>
          <w:sz w:val="22"/>
          <w:szCs w:val="22"/>
          <w:bdr w:val="single" w:sz="6" w:space="0" w:color="auto" w:frame="1"/>
        </w:rPr>
        <w:t>showCafes</w:t>
      </w:r>
      <w:r>
        <w:rPr>
          <w:rFonts w:ascii="Helvetica" w:hAnsi="Helvetica"/>
          <w:color w:val="323232"/>
        </w:rPr>
        <w:t> crea un ResultSet, </w:t>
      </w:r>
      <w:r>
        <w:rPr>
          <w:rStyle w:val="CdigoHTML"/>
          <w:rFonts w:ascii="var(--INTERNAL-CODE-font)" w:hAnsi="var(--INTERNAL-CODE-font)"/>
          <w:color w:val="323232"/>
          <w:sz w:val="22"/>
          <w:szCs w:val="22"/>
          <w:bdr w:val="single" w:sz="6" w:space="0" w:color="auto" w:frame="1"/>
        </w:rPr>
        <w:t>rs</w:t>
      </w:r>
      <w:r>
        <w:rPr>
          <w:rFonts w:ascii="Helvetica" w:hAnsi="Helvetica"/>
          <w:color w:val="323232"/>
        </w:rPr>
        <w:t>, cuando </w:t>
      </w:r>
      <w:r>
        <w:rPr>
          <w:rStyle w:val="Textoennegrita"/>
          <w:rFonts w:ascii="Helvetica" w:hAnsi="Helvetica"/>
          <w:color w:val="323232"/>
        </w:rPr>
        <w:t>ejecuta la consulta a través del objeto </w:t>
      </w:r>
      <w:hyperlink r:id="rId163" w:history="1">
        <w:r>
          <w:rPr>
            <w:rStyle w:val="Hipervnculo"/>
            <w:rFonts w:ascii="Helvetica" w:eastAsiaTheme="majorEastAsia" w:hAnsi="Helvetica"/>
            <w:b/>
            <w:bCs/>
          </w:rPr>
          <w:t>Statement</w:t>
        </w:r>
      </w:hyperlink>
      <w:r>
        <w:rPr>
          <w:rFonts w:ascii="Helvetica" w:hAnsi="Helvetica"/>
          <w:color w:val="323232"/>
        </w:rPr>
        <w:t>, </w:t>
      </w:r>
      <w:r>
        <w:rPr>
          <w:rStyle w:val="CdigoHTML"/>
          <w:rFonts w:ascii="var(--INTERNAL-CODE-font)" w:hAnsi="var(--INTERNAL-CODE-font)"/>
          <w:color w:val="323232"/>
          <w:sz w:val="22"/>
          <w:szCs w:val="22"/>
          <w:bdr w:val="single" w:sz="6" w:space="0" w:color="auto" w:frame="1"/>
        </w:rPr>
        <w:t>stmt</w:t>
      </w:r>
      <w:r>
        <w:rPr>
          <w:rFonts w:ascii="Helvetica" w:hAnsi="Helvetica"/>
          <w:color w:val="323232"/>
        </w:rPr>
        <w:t>.</w:t>
      </w:r>
    </w:p>
    <w:p w:rsidR="000E0D8D" w:rsidRDefault="000E0D8D" w:rsidP="000E0D8D">
      <w:pPr>
        <w:pStyle w:val="NormalWeb"/>
        <w:shd w:val="clear" w:color="auto" w:fill="FFFFFF"/>
        <w:rPr>
          <w:rFonts w:ascii="Helvetica" w:hAnsi="Helvetica"/>
          <w:color w:val="323232"/>
        </w:rPr>
      </w:pPr>
      <w:r>
        <w:rPr>
          <w:rFonts w:ascii="Helvetica" w:hAnsi="Helvetica"/>
          <w:color w:val="323232"/>
        </w:rPr>
        <w:t>Un objeto </w:t>
      </w:r>
      <w:r>
        <w:rPr>
          <w:rStyle w:val="Textoennegrita"/>
          <w:rFonts w:ascii="Helvetica" w:hAnsi="Helvetica"/>
          <w:color w:val="323232"/>
        </w:rPr>
        <w:t>ResultSet se puede crear a través de cualquier objeto que implemente la interfaz Statement</w:t>
      </w:r>
      <w:r>
        <w:rPr>
          <w:rFonts w:ascii="Helvetica" w:hAnsi="Helvetica"/>
          <w:color w:val="323232"/>
        </w:rPr>
        <w:t>:</w:t>
      </w:r>
    </w:p>
    <w:p w:rsidR="000E0D8D" w:rsidRDefault="000E0D8D" w:rsidP="000E0D8D">
      <w:pPr>
        <w:numPr>
          <w:ilvl w:val="0"/>
          <w:numId w:val="71"/>
        </w:numPr>
        <w:shd w:val="clear" w:color="auto" w:fill="FFFFFF"/>
        <w:spacing w:before="100" w:beforeAutospacing="1" w:after="100" w:afterAutospacing="1" w:line="240" w:lineRule="auto"/>
        <w:rPr>
          <w:rFonts w:ascii="Helvetica" w:hAnsi="Helvetica"/>
          <w:color w:val="323232"/>
        </w:rPr>
      </w:pPr>
      <w:hyperlink r:id="rId164" w:history="1">
        <w:r>
          <w:rPr>
            <w:rStyle w:val="Hipervnculo"/>
            <w:rFonts w:ascii="Helvetica" w:hAnsi="Helvetica"/>
          </w:rPr>
          <w:t>Statement</w:t>
        </w:r>
      </w:hyperlink>
    </w:p>
    <w:p w:rsidR="000E0D8D" w:rsidRDefault="000E0D8D" w:rsidP="000E0D8D">
      <w:pPr>
        <w:numPr>
          <w:ilvl w:val="0"/>
          <w:numId w:val="71"/>
        </w:numPr>
        <w:shd w:val="clear" w:color="auto" w:fill="FFFFFF"/>
        <w:spacing w:before="100" w:beforeAutospacing="1" w:after="100" w:afterAutospacing="1" w:line="240" w:lineRule="auto"/>
        <w:rPr>
          <w:rFonts w:ascii="Helvetica" w:hAnsi="Helvetica"/>
          <w:color w:val="323232"/>
        </w:rPr>
      </w:pPr>
      <w:hyperlink r:id="rId165" w:history="1">
        <w:r>
          <w:rPr>
            <w:rStyle w:val="Hipervnculo"/>
            <w:rFonts w:ascii="Helvetica" w:hAnsi="Helvetica"/>
          </w:rPr>
          <w:t>PreparedStatement</w:t>
        </w:r>
      </w:hyperlink>
    </w:p>
    <w:p w:rsidR="000E0D8D" w:rsidRDefault="000E0D8D" w:rsidP="000E0D8D">
      <w:pPr>
        <w:numPr>
          <w:ilvl w:val="0"/>
          <w:numId w:val="71"/>
        </w:numPr>
        <w:shd w:val="clear" w:color="auto" w:fill="FFFFFF"/>
        <w:spacing w:before="100" w:beforeAutospacing="1" w:after="100" w:afterAutospacing="1" w:line="240" w:lineRule="auto"/>
        <w:rPr>
          <w:rFonts w:ascii="Helvetica" w:hAnsi="Helvetica"/>
          <w:color w:val="323232"/>
        </w:rPr>
      </w:pPr>
      <w:hyperlink r:id="rId166" w:history="1">
        <w:r>
          <w:rPr>
            <w:rStyle w:val="Hipervnculo"/>
            <w:rFonts w:ascii="Helvetica" w:hAnsi="Helvetica"/>
          </w:rPr>
          <w:t>CallableStatement</w:t>
        </w:r>
      </w:hyperlink>
    </w:p>
    <w:p w:rsidR="000E0D8D" w:rsidRDefault="000E0D8D" w:rsidP="000E0D8D">
      <w:pPr>
        <w:numPr>
          <w:ilvl w:val="0"/>
          <w:numId w:val="71"/>
        </w:numPr>
        <w:shd w:val="clear" w:color="auto" w:fill="FFFFFF"/>
        <w:spacing w:before="100" w:beforeAutospacing="1" w:after="100" w:afterAutospacing="1" w:line="240" w:lineRule="auto"/>
        <w:rPr>
          <w:rFonts w:ascii="Helvetica" w:hAnsi="Helvetica"/>
          <w:color w:val="323232"/>
        </w:rPr>
      </w:pPr>
      <w:hyperlink r:id="rId167" w:history="1">
        <w:r>
          <w:rPr>
            <w:rStyle w:val="Hipervnculo"/>
            <w:rFonts w:ascii="Helvetica" w:hAnsi="Helvetica"/>
          </w:rPr>
          <w:t>RowSet</w:t>
        </w:r>
      </w:hyperlink>
      <w:r>
        <w:rPr>
          <w:rFonts w:ascii="Helvetica" w:hAnsi="Helvetica"/>
          <w:color w:val="323232"/>
        </w:rPr>
        <w:t>.</w:t>
      </w:r>
    </w:p>
    <w:p w:rsidR="000E0D8D" w:rsidRDefault="000E0D8D" w:rsidP="000E0D8D">
      <w:pPr>
        <w:pStyle w:val="NormalWeb"/>
        <w:shd w:val="clear" w:color="auto" w:fill="FFFFFF"/>
        <w:rPr>
          <w:rFonts w:ascii="Helvetica" w:hAnsi="Helvetica"/>
          <w:color w:val="323232"/>
        </w:rPr>
      </w:pPr>
      <w:r>
        <w:rPr>
          <w:rFonts w:ascii="Helvetica" w:hAnsi="Helvetica"/>
          <w:color w:val="323232"/>
        </w:rPr>
        <w:t>Se accede a los datos en un objeto ResultSet a través de un cursor, que </w:t>
      </w:r>
      <w:r>
        <w:rPr>
          <w:rStyle w:val="Textoennegrita"/>
          <w:rFonts w:ascii="Helvetica" w:hAnsi="Helvetica"/>
          <w:color w:val="323232"/>
        </w:rPr>
        <w:t>no es un cursor de base de datos</w:t>
      </w:r>
      <w:r>
        <w:rPr>
          <w:rFonts w:ascii="Helvetica" w:hAnsi="Helvetica"/>
          <w:color w:val="323232"/>
        </w:rPr>
        <w:t>.</w:t>
      </w:r>
    </w:p>
    <w:p w:rsidR="000E0D8D" w:rsidRDefault="000E0D8D" w:rsidP="000E0D8D">
      <w:pPr>
        <w:numPr>
          <w:ilvl w:val="0"/>
          <w:numId w:val="72"/>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Un objeto ResultSet es un </w:t>
      </w:r>
      <w:r>
        <w:rPr>
          <w:rStyle w:val="Textoennegrita"/>
          <w:rFonts w:ascii="Helvetica" w:hAnsi="Helvetica"/>
          <w:color w:val="323232"/>
        </w:rPr>
        <w:t>puntero que apunta a una fila de datos en el ResultSet</w:t>
      </w:r>
      <w:r>
        <w:rPr>
          <w:rFonts w:ascii="Helvetica" w:hAnsi="Helvetica"/>
          <w:color w:val="323232"/>
        </w:rPr>
        <w:t>.</w:t>
      </w:r>
    </w:p>
    <w:p w:rsidR="000E0D8D" w:rsidRDefault="000E0D8D" w:rsidP="000E0D8D">
      <w:pPr>
        <w:numPr>
          <w:ilvl w:val="0"/>
          <w:numId w:val="72"/>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Inicialmente, el cursor </w:t>
      </w:r>
      <w:r>
        <w:rPr>
          <w:rStyle w:val="Textoennegrita"/>
          <w:rFonts w:ascii="Helvetica" w:hAnsi="Helvetica"/>
          <w:color w:val="323232"/>
        </w:rPr>
        <w:t>se sitúa antes de la primera fila</w:t>
      </w:r>
      <w:r>
        <w:rPr>
          <w:rFonts w:ascii="Helvetica" w:hAnsi="Helvetica"/>
          <w:color w:val="323232"/>
        </w:rPr>
        <w:t>.</w:t>
      </w:r>
    </w:p>
    <w:p w:rsidR="000E0D8D" w:rsidRDefault="000E0D8D" w:rsidP="000E0D8D">
      <w:pPr>
        <w:numPr>
          <w:ilvl w:val="0"/>
          <w:numId w:val="72"/>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El método </w:t>
      </w:r>
      <w:proofErr w:type="gramStart"/>
      <w:r>
        <w:rPr>
          <w:rStyle w:val="CdigoHTML"/>
          <w:rFonts w:ascii="var(--INTERNAL-CODE-font)" w:eastAsiaTheme="minorHAnsi" w:hAnsi="var(--INTERNAL-CODE-font)"/>
          <w:b/>
          <w:bCs/>
          <w:color w:val="323232"/>
          <w:bdr w:val="single" w:sz="6" w:space="0" w:color="auto" w:frame="1"/>
        </w:rPr>
        <w:t>ResultSet.next(</w:t>
      </w:r>
      <w:proofErr w:type="gramEnd"/>
      <w:r>
        <w:rPr>
          <w:rStyle w:val="CdigoHTML"/>
          <w:rFonts w:ascii="var(--INTERNAL-CODE-font)" w:eastAsiaTheme="minorHAnsi" w:hAnsi="var(--INTERNAL-CODE-font)"/>
          <w:b/>
          <w:bCs/>
          <w:color w:val="323232"/>
          <w:bdr w:val="single" w:sz="6" w:space="0" w:color="auto" w:frame="1"/>
        </w:rPr>
        <w:t>)</w:t>
      </w:r>
      <w:r>
        <w:rPr>
          <w:rStyle w:val="Textoennegrita"/>
          <w:rFonts w:ascii="Helvetica" w:hAnsi="Helvetica"/>
          <w:color w:val="323232"/>
        </w:rPr>
        <w:t> mueve el cursor a la siguiente fila</w:t>
      </w:r>
      <w:r>
        <w:rPr>
          <w:rFonts w:ascii="Helvetica" w:hAnsi="Helvetica"/>
          <w:color w:val="323232"/>
        </w:rPr>
        <w:t>. Este método devuelve </w:t>
      </w:r>
      <w:r>
        <w:rPr>
          <w:rStyle w:val="CdigoHTML"/>
          <w:rFonts w:ascii="var(--INTERNAL-CODE-font)" w:eastAsiaTheme="minorHAnsi" w:hAnsi="var(--INTERNAL-CODE-font)"/>
          <w:color w:val="323232"/>
          <w:bdr w:val="single" w:sz="6" w:space="0" w:color="auto" w:frame="1"/>
        </w:rPr>
        <w:t>false</w:t>
      </w:r>
      <w:r>
        <w:rPr>
          <w:rFonts w:ascii="Helvetica" w:hAnsi="Helvetica"/>
          <w:color w:val="323232"/>
        </w:rPr>
        <w:t> si el cursor está </w:t>
      </w:r>
      <w:r>
        <w:rPr>
          <w:rStyle w:val="Textoennegrita"/>
          <w:rFonts w:ascii="Helvetica" w:hAnsi="Helvetica"/>
          <w:color w:val="323232"/>
        </w:rPr>
        <w:t>situado después de la última fila</w:t>
      </w:r>
      <w:r>
        <w:rPr>
          <w:rFonts w:ascii="Helvetica" w:hAnsi="Helvetica"/>
          <w:color w:val="323232"/>
        </w:rPr>
        <w:t>.</w:t>
      </w:r>
    </w:p>
    <w:p w:rsidR="000E0D8D" w:rsidRDefault="000E0D8D" w:rsidP="000E0D8D">
      <w:pPr>
        <w:numPr>
          <w:ilvl w:val="0"/>
          <w:numId w:val="72"/>
        </w:numPr>
        <w:shd w:val="clear" w:color="auto" w:fill="FFFFFF"/>
        <w:spacing w:before="100" w:beforeAutospacing="1" w:after="100" w:afterAutospacing="1" w:line="240" w:lineRule="auto"/>
        <w:rPr>
          <w:rFonts w:ascii="Helvetica" w:hAnsi="Helvetica"/>
          <w:color w:val="323232"/>
        </w:rPr>
      </w:pPr>
      <w:proofErr w:type="gramStart"/>
      <w:r>
        <w:rPr>
          <w:rStyle w:val="CdigoHTML"/>
          <w:rFonts w:ascii="var(--INTERNAL-CODE-font)" w:eastAsiaTheme="minorHAnsi" w:hAnsi="var(--INTERNAL-CODE-font)"/>
          <w:b/>
          <w:bCs/>
          <w:color w:val="323232"/>
          <w:bdr w:val="single" w:sz="6" w:space="0" w:color="auto" w:frame="1"/>
        </w:rPr>
        <w:t>ResultSet.next(</w:t>
      </w:r>
      <w:proofErr w:type="gramEnd"/>
      <w:r>
        <w:rPr>
          <w:rStyle w:val="CdigoHTML"/>
          <w:rFonts w:ascii="var(--INTERNAL-CODE-font)" w:eastAsiaTheme="minorHAnsi" w:hAnsi="var(--INTERNAL-CODE-font)"/>
          <w:b/>
          <w:bCs/>
          <w:color w:val="323232"/>
          <w:bdr w:val="single" w:sz="6" w:space="0" w:color="auto" w:frame="1"/>
        </w:rPr>
        <w:t>)</w:t>
      </w:r>
      <w:r>
        <w:rPr>
          <w:rStyle w:val="Textoennegrita"/>
          <w:rFonts w:ascii="Helvetica" w:hAnsi="Helvetica"/>
          <w:color w:val="323232"/>
        </w:rPr>
        <w:t> se llama repetidamente al método </w:t>
      </w:r>
      <w:r>
        <w:rPr>
          <w:rStyle w:val="CdigoHTML"/>
          <w:rFonts w:ascii="var(--INTERNAL-CODE-font)" w:eastAsiaTheme="minorHAnsi" w:hAnsi="var(--INTERNAL-CODE-font)"/>
          <w:b/>
          <w:bCs/>
          <w:color w:val="323232"/>
          <w:bdr w:val="single" w:sz="6" w:space="0" w:color="auto" w:frame="1"/>
        </w:rPr>
        <w:t>ResultSet.next()</w:t>
      </w:r>
      <w:r>
        <w:rPr>
          <w:rFonts w:ascii="Helvetica" w:hAnsi="Helvetica"/>
          <w:color w:val="323232"/>
        </w:rPr>
        <w:t> con un bucle while para iterar a través de todos los datos en el ResultSet.</w:t>
      </w:r>
    </w:p>
    <w:p w:rsidR="000E0D8D" w:rsidRDefault="000E0D8D" w:rsidP="000E0D8D">
      <w:pPr>
        <w:pStyle w:val="NormalWeb"/>
        <w:shd w:val="clear" w:color="auto" w:fill="FFFFFF"/>
        <w:rPr>
          <w:rFonts w:ascii="Helvetica" w:hAnsi="Helvetica"/>
          <w:color w:val="323232"/>
        </w:rPr>
      </w:pPr>
      <w:r>
        <w:rPr>
          <w:rFonts w:ascii="Helvetica" w:hAnsi="Helvetica"/>
          <w:color w:val="323232"/>
        </w:rPr>
        <w:t>Veremos a continuación:</w:t>
      </w:r>
    </w:p>
    <w:p w:rsidR="000E0D8D" w:rsidRDefault="000E0D8D" w:rsidP="000E0D8D">
      <w:pPr>
        <w:numPr>
          <w:ilvl w:val="0"/>
          <w:numId w:val="73"/>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Interfaz </w:t>
      </w:r>
      <w:r>
        <w:rPr>
          <w:rStyle w:val="Textoennegrita"/>
          <w:rFonts w:ascii="Helvetica" w:hAnsi="Helvetica"/>
          <w:color w:val="323232"/>
        </w:rPr>
        <w:t>ResultSet</w:t>
      </w:r>
    </w:p>
    <w:p w:rsidR="000E0D8D" w:rsidRDefault="000E0D8D" w:rsidP="000E0D8D">
      <w:pPr>
        <w:numPr>
          <w:ilvl w:val="0"/>
          <w:numId w:val="73"/>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Recuperación de valores de columnas de cada fila/registro.</w:t>
      </w:r>
    </w:p>
    <w:p w:rsidR="000E0D8D" w:rsidRDefault="000E0D8D" w:rsidP="000E0D8D">
      <w:pPr>
        <w:numPr>
          <w:ilvl w:val="0"/>
          <w:numId w:val="73"/>
        </w:numPr>
        <w:shd w:val="clear" w:color="auto" w:fill="FFFFFF"/>
        <w:spacing w:before="100" w:beforeAutospacing="1" w:after="100" w:afterAutospacing="1" w:line="240" w:lineRule="auto"/>
        <w:rPr>
          <w:rFonts w:ascii="Helvetica" w:hAnsi="Helvetica"/>
          <w:color w:val="323232"/>
        </w:rPr>
      </w:pPr>
      <w:r>
        <w:rPr>
          <w:rStyle w:val="Textoennegrita"/>
          <w:rFonts w:ascii="Helvetica" w:hAnsi="Helvetica"/>
          <w:color w:val="323232"/>
        </w:rPr>
        <w:t>Cursores</w:t>
      </w:r>
    </w:p>
    <w:p w:rsidR="000E0D8D" w:rsidRDefault="000E0D8D" w:rsidP="000E0D8D">
      <w:pPr>
        <w:numPr>
          <w:ilvl w:val="0"/>
          <w:numId w:val="73"/>
        </w:numPr>
        <w:shd w:val="clear" w:color="auto" w:fill="FFFFFF"/>
        <w:spacing w:before="100" w:beforeAutospacing="1" w:after="100" w:afterAutospacing="1" w:line="240" w:lineRule="auto"/>
        <w:rPr>
          <w:rFonts w:ascii="Helvetica" w:hAnsi="Helvetica"/>
          <w:color w:val="323232"/>
        </w:rPr>
      </w:pPr>
      <w:r>
        <w:rPr>
          <w:rStyle w:val="Textoennegrita"/>
          <w:rFonts w:ascii="Helvetica" w:hAnsi="Helvetica"/>
          <w:color w:val="323232"/>
        </w:rPr>
        <w:t>Actualización</w:t>
      </w:r>
      <w:r>
        <w:rPr>
          <w:rFonts w:ascii="Helvetica" w:hAnsi="Helvetica"/>
          <w:color w:val="323232"/>
        </w:rPr>
        <w:t> de Filas en Objetos ResultSet</w:t>
      </w:r>
    </w:p>
    <w:p w:rsidR="000E0D8D" w:rsidRDefault="000E0D8D" w:rsidP="000E0D8D">
      <w:pPr>
        <w:numPr>
          <w:ilvl w:val="0"/>
          <w:numId w:val="73"/>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Uso de Objetos </w:t>
      </w:r>
      <w:r>
        <w:rPr>
          <w:rStyle w:val="Textoennegrita"/>
          <w:rFonts w:ascii="Helvetica" w:hAnsi="Helvetica"/>
          <w:color w:val="323232"/>
        </w:rPr>
        <w:t>Statement</w:t>
      </w:r>
      <w:r>
        <w:rPr>
          <w:rFonts w:ascii="Helvetica" w:hAnsi="Helvetica"/>
          <w:color w:val="323232"/>
        </w:rPr>
        <w:t> para </w:t>
      </w:r>
      <w:r>
        <w:rPr>
          <w:rStyle w:val="Textoennegrita"/>
          <w:rFonts w:ascii="Helvetica" w:hAnsi="Helvetica"/>
          <w:color w:val="323232"/>
        </w:rPr>
        <w:t>Actualizaciones batch</w:t>
      </w:r>
    </w:p>
    <w:p w:rsidR="000E0D8D" w:rsidRDefault="000E0D8D" w:rsidP="000E0D8D">
      <w:pPr>
        <w:numPr>
          <w:ilvl w:val="0"/>
          <w:numId w:val="73"/>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Inserción de Filas en Objetos ResultSet</w:t>
      </w:r>
    </w:p>
    <w:p w:rsidR="000E0D8D" w:rsidRDefault="000E0D8D" w:rsidP="000E0D8D">
      <w:pPr>
        <w:pStyle w:val="Ttulo3"/>
        <w:shd w:val="clear" w:color="auto" w:fill="FFFFFF"/>
        <w:rPr>
          <w:rFonts w:ascii="Helvetica" w:hAnsi="Helvetica"/>
          <w:b w:val="0"/>
          <w:bCs w:val="0"/>
          <w:color w:val="auto"/>
          <w:spacing w:val="-15"/>
        </w:rPr>
      </w:pPr>
      <w:r>
        <w:rPr>
          <w:rFonts w:ascii="Helvetica" w:hAnsi="Helvetica"/>
          <w:b w:val="0"/>
          <w:bCs w:val="0"/>
          <w:spacing w:val="-15"/>
        </w:rPr>
        <w:t>1. Interfaz ResultSet</w:t>
      </w:r>
    </w:p>
    <w:p w:rsidR="000E0D8D" w:rsidRDefault="000E0D8D" w:rsidP="000E0D8D">
      <w:pPr>
        <w:pStyle w:val="NormalWeb"/>
        <w:shd w:val="clear" w:color="auto" w:fill="FFFFFF"/>
        <w:rPr>
          <w:rFonts w:ascii="Helvetica" w:hAnsi="Helvetica"/>
          <w:color w:val="323232"/>
        </w:rPr>
      </w:pPr>
      <w:r>
        <w:rPr>
          <w:rFonts w:ascii="Helvetica" w:hAnsi="Helvetica"/>
          <w:color w:val="323232"/>
        </w:rPr>
        <w:t>La </w:t>
      </w:r>
      <w:hyperlink r:id="rId168" w:history="1">
        <w:r>
          <w:rPr>
            <w:rStyle w:val="Hipervnculo"/>
            <w:rFonts w:ascii="Helvetica" w:eastAsiaTheme="majorEastAsia" w:hAnsi="Helvetica"/>
          </w:rPr>
          <w:t>interfaz ResultSet</w:t>
        </w:r>
      </w:hyperlink>
      <w:r>
        <w:rPr>
          <w:rFonts w:ascii="Helvetica" w:hAnsi="Helvetica"/>
          <w:color w:val="323232"/>
        </w:rPr>
        <w:t> dispone de métodos para recuperar y manipular los resultados de consultas ejecutadas. Pueden crearse objetos ResultSet con funcionalidades y características diferentes:</w:t>
      </w:r>
    </w:p>
    <w:p w:rsidR="000E0D8D" w:rsidRDefault="000E0D8D" w:rsidP="000E0D8D">
      <w:pPr>
        <w:numPr>
          <w:ilvl w:val="0"/>
          <w:numId w:val="74"/>
        </w:numPr>
        <w:shd w:val="clear" w:color="auto" w:fill="FFFFFF"/>
        <w:spacing w:before="100" w:beforeAutospacing="1" w:after="100" w:afterAutospacing="1" w:line="240" w:lineRule="auto"/>
        <w:rPr>
          <w:rFonts w:ascii="Helvetica" w:hAnsi="Helvetica"/>
          <w:color w:val="323232"/>
        </w:rPr>
      </w:pPr>
      <w:r>
        <w:rPr>
          <w:rStyle w:val="Textoennegrita"/>
          <w:rFonts w:ascii="Helvetica" w:hAnsi="Helvetica"/>
          <w:color w:val="323232"/>
        </w:rPr>
        <w:t>Tipo de cursor</w:t>
      </w:r>
      <w:r>
        <w:rPr>
          <w:rFonts w:ascii="Helvetica" w:hAnsi="Helvetica"/>
          <w:color w:val="323232"/>
        </w:rPr>
        <w:t>.</w:t>
      </w:r>
    </w:p>
    <w:p w:rsidR="000E0D8D" w:rsidRDefault="000E0D8D" w:rsidP="000E0D8D">
      <w:pPr>
        <w:numPr>
          <w:ilvl w:val="0"/>
          <w:numId w:val="74"/>
        </w:numPr>
        <w:shd w:val="clear" w:color="auto" w:fill="FFFFFF"/>
        <w:spacing w:before="100" w:beforeAutospacing="1" w:after="100" w:afterAutospacing="1" w:line="240" w:lineRule="auto"/>
        <w:rPr>
          <w:rFonts w:ascii="Helvetica" w:hAnsi="Helvetica"/>
          <w:color w:val="323232"/>
        </w:rPr>
      </w:pPr>
      <w:r>
        <w:rPr>
          <w:rStyle w:val="Textoennegrita"/>
          <w:rFonts w:ascii="Helvetica" w:hAnsi="Helvetica"/>
          <w:color w:val="323232"/>
        </w:rPr>
        <w:t>Concurrencia</w:t>
      </w:r>
      <w:r>
        <w:rPr>
          <w:rFonts w:ascii="Helvetica" w:hAnsi="Helvetica"/>
          <w:color w:val="323232"/>
        </w:rPr>
        <w:t>.</w:t>
      </w:r>
    </w:p>
    <w:p w:rsidR="000E0D8D" w:rsidRDefault="000E0D8D" w:rsidP="000E0D8D">
      <w:pPr>
        <w:numPr>
          <w:ilvl w:val="0"/>
          <w:numId w:val="74"/>
        </w:numPr>
        <w:shd w:val="clear" w:color="auto" w:fill="FFFFFF"/>
        <w:spacing w:before="100" w:beforeAutospacing="1" w:after="100" w:afterAutospacing="1" w:line="240" w:lineRule="auto"/>
        <w:rPr>
          <w:rFonts w:ascii="Helvetica" w:hAnsi="Helvetica"/>
          <w:color w:val="323232"/>
        </w:rPr>
      </w:pPr>
      <w:r>
        <w:rPr>
          <w:rStyle w:val="Textoennegrita"/>
          <w:rFonts w:ascii="Helvetica" w:hAnsi="Helvetica"/>
          <w:color w:val="323232"/>
        </w:rPr>
        <w:t>“Retención” del cursor</w:t>
      </w:r>
      <w:r>
        <w:rPr>
          <w:rFonts w:ascii="Helvetica" w:hAnsi="Helvetica"/>
          <w:color w:val="323232"/>
        </w:rPr>
        <w:t>.</w:t>
      </w:r>
    </w:p>
    <w:p w:rsidR="000E0D8D" w:rsidRDefault="000E0D8D" w:rsidP="000E0D8D">
      <w:pPr>
        <w:pStyle w:val="Ttulo4"/>
        <w:shd w:val="clear" w:color="auto" w:fill="FFFFFF"/>
        <w:rPr>
          <w:rFonts w:ascii="Helvetica" w:hAnsi="Helvetica"/>
          <w:b w:val="0"/>
          <w:bCs w:val="0"/>
          <w:color w:val="auto"/>
          <w:spacing w:val="-15"/>
        </w:rPr>
      </w:pPr>
      <w:r>
        <w:rPr>
          <w:rFonts w:ascii="Helvetica" w:hAnsi="Helvetica"/>
          <w:b w:val="0"/>
          <w:bCs w:val="0"/>
          <w:spacing w:val="-15"/>
        </w:rPr>
        <w:t>A) Tipos de ResultSet</w:t>
      </w:r>
    </w:p>
    <w:p w:rsidR="000E0D8D" w:rsidRDefault="000E0D8D" w:rsidP="000E0D8D">
      <w:pPr>
        <w:pStyle w:val="NormalWeb"/>
        <w:shd w:val="clear" w:color="auto" w:fill="FFFFFF"/>
        <w:rPr>
          <w:rFonts w:ascii="Helvetica" w:hAnsi="Helvetica"/>
          <w:color w:val="323232"/>
        </w:rPr>
      </w:pPr>
      <w:r>
        <w:rPr>
          <w:rFonts w:ascii="Helvetica" w:hAnsi="Helvetica"/>
          <w:color w:val="323232"/>
        </w:rPr>
        <w:t>El primer argumento de los métodos </w:t>
      </w:r>
      <w:r>
        <w:rPr>
          <w:rStyle w:val="CdigoHTML"/>
          <w:rFonts w:ascii="var(--INTERNAL-CODE-font)" w:hAnsi="var(--INTERNAL-CODE-font)"/>
          <w:color w:val="323232"/>
          <w:sz w:val="22"/>
          <w:szCs w:val="22"/>
          <w:bdr w:val="single" w:sz="6" w:space="0" w:color="auto" w:frame="1"/>
        </w:rPr>
        <w:t>createStatement</w:t>
      </w:r>
      <w:r>
        <w:rPr>
          <w:rFonts w:ascii="Helvetica" w:hAnsi="Helvetica"/>
          <w:color w:val="323232"/>
        </w:rPr>
        <w:t>, </w:t>
      </w:r>
      <w:r>
        <w:rPr>
          <w:rStyle w:val="CdigoHTML"/>
          <w:rFonts w:ascii="var(--INTERNAL-CODE-font)" w:hAnsi="var(--INTERNAL-CODE-font)"/>
          <w:color w:val="323232"/>
          <w:sz w:val="22"/>
          <w:szCs w:val="22"/>
          <w:bdr w:val="single" w:sz="6" w:space="0" w:color="auto" w:frame="1"/>
        </w:rPr>
        <w:t>prepareStatement</w:t>
      </w:r>
      <w:r>
        <w:rPr>
          <w:rFonts w:ascii="Helvetica" w:hAnsi="Helvetica"/>
          <w:color w:val="323232"/>
        </w:rPr>
        <w:t> y </w:t>
      </w:r>
      <w:r>
        <w:rPr>
          <w:rStyle w:val="CdigoHTML"/>
          <w:rFonts w:ascii="var(--INTERNAL-CODE-font)" w:hAnsi="var(--INTERNAL-CODE-font)"/>
          <w:color w:val="323232"/>
          <w:sz w:val="22"/>
          <w:szCs w:val="22"/>
          <w:bdr w:val="single" w:sz="6" w:space="0" w:color="auto" w:frame="1"/>
        </w:rPr>
        <w:t>prepareCall</w:t>
      </w:r>
      <w:r>
        <w:rPr>
          <w:rFonts w:ascii="Helvetica" w:hAnsi="Helvetica"/>
          <w:color w:val="323232"/>
        </w:rPr>
        <w:t> de Connection es el tipo de ResultSet.</w:t>
      </w:r>
    </w:p>
    <w:p w:rsidR="000E0D8D" w:rsidRDefault="000E0D8D" w:rsidP="000E0D8D">
      <w:pPr>
        <w:pStyle w:val="NormalWeb"/>
        <w:shd w:val="clear" w:color="auto" w:fill="FFFFFF"/>
        <w:rPr>
          <w:rFonts w:ascii="Helvetica" w:hAnsi="Helvetica"/>
          <w:color w:val="323232"/>
        </w:rPr>
      </w:pPr>
      <w:r>
        <w:rPr>
          <w:rFonts w:ascii="Helvetica" w:hAnsi="Helvetica"/>
          <w:color w:val="323232"/>
        </w:rPr>
        <w:t>El tipo de un objeto ResultSet </w:t>
      </w:r>
      <w:r>
        <w:rPr>
          <w:rStyle w:val="Textoennegrita"/>
          <w:rFonts w:ascii="Helvetica" w:hAnsi="Helvetica"/>
          <w:color w:val="323232"/>
        </w:rPr>
        <w:t>determina el nivel de funcionalidad</w:t>
      </w:r>
      <w:r>
        <w:rPr>
          <w:rFonts w:ascii="Helvetica" w:hAnsi="Helvetica"/>
          <w:color w:val="323232"/>
        </w:rPr>
        <w:t> en dos aspectos:</w:t>
      </w:r>
    </w:p>
    <w:p w:rsidR="000E0D8D" w:rsidRDefault="000E0D8D" w:rsidP="000E0D8D">
      <w:pPr>
        <w:numPr>
          <w:ilvl w:val="0"/>
          <w:numId w:val="75"/>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Las </w:t>
      </w:r>
      <w:r>
        <w:rPr>
          <w:rStyle w:val="Textoennegrita"/>
          <w:rFonts w:ascii="Helvetica" w:hAnsi="Helvetica"/>
          <w:color w:val="323232"/>
        </w:rPr>
        <w:t>formas en que se puede manipular el cursor</w:t>
      </w:r>
      <w:r>
        <w:rPr>
          <w:rFonts w:ascii="Helvetica" w:hAnsi="Helvetica"/>
          <w:color w:val="323232"/>
        </w:rPr>
        <w:t> (hacia adelante, hacia atrás, a una posición absoluta y así sucesivamente).</w:t>
      </w:r>
    </w:p>
    <w:p w:rsidR="000E0D8D" w:rsidRDefault="000E0D8D" w:rsidP="000E0D8D">
      <w:pPr>
        <w:numPr>
          <w:ilvl w:val="0"/>
          <w:numId w:val="75"/>
        </w:numPr>
        <w:shd w:val="clear" w:color="auto" w:fill="FFFFFF"/>
        <w:spacing w:before="100" w:beforeAutospacing="1" w:after="100" w:afterAutospacing="1" w:line="240" w:lineRule="auto"/>
        <w:rPr>
          <w:rFonts w:ascii="Helvetica" w:hAnsi="Helvetica"/>
          <w:color w:val="323232"/>
        </w:rPr>
      </w:pPr>
      <w:r>
        <w:rPr>
          <w:rStyle w:val="Textoennegrita"/>
          <w:rFonts w:ascii="Helvetica" w:hAnsi="Helvetica"/>
          <w:color w:val="323232"/>
        </w:rPr>
        <w:lastRenderedPageBreak/>
        <w:t>Cómo se reflejan los cambios concurrentes</w:t>
      </w:r>
      <w:r>
        <w:rPr>
          <w:rFonts w:ascii="Helvetica" w:hAnsi="Helvetica"/>
          <w:color w:val="323232"/>
        </w:rPr>
        <w:t> realizados en la fuente de datos (base de datos) mediante el objeto ResultSet: si se reflejan o no y cuándo se reflejan.</w:t>
      </w:r>
    </w:p>
    <w:p w:rsidR="000E0D8D" w:rsidRDefault="000E0D8D" w:rsidP="000E0D8D">
      <w:pPr>
        <w:pStyle w:val="NormalWeb"/>
        <w:shd w:val="clear" w:color="auto" w:fill="FFFFFF"/>
        <w:rPr>
          <w:rFonts w:ascii="Helvetica" w:hAnsi="Helvetica"/>
          <w:color w:val="323232"/>
        </w:rPr>
      </w:pPr>
      <w:r>
        <w:rPr>
          <w:rFonts w:ascii="Helvetica" w:hAnsi="Helvetica"/>
          <w:color w:val="323232"/>
        </w:rPr>
        <w:t>La sensibilidad de un objeto ResultSet está determinada por uno de los tres tipos diferentes de ResultSet:</w:t>
      </w:r>
    </w:p>
    <w:p w:rsidR="000E0D8D" w:rsidRDefault="000E0D8D" w:rsidP="000E0D8D">
      <w:pPr>
        <w:numPr>
          <w:ilvl w:val="0"/>
          <w:numId w:val="76"/>
        </w:numPr>
        <w:shd w:val="clear" w:color="auto" w:fill="FFFFFF"/>
        <w:spacing w:before="100" w:beforeAutospacing="1" w:after="100" w:afterAutospacing="1" w:line="240" w:lineRule="auto"/>
        <w:rPr>
          <w:rFonts w:ascii="Helvetica" w:hAnsi="Helvetica"/>
          <w:color w:val="323232"/>
        </w:rPr>
      </w:pPr>
      <w:r>
        <w:rPr>
          <w:rStyle w:val="CdigoHTML"/>
          <w:rFonts w:ascii="var(--INTERNAL-CODE-font)" w:eastAsiaTheme="minorHAnsi" w:hAnsi="var(--INTERNAL-CODE-font)"/>
          <w:b/>
          <w:bCs/>
          <w:color w:val="323232"/>
          <w:bdr w:val="single" w:sz="6" w:space="0" w:color="auto" w:frame="1"/>
        </w:rPr>
        <w:t>TYPE_FORWARD_ONLY</w:t>
      </w:r>
      <w:r>
        <w:rPr>
          <w:rStyle w:val="Textoennegrita"/>
          <w:rFonts w:ascii="Helvetica" w:hAnsi="Helvetica"/>
          <w:color w:val="323232"/>
        </w:rPr>
        <w:t>: el cursor se mueve solo hacia adelante</w:t>
      </w:r>
      <w:r>
        <w:rPr>
          <w:rFonts w:ascii="Helvetica" w:hAnsi="Helvetica"/>
          <w:color w:val="323232"/>
        </w:rPr>
        <w:t>, desde antes de la primera fila hasta después de la última fila. A veces se recupera fila a fila y no todos los resultados de una vez.</w:t>
      </w:r>
    </w:p>
    <w:p w:rsidR="000E0D8D" w:rsidRDefault="000E0D8D" w:rsidP="000E0D8D">
      <w:pPr>
        <w:numPr>
          <w:ilvl w:val="0"/>
          <w:numId w:val="76"/>
        </w:numPr>
        <w:shd w:val="clear" w:color="auto" w:fill="FFFFFF"/>
        <w:spacing w:before="100" w:beforeAutospacing="1" w:after="100" w:afterAutospacing="1" w:line="240" w:lineRule="auto"/>
        <w:rPr>
          <w:rFonts w:ascii="Helvetica" w:hAnsi="Helvetica"/>
          <w:color w:val="323232"/>
        </w:rPr>
      </w:pPr>
      <w:r>
        <w:rPr>
          <w:rStyle w:val="CdigoHTML"/>
          <w:rFonts w:ascii="var(--INTERNAL-CODE-font)" w:eastAsiaTheme="minorHAnsi" w:hAnsi="var(--INTERNAL-CODE-font)"/>
          <w:b/>
          <w:bCs/>
          <w:color w:val="323232"/>
          <w:bdr w:val="single" w:sz="6" w:space="0" w:color="auto" w:frame="1"/>
        </w:rPr>
        <w:t>TYPE_SCROLL_INSENSITIVE</w:t>
      </w:r>
      <w:r>
        <w:rPr>
          <w:rStyle w:val="Textoennegrita"/>
          <w:rFonts w:ascii="Helvetica" w:hAnsi="Helvetica"/>
          <w:color w:val="323232"/>
        </w:rPr>
        <w:t>: el cursor puede moverse hacia adelante y hacia atrás con respecto a la posición actual</w:t>
      </w:r>
      <w:r>
        <w:rPr>
          <w:rFonts w:ascii="Helvetica" w:hAnsi="Helvetica"/>
          <w:color w:val="323232"/>
        </w:rPr>
        <w:t>, y puede moverse a una </w:t>
      </w:r>
      <w:r>
        <w:rPr>
          <w:rStyle w:val="Textoennegrita"/>
          <w:rFonts w:ascii="Helvetica" w:hAnsi="Helvetica"/>
          <w:color w:val="323232"/>
        </w:rPr>
        <w:t>posición absoluta</w:t>
      </w:r>
      <w:r>
        <w:rPr>
          <w:rFonts w:ascii="Helvetica" w:hAnsi="Helvetica"/>
          <w:color w:val="323232"/>
        </w:rPr>
        <w:t>. El ResultSet </w:t>
      </w:r>
      <w:r>
        <w:rPr>
          <w:rStyle w:val="Textoennegrita"/>
          <w:rFonts w:ascii="Helvetica" w:hAnsi="Helvetica"/>
          <w:color w:val="323232"/>
        </w:rPr>
        <w:t>no es sensible a los cambios realizados en la base de datos</w:t>
      </w:r>
      <w:r>
        <w:rPr>
          <w:rFonts w:ascii="Helvetica" w:hAnsi="Helvetica"/>
          <w:color w:val="323232"/>
        </w:rPr>
        <w:t> mientras está abierto.</w:t>
      </w:r>
    </w:p>
    <w:p w:rsidR="000E0D8D" w:rsidRDefault="000E0D8D" w:rsidP="000E0D8D">
      <w:pPr>
        <w:numPr>
          <w:ilvl w:val="0"/>
          <w:numId w:val="76"/>
        </w:numPr>
        <w:shd w:val="clear" w:color="auto" w:fill="FFFFFF"/>
        <w:spacing w:before="100" w:beforeAutospacing="1" w:after="100" w:afterAutospacing="1" w:line="240" w:lineRule="auto"/>
        <w:rPr>
          <w:rFonts w:ascii="Helvetica" w:hAnsi="Helvetica"/>
          <w:color w:val="323232"/>
        </w:rPr>
      </w:pPr>
      <w:r>
        <w:rPr>
          <w:rStyle w:val="CdigoHTML"/>
          <w:rFonts w:ascii="var(--INTERNAL-CODE-font)" w:eastAsiaTheme="minorHAnsi" w:hAnsi="var(--INTERNAL-CODE-font)"/>
          <w:b/>
          <w:bCs/>
          <w:color w:val="323232"/>
          <w:bdr w:val="single" w:sz="6" w:space="0" w:color="auto" w:frame="1"/>
        </w:rPr>
        <w:t>TYPE_SCROLL_SENSITIVE</w:t>
      </w:r>
      <w:r>
        <w:rPr>
          <w:rStyle w:val="Textoennegrita"/>
          <w:rFonts w:ascii="Helvetica" w:hAnsi="Helvetica"/>
          <w:color w:val="323232"/>
        </w:rPr>
        <w:t>: el cursor puede moverse hacia adelante y hacia atrás con respecto a la posición actual</w:t>
      </w:r>
      <w:r>
        <w:rPr>
          <w:rFonts w:ascii="Helvetica" w:hAnsi="Helvetica"/>
          <w:color w:val="323232"/>
        </w:rPr>
        <w:t>, y puede moverse a una </w:t>
      </w:r>
      <w:r>
        <w:rPr>
          <w:rStyle w:val="Textoennegrita"/>
          <w:rFonts w:ascii="Helvetica" w:hAnsi="Helvetica"/>
          <w:color w:val="323232"/>
        </w:rPr>
        <w:t>posición absoluta</w:t>
      </w:r>
      <w:r>
        <w:rPr>
          <w:rFonts w:ascii="Helvetica" w:hAnsi="Helvetica"/>
          <w:color w:val="323232"/>
        </w:rPr>
        <w:t>. El ResultSet </w:t>
      </w:r>
      <w:r>
        <w:rPr>
          <w:rStyle w:val="Textoennegrita"/>
          <w:rFonts w:ascii="Helvetica" w:hAnsi="Helvetica"/>
          <w:color w:val="323232"/>
        </w:rPr>
        <w:t>refleja los cambios realizados en la base de datos subyacente</w:t>
      </w:r>
      <w:r>
        <w:rPr>
          <w:rFonts w:ascii="Helvetica" w:hAnsi="Helvetica"/>
          <w:color w:val="323232"/>
        </w:rPr>
        <w:t> mientras está abierto.</w:t>
      </w:r>
    </w:p>
    <w:p w:rsidR="000E0D8D" w:rsidRDefault="000E0D8D" w:rsidP="000E0D8D">
      <w:pPr>
        <w:pStyle w:val="NormalWeb"/>
        <w:shd w:val="clear" w:color="auto" w:fill="FFFFFF"/>
        <w:rPr>
          <w:rFonts w:ascii="Helvetica" w:hAnsi="Helvetica"/>
          <w:color w:val="323232"/>
        </w:rPr>
      </w:pPr>
      <w:r>
        <w:rPr>
          <w:rFonts w:ascii="Helvetica" w:hAnsi="Helvetica"/>
          <w:color w:val="323232"/>
        </w:rPr>
        <w:t>El tipo de ResultSet </w:t>
      </w:r>
      <w:hyperlink r:id="rId169" w:anchor="TYPE_FORWARD_ONLY" w:history="1">
        <w:r>
          <w:rPr>
            <w:rStyle w:val="Hipervnculo"/>
            <w:rFonts w:ascii="Helvetica" w:eastAsiaTheme="majorEastAsia" w:hAnsi="Helvetica"/>
            <w:b/>
            <w:bCs/>
          </w:rPr>
          <w:t>predeterminado</w:t>
        </w:r>
      </w:hyperlink>
      <w:r>
        <w:rPr>
          <w:rStyle w:val="Textoennegrita"/>
          <w:rFonts w:ascii="Helvetica" w:hAnsi="Helvetica"/>
          <w:color w:val="323232"/>
        </w:rPr>
        <w:t> es </w:t>
      </w:r>
      <w:r>
        <w:rPr>
          <w:rStyle w:val="CdigoHTML"/>
          <w:rFonts w:ascii="var(--INTERNAL-CODE-font)" w:hAnsi="var(--INTERNAL-CODE-font)"/>
          <w:b/>
          <w:bCs/>
          <w:color w:val="323232"/>
          <w:sz w:val="22"/>
          <w:szCs w:val="22"/>
          <w:bdr w:val="single" w:sz="6" w:space="0" w:color="auto" w:frame="1"/>
        </w:rPr>
        <w:t>TYPE_FORWARD_ONLY</w:t>
      </w:r>
      <w:r>
        <w:rPr>
          <w:rFonts w:ascii="Helvetica" w:hAnsi="Helvetica"/>
          <w:color w:val="323232"/>
        </w:rPr>
        <w:t>.</w:t>
      </w:r>
    </w:p>
    <w:p w:rsidR="000E0D8D" w:rsidRDefault="000E0D8D" w:rsidP="000E0D8D">
      <w:pPr>
        <w:pStyle w:val="NormalWeb"/>
        <w:shd w:val="clear" w:color="auto" w:fill="FFFFFF"/>
        <w:rPr>
          <w:rFonts w:ascii="Helvetica" w:hAnsi="Helvetica"/>
          <w:color w:val="323232"/>
        </w:rPr>
      </w:pPr>
      <w:r>
        <w:rPr>
          <w:rFonts w:ascii="Helvetica" w:hAnsi="Helvetica"/>
          <w:color w:val="323232"/>
        </w:rPr>
        <w:t>Nota: No todas las bases de datos y controladores JDBC admiten todos los tipos de ResultSet. El </w:t>
      </w:r>
      <w:hyperlink r:id="rId170" w:anchor="supportsResultSetType(int)" w:history="1">
        <w:r>
          <w:rPr>
            <w:rStyle w:val="Hipervnculo"/>
            <w:rFonts w:ascii="Helvetica" w:eastAsiaTheme="majorEastAsia" w:hAnsi="Helvetica"/>
            <w:b/>
            <w:bCs/>
          </w:rPr>
          <w:t>método </w:t>
        </w:r>
        <w:r>
          <w:rPr>
            <w:rStyle w:val="CdigoHTML"/>
            <w:rFonts w:ascii="var(--INTERNAL-CODE-font)" w:hAnsi="var(--INTERNAL-CODE-font)"/>
            <w:b/>
            <w:bCs/>
            <w:color w:val="0000FF"/>
            <w:sz w:val="22"/>
            <w:szCs w:val="22"/>
            <w:bdr w:val="single" w:sz="6" w:space="0" w:color="auto" w:frame="1"/>
          </w:rPr>
          <w:t>DatabaseMetaData.supportsResultSetType</w:t>
        </w:r>
      </w:hyperlink>
      <w:r>
        <w:rPr>
          <w:rStyle w:val="Textoennegrita"/>
          <w:rFonts w:ascii="Helvetica" w:hAnsi="Helvetica"/>
          <w:color w:val="323232"/>
        </w:rPr>
        <w:t> devuelve </w:t>
      </w:r>
      <w:r>
        <w:rPr>
          <w:rStyle w:val="CdigoHTML"/>
          <w:rFonts w:ascii="var(--INTERNAL-CODE-font)" w:hAnsi="var(--INTERNAL-CODE-font)"/>
          <w:b/>
          <w:bCs/>
          <w:color w:val="323232"/>
          <w:sz w:val="22"/>
          <w:szCs w:val="22"/>
          <w:bdr w:val="single" w:sz="6" w:space="0" w:color="auto" w:frame="1"/>
        </w:rPr>
        <w:t>true</w:t>
      </w:r>
      <w:r>
        <w:rPr>
          <w:rStyle w:val="Textoennegrita"/>
          <w:rFonts w:ascii="Helvetica" w:hAnsi="Helvetica"/>
          <w:color w:val="323232"/>
        </w:rPr>
        <w:t> si el tipo de ResultSet especificado es compatible y </w:t>
      </w:r>
      <w:r>
        <w:rPr>
          <w:rStyle w:val="CdigoHTML"/>
          <w:rFonts w:ascii="var(--INTERNAL-CODE-font)" w:hAnsi="var(--INTERNAL-CODE-font)"/>
          <w:b/>
          <w:bCs/>
          <w:color w:val="323232"/>
          <w:sz w:val="22"/>
          <w:szCs w:val="22"/>
          <w:bdr w:val="single" w:sz="6" w:space="0" w:color="auto" w:frame="1"/>
        </w:rPr>
        <w:t>false</w:t>
      </w:r>
      <w:r>
        <w:rPr>
          <w:rStyle w:val="Textoennegrita"/>
          <w:rFonts w:ascii="Helvetica" w:hAnsi="Helvetica"/>
          <w:color w:val="323232"/>
        </w:rPr>
        <w:t> en caso contrario</w:t>
      </w:r>
      <w:r>
        <w:rPr>
          <w:rFonts w:ascii="Helvetica" w:hAnsi="Helvetica"/>
          <w:color w:val="323232"/>
        </w:rPr>
        <w:t>.</w:t>
      </w:r>
    </w:p>
    <w:p w:rsidR="000E0D8D" w:rsidRDefault="000E0D8D" w:rsidP="000E0D8D">
      <w:pPr>
        <w:pStyle w:val="Ttulo4"/>
        <w:shd w:val="clear" w:color="auto" w:fill="FFFFFF"/>
        <w:rPr>
          <w:rFonts w:ascii="Helvetica" w:hAnsi="Helvetica"/>
          <w:b w:val="0"/>
          <w:bCs w:val="0"/>
          <w:color w:val="auto"/>
          <w:spacing w:val="-15"/>
        </w:rPr>
      </w:pPr>
      <w:r>
        <w:rPr>
          <w:rFonts w:ascii="Helvetica" w:hAnsi="Helvetica"/>
          <w:b w:val="0"/>
          <w:bCs w:val="0"/>
          <w:spacing w:val="-15"/>
        </w:rPr>
        <w:t>B) Concurrencia de ResultSet (actualizable o no)</w:t>
      </w:r>
    </w:p>
    <w:p w:rsidR="000E0D8D" w:rsidRDefault="000E0D8D" w:rsidP="000E0D8D">
      <w:pPr>
        <w:pStyle w:val="NormalWeb"/>
        <w:shd w:val="clear" w:color="auto" w:fill="FFFFFF"/>
        <w:rPr>
          <w:rFonts w:ascii="Helvetica" w:hAnsi="Helvetica"/>
          <w:color w:val="323232"/>
        </w:rPr>
      </w:pPr>
      <w:r>
        <w:rPr>
          <w:rFonts w:ascii="Helvetica" w:hAnsi="Helvetica"/>
          <w:color w:val="323232"/>
        </w:rPr>
        <w:t>Es el </w:t>
      </w:r>
      <w:r>
        <w:rPr>
          <w:rStyle w:val="Textoennegrita"/>
          <w:rFonts w:ascii="Helvetica" w:hAnsi="Helvetica"/>
          <w:color w:val="323232"/>
        </w:rPr>
        <w:t>segundo argumento de la createStatement, prepareStatement o prepareCall</w:t>
      </w:r>
      <w:r>
        <w:rPr>
          <w:rFonts w:ascii="Helvetica" w:hAnsi="Helvetica"/>
          <w:color w:val="323232"/>
        </w:rPr>
        <w:t> de Connection es la concurrencia.</w:t>
      </w:r>
    </w:p>
    <w:p w:rsidR="000E0D8D" w:rsidRDefault="000E0D8D" w:rsidP="000E0D8D">
      <w:pPr>
        <w:pStyle w:val="NormalWeb"/>
        <w:shd w:val="clear" w:color="auto" w:fill="FFFFFF"/>
        <w:rPr>
          <w:rFonts w:ascii="Helvetica" w:hAnsi="Helvetica"/>
          <w:color w:val="323232"/>
        </w:rPr>
      </w:pPr>
      <w:r>
        <w:rPr>
          <w:rFonts w:ascii="Helvetica" w:hAnsi="Helvetica"/>
          <w:color w:val="323232"/>
        </w:rPr>
        <w:t>La concurrencia de un objeto ResultSet determina </w:t>
      </w:r>
      <w:r>
        <w:rPr>
          <w:rStyle w:val="Textoennegrita"/>
          <w:rFonts w:ascii="Helvetica" w:hAnsi="Helvetica"/>
          <w:color w:val="323232"/>
        </w:rPr>
        <w:t>qué nivel de funcionalidad de actualización se admite</w:t>
      </w:r>
      <w:r>
        <w:rPr>
          <w:rFonts w:ascii="Helvetica" w:hAnsi="Helvetica"/>
          <w:color w:val="323232"/>
        </w:rPr>
        <w:t>.</w:t>
      </w:r>
    </w:p>
    <w:p w:rsidR="000E0D8D" w:rsidRDefault="000E0D8D" w:rsidP="000E0D8D">
      <w:pPr>
        <w:pStyle w:val="NormalWeb"/>
        <w:shd w:val="clear" w:color="auto" w:fill="FFFFFF"/>
        <w:rPr>
          <w:rFonts w:ascii="Helvetica" w:hAnsi="Helvetica"/>
          <w:color w:val="323232"/>
        </w:rPr>
      </w:pPr>
      <w:r>
        <w:rPr>
          <w:rFonts w:ascii="Helvetica" w:hAnsi="Helvetica"/>
          <w:color w:val="323232"/>
        </w:rPr>
        <w:t>Hay dos niveles de concurrencia:</w:t>
      </w:r>
    </w:p>
    <w:p w:rsidR="000E0D8D" w:rsidRDefault="000E0D8D" w:rsidP="000E0D8D">
      <w:pPr>
        <w:numPr>
          <w:ilvl w:val="0"/>
          <w:numId w:val="77"/>
        </w:numPr>
        <w:shd w:val="clear" w:color="auto" w:fill="FFFFFF"/>
        <w:spacing w:before="100" w:beforeAutospacing="1" w:after="100" w:afterAutospacing="1" w:line="240" w:lineRule="auto"/>
        <w:rPr>
          <w:rFonts w:ascii="Helvetica" w:hAnsi="Helvetica"/>
          <w:color w:val="323232"/>
        </w:rPr>
      </w:pPr>
      <w:r>
        <w:rPr>
          <w:rStyle w:val="CdigoHTML"/>
          <w:rFonts w:ascii="var(--INTERNAL-CODE-font)" w:eastAsiaTheme="minorHAnsi" w:hAnsi="var(--INTERNAL-CODE-font)"/>
          <w:b/>
          <w:bCs/>
          <w:color w:val="323232"/>
          <w:bdr w:val="single" w:sz="6" w:space="0" w:color="auto" w:frame="1"/>
        </w:rPr>
        <w:t>CONCUR_READ_ONLY</w:t>
      </w:r>
      <w:r>
        <w:rPr>
          <w:rStyle w:val="Textoennegrita"/>
          <w:rFonts w:ascii="Helvetica" w:hAnsi="Helvetica"/>
          <w:color w:val="323232"/>
        </w:rPr>
        <w:t>: ResultSet no se puede actualizar</w:t>
      </w:r>
      <w:r>
        <w:rPr>
          <w:rFonts w:ascii="Helvetica" w:hAnsi="Helvetica"/>
          <w:color w:val="323232"/>
        </w:rPr>
        <w:t>.</w:t>
      </w:r>
    </w:p>
    <w:p w:rsidR="000E0D8D" w:rsidRDefault="000E0D8D" w:rsidP="000E0D8D">
      <w:pPr>
        <w:numPr>
          <w:ilvl w:val="0"/>
          <w:numId w:val="77"/>
        </w:numPr>
        <w:shd w:val="clear" w:color="auto" w:fill="FFFFFF"/>
        <w:spacing w:before="100" w:beforeAutospacing="1" w:after="100" w:afterAutospacing="1" w:line="240" w:lineRule="auto"/>
        <w:rPr>
          <w:rFonts w:ascii="Helvetica" w:hAnsi="Helvetica"/>
          <w:color w:val="323232"/>
        </w:rPr>
      </w:pPr>
      <w:r>
        <w:rPr>
          <w:rStyle w:val="CdigoHTML"/>
          <w:rFonts w:ascii="var(--INTERNAL-CODE-font)" w:eastAsiaTheme="minorHAnsi" w:hAnsi="var(--INTERNAL-CODE-font)"/>
          <w:b/>
          <w:bCs/>
          <w:color w:val="323232"/>
          <w:bdr w:val="single" w:sz="6" w:space="0" w:color="auto" w:frame="1"/>
        </w:rPr>
        <w:t>CONCUR_UPDATABLE</w:t>
      </w:r>
      <w:r>
        <w:rPr>
          <w:rStyle w:val="Textoennegrita"/>
          <w:rFonts w:ascii="Helvetica" w:hAnsi="Helvetica"/>
          <w:color w:val="323232"/>
        </w:rPr>
        <w:t>: ResultSet se puede actualizar</w:t>
      </w:r>
      <w:r>
        <w:rPr>
          <w:rFonts w:ascii="Helvetica" w:hAnsi="Helvetica"/>
          <w:color w:val="323232"/>
        </w:rPr>
        <w:t>.</w:t>
      </w:r>
    </w:p>
    <w:p w:rsidR="000E0D8D" w:rsidRDefault="000E0D8D" w:rsidP="000E0D8D">
      <w:pPr>
        <w:pStyle w:val="NormalWeb"/>
        <w:shd w:val="clear" w:color="auto" w:fill="FFFFFF"/>
        <w:rPr>
          <w:rFonts w:ascii="Helvetica" w:hAnsi="Helvetica"/>
          <w:color w:val="323232"/>
        </w:rPr>
      </w:pPr>
      <w:r>
        <w:rPr>
          <w:rFonts w:ascii="Helvetica" w:hAnsi="Helvetica"/>
          <w:color w:val="323232"/>
        </w:rPr>
        <w:t>La concurrencia </w:t>
      </w:r>
      <w:r>
        <w:rPr>
          <w:rStyle w:val="Textoennegrita"/>
          <w:rFonts w:ascii="Helvetica" w:hAnsi="Helvetica"/>
          <w:color w:val="323232"/>
        </w:rPr>
        <w:t>predeterminada de ResultSet es </w:t>
      </w:r>
      <w:r>
        <w:rPr>
          <w:rStyle w:val="CdigoHTML"/>
          <w:rFonts w:ascii="var(--INTERNAL-CODE-font)" w:hAnsi="var(--INTERNAL-CODE-font)"/>
          <w:b/>
          <w:bCs/>
          <w:color w:val="323232"/>
          <w:sz w:val="22"/>
          <w:szCs w:val="22"/>
          <w:bdr w:val="single" w:sz="6" w:space="0" w:color="auto" w:frame="1"/>
        </w:rPr>
        <w:t>CONCUR_READ_ONLY</w:t>
      </w:r>
      <w:r>
        <w:rPr>
          <w:rFonts w:ascii="Helvetica" w:hAnsi="Helvetica"/>
          <w:color w:val="323232"/>
        </w:rPr>
        <w:t>.</w:t>
      </w:r>
    </w:p>
    <w:p w:rsidR="000E0D8D" w:rsidRDefault="000E0D8D" w:rsidP="000E0D8D">
      <w:pPr>
        <w:pStyle w:val="NormalWeb"/>
        <w:shd w:val="clear" w:color="auto" w:fill="FFFFFF"/>
        <w:rPr>
          <w:rFonts w:ascii="Helvetica" w:hAnsi="Helvetica"/>
          <w:color w:val="323232"/>
        </w:rPr>
      </w:pPr>
      <w:r>
        <w:rPr>
          <w:rFonts w:ascii="Helvetica" w:hAnsi="Helvetica"/>
          <w:color w:val="323232"/>
        </w:rPr>
        <w:t>Nota: No todos los controladores JDBC y bases de datos admiten la concurrencia. El método </w:t>
      </w:r>
      <w:r>
        <w:rPr>
          <w:rStyle w:val="CdigoHTML"/>
          <w:rFonts w:ascii="var(--INTERNAL-CODE-font)" w:hAnsi="var(--INTERNAL-CODE-font)"/>
          <w:color w:val="323232"/>
          <w:sz w:val="22"/>
          <w:szCs w:val="22"/>
          <w:bdr w:val="single" w:sz="6" w:space="0" w:color="auto" w:frame="1"/>
        </w:rPr>
        <w:t>DatabaseMetaData.supportsResultSetConcurrency</w:t>
      </w:r>
      <w:r>
        <w:rPr>
          <w:rFonts w:ascii="Helvetica" w:hAnsi="Helvetica"/>
          <w:color w:val="323232"/>
        </w:rPr>
        <w:t> devuelve </w:t>
      </w:r>
      <w:r>
        <w:rPr>
          <w:rStyle w:val="CdigoHTML"/>
          <w:rFonts w:ascii="var(--INTERNAL-CODE-font)" w:hAnsi="var(--INTERNAL-CODE-font)"/>
          <w:color w:val="323232"/>
          <w:sz w:val="22"/>
          <w:szCs w:val="22"/>
          <w:bdr w:val="single" w:sz="6" w:space="0" w:color="auto" w:frame="1"/>
        </w:rPr>
        <w:t>true</w:t>
      </w:r>
      <w:r>
        <w:rPr>
          <w:rFonts w:ascii="Helvetica" w:hAnsi="Helvetica"/>
          <w:color w:val="323232"/>
        </w:rPr>
        <w:t> si el nivel de concurrencia especificado es compatible con el controlador y </w:t>
      </w:r>
      <w:r>
        <w:rPr>
          <w:rStyle w:val="CdigoHTML"/>
          <w:rFonts w:ascii="var(--INTERNAL-CODE-font)" w:hAnsi="var(--INTERNAL-CODE-font)"/>
          <w:color w:val="323232"/>
          <w:sz w:val="22"/>
          <w:szCs w:val="22"/>
          <w:bdr w:val="single" w:sz="6" w:space="0" w:color="auto" w:frame="1"/>
        </w:rPr>
        <w:t>false</w:t>
      </w:r>
      <w:r>
        <w:rPr>
          <w:rFonts w:ascii="Helvetica" w:hAnsi="Helvetica"/>
          <w:color w:val="323232"/>
        </w:rPr>
        <w:t> en caso contrario.</w:t>
      </w:r>
    </w:p>
    <w:p w:rsidR="000E0D8D" w:rsidRDefault="000E0D8D" w:rsidP="000E0D8D">
      <w:pPr>
        <w:pStyle w:val="NormalWeb"/>
        <w:shd w:val="clear" w:color="auto" w:fill="FFFFFF"/>
        <w:rPr>
          <w:rFonts w:ascii="Helvetica" w:hAnsi="Helvetica"/>
          <w:color w:val="323232"/>
        </w:rPr>
      </w:pPr>
      <w:r>
        <w:rPr>
          <w:rFonts w:ascii="Helvetica" w:hAnsi="Helvetica"/>
          <w:color w:val="323232"/>
        </w:rPr>
        <w:t>Comprobación de si un ResultSet admite determinados niveles de concurrencia, tipo y actualización:</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try</w:t>
      </w:r>
      <w:proofErr w:type="gramEnd"/>
      <w:r>
        <w:rPr>
          <w:rStyle w:val="CdigoHTML"/>
          <w:rFonts w:ascii="var(--INTERNAL-CODE-font)"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if</w:t>
      </w:r>
      <w:proofErr w:type="gramEnd"/>
      <w:r>
        <w:rPr>
          <w:rStyle w:val="CdigoHTML"/>
          <w:rFonts w:ascii="var(--INTERNAL-CODE-font)" w:hAnsi="var(--INTERNAL-CODE-font)"/>
          <w:color w:val="F8F8F2"/>
          <w:sz w:val="23"/>
          <w:szCs w:val="23"/>
          <w:bdr w:val="none" w:sz="0" w:space="0" w:color="auto" w:frame="1"/>
        </w:rPr>
        <w:t xml:space="preserve"> (con.</w:t>
      </w:r>
      <w:r>
        <w:rPr>
          <w:rStyle w:val="CdigoHTML"/>
          <w:rFonts w:ascii="var(--INTERNAL-CODE-font)" w:hAnsi="var(--INTERNAL-CODE-font)"/>
          <w:color w:val="A6E22E"/>
          <w:sz w:val="23"/>
          <w:szCs w:val="23"/>
          <w:bdr w:val="none" w:sz="0" w:space="0" w:color="auto" w:frame="1"/>
        </w:rPr>
        <w:t>getMetaData</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A6E22E"/>
          <w:sz w:val="23"/>
          <w:szCs w:val="23"/>
          <w:bdr w:val="none" w:sz="0" w:space="0" w:color="auto" w:frame="1"/>
        </w:rPr>
        <w:t>supportsResultSetType</w:t>
      </w:r>
      <w:r>
        <w:rPr>
          <w:rStyle w:val="CdigoHTML"/>
          <w:rFonts w:ascii="var(--INTERNAL-CODE-font)" w:hAnsi="var(--INTERNAL-CODE-font)"/>
          <w:color w:val="F8F8F2"/>
          <w:sz w:val="23"/>
          <w:szCs w:val="23"/>
          <w:bdr w:val="none" w:sz="0" w:space="0" w:color="auto" w:frame="1"/>
        </w:rPr>
        <w:t>(ResultSet.</w:t>
      </w:r>
      <w:r>
        <w:rPr>
          <w:rStyle w:val="CdigoHTML"/>
          <w:rFonts w:ascii="var(--INTERNAL-CODE-font)" w:hAnsi="var(--INTERNAL-CODE-font)"/>
          <w:color w:val="A6E22E"/>
          <w:sz w:val="23"/>
          <w:szCs w:val="23"/>
          <w:bdr w:val="none" w:sz="0" w:space="0" w:color="auto" w:frame="1"/>
        </w:rPr>
        <w:t>TYPE_SCROLL_INSENSITIVE</w:t>
      </w:r>
      <w:r>
        <w:rPr>
          <w:rStyle w:val="CdigoHTML"/>
          <w:rFonts w:ascii="var(--INTERNAL-CODE-font)" w:hAnsi="var(--INTERNAL-CODE-font)"/>
          <w:color w:val="F8F8F2"/>
          <w:sz w:val="23"/>
          <w:szCs w:val="23"/>
          <w:bdr w:val="none" w:sz="0" w:space="0" w:color="auto" w:frame="1"/>
        </w:rPr>
        <w:t>))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System.</w:t>
      </w:r>
      <w:r>
        <w:rPr>
          <w:rStyle w:val="CdigoHTML"/>
          <w:rFonts w:ascii="var(--INTERNAL-CODE-font)" w:hAnsi="var(--INTERNAL-CODE-font)"/>
          <w:color w:val="A6E22E"/>
          <w:sz w:val="23"/>
          <w:szCs w:val="23"/>
          <w:bdr w:val="none" w:sz="0" w:space="0" w:color="auto" w:frame="1"/>
        </w:rPr>
        <w:t>out</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A6E22E"/>
          <w:sz w:val="23"/>
          <w:szCs w:val="23"/>
          <w:bdr w:val="none" w:sz="0" w:space="0" w:color="auto" w:frame="1"/>
        </w:rPr>
        <w:t>println</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E6DB74"/>
          <w:sz w:val="23"/>
          <w:szCs w:val="23"/>
          <w:bdr w:val="none" w:sz="0" w:space="0" w:color="auto" w:frame="1"/>
        </w:rPr>
        <w:t>"Soporta TYPE_SCROLL_INSENSITIVE"</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lastRenderedPageBreak/>
        <w:t xml:space="preserve">            } </w:t>
      </w:r>
      <w:proofErr w:type="gramStart"/>
      <w:r>
        <w:rPr>
          <w:rStyle w:val="CdigoHTML"/>
          <w:rFonts w:ascii="var(--INTERNAL-CODE-font)" w:hAnsi="var(--INTERNAL-CODE-font)"/>
          <w:color w:val="66D9EF"/>
          <w:sz w:val="23"/>
          <w:szCs w:val="23"/>
          <w:bdr w:val="none" w:sz="0" w:space="0" w:color="auto" w:frame="1"/>
        </w:rPr>
        <w:t>else</w:t>
      </w:r>
      <w:proofErr w:type="gramEnd"/>
      <w:r>
        <w:rPr>
          <w:rStyle w:val="CdigoHTML"/>
          <w:rFonts w:ascii="var(--INTERNAL-CODE-font)"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System.</w:t>
      </w:r>
      <w:r>
        <w:rPr>
          <w:rStyle w:val="CdigoHTML"/>
          <w:rFonts w:ascii="var(--INTERNAL-CODE-font)" w:hAnsi="var(--INTERNAL-CODE-font)"/>
          <w:color w:val="A6E22E"/>
          <w:sz w:val="23"/>
          <w:szCs w:val="23"/>
          <w:bdr w:val="none" w:sz="0" w:space="0" w:color="auto" w:frame="1"/>
        </w:rPr>
        <w:t>out</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A6E22E"/>
          <w:sz w:val="23"/>
          <w:szCs w:val="23"/>
          <w:bdr w:val="none" w:sz="0" w:space="0" w:color="auto" w:frame="1"/>
        </w:rPr>
        <w:t>println</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E6DB74"/>
          <w:sz w:val="23"/>
          <w:szCs w:val="23"/>
          <w:bdr w:val="none" w:sz="0" w:space="0" w:color="auto" w:frame="1"/>
        </w:rPr>
        <w:t>"No soporta TYPE_SCROLL_INSENSITIVE"</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if</w:t>
      </w:r>
      <w:proofErr w:type="gramEnd"/>
      <w:r>
        <w:rPr>
          <w:rStyle w:val="CdigoHTML"/>
          <w:rFonts w:ascii="var(--INTERNAL-CODE-font)" w:hAnsi="var(--INTERNAL-CODE-font)"/>
          <w:color w:val="F8F8F2"/>
          <w:sz w:val="23"/>
          <w:szCs w:val="23"/>
          <w:bdr w:val="none" w:sz="0" w:space="0" w:color="auto" w:frame="1"/>
        </w:rPr>
        <w:t xml:space="preserve"> (con.</w:t>
      </w:r>
      <w:r>
        <w:rPr>
          <w:rStyle w:val="CdigoHTML"/>
          <w:rFonts w:ascii="var(--INTERNAL-CODE-font)" w:hAnsi="var(--INTERNAL-CODE-font)"/>
          <w:color w:val="A6E22E"/>
          <w:sz w:val="23"/>
          <w:szCs w:val="23"/>
          <w:bdr w:val="none" w:sz="0" w:space="0" w:color="auto" w:frame="1"/>
        </w:rPr>
        <w:t>getMetaData</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A6E22E"/>
          <w:sz w:val="23"/>
          <w:szCs w:val="23"/>
          <w:bdr w:val="none" w:sz="0" w:space="0" w:color="auto" w:frame="1"/>
        </w:rPr>
        <w:t>supportsResultSetConcurrency</w:t>
      </w:r>
      <w:r>
        <w:rPr>
          <w:rStyle w:val="CdigoHTML"/>
          <w:rFonts w:ascii="var(--INTERNAL-CODE-font)" w:hAnsi="var(--INTERNAL-CODE-font)"/>
          <w:color w:val="F8F8F2"/>
          <w:sz w:val="23"/>
          <w:szCs w:val="23"/>
          <w:bdr w:val="none" w:sz="0" w:space="0" w:color="auto" w:frame="1"/>
        </w:rPr>
        <w:t>(ResultSet.</w:t>
      </w:r>
      <w:r>
        <w:rPr>
          <w:rStyle w:val="CdigoHTML"/>
          <w:rFonts w:ascii="var(--INTERNAL-CODE-font)" w:hAnsi="var(--INTERNAL-CODE-font)"/>
          <w:color w:val="A6E22E"/>
          <w:sz w:val="23"/>
          <w:szCs w:val="23"/>
          <w:bdr w:val="none" w:sz="0" w:space="0" w:color="auto" w:frame="1"/>
        </w:rPr>
        <w:t>TYPE_SCROLL_INSENSITIVE</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ResultSet.</w:t>
      </w:r>
      <w:r>
        <w:rPr>
          <w:rStyle w:val="CdigoHTML"/>
          <w:rFonts w:ascii="var(--INTERNAL-CODE-font)" w:hAnsi="var(--INTERNAL-CODE-font)"/>
          <w:color w:val="A6E22E"/>
          <w:sz w:val="23"/>
          <w:szCs w:val="23"/>
          <w:bdr w:val="none" w:sz="0" w:space="0" w:color="auto" w:frame="1"/>
        </w:rPr>
        <w:t>CONCUR_UPDATABLE</w:t>
      </w:r>
      <w:r>
        <w:rPr>
          <w:rStyle w:val="CdigoHTML"/>
          <w:rFonts w:ascii="var(--INTERNAL-CODE-font)" w:hAnsi="var(--INTERNAL-CODE-font)"/>
          <w:color w:val="F8F8F2"/>
          <w:sz w:val="23"/>
          <w:szCs w:val="23"/>
          <w:bdr w:val="none" w:sz="0" w:space="0" w:color="auto" w:frame="1"/>
        </w:rPr>
        <w:t>))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System.</w:t>
      </w:r>
      <w:r>
        <w:rPr>
          <w:rStyle w:val="CdigoHTML"/>
          <w:rFonts w:ascii="var(--INTERNAL-CODE-font)" w:hAnsi="var(--INTERNAL-CODE-font)"/>
          <w:color w:val="A6E22E"/>
          <w:sz w:val="23"/>
          <w:szCs w:val="23"/>
          <w:bdr w:val="none" w:sz="0" w:space="0" w:color="auto" w:frame="1"/>
        </w:rPr>
        <w:t>out</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A6E22E"/>
          <w:sz w:val="23"/>
          <w:szCs w:val="23"/>
          <w:bdr w:val="none" w:sz="0" w:space="0" w:color="auto" w:frame="1"/>
        </w:rPr>
        <w:t>println</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E6DB74"/>
          <w:sz w:val="23"/>
          <w:szCs w:val="23"/>
          <w:bdr w:val="none" w:sz="0" w:space="0" w:color="auto" w:frame="1"/>
        </w:rPr>
        <w:t>"Soporta CONCUR_UPDATABLE"</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 </w:t>
      </w:r>
      <w:proofErr w:type="gramStart"/>
      <w:r>
        <w:rPr>
          <w:rStyle w:val="CdigoHTML"/>
          <w:rFonts w:ascii="var(--INTERNAL-CODE-font)" w:hAnsi="var(--INTERNAL-CODE-font)"/>
          <w:color w:val="66D9EF"/>
          <w:sz w:val="23"/>
          <w:szCs w:val="23"/>
          <w:bdr w:val="none" w:sz="0" w:space="0" w:color="auto" w:frame="1"/>
        </w:rPr>
        <w:t>else</w:t>
      </w:r>
      <w:proofErr w:type="gramEnd"/>
      <w:r>
        <w:rPr>
          <w:rStyle w:val="CdigoHTML"/>
          <w:rFonts w:ascii="var(--INTERNAL-CODE-font)"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System.</w:t>
      </w:r>
      <w:r>
        <w:rPr>
          <w:rStyle w:val="CdigoHTML"/>
          <w:rFonts w:ascii="var(--INTERNAL-CODE-font)" w:hAnsi="var(--INTERNAL-CODE-font)"/>
          <w:color w:val="A6E22E"/>
          <w:sz w:val="23"/>
          <w:szCs w:val="23"/>
          <w:bdr w:val="none" w:sz="0" w:space="0" w:color="auto" w:frame="1"/>
        </w:rPr>
        <w:t>out</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A6E22E"/>
          <w:sz w:val="23"/>
          <w:szCs w:val="23"/>
          <w:bdr w:val="none" w:sz="0" w:space="0" w:color="auto" w:frame="1"/>
        </w:rPr>
        <w:t>println</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E6DB74"/>
          <w:sz w:val="23"/>
          <w:szCs w:val="23"/>
          <w:bdr w:val="none" w:sz="0" w:space="0" w:color="auto" w:frame="1"/>
        </w:rPr>
        <w:t>"No soporta CONCUR_UPDATABLE"</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 </w:t>
      </w:r>
      <w:proofErr w:type="gramStart"/>
      <w:r>
        <w:rPr>
          <w:rStyle w:val="CdigoHTML"/>
          <w:rFonts w:ascii="var(--INTERNAL-CODE-font)" w:hAnsi="var(--INTERNAL-CODE-font)"/>
          <w:color w:val="66D9EF"/>
          <w:sz w:val="23"/>
          <w:szCs w:val="23"/>
          <w:bdr w:val="none" w:sz="0" w:space="0" w:color="auto" w:frame="1"/>
        </w:rPr>
        <w:t>catch</w:t>
      </w:r>
      <w:proofErr w:type="gramEnd"/>
      <w:r>
        <w:rPr>
          <w:rStyle w:val="CdigoHTML"/>
          <w:rFonts w:ascii="var(--INTERNAL-CODE-font)" w:hAnsi="var(--INTERNAL-CODE-font)"/>
          <w:color w:val="F8F8F2"/>
          <w:sz w:val="23"/>
          <w:szCs w:val="23"/>
          <w:bdr w:val="none" w:sz="0" w:space="0" w:color="auto" w:frame="1"/>
        </w:rPr>
        <w:t xml:space="preserve"> (SQLException ex)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System.</w:t>
      </w:r>
      <w:r>
        <w:rPr>
          <w:rStyle w:val="CdigoHTML"/>
          <w:rFonts w:ascii="var(--INTERNAL-CODE-font)" w:hAnsi="var(--INTERNAL-CODE-font)"/>
          <w:color w:val="A6E22E"/>
          <w:sz w:val="23"/>
          <w:szCs w:val="23"/>
          <w:bdr w:val="none" w:sz="0" w:space="0" w:color="auto" w:frame="1"/>
        </w:rPr>
        <w:t>out</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A6E22E"/>
          <w:sz w:val="23"/>
          <w:szCs w:val="23"/>
          <w:bdr w:val="none" w:sz="0" w:space="0" w:color="auto" w:frame="1"/>
        </w:rPr>
        <w:t>println</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E6DB74"/>
          <w:sz w:val="23"/>
          <w:szCs w:val="23"/>
          <w:bdr w:val="none" w:sz="0" w:space="0" w:color="auto" w:frame="1"/>
        </w:rPr>
        <w:t>"Error al obtener metadatos: "</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ex.</w:t>
      </w:r>
      <w:r>
        <w:rPr>
          <w:rStyle w:val="CdigoHTML"/>
          <w:rFonts w:ascii="var(--INTERNAL-CODE-font)" w:hAnsi="var(--INTERNAL-CODE-font)"/>
          <w:color w:val="A6E22E"/>
          <w:sz w:val="23"/>
          <w:szCs w:val="23"/>
          <w:bdr w:val="none" w:sz="0" w:space="0" w:color="auto" w:frame="1"/>
        </w:rPr>
        <w:t>getMessage</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0E0D8D" w:rsidRDefault="000E0D8D" w:rsidP="000E0D8D">
      <w:pPr>
        <w:pStyle w:val="NormalWeb"/>
        <w:shd w:val="clear" w:color="auto" w:fill="FFFFFF"/>
        <w:rPr>
          <w:rFonts w:ascii="Helvetica" w:hAnsi="Helvetica"/>
          <w:color w:val="323232"/>
        </w:rPr>
      </w:pPr>
      <w:r>
        <w:rPr>
          <w:rFonts w:ascii="Helvetica" w:hAnsi="Helvetica"/>
          <w:color w:val="323232"/>
        </w:rPr>
        <w:t>El siguiente ejemplo muestra cómo usar un objeto ResultSet cuyo nivel de concurrencia es </w:t>
      </w:r>
      <w:r>
        <w:rPr>
          <w:rStyle w:val="CdigoHTML"/>
          <w:rFonts w:ascii="var(--INTERNAL-CODE-font)" w:hAnsi="var(--INTERNAL-CODE-font)"/>
          <w:color w:val="323232"/>
          <w:sz w:val="22"/>
          <w:szCs w:val="22"/>
          <w:bdr w:val="single" w:sz="6" w:space="0" w:color="auto" w:frame="1"/>
        </w:rPr>
        <w:t>CONCUR_UPDATABLE</w:t>
      </w:r>
      <w:r>
        <w:rPr>
          <w:rFonts w:ascii="Helvetica" w:hAnsi="Helvetica"/>
          <w:color w:val="323232"/>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Statement stmt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con.</w:t>
      </w:r>
      <w:r>
        <w:rPr>
          <w:rStyle w:val="CdigoHTML"/>
          <w:rFonts w:ascii="var(--INTERNAL-CODE-font)" w:hAnsi="var(--INTERNAL-CODE-font)"/>
          <w:color w:val="A6E22E"/>
          <w:sz w:val="23"/>
          <w:szCs w:val="23"/>
          <w:bdr w:val="none" w:sz="0" w:space="0" w:color="auto" w:frame="1"/>
        </w:rPr>
        <w:t>createStatement</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ResultSet.</w:t>
      </w:r>
      <w:r>
        <w:rPr>
          <w:rStyle w:val="CdigoHTML"/>
          <w:rFonts w:ascii="var(--INTERNAL-CODE-font)" w:hAnsi="var(--INTERNAL-CODE-font)"/>
          <w:color w:val="A6E22E"/>
          <w:sz w:val="23"/>
          <w:szCs w:val="23"/>
          <w:bdr w:val="none" w:sz="0" w:space="0" w:color="auto" w:frame="1"/>
        </w:rPr>
        <w:t>TYPE_SCROLL_INSENSITIVE</w:t>
      </w:r>
      <w:r>
        <w:rPr>
          <w:rStyle w:val="CdigoHTML"/>
          <w:rFonts w:ascii="var(--INTERNAL-CODE-font)" w:hAnsi="var(--INTERNAL-CODE-font)"/>
          <w:color w:val="F8F8F2"/>
          <w:sz w:val="23"/>
          <w:szCs w:val="23"/>
          <w:bdr w:val="none" w:sz="0" w:space="0" w:color="auto" w:frame="1"/>
        </w:rPr>
        <w:t>, ResultSet.</w:t>
      </w:r>
      <w:r>
        <w:rPr>
          <w:rStyle w:val="CdigoHTML"/>
          <w:rFonts w:ascii="var(--INTERNAL-CODE-font)" w:hAnsi="var(--INTERNAL-CODE-font)"/>
          <w:color w:val="A6E22E"/>
          <w:sz w:val="23"/>
          <w:szCs w:val="23"/>
          <w:bdr w:val="none" w:sz="0" w:space="0" w:color="auto" w:frame="1"/>
        </w:rPr>
        <w:t>CONCUR_UPDATABLE</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ResultSet rs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stmt.</w:t>
      </w:r>
      <w:r>
        <w:rPr>
          <w:rStyle w:val="CdigoHTML"/>
          <w:rFonts w:ascii="var(--INTERNAL-CODE-font)" w:hAnsi="var(--INTERNAL-CODE-font)"/>
          <w:color w:val="A6E22E"/>
          <w:sz w:val="23"/>
          <w:szCs w:val="23"/>
          <w:bdr w:val="none" w:sz="0" w:space="0" w:color="auto" w:frame="1"/>
        </w:rPr>
        <w:t>executeQuery</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E6DB74"/>
          <w:sz w:val="23"/>
          <w:szCs w:val="23"/>
          <w:bdr w:val="none" w:sz="0" w:space="0" w:color="auto" w:frame="1"/>
        </w:rPr>
        <w:t>"SELECT a, b FROM Tabla1"</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75715E"/>
          <w:sz w:val="23"/>
          <w:szCs w:val="23"/>
          <w:bdr w:val="none" w:sz="0" w:space="0" w:color="auto" w:frame="1"/>
        </w:rPr>
        <w:t xml:space="preserve">// </w:t>
      </w:r>
      <w:proofErr w:type="gramStart"/>
      <w:r>
        <w:rPr>
          <w:rStyle w:val="CdigoHTML"/>
          <w:rFonts w:ascii="var(--INTERNAL-CODE-font)" w:hAnsi="var(--INTERNAL-CODE-font)"/>
          <w:color w:val="75715E"/>
          <w:sz w:val="23"/>
          <w:szCs w:val="23"/>
          <w:bdr w:val="none" w:sz="0" w:space="0" w:color="auto" w:frame="1"/>
        </w:rPr>
        <w:t>rs</w:t>
      </w:r>
      <w:proofErr w:type="gramEnd"/>
      <w:r>
        <w:rPr>
          <w:rStyle w:val="CdigoHTML"/>
          <w:rFonts w:ascii="var(--INTERNAL-CODE-font)" w:hAnsi="var(--INTERNAL-CODE-font)"/>
          <w:color w:val="75715E"/>
          <w:sz w:val="23"/>
          <w:szCs w:val="23"/>
          <w:bdr w:val="none" w:sz="0" w:space="0" w:color="auto" w:frame="1"/>
        </w:rPr>
        <w:t xml:space="preserve"> será desplazable y no mostrará cambios realizados por otros.</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75715E"/>
          <w:sz w:val="23"/>
          <w:szCs w:val="23"/>
          <w:bdr w:val="none" w:sz="0" w:space="0" w:color="auto" w:frame="1"/>
        </w:rPr>
        <w:t>// Será actualizable.</w:t>
      </w:r>
    </w:p>
    <w:p w:rsidR="000E0D8D" w:rsidRDefault="000E0D8D" w:rsidP="000E0D8D">
      <w:pPr>
        <w:pStyle w:val="NormalWeb"/>
        <w:shd w:val="clear" w:color="auto" w:fill="FFFFFF"/>
        <w:rPr>
          <w:rFonts w:ascii="Helvetica" w:hAnsi="Helvetica"/>
          <w:color w:val="323232"/>
        </w:rPr>
      </w:pPr>
      <w:r>
        <w:rPr>
          <w:rFonts w:ascii="Helvetica" w:hAnsi="Helvetica"/>
          <w:color w:val="323232"/>
        </w:rPr>
        <w:t>El método </w:t>
      </w:r>
      <w:r>
        <w:rPr>
          <w:rStyle w:val="CdigoHTML"/>
          <w:rFonts w:ascii="var(--INTERNAL-CODE-font)" w:hAnsi="var(--INTERNAL-CODE-font)"/>
          <w:color w:val="323232"/>
          <w:sz w:val="22"/>
          <w:szCs w:val="22"/>
          <w:bdr w:val="single" w:sz="6" w:space="0" w:color="auto" w:frame="1"/>
        </w:rPr>
        <w:t>actualizarPrecios</w:t>
      </w:r>
      <w:r>
        <w:rPr>
          <w:rFonts w:ascii="Helvetica" w:hAnsi="Helvetica"/>
          <w:color w:val="323232"/>
        </w:rPr>
        <w:t> demuestra cómo usar un objeto ResultSet cuyo nivel de concurrencia es </w:t>
      </w:r>
      <w:r>
        <w:rPr>
          <w:rStyle w:val="CdigoHTML"/>
          <w:rFonts w:ascii="var(--INTERNAL-CODE-font)" w:hAnsi="var(--INTERNAL-CODE-font)"/>
          <w:color w:val="323232"/>
          <w:sz w:val="22"/>
          <w:szCs w:val="22"/>
          <w:bdr w:val="single" w:sz="6" w:space="0" w:color="auto" w:frame="1"/>
        </w:rPr>
        <w:t>CONCUR_UPDATABLE</w:t>
      </w:r>
      <w:r>
        <w:rPr>
          <w:rFonts w:ascii="Helvetica" w:hAnsi="Helvetica"/>
          <w:color w:val="323232"/>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public</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void</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actualizarPrecios</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66D9EF"/>
          <w:sz w:val="23"/>
          <w:szCs w:val="23"/>
          <w:bdr w:val="none" w:sz="0" w:space="0" w:color="auto" w:frame="1"/>
        </w:rPr>
        <w:t>float</w:t>
      </w:r>
      <w:r>
        <w:rPr>
          <w:rStyle w:val="CdigoHTML"/>
          <w:rFonts w:ascii="var(--INTERNAL-CODE-font)" w:hAnsi="var(--INTERNAL-CODE-font)"/>
          <w:color w:val="F8F8F2"/>
          <w:sz w:val="23"/>
          <w:szCs w:val="23"/>
          <w:bdr w:val="none" w:sz="0" w:space="0" w:color="auto" w:frame="1"/>
        </w:rPr>
        <w:t xml:space="preserve"> porcetaje) </w:t>
      </w:r>
      <w:r>
        <w:rPr>
          <w:rStyle w:val="CdigoHTML"/>
          <w:rFonts w:ascii="var(--INTERNAL-CODE-font)" w:hAnsi="var(--INTERNAL-CODE-font)"/>
          <w:color w:val="66D9EF"/>
          <w:sz w:val="23"/>
          <w:szCs w:val="23"/>
          <w:bdr w:val="none" w:sz="0" w:space="0" w:color="auto" w:frame="1"/>
        </w:rPr>
        <w:t>throws</w:t>
      </w:r>
      <w:r>
        <w:rPr>
          <w:rStyle w:val="CdigoHTML"/>
          <w:rFonts w:ascii="var(--INTERNAL-CODE-font)" w:hAnsi="var(--INTERNAL-CODE-font)"/>
          <w:color w:val="F8F8F2"/>
          <w:sz w:val="23"/>
          <w:szCs w:val="23"/>
          <w:bdr w:val="none" w:sz="0" w:space="0" w:color="auto" w:frame="1"/>
        </w:rPr>
        <w:t xml:space="preserve"> SQLException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try</w:t>
      </w:r>
      <w:proofErr w:type="gramEnd"/>
      <w:r>
        <w:rPr>
          <w:rStyle w:val="CdigoHTML"/>
          <w:rFonts w:ascii="var(--INTERNAL-CODE-font)" w:hAnsi="var(--INTERNAL-CODE-font)"/>
          <w:color w:val="F8F8F2"/>
          <w:sz w:val="23"/>
          <w:szCs w:val="23"/>
          <w:bdr w:val="none" w:sz="0" w:space="0" w:color="auto" w:frame="1"/>
        </w:rPr>
        <w:t xml:space="preserve"> (Statement stmt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con.</w:t>
      </w:r>
      <w:r>
        <w:rPr>
          <w:rStyle w:val="CdigoHTML"/>
          <w:rFonts w:ascii="var(--INTERNAL-CODE-font)" w:hAnsi="var(--INTERNAL-CODE-font)"/>
          <w:color w:val="A6E22E"/>
          <w:sz w:val="23"/>
          <w:szCs w:val="23"/>
          <w:bdr w:val="none" w:sz="0" w:space="0" w:color="auto" w:frame="1"/>
        </w:rPr>
        <w:t>createStatement</w:t>
      </w:r>
      <w:r>
        <w:rPr>
          <w:rStyle w:val="CdigoHTML"/>
          <w:rFonts w:ascii="var(--INTERNAL-CODE-font)" w:hAnsi="var(--INTERNAL-CODE-font)"/>
          <w:color w:val="F8F8F2"/>
          <w:sz w:val="23"/>
          <w:szCs w:val="23"/>
          <w:bdr w:val="none" w:sz="0" w:space="0" w:color="auto" w:frame="1"/>
        </w:rPr>
        <w:t>(ResultSet.</w:t>
      </w:r>
      <w:r>
        <w:rPr>
          <w:rStyle w:val="CdigoHTML"/>
          <w:rFonts w:ascii="var(--INTERNAL-CODE-font)" w:hAnsi="var(--INTERNAL-CODE-font)"/>
          <w:color w:val="A6E22E"/>
          <w:sz w:val="23"/>
          <w:szCs w:val="23"/>
          <w:bdr w:val="none" w:sz="0" w:space="0" w:color="auto" w:frame="1"/>
        </w:rPr>
        <w:t>TYPE_SCROLL_SENSITIVE</w:t>
      </w:r>
      <w:r>
        <w:rPr>
          <w:rStyle w:val="CdigoHTML"/>
          <w:rFonts w:ascii="var(--INTERNAL-CODE-font)" w:hAnsi="var(--INTERNAL-CODE-font)"/>
          <w:color w:val="F8F8F2"/>
          <w:sz w:val="23"/>
          <w:szCs w:val="23"/>
          <w:bdr w:val="none" w:sz="0" w:space="0" w:color="auto" w:frame="1"/>
        </w:rPr>
        <w:t>, ResultSet.</w:t>
      </w:r>
      <w:r>
        <w:rPr>
          <w:rStyle w:val="CdigoHTML"/>
          <w:rFonts w:ascii="var(--INTERNAL-CODE-font)" w:hAnsi="var(--INTERNAL-CODE-font)"/>
          <w:color w:val="A6E22E"/>
          <w:sz w:val="23"/>
          <w:szCs w:val="23"/>
          <w:bdr w:val="none" w:sz="0" w:space="0" w:color="auto" w:frame="1"/>
        </w:rPr>
        <w:t>CONCUR_UPDATABLE</w:t>
      </w:r>
      <w:r>
        <w:rPr>
          <w:rStyle w:val="CdigoHTML"/>
          <w:rFonts w:ascii="var(--INTERNAL-CODE-font)" w:hAnsi="var(--INTERNAL-CODE-font)"/>
          <w:color w:val="F8F8F2"/>
          <w:sz w:val="23"/>
          <w:szCs w:val="23"/>
          <w:bdr w:val="none" w:sz="0" w:space="0" w:color="auto" w:frame="1"/>
        </w:rPr>
        <w:t>))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ResultSet uprs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stmt.</w:t>
      </w:r>
      <w:r>
        <w:rPr>
          <w:rStyle w:val="CdigoHTML"/>
          <w:rFonts w:ascii="var(--INTERNAL-CODE-font)" w:hAnsi="var(--INTERNAL-CODE-font)"/>
          <w:color w:val="A6E22E"/>
          <w:sz w:val="23"/>
          <w:szCs w:val="23"/>
          <w:bdr w:val="none" w:sz="0" w:space="0" w:color="auto" w:frame="1"/>
        </w:rPr>
        <w:t>executeQuery</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E6DB74"/>
          <w:sz w:val="23"/>
          <w:szCs w:val="23"/>
          <w:bdr w:val="none" w:sz="0" w:space="0" w:color="auto" w:frame="1"/>
        </w:rPr>
        <w:t>"SELECT * FROM Cafe"</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while</w:t>
      </w:r>
      <w:proofErr w:type="gramEnd"/>
      <w:r>
        <w:rPr>
          <w:rStyle w:val="CdigoHTML"/>
          <w:rFonts w:ascii="var(--INTERNAL-CODE-font)" w:hAnsi="var(--INTERNAL-CODE-font)"/>
          <w:color w:val="F8F8F2"/>
          <w:sz w:val="23"/>
          <w:szCs w:val="23"/>
          <w:bdr w:val="none" w:sz="0" w:space="0" w:color="auto" w:frame="1"/>
        </w:rPr>
        <w:t xml:space="preserve"> (uprs.</w:t>
      </w:r>
      <w:r>
        <w:rPr>
          <w:rStyle w:val="CdigoHTML"/>
          <w:rFonts w:ascii="var(--INTERNAL-CODE-font)" w:hAnsi="var(--INTERNAL-CODE-font)"/>
          <w:color w:val="A6E22E"/>
          <w:sz w:val="23"/>
          <w:szCs w:val="23"/>
          <w:bdr w:val="none" w:sz="0" w:space="0" w:color="auto" w:frame="1"/>
        </w:rPr>
        <w:t>next</w:t>
      </w:r>
      <w:r>
        <w:rPr>
          <w:rStyle w:val="CdigoHTML"/>
          <w:rFonts w:ascii="var(--INTERNAL-CODE-font)" w:hAnsi="var(--INTERNAL-CODE-font)"/>
          <w:color w:val="F8F8F2"/>
          <w:sz w:val="23"/>
          <w:szCs w:val="23"/>
          <w:bdr w:val="none" w:sz="0" w:space="0" w:color="auto" w:frame="1"/>
        </w:rPr>
        <w:t>())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float</w:t>
      </w:r>
      <w:proofErr w:type="gramEnd"/>
      <w:r>
        <w:rPr>
          <w:rStyle w:val="CdigoHTML"/>
          <w:rFonts w:ascii="var(--INTERNAL-CODE-font)" w:hAnsi="var(--INTERNAL-CODE-font)"/>
          <w:color w:val="F8F8F2"/>
          <w:sz w:val="23"/>
          <w:szCs w:val="23"/>
          <w:bdr w:val="none" w:sz="0" w:space="0" w:color="auto" w:frame="1"/>
        </w:rPr>
        <w:t xml:space="preserve"> f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uprs.</w:t>
      </w:r>
      <w:r>
        <w:rPr>
          <w:rStyle w:val="CdigoHTML"/>
          <w:rFonts w:ascii="var(--INTERNAL-CODE-font)" w:hAnsi="var(--INTERNAL-CODE-font)"/>
          <w:color w:val="A6E22E"/>
          <w:sz w:val="23"/>
          <w:szCs w:val="23"/>
          <w:bdr w:val="none" w:sz="0" w:space="0" w:color="auto" w:frame="1"/>
        </w:rPr>
        <w:t>getFloat</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E6DB74"/>
          <w:sz w:val="23"/>
          <w:szCs w:val="23"/>
          <w:bdr w:val="none" w:sz="0" w:space="0" w:color="auto" w:frame="1"/>
        </w:rPr>
        <w:t>"precio"</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uprs.</w:t>
      </w:r>
      <w:r>
        <w:rPr>
          <w:rStyle w:val="CdigoHTML"/>
          <w:rFonts w:ascii="var(--INTERNAL-CODE-font)" w:hAnsi="var(--INTERNAL-CODE-font)"/>
          <w:color w:val="A6E22E"/>
          <w:sz w:val="23"/>
          <w:szCs w:val="23"/>
          <w:bdr w:val="none" w:sz="0" w:space="0" w:color="auto" w:frame="1"/>
        </w:rPr>
        <w:t>updateFloat</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E6DB74"/>
          <w:sz w:val="23"/>
          <w:szCs w:val="23"/>
          <w:bdr w:val="none" w:sz="0" w:space="0" w:color="auto" w:frame="1"/>
        </w:rPr>
        <w:t>"precio"</w:t>
      </w:r>
      <w:r>
        <w:rPr>
          <w:rStyle w:val="CdigoHTML"/>
          <w:rFonts w:ascii="var(--INTERNAL-CODE-font)" w:hAnsi="var(--INTERNAL-CODE-font)"/>
          <w:color w:val="F8F8F2"/>
          <w:sz w:val="23"/>
          <w:szCs w:val="23"/>
          <w:bdr w:val="none" w:sz="0" w:space="0" w:color="auto" w:frame="1"/>
        </w:rPr>
        <w:t xml:space="preserve">, f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porcetaje);</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uprs.</w:t>
      </w:r>
      <w:r>
        <w:rPr>
          <w:rStyle w:val="CdigoHTML"/>
          <w:rFonts w:ascii="var(--INTERNAL-CODE-font)" w:hAnsi="var(--INTERNAL-CODE-font)"/>
          <w:color w:val="A6E22E"/>
          <w:sz w:val="23"/>
          <w:szCs w:val="23"/>
          <w:bdr w:val="none" w:sz="0" w:space="0" w:color="auto" w:frame="1"/>
        </w:rPr>
        <w:t>updateRow</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 </w:t>
      </w:r>
      <w:proofErr w:type="gramStart"/>
      <w:r>
        <w:rPr>
          <w:rStyle w:val="CdigoHTML"/>
          <w:rFonts w:ascii="var(--INTERNAL-CODE-font)" w:hAnsi="var(--INTERNAL-CODE-font)"/>
          <w:color w:val="66D9EF"/>
          <w:sz w:val="23"/>
          <w:szCs w:val="23"/>
          <w:bdr w:val="none" w:sz="0" w:space="0" w:color="auto" w:frame="1"/>
        </w:rPr>
        <w:t>catch</w:t>
      </w:r>
      <w:proofErr w:type="gramEnd"/>
      <w:r>
        <w:rPr>
          <w:rStyle w:val="CdigoHTML"/>
          <w:rFonts w:ascii="var(--INTERNAL-CODE-font)" w:hAnsi="var(--INTERNAL-CODE-font)"/>
          <w:color w:val="F8F8F2"/>
          <w:sz w:val="23"/>
          <w:szCs w:val="23"/>
          <w:bdr w:val="none" w:sz="0" w:space="0" w:color="auto" w:frame="1"/>
        </w:rPr>
        <w:t xml:space="preserve"> (SQLException 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 Manejo de excepciones</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0E0D8D" w:rsidRDefault="000E0D8D" w:rsidP="000E0D8D">
      <w:pPr>
        <w:pStyle w:val="Ttulo4"/>
        <w:shd w:val="clear" w:color="auto" w:fill="FFFFFF"/>
        <w:rPr>
          <w:rFonts w:ascii="Helvetica" w:hAnsi="Helvetica"/>
          <w:b w:val="0"/>
          <w:bCs w:val="0"/>
          <w:color w:val="auto"/>
          <w:spacing w:val="-15"/>
        </w:rPr>
      </w:pPr>
      <w:r>
        <w:rPr>
          <w:rFonts w:ascii="Helvetica" w:hAnsi="Helvetica"/>
          <w:b w:val="0"/>
          <w:bCs w:val="0"/>
          <w:spacing w:val="-15"/>
        </w:rPr>
        <w:t>C) Retención del Cursor (permanece abiertos cuando se llama al método commit)</w:t>
      </w:r>
    </w:p>
    <w:p w:rsidR="000E0D8D" w:rsidRDefault="000E0D8D" w:rsidP="000E0D8D">
      <w:pPr>
        <w:pStyle w:val="NormalWeb"/>
        <w:shd w:val="clear" w:color="auto" w:fill="FFFFFF"/>
        <w:rPr>
          <w:rFonts w:ascii="Helvetica" w:hAnsi="Helvetica"/>
          <w:color w:val="323232"/>
        </w:rPr>
      </w:pPr>
      <w:r>
        <w:rPr>
          <w:rFonts w:ascii="Helvetica" w:hAnsi="Helvetica"/>
          <w:color w:val="323232"/>
        </w:rPr>
        <w:t>Llamar al </w:t>
      </w:r>
      <w:hyperlink r:id="rId171" w:anchor="commit()" w:history="1">
        <w:r>
          <w:rPr>
            <w:rStyle w:val="Hipervnculo"/>
            <w:rFonts w:ascii="Helvetica" w:eastAsiaTheme="majorEastAsia" w:hAnsi="Helvetica"/>
          </w:rPr>
          <w:t>método </w:t>
        </w:r>
        <w:r>
          <w:rPr>
            <w:rStyle w:val="CdigoHTML"/>
            <w:rFonts w:ascii="var(--INTERNAL-CODE-font)" w:hAnsi="var(--INTERNAL-CODE-font)"/>
            <w:color w:val="0000FF"/>
            <w:sz w:val="22"/>
            <w:szCs w:val="22"/>
            <w:bdr w:val="single" w:sz="6" w:space="0" w:color="auto" w:frame="1"/>
          </w:rPr>
          <w:t>Connection.commit</w:t>
        </w:r>
      </w:hyperlink>
      <w:r>
        <w:rPr>
          <w:rFonts w:ascii="Helvetica" w:hAnsi="Helvetica"/>
          <w:color w:val="323232"/>
        </w:rPr>
        <w:t> (confirmar la transacción) puede cerrar los objetos ResultSet que se hayan creado durante la transacción actual.</w:t>
      </w:r>
      <w:r>
        <w:rPr>
          <w:rFonts w:ascii="Helvetica" w:hAnsi="Helvetica"/>
          <w:color w:val="323232"/>
        </w:rPr>
        <w:br/>
        <w:t>En algunos casos, esto puede no ser el deseado. La propiedad </w:t>
      </w:r>
      <w:r>
        <w:rPr>
          <w:rStyle w:val="CdigoHTML"/>
          <w:rFonts w:ascii="var(--INTERNAL-CODE-font)" w:hAnsi="var(--INTERNAL-CODE-font)"/>
          <w:b/>
          <w:bCs/>
          <w:color w:val="323232"/>
          <w:sz w:val="22"/>
          <w:szCs w:val="22"/>
          <w:bdr w:val="single" w:sz="6" w:space="0" w:color="auto" w:frame="1"/>
        </w:rPr>
        <w:t>holdability</w:t>
      </w:r>
      <w:r>
        <w:rPr>
          <w:rStyle w:val="Textoennegrita"/>
          <w:rFonts w:ascii="Helvetica" w:hAnsi="Helvetica"/>
          <w:color w:val="323232"/>
        </w:rPr>
        <w:t> del ResultSet le da a la aplicación control sobre si los objetos ResultSet (cursores) se cierran cuando se llama a commit</w:t>
      </w:r>
      <w:r>
        <w:rPr>
          <w:rFonts w:ascii="Helvetica" w:hAnsi="Helvetica"/>
          <w:color w:val="323232"/>
        </w:rPr>
        <w:t>.</w:t>
      </w:r>
    </w:p>
    <w:p w:rsidR="000E0D8D" w:rsidRDefault="000E0D8D" w:rsidP="000E0D8D">
      <w:pPr>
        <w:pStyle w:val="NormalWeb"/>
        <w:shd w:val="clear" w:color="auto" w:fill="FFFFFF"/>
        <w:rPr>
          <w:rFonts w:ascii="Helvetica" w:hAnsi="Helvetica"/>
          <w:color w:val="323232"/>
        </w:rPr>
      </w:pPr>
      <w:r>
        <w:rPr>
          <w:rFonts w:ascii="Helvetica" w:hAnsi="Helvetica"/>
          <w:color w:val="323232"/>
        </w:rPr>
        <w:t>Las siguientes constantes de ResultSet se pueden suministrar a los métodos </w:t>
      </w:r>
      <w:r>
        <w:rPr>
          <w:rStyle w:val="CdigoHTML"/>
          <w:rFonts w:ascii="var(--INTERNAL-CODE-font)" w:hAnsi="var(--INTERNAL-CODE-font)"/>
          <w:color w:val="323232"/>
          <w:sz w:val="22"/>
          <w:szCs w:val="22"/>
          <w:bdr w:val="single" w:sz="6" w:space="0" w:color="auto" w:frame="1"/>
        </w:rPr>
        <w:t>createStatement</w:t>
      </w:r>
      <w:r>
        <w:rPr>
          <w:rFonts w:ascii="Helvetica" w:hAnsi="Helvetica"/>
          <w:color w:val="323232"/>
        </w:rPr>
        <w:t>, </w:t>
      </w:r>
      <w:r>
        <w:rPr>
          <w:rStyle w:val="CdigoHTML"/>
          <w:rFonts w:ascii="var(--INTERNAL-CODE-font)" w:hAnsi="var(--INTERNAL-CODE-font)"/>
          <w:color w:val="323232"/>
          <w:sz w:val="22"/>
          <w:szCs w:val="22"/>
          <w:bdr w:val="single" w:sz="6" w:space="0" w:color="auto" w:frame="1"/>
        </w:rPr>
        <w:t>prepareStatement</w:t>
      </w:r>
      <w:r>
        <w:rPr>
          <w:rFonts w:ascii="Helvetica" w:hAnsi="Helvetica"/>
          <w:color w:val="323232"/>
        </w:rPr>
        <w:t> y </w:t>
      </w:r>
      <w:r>
        <w:rPr>
          <w:rStyle w:val="CdigoHTML"/>
          <w:rFonts w:ascii="var(--INTERNAL-CODE-font)" w:hAnsi="var(--INTERNAL-CODE-font)"/>
          <w:color w:val="323232"/>
          <w:sz w:val="22"/>
          <w:szCs w:val="22"/>
          <w:bdr w:val="single" w:sz="6" w:space="0" w:color="auto" w:frame="1"/>
        </w:rPr>
        <w:t>prepareCall</w:t>
      </w:r>
      <w:r>
        <w:rPr>
          <w:rFonts w:ascii="Helvetica" w:hAnsi="Helvetica"/>
          <w:color w:val="323232"/>
        </w:rPr>
        <w:t> de Connection:</w:t>
      </w:r>
    </w:p>
    <w:p w:rsidR="000E0D8D" w:rsidRDefault="000E0D8D" w:rsidP="000E0D8D">
      <w:pPr>
        <w:numPr>
          <w:ilvl w:val="0"/>
          <w:numId w:val="78"/>
        </w:numPr>
        <w:shd w:val="clear" w:color="auto" w:fill="FFFFFF"/>
        <w:spacing w:before="100" w:beforeAutospacing="1" w:after="100" w:afterAutospacing="1" w:line="240" w:lineRule="auto"/>
        <w:rPr>
          <w:rFonts w:ascii="Helvetica" w:hAnsi="Helvetica"/>
          <w:color w:val="323232"/>
        </w:rPr>
      </w:pPr>
      <w:r>
        <w:rPr>
          <w:rStyle w:val="CdigoHTML"/>
          <w:rFonts w:ascii="var(--INTERNAL-CODE-font)" w:eastAsiaTheme="minorHAnsi" w:hAnsi="var(--INTERNAL-CODE-font)"/>
          <w:color w:val="323232"/>
          <w:bdr w:val="single" w:sz="6" w:space="0" w:color="auto" w:frame="1"/>
        </w:rPr>
        <w:lastRenderedPageBreak/>
        <w:t>HOLD_CURSORS_OVER_COMMIT</w:t>
      </w:r>
      <w:r>
        <w:rPr>
          <w:rFonts w:ascii="Helvetica" w:hAnsi="Helvetica"/>
          <w:color w:val="323232"/>
        </w:rPr>
        <w:t>: los cursores ResultSet no se cierran; </w:t>
      </w:r>
      <w:r>
        <w:rPr>
          <w:rStyle w:val="Textoennegrita"/>
          <w:rFonts w:ascii="Helvetica" w:hAnsi="Helvetica"/>
          <w:color w:val="323232"/>
        </w:rPr>
        <w:t>permanecen abiertos cuando se llama al método commit</w:t>
      </w:r>
      <w:r>
        <w:rPr>
          <w:rFonts w:ascii="Helvetica" w:hAnsi="Helvetica"/>
          <w:color w:val="323232"/>
        </w:rPr>
        <w:t>. Los cursores retenidos pueden ser ideales si la aplicación utiliza principalmente objetos ResultSet de solo lectura.</w:t>
      </w:r>
    </w:p>
    <w:p w:rsidR="000E0D8D" w:rsidRDefault="000E0D8D" w:rsidP="000E0D8D">
      <w:pPr>
        <w:numPr>
          <w:ilvl w:val="0"/>
          <w:numId w:val="78"/>
        </w:numPr>
        <w:shd w:val="clear" w:color="auto" w:fill="FFFFFF"/>
        <w:spacing w:before="100" w:beforeAutospacing="1" w:after="100" w:afterAutospacing="1" w:line="240" w:lineRule="auto"/>
        <w:rPr>
          <w:rFonts w:ascii="Helvetica" w:hAnsi="Helvetica"/>
          <w:color w:val="323232"/>
        </w:rPr>
      </w:pPr>
      <w:r>
        <w:rPr>
          <w:rStyle w:val="CdigoHTML"/>
          <w:rFonts w:ascii="var(--INTERNAL-CODE-font)" w:eastAsiaTheme="minorHAnsi" w:hAnsi="var(--INTERNAL-CODE-font)"/>
          <w:color w:val="323232"/>
          <w:bdr w:val="single" w:sz="6" w:space="0" w:color="auto" w:frame="1"/>
        </w:rPr>
        <w:t>CLOSE_CURSORS_AT_COMMIT</w:t>
      </w:r>
      <w:r>
        <w:rPr>
          <w:rFonts w:ascii="Helvetica" w:hAnsi="Helvetica"/>
          <w:color w:val="323232"/>
        </w:rPr>
        <w:t>: Los objetos ResultSet (cursores) </w:t>
      </w:r>
      <w:r>
        <w:rPr>
          <w:rStyle w:val="Textoennegrita"/>
          <w:rFonts w:ascii="Helvetica" w:hAnsi="Helvetica"/>
          <w:color w:val="323232"/>
        </w:rPr>
        <w:t>se cierran cuando se llama al método commit</w:t>
      </w:r>
      <w:r>
        <w:rPr>
          <w:rFonts w:ascii="Helvetica" w:hAnsi="Helvetica"/>
          <w:color w:val="323232"/>
        </w:rPr>
        <w:t>. Cerrar cursores al llamar a este método puede dar </w:t>
      </w:r>
      <w:r>
        <w:rPr>
          <w:rStyle w:val="Textoennegrita"/>
          <w:rFonts w:ascii="Helvetica" w:hAnsi="Helvetica"/>
          <w:color w:val="323232"/>
        </w:rPr>
        <w:t>mejor rendimiento</w:t>
      </w:r>
      <w:r>
        <w:rPr>
          <w:rFonts w:ascii="Helvetica" w:hAnsi="Helvetica"/>
          <w:color w:val="323232"/>
        </w:rPr>
        <w:t> para algunas aplicaciones.</w:t>
      </w:r>
    </w:p>
    <w:p w:rsidR="000E0D8D" w:rsidRDefault="000E0D8D" w:rsidP="000E0D8D">
      <w:pPr>
        <w:pStyle w:val="NormalWeb"/>
        <w:shd w:val="clear" w:color="auto" w:fill="FFFFFF"/>
        <w:rPr>
          <w:rFonts w:ascii="Helvetica" w:hAnsi="Helvetica"/>
          <w:color w:val="323232"/>
        </w:rPr>
      </w:pPr>
      <w:r>
        <w:rPr>
          <w:rFonts w:ascii="Helvetica" w:hAnsi="Helvetica"/>
          <w:color w:val="323232"/>
        </w:rPr>
        <w:t>La </w:t>
      </w:r>
      <w:r>
        <w:rPr>
          <w:rStyle w:val="Textoennegrita"/>
          <w:rFonts w:ascii="Helvetica" w:hAnsi="Helvetica"/>
          <w:color w:val="323232"/>
        </w:rPr>
        <w:t>retención predeterminada del cursor varía según el SGBD</w:t>
      </w:r>
      <w:r>
        <w:rPr>
          <w:rFonts w:ascii="Helvetica" w:hAnsi="Helvetica"/>
          <w:color w:val="323232"/>
        </w:rPr>
        <w:t>.</w:t>
      </w:r>
    </w:p>
    <w:p w:rsidR="000E0D8D" w:rsidRDefault="000E0D8D" w:rsidP="000E0D8D">
      <w:pPr>
        <w:rPr>
          <w:rFonts w:ascii="Helvetica" w:hAnsi="Helvetica"/>
          <w:color w:val="323232"/>
        </w:rPr>
      </w:pPr>
      <w:r>
        <w:rPr>
          <w:rFonts w:ascii="Helvetica" w:hAnsi="Helvetica"/>
          <w:color w:val="323232"/>
        </w:rPr>
        <w:t> Retención predeterminada del cursor</w:t>
      </w:r>
    </w:p>
    <w:p w:rsidR="000E0D8D" w:rsidRDefault="000E0D8D" w:rsidP="000E0D8D">
      <w:pPr>
        <w:pStyle w:val="NormalWeb"/>
        <w:rPr>
          <w:rFonts w:ascii="Helvetica" w:hAnsi="Helvetica"/>
          <w:color w:val="323232"/>
        </w:rPr>
      </w:pPr>
      <w:r>
        <w:rPr>
          <w:rFonts w:ascii="Helvetica" w:hAnsi="Helvetica"/>
          <w:color w:val="323232"/>
        </w:rPr>
        <w:t>Nota: No todos los controladores JDBC y bases de datos admiten cursores retenibles y no retenibles. El método </w:t>
      </w:r>
      <w:r>
        <w:rPr>
          <w:rStyle w:val="CdigoHTML"/>
          <w:rFonts w:ascii="var(--INTERNAL-CODE-font)" w:hAnsi="var(--INTERNAL-CODE-font)"/>
          <w:color w:val="323232"/>
          <w:sz w:val="22"/>
          <w:szCs w:val="22"/>
          <w:bdr w:val="single" w:sz="6" w:space="0" w:color="auto" w:frame="1"/>
        </w:rPr>
        <w:t>DatabaseMetaData.supportsResultSetHoldability</w:t>
      </w:r>
      <w:r>
        <w:rPr>
          <w:rFonts w:ascii="Helvetica" w:hAnsi="Helvetica"/>
          <w:color w:val="323232"/>
        </w:rPr>
        <w:t> devuelve </w:t>
      </w:r>
      <w:r>
        <w:rPr>
          <w:rStyle w:val="CdigoHTML"/>
          <w:rFonts w:ascii="var(--INTERNAL-CODE-font)" w:hAnsi="var(--INTERNAL-CODE-font)"/>
          <w:color w:val="323232"/>
          <w:sz w:val="22"/>
          <w:szCs w:val="22"/>
          <w:bdr w:val="single" w:sz="6" w:space="0" w:color="auto" w:frame="1"/>
        </w:rPr>
        <w:t>true</w:t>
      </w:r>
      <w:r>
        <w:rPr>
          <w:rFonts w:ascii="Helvetica" w:hAnsi="Helvetica"/>
          <w:color w:val="323232"/>
        </w:rPr>
        <w:t> si el nivel de retención especificado es compatible con el controlador y </w:t>
      </w:r>
      <w:r>
        <w:rPr>
          <w:rStyle w:val="CdigoHTML"/>
          <w:rFonts w:ascii="var(--INTERNAL-CODE-font)" w:hAnsi="var(--INTERNAL-CODE-font)"/>
          <w:color w:val="323232"/>
          <w:sz w:val="22"/>
          <w:szCs w:val="22"/>
          <w:bdr w:val="single" w:sz="6" w:space="0" w:color="auto" w:frame="1"/>
        </w:rPr>
        <w:t>false</w:t>
      </w:r>
      <w:r>
        <w:rPr>
          <w:rFonts w:ascii="Helvetica" w:hAnsi="Helvetica"/>
          <w:color w:val="323232"/>
        </w:rPr>
        <w:t> en caso contrario.</w:t>
      </w:r>
    </w:p>
    <w:p w:rsidR="000E0D8D" w:rsidRDefault="000E0D8D" w:rsidP="000E0D8D">
      <w:pPr>
        <w:pStyle w:val="NormalWeb"/>
        <w:shd w:val="clear" w:color="auto" w:fill="FFFFFF"/>
        <w:rPr>
          <w:rFonts w:ascii="Helvetica" w:hAnsi="Helvetica"/>
          <w:color w:val="323232"/>
        </w:rPr>
      </w:pPr>
      <w:r>
        <w:rPr>
          <w:rFonts w:ascii="Helvetica" w:hAnsi="Helvetica"/>
          <w:color w:val="323232"/>
        </w:rPr>
        <w:t>El método </w:t>
      </w:r>
      <w:r>
        <w:rPr>
          <w:rStyle w:val="CdigoHTML"/>
          <w:rFonts w:ascii="var(--INTERNAL-CODE-font)" w:hAnsi="var(--INTERNAL-CODE-font)"/>
          <w:color w:val="323232"/>
          <w:sz w:val="22"/>
          <w:szCs w:val="22"/>
          <w:bdr w:val="single" w:sz="6" w:space="0" w:color="auto" w:frame="1"/>
        </w:rPr>
        <w:t>admiteRetencion</w:t>
      </w:r>
      <w:r>
        <w:rPr>
          <w:rFonts w:ascii="Helvetica" w:hAnsi="Helvetica"/>
          <w:color w:val="323232"/>
        </w:rPr>
        <w:t> muestra la retención predeterminada del cursor de los objetos ResultSet y si se admiten </w:t>
      </w:r>
      <w:r>
        <w:rPr>
          <w:rStyle w:val="CdigoHTML"/>
          <w:rFonts w:ascii="var(--INTERNAL-CODE-font)" w:hAnsi="var(--INTERNAL-CODE-font)"/>
          <w:color w:val="323232"/>
          <w:sz w:val="22"/>
          <w:szCs w:val="22"/>
          <w:bdr w:val="single" w:sz="6" w:space="0" w:color="auto" w:frame="1"/>
        </w:rPr>
        <w:t>HOLD_CURSORS_OVER_COMMIT</w:t>
      </w:r>
      <w:r>
        <w:rPr>
          <w:rFonts w:ascii="Helvetica" w:hAnsi="Helvetica"/>
          <w:color w:val="323232"/>
        </w:rPr>
        <w:t> y </w:t>
      </w:r>
      <w:r>
        <w:rPr>
          <w:rStyle w:val="CdigoHTML"/>
          <w:rFonts w:ascii="var(--INTERNAL-CODE-font)" w:hAnsi="var(--INTERNAL-CODE-font)"/>
          <w:color w:val="323232"/>
          <w:sz w:val="22"/>
          <w:szCs w:val="22"/>
          <w:bdr w:val="single" w:sz="6" w:space="0" w:color="auto" w:frame="1"/>
        </w:rPr>
        <w:t>CLOSE_CURSORS_AT_COMMIT</w:t>
      </w:r>
      <w:r>
        <w:rPr>
          <w:rFonts w:ascii="Helvetica" w:hAnsi="Helvetica"/>
          <w:color w:val="323232"/>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66D9EF"/>
          <w:sz w:val="23"/>
          <w:szCs w:val="23"/>
          <w:bdr w:val="none" w:sz="0" w:space="0" w:color="auto" w:frame="1"/>
        </w:rPr>
        <w:t>public</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static</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void</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admiteRetencion</w:t>
      </w:r>
      <w:r>
        <w:rPr>
          <w:rStyle w:val="CdigoHTML"/>
          <w:rFonts w:ascii="var(--INTERNAL-CODE-font)" w:hAnsi="var(--INTERNAL-CODE-font)"/>
          <w:color w:val="F8F8F2"/>
          <w:sz w:val="23"/>
          <w:szCs w:val="23"/>
          <w:bdr w:val="none" w:sz="0" w:space="0" w:color="auto" w:frame="1"/>
        </w:rPr>
        <w:t xml:space="preserve">(Connection conn) </w:t>
      </w:r>
      <w:r>
        <w:rPr>
          <w:rStyle w:val="CdigoHTML"/>
          <w:rFonts w:ascii="var(--INTERNAL-CODE-font)" w:hAnsi="var(--INTERNAL-CODE-font)"/>
          <w:color w:val="66D9EF"/>
          <w:sz w:val="23"/>
          <w:szCs w:val="23"/>
          <w:bdr w:val="none" w:sz="0" w:space="0" w:color="auto" w:frame="1"/>
        </w:rPr>
        <w:t>throws</w:t>
      </w:r>
      <w:r>
        <w:rPr>
          <w:rStyle w:val="CdigoHTML"/>
          <w:rFonts w:ascii="var(--INTERNAL-CODE-font)" w:hAnsi="var(--INTERNAL-CODE-font)"/>
          <w:color w:val="F8F8F2"/>
          <w:sz w:val="23"/>
          <w:szCs w:val="23"/>
          <w:bdr w:val="none" w:sz="0" w:space="0" w:color="auto" w:frame="1"/>
        </w:rPr>
        <w:t xml:space="preserve"> SQLException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DatabaseMetaData dbMetaData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conn.</w:t>
      </w:r>
      <w:r>
        <w:rPr>
          <w:rStyle w:val="CdigoHTML"/>
          <w:rFonts w:ascii="var(--INTERNAL-CODE-font)" w:hAnsi="var(--INTERNAL-CODE-font)"/>
          <w:color w:val="A6E22E"/>
          <w:sz w:val="23"/>
          <w:szCs w:val="23"/>
          <w:bdr w:val="none" w:sz="0" w:space="0" w:color="auto" w:frame="1"/>
        </w:rPr>
        <w:t>getMetaData</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System.</w:t>
      </w:r>
      <w:r>
        <w:rPr>
          <w:rStyle w:val="CdigoHTML"/>
          <w:rFonts w:ascii="var(--INTERNAL-CODE-font)" w:hAnsi="var(--INTERNAL-CODE-font)"/>
          <w:color w:val="A6E22E"/>
          <w:sz w:val="23"/>
          <w:szCs w:val="23"/>
          <w:bdr w:val="none" w:sz="0" w:space="0" w:color="auto" w:frame="1"/>
        </w:rPr>
        <w:t>out</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A6E22E"/>
          <w:sz w:val="23"/>
          <w:szCs w:val="23"/>
          <w:bdr w:val="none" w:sz="0" w:space="0" w:color="auto" w:frame="1"/>
        </w:rPr>
        <w:t>println</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E6DB74"/>
          <w:sz w:val="23"/>
          <w:szCs w:val="23"/>
          <w:bdr w:val="none" w:sz="0" w:space="0" w:color="auto" w:frame="1"/>
        </w:rPr>
        <w:t>"ResultSet.HOLD_CURSORS_OVER_COMMIT = "</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ResultSet.</w:t>
      </w:r>
      <w:r>
        <w:rPr>
          <w:rStyle w:val="CdigoHTML"/>
          <w:rFonts w:ascii="var(--INTERNAL-CODE-font)" w:hAnsi="var(--INTERNAL-CODE-font)"/>
          <w:color w:val="A6E22E"/>
          <w:sz w:val="23"/>
          <w:szCs w:val="23"/>
          <w:bdr w:val="none" w:sz="0" w:space="0" w:color="auto" w:frame="1"/>
        </w:rPr>
        <w:t>HOLD_CURSORS_OVER_COMMIT</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System.</w:t>
      </w:r>
      <w:r>
        <w:rPr>
          <w:rStyle w:val="CdigoHTML"/>
          <w:rFonts w:ascii="var(--INTERNAL-CODE-font)" w:hAnsi="var(--INTERNAL-CODE-font)"/>
          <w:color w:val="A6E22E"/>
          <w:sz w:val="23"/>
          <w:szCs w:val="23"/>
          <w:bdr w:val="none" w:sz="0" w:space="0" w:color="auto" w:frame="1"/>
        </w:rPr>
        <w:t>out</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A6E22E"/>
          <w:sz w:val="23"/>
          <w:szCs w:val="23"/>
          <w:bdr w:val="none" w:sz="0" w:space="0" w:color="auto" w:frame="1"/>
        </w:rPr>
        <w:t>println</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E6DB74"/>
          <w:sz w:val="23"/>
          <w:szCs w:val="23"/>
          <w:bdr w:val="none" w:sz="0" w:space="0" w:color="auto" w:frame="1"/>
        </w:rPr>
        <w:t>"ResultSet.CLOSE_CURSORS_AT_COMMIT = "</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ResultSet.</w:t>
      </w:r>
      <w:r>
        <w:rPr>
          <w:rStyle w:val="CdigoHTML"/>
          <w:rFonts w:ascii="var(--INTERNAL-CODE-font)" w:hAnsi="var(--INTERNAL-CODE-font)"/>
          <w:color w:val="A6E22E"/>
          <w:sz w:val="23"/>
          <w:szCs w:val="23"/>
          <w:bdr w:val="none" w:sz="0" w:space="0" w:color="auto" w:frame="1"/>
        </w:rPr>
        <w:t>CLOSE_CURSORS_AT_COMMIT</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System.</w:t>
      </w:r>
      <w:r>
        <w:rPr>
          <w:rStyle w:val="CdigoHTML"/>
          <w:rFonts w:ascii="var(--INTERNAL-CODE-font)" w:hAnsi="var(--INTERNAL-CODE-font)"/>
          <w:color w:val="A6E22E"/>
          <w:sz w:val="23"/>
          <w:szCs w:val="23"/>
          <w:bdr w:val="none" w:sz="0" w:space="0" w:color="auto" w:frame="1"/>
        </w:rPr>
        <w:t>out</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A6E22E"/>
          <w:sz w:val="23"/>
          <w:szCs w:val="23"/>
          <w:bdr w:val="none" w:sz="0" w:space="0" w:color="auto" w:frame="1"/>
        </w:rPr>
        <w:t>println</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E6DB74"/>
          <w:sz w:val="23"/>
          <w:szCs w:val="23"/>
          <w:bdr w:val="none" w:sz="0" w:space="0" w:color="auto" w:frame="1"/>
        </w:rPr>
        <w:t>"Retención predeterminada del cursor: "</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dbMetaData.</w:t>
      </w:r>
      <w:r>
        <w:rPr>
          <w:rStyle w:val="CdigoHTML"/>
          <w:rFonts w:ascii="var(--INTERNAL-CODE-font)" w:hAnsi="var(--INTERNAL-CODE-font)"/>
          <w:color w:val="A6E22E"/>
          <w:sz w:val="23"/>
          <w:szCs w:val="23"/>
          <w:bdr w:val="none" w:sz="0" w:space="0" w:color="auto" w:frame="1"/>
        </w:rPr>
        <w:t>getResultSetHoldability</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System.</w:t>
      </w:r>
      <w:r>
        <w:rPr>
          <w:rStyle w:val="CdigoHTML"/>
          <w:rFonts w:ascii="var(--INTERNAL-CODE-font)" w:hAnsi="var(--INTERNAL-CODE-font)"/>
          <w:color w:val="A6E22E"/>
          <w:sz w:val="23"/>
          <w:szCs w:val="23"/>
          <w:bdr w:val="none" w:sz="0" w:space="0" w:color="auto" w:frame="1"/>
        </w:rPr>
        <w:t>out</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A6E22E"/>
          <w:sz w:val="23"/>
          <w:szCs w:val="23"/>
          <w:bdr w:val="none" w:sz="0" w:space="0" w:color="auto" w:frame="1"/>
        </w:rPr>
        <w:t>println</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E6DB74"/>
          <w:sz w:val="23"/>
          <w:szCs w:val="23"/>
          <w:bdr w:val="none" w:sz="0" w:space="0" w:color="auto" w:frame="1"/>
        </w:rPr>
        <w:t>"¿Admite HOLD_CURSORS_OVER_COMMIT? "</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dbMetaData.</w:t>
      </w:r>
      <w:r>
        <w:rPr>
          <w:rStyle w:val="CdigoHTML"/>
          <w:rFonts w:ascii="var(--INTERNAL-CODE-font)" w:hAnsi="var(--INTERNAL-CODE-font)"/>
          <w:color w:val="A6E22E"/>
          <w:sz w:val="23"/>
          <w:szCs w:val="23"/>
          <w:bdr w:val="none" w:sz="0" w:space="0" w:color="auto" w:frame="1"/>
        </w:rPr>
        <w:t>supportsResultSetHoldability</w:t>
      </w:r>
      <w:r>
        <w:rPr>
          <w:rStyle w:val="CdigoHTML"/>
          <w:rFonts w:ascii="var(--INTERNAL-CODE-font)" w:hAnsi="var(--INTERNAL-CODE-font)"/>
          <w:color w:val="F8F8F2"/>
          <w:sz w:val="23"/>
          <w:szCs w:val="23"/>
          <w:bdr w:val="none" w:sz="0" w:space="0" w:color="auto" w:frame="1"/>
        </w:rPr>
        <w:t>(</w:t>
      </w:r>
      <w:proofErr w:type="gramEnd"/>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ResultSet.</w:t>
      </w:r>
      <w:r>
        <w:rPr>
          <w:rStyle w:val="CdigoHTML"/>
          <w:rFonts w:ascii="var(--INTERNAL-CODE-font)" w:hAnsi="var(--INTERNAL-CODE-font)"/>
          <w:color w:val="A6E22E"/>
          <w:sz w:val="23"/>
          <w:szCs w:val="23"/>
          <w:bdr w:val="none" w:sz="0" w:space="0" w:color="auto" w:frame="1"/>
        </w:rPr>
        <w:t>HOLD_CURSORS_OVER_COMMIT</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System.</w:t>
      </w:r>
      <w:r>
        <w:rPr>
          <w:rStyle w:val="CdigoHTML"/>
          <w:rFonts w:ascii="var(--INTERNAL-CODE-font)" w:hAnsi="var(--INTERNAL-CODE-font)"/>
          <w:color w:val="A6E22E"/>
          <w:sz w:val="23"/>
          <w:szCs w:val="23"/>
          <w:bdr w:val="none" w:sz="0" w:space="0" w:color="auto" w:frame="1"/>
        </w:rPr>
        <w:t>out</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A6E22E"/>
          <w:sz w:val="23"/>
          <w:szCs w:val="23"/>
          <w:bdr w:val="none" w:sz="0" w:space="0" w:color="auto" w:frame="1"/>
        </w:rPr>
        <w:t>println</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E6DB74"/>
          <w:sz w:val="23"/>
          <w:szCs w:val="23"/>
          <w:bdr w:val="none" w:sz="0" w:space="0" w:color="auto" w:frame="1"/>
        </w:rPr>
        <w:t>"¿Admite CLOSE_CURSORS_AT_COMMIT? "</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dbMetaData.</w:t>
      </w:r>
      <w:r>
        <w:rPr>
          <w:rStyle w:val="CdigoHTML"/>
          <w:rFonts w:ascii="var(--INTERNAL-CODE-font)" w:hAnsi="var(--INTERNAL-CODE-font)"/>
          <w:color w:val="A6E22E"/>
          <w:sz w:val="23"/>
          <w:szCs w:val="23"/>
          <w:bdr w:val="none" w:sz="0" w:space="0" w:color="auto" w:frame="1"/>
        </w:rPr>
        <w:t>supportsResultSetHoldability</w:t>
      </w:r>
      <w:r>
        <w:rPr>
          <w:rStyle w:val="CdigoHTML"/>
          <w:rFonts w:ascii="var(--INTERNAL-CODE-font)" w:hAnsi="var(--INTERNAL-CODE-font)"/>
          <w:color w:val="F8F8F2"/>
          <w:sz w:val="23"/>
          <w:szCs w:val="23"/>
          <w:bdr w:val="none" w:sz="0" w:space="0" w:color="auto" w:frame="1"/>
        </w:rPr>
        <w:t>(</w:t>
      </w:r>
      <w:proofErr w:type="gramEnd"/>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ResultSet.</w:t>
      </w:r>
      <w:r>
        <w:rPr>
          <w:rStyle w:val="CdigoHTML"/>
          <w:rFonts w:ascii="var(--INTERNAL-CODE-font)" w:hAnsi="var(--INTERNAL-CODE-font)"/>
          <w:color w:val="A6E22E"/>
          <w:sz w:val="23"/>
          <w:szCs w:val="23"/>
          <w:bdr w:val="none" w:sz="0" w:space="0" w:color="auto" w:frame="1"/>
        </w:rPr>
        <w:t>CLOSE_CURSORS_AT_COMMIT</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w:t>
      </w:r>
    </w:p>
    <w:p w:rsidR="000E0D8D" w:rsidRDefault="000E0D8D" w:rsidP="000E0D8D">
      <w:pPr>
        <w:pStyle w:val="Ttulo3"/>
        <w:shd w:val="clear" w:color="auto" w:fill="FFFFFF"/>
        <w:rPr>
          <w:rFonts w:ascii="Helvetica" w:hAnsi="Helvetica"/>
          <w:b w:val="0"/>
          <w:bCs w:val="0"/>
          <w:color w:val="auto"/>
          <w:spacing w:val="-15"/>
        </w:rPr>
      </w:pPr>
      <w:r>
        <w:rPr>
          <w:rFonts w:ascii="Helvetica" w:hAnsi="Helvetica"/>
          <w:b w:val="0"/>
          <w:bCs w:val="0"/>
          <w:spacing w:val="-15"/>
        </w:rPr>
        <w:t>2. Recuperación de valores (por filas)</w:t>
      </w:r>
    </w:p>
    <w:p w:rsidR="000E0D8D" w:rsidRDefault="000E0D8D" w:rsidP="000E0D8D">
      <w:pPr>
        <w:pStyle w:val="NormalWeb"/>
        <w:shd w:val="clear" w:color="auto" w:fill="FFFFFF"/>
        <w:rPr>
          <w:rFonts w:ascii="Helvetica" w:hAnsi="Helvetica"/>
          <w:color w:val="323232"/>
        </w:rPr>
      </w:pPr>
      <w:r>
        <w:rPr>
          <w:rFonts w:ascii="Helvetica" w:hAnsi="Helvetica"/>
          <w:color w:val="323232"/>
        </w:rPr>
        <w:t>ResultSet tiene métodos getXXX (por ejemplo, </w:t>
      </w:r>
      <w:proofErr w:type="gramStart"/>
      <w:r>
        <w:rPr>
          <w:rStyle w:val="CdigoHTML"/>
          <w:rFonts w:ascii="var(--INTERNAL-CODE-font)" w:hAnsi="var(--INTERNAL-CODE-font)"/>
          <w:color w:val="323232"/>
          <w:sz w:val="22"/>
          <w:szCs w:val="22"/>
          <w:bdr w:val="single" w:sz="6" w:space="0" w:color="auto" w:frame="1"/>
        </w:rPr>
        <w:t>getBoolean(</w:t>
      </w:r>
      <w:proofErr w:type="gramEnd"/>
      <w:r>
        <w:rPr>
          <w:rStyle w:val="CdigoHTML"/>
          <w:rFonts w:ascii="var(--INTERNAL-CODE-font)" w:hAnsi="var(--INTERNAL-CODE-font)"/>
          <w:color w:val="323232"/>
          <w:sz w:val="22"/>
          <w:szCs w:val="22"/>
          <w:bdr w:val="single" w:sz="6" w:space="0" w:color="auto" w:frame="1"/>
        </w:rPr>
        <w:t>indice/nombre)</w:t>
      </w:r>
      <w:r>
        <w:rPr>
          <w:rFonts w:ascii="Helvetica" w:hAnsi="Helvetica"/>
          <w:color w:val="323232"/>
        </w:rPr>
        <w:t> y </w:t>
      </w:r>
      <w:r>
        <w:rPr>
          <w:rStyle w:val="CdigoHTML"/>
          <w:rFonts w:ascii="var(--INTERNAL-CODE-font)" w:hAnsi="var(--INTERNAL-CODE-font)"/>
          <w:color w:val="323232"/>
          <w:sz w:val="22"/>
          <w:szCs w:val="22"/>
          <w:bdr w:val="single" w:sz="6" w:space="0" w:color="auto" w:frame="1"/>
        </w:rPr>
        <w:t>getLong(indice/nombre</w:t>
      </w:r>
      <w:r>
        <w:rPr>
          <w:rFonts w:ascii="Helvetica" w:hAnsi="Helvetica"/>
          <w:color w:val="323232"/>
        </w:rPr>
        <w:t>) para recuperar valores de columna desde la fila actual:</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66D9EF"/>
          <w:sz w:val="23"/>
          <w:szCs w:val="23"/>
          <w:bdr w:val="none" w:sz="0" w:space="0" w:color="auto" w:frame="1"/>
        </w:rPr>
        <w:t>int</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getInt</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66D9EF"/>
          <w:sz w:val="23"/>
          <w:szCs w:val="23"/>
          <w:bdr w:val="none" w:sz="0" w:space="0" w:color="auto" w:frame="1"/>
        </w:rPr>
        <w:t>int</w:t>
      </w:r>
      <w:r>
        <w:rPr>
          <w:rStyle w:val="CdigoHTML"/>
          <w:rFonts w:ascii="var(--INTERNAL-CODE-font)" w:hAnsi="var(--INTERNAL-CODE-font)"/>
          <w:color w:val="F8F8F2"/>
          <w:sz w:val="23"/>
          <w:szCs w:val="23"/>
          <w:bdr w:val="none" w:sz="0" w:space="0" w:color="auto" w:frame="1"/>
        </w:rPr>
        <w:t xml:space="preserve"> columnIndex</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String columnName):</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Date </w:t>
      </w:r>
      <w:proofErr w:type="gramStart"/>
      <w:r>
        <w:rPr>
          <w:rStyle w:val="CdigoHTML"/>
          <w:rFonts w:ascii="var(--INTERNAL-CODE-font)" w:hAnsi="var(--INTERNAL-CODE-font)"/>
          <w:color w:val="A6E22E"/>
          <w:sz w:val="23"/>
          <w:szCs w:val="23"/>
          <w:bdr w:val="none" w:sz="0" w:space="0" w:color="auto" w:frame="1"/>
        </w:rPr>
        <w:t>getDate</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66D9EF"/>
          <w:sz w:val="23"/>
          <w:szCs w:val="23"/>
          <w:bdr w:val="none" w:sz="0" w:space="0" w:color="auto" w:frame="1"/>
        </w:rPr>
        <w:t>int</w:t>
      </w:r>
      <w:r>
        <w:rPr>
          <w:rStyle w:val="CdigoHTML"/>
          <w:rFonts w:ascii="var(--INTERNAL-CODE-font)" w:hAnsi="var(--INTERNAL-CODE-font)"/>
          <w:color w:val="F8F8F2"/>
          <w:sz w:val="23"/>
          <w:szCs w:val="23"/>
          <w:bdr w:val="none" w:sz="0" w:space="0" w:color="auto" w:frame="1"/>
        </w:rPr>
        <w:t xml:space="preserve"> columnIndex</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String columnName);</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String </w:t>
      </w:r>
      <w:proofErr w:type="gramStart"/>
      <w:r>
        <w:rPr>
          <w:rStyle w:val="CdigoHTML"/>
          <w:rFonts w:ascii="var(--INTERNAL-CODE-font)" w:hAnsi="var(--INTERNAL-CODE-font)"/>
          <w:color w:val="A6E22E"/>
          <w:sz w:val="23"/>
          <w:szCs w:val="23"/>
          <w:bdr w:val="none" w:sz="0" w:space="0" w:color="auto" w:frame="1"/>
        </w:rPr>
        <w:t>getString</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66D9EF"/>
          <w:sz w:val="23"/>
          <w:szCs w:val="23"/>
          <w:bdr w:val="none" w:sz="0" w:space="0" w:color="auto" w:frame="1"/>
        </w:rPr>
        <w:t>int</w:t>
      </w:r>
      <w:r>
        <w:rPr>
          <w:rStyle w:val="CdigoHTML"/>
          <w:rFonts w:ascii="var(--INTERNAL-CODE-font)" w:hAnsi="var(--INTERNAL-CODE-font)"/>
          <w:color w:val="F8F8F2"/>
          <w:sz w:val="23"/>
          <w:szCs w:val="23"/>
          <w:bdr w:val="none" w:sz="0" w:space="0" w:color="auto" w:frame="1"/>
        </w:rPr>
        <w:t xml:space="preserve"> columnIndex</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String columnName);</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66D9EF"/>
          <w:sz w:val="23"/>
          <w:szCs w:val="23"/>
          <w:bdr w:val="none" w:sz="0" w:space="0" w:color="auto" w:frame="1"/>
        </w:rPr>
        <w:t>double</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getDouble</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66D9EF"/>
          <w:sz w:val="23"/>
          <w:szCs w:val="23"/>
          <w:bdr w:val="none" w:sz="0" w:space="0" w:color="auto" w:frame="1"/>
        </w:rPr>
        <w:t>int</w:t>
      </w:r>
      <w:r>
        <w:rPr>
          <w:rStyle w:val="CdigoHTML"/>
          <w:rFonts w:ascii="var(--INTERNAL-CODE-font)" w:hAnsi="var(--INTERNAL-CODE-font)"/>
          <w:color w:val="F8F8F2"/>
          <w:sz w:val="23"/>
          <w:szCs w:val="23"/>
          <w:bdr w:val="none" w:sz="0" w:space="0" w:color="auto" w:frame="1"/>
        </w:rPr>
        <w:t xml:space="preserve"> columnIndex</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String columnName);</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 ...</w:t>
      </w:r>
    </w:p>
    <w:p w:rsidR="000E0D8D" w:rsidRDefault="000E0D8D" w:rsidP="000E0D8D">
      <w:pPr>
        <w:numPr>
          <w:ilvl w:val="0"/>
          <w:numId w:val="79"/>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Se pueden </w:t>
      </w:r>
      <w:r>
        <w:rPr>
          <w:rStyle w:val="Textoennegrita"/>
          <w:rFonts w:ascii="Helvetica" w:hAnsi="Helvetica"/>
          <w:color w:val="323232"/>
        </w:rPr>
        <w:t>recuperar valores utilizando el número de índice de la columna o el alias o nombre de la columna</w:t>
      </w:r>
      <w:r>
        <w:rPr>
          <w:rFonts w:ascii="Helvetica" w:hAnsi="Helvetica"/>
          <w:color w:val="323232"/>
        </w:rPr>
        <w:t>.</w:t>
      </w:r>
    </w:p>
    <w:p w:rsidR="000E0D8D" w:rsidRDefault="000E0D8D" w:rsidP="000E0D8D">
      <w:pPr>
        <w:numPr>
          <w:ilvl w:val="0"/>
          <w:numId w:val="79"/>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lastRenderedPageBreak/>
        <w:t>El </w:t>
      </w:r>
      <w:r>
        <w:rPr>
          <w:rStyle w:val="Textoennegrita"/>
          <w:rFonts w:ascii="Helvetica" w:hAnsi="Helvetica"/>
          <w:color w:val="323232"/>
        </w:rPr>
        <w:t>índice de columna suele ser más eficiente</w:t>
      </w:r>
      <w:r>
        <w:rPr>
          <w:rFonts w:ascii="Helvetica" w:hAnsi="Helvetica"/>
          <w:color w:val="323232"/>
        </w:rPr>
        <w:t>. Las columnas se numeran </w:t>
      </w:r>
      <w:r>
        <w:rPr>
          <w:rStyle w:val="Textoennegrita"/>
          <w:rFonts w:ascii="Helvetica" w:hAnsi="Helvetica"/>
          <w:color w:val="323232"/>
        </w:rPr>
        <w:t>a partir de 1</w:t>
      </w:r>
      <w:r>
        <w:rPr>
          <w:rFonts w:ascii="Helvetica" w:hAnsi="Helvetica"/>
          <w:color w:val="323232"/>
        </w:rPr>
        <w:t>.</w:t>
      </w:r>
    </w:p>
    <w:p w:rsidR="000E0D8D" w:rsidRDefault="000E0D8D" w:rsidP="000E0D8D">
      <w:pPr>
        <w:numPr>
          <w:ilvl w:val="0"/>
          <w:numId w:val="79"/>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Para máxima </w:t>
      </w:r>
      <w:r>
        <w:rPr>
          <w:rStyle w:val="Textoennegrita"/>
          <w:rFonts w:ascii="Helvetica" w:hAnsi="Helvetica"/>
          <w:color w:val="323232"/>
        </w:rPr>
        <w:t>portabilidad</w:t>
      </w:r>
      <w:r>
        <w:rPr>
          <w:rFonts w:ascii="Helvetica" w:hAnsi="Helvetica"/>
          <w:color w:val="323232"/>
        </w:rPr>
        <w:t>, las columnas del conjunto de resultados dentro de cada fila </w:t>
      </w:r>
      <w:r>
        <w:rPr>
          <w:rStyle w:val="Textoennegrita"/>
          <w:rFonts w:ascii="Helvetica" w:hAnsi="Helvetica"/>
          <w:color w:val="323232"/>
        </w:rPr>
        <w:t>deben leerse en orden de izquierda a derecha, y cada columna debe leerse solo una vez</w:t>
      </w:r>
      <w:r>
        <w:rPr>
          <w:rFonts w:ascii="Helvetica" w:hAnsi="Helvetica"/>
          <w:color w:val="323232"/>
        </w:rPr>
        <w:t>.</w:t>
      </w:r>
    </w:p>
    <w:p w:rsidR="000E0D8D" w:rsidRDefault="000E0D8D" w:rsidP="000E0D8D">
      <w:pPr>
        <w:pStyle w:val="NormalWeb"/>
        <w:shd w:val="clear" w:color="auto" w:fill="FFFFFF"/>
        <w:rPr>
          <w:rFonts w:ascii="Helvetica" w:hAnsi="Helvetica"/>
          <w:color w:val="323232"/>
        </w:rPr>
      </w:pPr>
      <w:r>
        <w:rPr>
          <w:rFonts w:ascii="Helvetica" w:hAnsi="Helvetica"/>
          <w:color w:val="323232"/>
        </w:rPr>
        <w:t>Por ejemplo, el siguiente método, </w:t>
      </w:r>
      <w:r>
        <w:rPr>
          <w:rStyle w:val="CdigoHTML"/>
          <w:rFonts w:ascii="var(--INTERNAL-CODE-font)" w:hAnsi="var(--INTERNAL-CODE-font)"/>
          <w:color w:val="323232"/>
          <w:sz w:val="22"/>
          <w:szCs w:val="22"/>
          <w:bdr w:val="single" w:sz="6" w:space="0" w:color="auto" w:frame="1"/>
        </w:rPr>
        <w:t>showCafesPorIndice</w:t>
      </w:r>
      <w:r>
        <w:rPr>
          <w:rFonts w:ascii="Helvetica" w:hAnsi="Helvetica"/>
          <w:color w:val="323232"/>
        </w:rPr>
        <w:t>, recupera valores de columna por número:</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66D9EF"/>
          <w:sz w:val="23"/>
          <w:szCs w:val="23"/>
          <w:bdr w:val="none" w:sz="0" w:space="0" w:color="auto" w:frame="1"/>
        </w:rPr>
        <w:t>public</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static</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void</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showCafesPorIndice</w:t>
      </w:r>
      <w:r>
        <w:rPr>
          <w:rStyle w:val="CdigoHTML"/>
          <w:rFonts w:ascii="var(--INTERNAL-CODE-font)" w:hAnsi="var(--INTERNAL-CODE-font)"/>
          <w:color w:val="F8F8F2"/>
          <w:sz w:val="23"/>
          <w:szCs w:val="23"/>
          <w:bdr w:val="none" w:sz="0" w:space="0" w:color="auto" w:frame="1"/>
        </w:rPr>
        <w:t xml:space="preserve">(Connection con) </w:t>
      </w:r>
      <w:r>
        <w:rPr>
          <w:rStyle w:val="CdigoHTML"/>
          <w:rFonts w:ascii="var(--INTERNAL-CODE-font)" w:hAnsi="var(--INTERNAL-CODE-font)"/>
          <w:color w:val="66D9EF"/>
          <w:sz w:val="23"/>
          <w:szCs w:val="23"/>
          <w:bdr w:val="none" w:sz="0" w:space="0" w:color="auto" w:frame="1"/>
        </w:rPr>
        <w:t>throws</w:t>
      </w:r>
      <w:r>
        <w:rPr>
          <w:rStyle w:val="CdigoHTML"/>
          <w:rFonts w:ascii="var(--INTERNAL-CODE-font)" w:hAnsi="var(--INTERNAL-CODE-font)"/>
          <w:color w:val="F8F8F2"/>
          <w:sz w:val="23"/>
          <w:szCs w:val="23"/>
          <w:bdr w:val="none" w:sz="0" w:space="0" w:color="auto" w:frame="1"/>
        </w:rPr>
        <w:t xml:space="preserve"> SQLException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String query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E6DB74"/>
          <w:sz w:val="23"/>
          <w:szCs w:val="23"/>
          <w:bdr w:val="none" w:sz="0" w:space="0" w:color="auto" w:frame="1"/>
        </w:rPr>
        <w:t>"select nome, idProveedor, precio, ventas, total from Cafe"</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try</w:t>
      </w:r>
      <w:proofErr w:type="gramEnd"/>
      <w:r>
        <w:rPr>
          <w:rStyle w:val="CdigoHTML"/>
          <w:rFonts w:ascii="var(--INTERNAL-CODE-font)" w:hAnsi="var(--INTERNAL-CODE-font)"/>
          <w:color w:val="F8F8F2"/>
          <w:sz w:val="23"/>
          <w:szCs w:val="23"/>
          <w:bdr w:val="none" w:sz="0" w:space="0" w:color="auto" w:frame="1"/>
        </w:rPr>
        <w:t xml:space="preserve"> (Statement stmt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con.</w:t>
      </w:r>
      <w:r>
        <w:rPr>
          <w:rStyle w:val="CdigoHTML"/>
          <w:rFonts w:ascii="var(--INTERNAL-CODE-font)" w:hAnsi="var(--INTERNAL-CODE-font)"/>
          <w:color w:val="A6E22E"/>
          <w:sz w:val="23"/>
          <w:szCs w:val="23"/>
          <w:bdr w:val="none" w:sz="0" w:space="0" w:color="auto" w:frame="1"/>
        </w:rPr>
        <w:t>createStatement</w:t>
      </w:r>
      <w:r>
        <w:rPr>
          <w:rStyle w:val="CdigoHTML"/>
          <w:rFonts w:ascii="var(--INTERNAL-CODE-font)" w:hAnsi="var(--INTERNAL-CODE-font)"/>
          <w:color w:val="F8F8F2"/>
          <w:sz w:val="23"/>
          <w:szCs w:val="23"/>
          <w:bdr w:val="none" w:sz="0" w:space="0" w:color="auto" w:frame="1"/>
        </w:rPr>
        <w:t>())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ResultSet rs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stmt.</w:t>
      </w:r>
      <w:r>
        <w:rPr>
          <w:rStyle w:val="CdigoHTML"/>
          <w:rFonts w:ascii="var(--INTERNAL-CODE-font)" w:hAnsi="var(--INTERNAL-CODE-font)"/>
          <w:color w:val="A6E22E"/>
          <w:sz w:val="23"/>
          <w:szCs w:val="23"/>
          <w:bdr w:val="none" w:sz="0" w:space="0" w:color="auto" w:frame="1"/>
        </w:rPr>
        <w:t>executeQuery</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query);</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while</w:t>
      </w:r>
      <w:proofErr w:type="gramEnd"/>
      <w:r>
        <w:rPr>
          <w:rStyle w:val="CdigoHTML"/>
          <w:rFonts w:ascii="var(--INTERNAL-CODE-font)" w:hAnsi="var(--INTERNAL-CODE-font)"/>
          <w:color w:val="F8F8F2"/>
          <w:sz w:val="23"/>
          <w:szCs w:val="23"/>
          <w:bdr w:val="none" w:sz="0" w:space="0" w:color="auto" w:frame="1"/>
        </w:rPr>
        <w:t xml:space="preserve"> (rs.</w:t>
      </w:r>
      <w:r>
        <w:rPr>
          <w:rStyle w:val="CdigoHTML"/>
          <w:rFonts w:ascii="var(--INTERNAL-CODE-font)" w:hAnsi="var(--INTERNAL-CODE-font)"/>
          <w:color w:val="A6E22E"/>
          <w:sz w:val="23"/>
          <w:szCs w:val="23"/>
          <w:bdr w:val="none" w:sz="0" w:space="0" w:color="auto" w:frame="1"/>
        </w:rPr>
        <w:t>next</w:t>
      </w:r>
      <w:r>
        <w:rPr>
          <w:rStyle w:val="CdigoHTML"/>
          <w:rFonts w:ascii="var(--INTERNAL-CODE-font)" w:hAnsi="var(--INTERNAL-CODE-font)"/>
          <w:color w:val="F8F8F2"/>
          <w:sz w:val="23"/>
          <w:szCs w:val="23"/>
          <w:bdr w:val="none" w:sz="0" w:space="0" w:color="auto" w:frame="1"/>
        </w:rPr>
        <w:t>())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String nombreCafe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rs.</w:t>
      </w:r>
      <w:r>
        <w:rPr>
          <w:rStyle w:val="CdigoHTML"/>
          <w:rFonts w:ascii="var(--INTERNAL-CODE-font)" w:hAnsi="var(--INTERNAL-CODE-font)"/>
          <w:color w:val="A6E22E"/>
          <w:sz w:val="23"/>
          <w:szCs w:val="23"/>
          <w:bdr w:val="none" w:sz="0" w:space="0" w:color="auto" w:frame="1"/>
        </w:rPr>
        <w:t>getString</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1);</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int</w:t>
      </w:r>
      <w:proofErr w:type="gramEnd"/>
      <w:r>
        <w:rPr>
          <w:rStyle w:val="CdigoHTML"/>
          <w:rFonts w:ascii="var(--INTERNAL-CODE-font)" w:hAnsi="var(--INTERNAL-CODE-font)"/>
          <w:color w:val="F8F8F2"/>
          <w:sz w:val="23"/>
          <w:szCs w:val="23"/>
          <w:bdr w:val="none" w:sz="0" w:space="0" w:color="auto" w:frame="1"/>
        </w:rPr>
        <w:t xml:space="preserve"> idProveedor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rs.</w:t>
      </w:r>
      <w:r>
        <w:rPr>
          <w:rStyle w:val="CdigoHTML"/>
          <w:rFonts w:ascii="var(--INTERNAL-CODE-font)" w:hAnsi="var(--INTERNAL-CODE-font)"/>
          <w:color w:val="A6E22E"/>
          <w:sz w:val="23"/>
          <w:szCs w:val="23"/>
          <w:bdr w:val="none" w:sz="0" w:space="0" w:color="auto" w:frame="1"/>
        </w:rPr>
        <w:t>getInt</w:t>
      </w:r>
      <w:r>
        <w:rPr>
          <w:rStyle w:val="CdigoHTML"/>
          <w:rFonts w:ascii="var(--INTERNAL-CODE-font)" w:hAnsi="var(--INTERNAL-CODE-font)"/>
          <w:color w:val="F8F8F2"/>
          <w:sz w:val="23"/>
          <w:szCs w:val="23"/>
          <w:bdr w:val="none" w:sz="0" w:space="0" w:color="auto" w:frame="1"/>
        </w:rPr>
        <w:t>(2);</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float</w:t>
      </w:r>
      <w:proofErr w:type="gramEnd"/>
      <w:r>
        <w:rPr>
          <w:rStyle w:val="CdigoHTML"/>
          <w:rFonts w:ascii="var(--INTERNAL-CODE-font)" w:hAnsi="var(--INTERNAL-CODE-font)"/>
          <w:color w:val="F8F8F2"/>
          <w:sz w:val="23"/>
          <w:szCs w:val="23"/>
          <w:bdr w:val="none" w:sz="0" w:space="0" w:color="auto" w:frame="1"/>
        </w:rPr>
        <w:t xml:space="preserve"> precio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rs.</w:t>
      </w:r>
      <w:r>
        <w:rPr>
          <w:rStyle w:val="CdigoHTML"/>
          <w:rFonts w:ascii="var(--INTERNAL-CODE-font)" w:hAnsi="var(--INTERNAL-CODE-font)"/>
          <w:color w:val="A6E22E"/>
          <w:sz w:val="23"/>
          <w:szCs w:val="23"/>
          <w:bdr w:val="none" w:sz="0" w:space="0" w:color="auto" w:frame="1"/>
        </w:rPr>
        <w:t>getFloat</w:t>
      </w:r>
      <w:r>
        <w:rPr>
          <w:rStyle w:val="CdigoHTML"/>
          <w:rFonts w:ascii="var(--INTERNAL-CODE-font)" w:hAnsi="var(--INTERNAL-CODE-font)"/>
          <w:color w:val="F8F8F2"/>
          <w:sz w:val="23"/>
          <w:szCs w:val="23"/>
          <w:bdr w:val="none" w:sz="0" w:space="0" w:color="auto" w:frame="1"/>
        </w:rPr>
        <w:t>(3);</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int</w:t>
      </w:r>
      <w:proofErr w:type="gramEnd"/>
      <w:r>
        <w:rPr>
          <w:rStyle w:val="CdigoHTML"/>
          <w:rFonts w:ascii="var(--INTERNAL-CODE-font)" w:hAnsi="var(--INTERNAL-CODE-font)"/>
          <w:color w:val="F8F8F2"/>
          <w:sz w:val="23"/>
          <w:szCs w:val="23"/>
          <w:bdr w:val="none" w:sz="0" w:space="0" w:color="auto" w:frame="1"/>
        </w:rPr>
        <w:t xml:space="preserve"> ventas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rs.</w:t>
      </w:r>
      <w:r>
        <w:rPr>
          <w:rStyle w:val="CdigoHTML"/>
          <w:rFonts w:ascii="var(--INTERNAL-CODE-font)" w:hAnsi="var(--INTERNAL-CODE-font)"/>
          <w:color w:val="A6E22E"/>
          <w:sz w:val="23"/>
          <w:szCs w:val="23"/>
          <w:bdr w:val="none" w:sz="0" w:space="0" w:color="auto" w:frame="1"/>
        </w:rPr>
        <w:t>getInt</w:t>
      </w:r>
      <w:r>
        <w:rPr>
          <w:rStyle w:val="CdigoHTML"/>
          <w:rFonts w:ascii="var(--INTERNAL-CODE-font)" w:hAnsi="var(--INTERNAL-CODE-font)"/>
          <w:color w:val="F8F8F2"/>
          <w:sz w:val="23"/>
          <w:szCs w:val="23"/>
          <w:bdr w:val="none" w:sz="0" w:space="0" w:color="auto" w:frame="1"/>
        </w:rPr>
        <w:t>(4);</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int</w:t>
      </w:r>
      <w:proofErr w:type="gramEnd"/>
      <w:r>
        <w:rPr>
          <w:rStyle w:val="CdigoHTML"/>
          <w:rFonts w:ascii="var(--INTERNAL-CODE-font)" w:hAnsi="var(--INTERNAL-CODE-font)"/>
          <w:color w:val="F8F8F2"/>
          <w:sz w:val="23"/>
          <w:szCs w:val="23"/>
          <w:bdr w:val="none" w:sz="0" w:space="0" w:color="auto" w:frame="1"/>
        </w:rPr>
        <w:t xml:space="preserve"> total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rs.</w:t>
      </w:r>
      <w:r>
        <w:rPr>
          <w:rStyle w:val="CdigoHTML"/>
          <w:rFonts w:ascii="var(--INTERNAL-CODE-font)" w:hAnsi="var(--INTERNAL-CODE-font)"/>
          <w:color w:val="A6E22E"/>
          <w:sz w:val="23"/>
          <w:szCs w:val="23"/>
          <w:bdr w:val="none" w:sz="0" w:space="0" w:color="auto" w:frame="1"/>
        </w:rPr>
        <w:t>getInt</w:t>
      </w:r>
      <w:r>
        <w:rPr>
          <w:rStyle w:val="CdigoHTML"/>
          <w:rFonts w:ascii="var(--INTERNAL-CODE-font)" w:hAnsi="var(--INTERNAL-CODE-font)"/>
          <w:color w:val="F8F8F2"/>
          <w:sz w:val="23"/>
          <w:szCs w:val="23"/>
          <w:bdr w:val="none" w:sz="0" w:space="0" w:color="auto" w:frame="1"/>
        </w:rPr>
        <w:t>(5);</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System.</w:t>
      </w:r>
      <w:r>
        <w:rPr>
          <w:rStyle w:val="CdigoHTML"/>
          <w:rFonts w:ascii="var(--INTERNAL-CODE-font)" w:hAnsi="var(--INTERNAL-CODE-font)"/>
          <w:color w:val="A6E22E"/>
          <w:sz w:val="23"/>
          <w:szCs w:val="23"/>
          <w:bdr w:val="none" w:sz="0" w:space="0" w:color="auto" w:frame="1"/>
        </w:rPr>
        <w:t>out</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A6E22E"/>
          <w:sz w:val="23"/>
          <w:szCs w:val="23"/>
          <w:bdr w:val="none" w:sz="0" w:space="0" w:color="auto" w:frame="1"/>
        </w:rPr>
        <w:t>println</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 xml:space="preserve">nombreCafe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E6DB74"/>
          <w:sz w:val="23"/>
          <w:szCs w:val="23"/>
          <w:bdr w:val="none" w:sz="0" w:space="0" w:color="auto" w:frame="1"/>
        </w:rPr>
        <w:t>", "</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idProveedor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E6DB74"/>
          <w:sz w:val="23"/>
          <w:szCs w:val="23"/>
          <w:bdr w:val="none" w:sz="0" w:space="0" w:color="auto" w:frame="1"/>
        </w:rPr>
        <w:t>", "</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precio </w:t>
      </w:r>
      <w:r>
        <w:rPr>
          <w:rStyle w:val="CdigoHTML"/>
          <w:rFonts w:ascii="var(--INTERNAL-CODE-font)" w:hAnsi="var(--INTERNAL-CODE-font)"/>
          <w:color w:val="F9267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E6DB74"/>
          <w:sz w:val="23"/>
          <w:szCs w:val="23"/>
          <w:bdr w:val="none" w:sz="0" w:space="0" w:color="auto" w:frame="1"/>
        </w:rPr>
        <w:t>", "</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ventas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E6DB74"/>
          <w:sz w:val="23"/>
          <w:szCs w:val="23"/>
          <w:bdr w:val="none" w:sz="0" w:space="0" w:color="auto" w:frame="1"/>
        </w:rPr>
        <w:t>", "</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total);</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 </w:t>
      </w:r>
      <w:proofErr w:type="gramStart"/>
      <w:r>
        <w:rPr>
          <w:rStyle w:val="CdigoHTML"/>
          <w:rFonts w:ascii="var(--INTERNAL-CODE-font)" w:hAnsi="var(--INTERNAL-CODE-font)"/>
          <w:color w:val="66D9EF"/>
          <w:sz w:val="23"/>
          <w:szCs w:val="23"/>
          <w:bdr w:val="none" w:sz="0" w:space="0" w:color="auto" w:frame="1"/>
        </w:rPr>
        <w:t>catch</w:t>
      </w:r>
      <w:proofErr w:type="gramEnd"/>
      <w:r>
        <w:rPr>
          <w:rStyle w:val="CdigoHTML"/>
          <w:rFonts w:ascii="var(--INTERNAL-CODE-font)" w:hAnsi="var(--INTERNAL-CODE-font)"/>
          <w:color w:val="F8F8F2"/>
          <w:sz w:val="23"/>
          <w:szCs w:val="23"/>
          <w:bdr w:val="none" w:sz="0" w:space="0" w:color="auto" w:frame="1"/>
        </w:rPr>
        <w:t xml:space="preserve"> (SQLException 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 Manejo de excepciones</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w:t>
      </w:r>
    </w:p>
    <w:p w:rsidR="000E0D8D" w:rsidRDefault="000E0D8D" w:rsidP="000E0D8D">
      <w:pPr>
        <w:pStyle w:val="NormalWeb"/>
        <w:shd w:val="clear" w:color="auto" w:fill="FFFFFF"/>
        <w:rPr>
          <w:rFonts w:ascii="Helvetica" w:hAnsi="Helvetica"/>
          <w:color w:val="323232"/>
        </w:rPr>
      </w:pPr>
      <w:r>
        <w:rPr>
          <w:rFonts w:ascii="Helvetica" w:hAnsi="Helvetica"/>
          <w:color w:val="323232"/>
        </w:rPr>
        <w:t>Los </w:t>
      </w:r>
      <w:r>
        <w:rPr>
          <w:rStyle w:val="Textoennegrita"/>
          <w:rFonts w:ascii="Helvetica" w:hAnsi="Helvetica"/>
          <w:color w:val="323232"/>
        </w:rPr>
        <w:t>parámetros de String de todos los métodos de get no distinguen mayúsculas de minúsculas</w:t>
      </w:r>
      <w:r>
        <w:rPr>
          <w:rFonts w:ascii="Helvetica" w:hAnsi="Helvetica"/>
          <w:color w:val="323232"/>
        </w:rPr>
        <w:t>.</w:t>
      </w:r>
    </w:p>
    <w:p w:rsidR="000E0D8D" w:rsidRDefault="000E0D8D" w:rsidP="000E0D8D">
      <w:pPr>
        <w:pStyle w:val="NormalWeb"/>
        <w:shd w:val="clear" w:color="auto" w:fill="FFFFFF"/>
        <w:rPr>
          <w:rFonts w:ascii="Helvetica" w:hAnsi="Helvetica"/>
          <w:color w:val="323232"/>
        </w:rPr>
      </w:pPr>
      <w:r>
        <w:rPr>
          <w:rFonts w:ascii="Helvetica" w:hAnsi="Helvetica"/>
          <w:color w:val="323232"/>
        </w:rPr>
        <w:t>Una llamada a un método get con String y más de una columna tiene el mismo alias o nombre, </w:t>
      </w:r>
      <w:r>
        <w:rPr>
          <w:rStyle w:val="Textoennegrita"/>
          <w:rFonts w:ascii="Helvetica" w:hAnsi="Helvetica"/>
          <w:color w:val="323232"/>
        </w:rPr>
        <w:t>devuelve el valor de la primera columna coincidente</w:t>
      </w:r>
      <w:r>
        <w:rPr>
          <w:rFonts w:ascii="Helvetica" w:hAnsi="Helvetica"/>
          <w:color w:val="323232"/>
        </w:rPr>
        <w:t>.</w:t>
      </w:r>
    </w:p>
    <w:p w:rsidR="000E0D8D" w:rsidRDefault="000E0D8D" w:rsidP="000E0D8D">
      <w:pPr>
        <w:pStyle w:val="NormalWeb"/>
        <w:shd w:val="clear" w:color="auto" w:fill="FFFFFF"/>
        <w:rPr>
          <w:rFonts w:ascii="Helvetica" w:hAnsi="Helvetica"/>
          <w:color w:val="323232"/>
        </w:rPr>
      </w:pPr>
      <w:r>
        <w:rPr>
          <w:rFonts w:ascii="Helvetica" w:hAnsi="Helvetica"/>
          <w:color w:val="323232"/>
        </w:rPr>
        <w:t>La opción de usar una cadena en lugar de un número entero está diseñada para utilizarse cuando las columnas tienen alias o nombres en la consulta SQL que generó el conjunto de resultados.</w:t>
      </w:r>
      <w:r>
        <w:rPr>
          <w:rFonts w:ascii="Helvetica" w:hAnsi="Helvetica"/>
          <w:color w:val="323232"/>
        </w:rPr>
        <w:br/>
        <w:t>Para columnas que no se nombran explícitamente en la consulta (por ejemplo, </w:t>
      </w:r>
      <w:r>
        <w:rPr>
          <w:rStyle w:val="CdigoHTML"/>
          <w:rFonts w:ascii="var(--INTERNAL-CODE-font)" w:hAnsi="var(--INTERNAL-CODE-font)"/>
          <w:color w:val="323232"/>
          <w:sz w:val="22"/>
          <w:szCs w:val="22"/>
          <w:bdr w:val="single" w:sz="6" w:space="0" w:color="auto" w:frame="1"/>
        </w:rPr>
        <w:t>select * from Cafe</w:t>
      </w:r>
      <w:r>
        <w:rPr>
          <w:rFonts w:ascii="Helvetica" w:hAnsi="Helvetica"/>
          <w:color w:val="323232"/>
        </w:rPr>
        <w:t>), es </w:t>
      </w:r>
      <w:r>
        <w:rPr>
          <w:rStyle w:val="Textoennegrita"/>
          <w:rFonts w:ascii="Helvetica" w:hAnsi="Helvetica"/>
          <w:color w:val="323232"/>
        </w:rPr>
        <w:t>mejor emplear números de columnas</w:t>
      </w:r>
      <w:r>
        <w:rPr>
          <w:rFonts w:ascii="Helvetica" w:hAnsi="Helvetica"/>
          <w:color w:val="323232"/>
        </w:rPr>
        <w:t>.</w:t>
      </w:r>
    </w:p>
    <w:p w:rsidR="000E0D8D" w:rsidRDefault="000E0D8D" w:rsidP="000E0D8D">
      <w:pPr>
        <w:shd w:val="clear" w:color="auto" w:fill="FDE9D9" w:themeFill="accent6" w:themeFillTint="33"/>
        <w:rPr>
          <w:rFonts w:ascii="Helvetica" w:hAnsi="Helvetica"/>
          <w:color w:val="323232"/>
        </w:rPr>
      </w:pPr>
      <w:r>
        <w:rPr>
          <w:rFonts w:ascii="Helvetica" w:hAnsi="Helvetica"/>
          <w:color w:val="323232"/>
        </w:rPr>
        <w:t> </w:t>
      </w:r>
      <w:proofErr w:type="gramStart"/>
      <w:r>
        <w:rPr>
          <w:rFonts w:ascii="Helvetica" w:hAnsi="Helvetica"/>
          <w:color w:val="323232"/>
        </w:rPr>
        <w:t>getString</w:t>
      </w:r>
      <w:proofErr w:type="gramEnd"/>
      <w:r>
        <w:rPr>
          <w:rFonts w:ascii="Helvetica" w:hAnsi="Helvetica"/>
          <w:color w:val="323232"/>
        </w:rPr>
        <w:t xml:space="preserve"> con nombres únicos</w:t>
      </w:r>
    </w:p>
    <w:p w:rsidR="000E0D8D" w:rsidRDefault="000E0D8D" w:rsidP="000E0D8D">
      <w:pPr>
        <w:pStyle w:val="NormalWeb"/>
        <w:shd w:val="clear" w:color="auto" w:fill="FDE9D9" w:themeFill="accent6" w:themeFillTint="33"/>
        <w:rPr>
          <w:rFonts w:ascii="Helvetica" w:hAnsi="Helvetica"/>
          <w:color w:val="323232"/>
        </w:rPr>
      </w:pPr>
      <w:r>
        <w:rPr>
          <w:rFonts w:ascii="Helvetica" w:hAnsi="Helvetica"/>
          <w:color w:val="323232"/>
        </w:rPr>
        <w:t>Si se utilizan nombres de columna, se debe garantizar que se refieran de manera única a las columnas previstas mediante el </w:t>
      </w:r>
      <w:r>
        <w:rPr>
          <w:rStyle w:val="Textoennegrita"/>
          <w:rFonts w:ascii="Helvetica" w:hAnsi="Helvetica"/>
          <w:color w:val="323232"/>
        </w:rPr>
        <w:t>uso de alias de columna</w:t>
      </w:r>
      <w:r>
        <w:rPr>
          <w:rFonts w:ascii="Helvetica" w:hAnsi="Helvetica"/>
          <w:color w:val="323232"/>
        </w:rPr>
        <w:t>, por medio de la cláusula SQL AS en la declaración SELECT.</w:t>
      </w:r>
    </w:p>
    <w:p w:rsidR="000E0D8D" w:rsidRDefault="000E0D8D" w:rsidP="000E0D8D">
      <w:pPr>
        <w:shd w:val="clear" w:color="auto" w:fill="EAF1DD" w:themeFill="accent3" w:themeFillTint="33"/>
        <w:rPr>
          <w:rFonts w:ascii="Helvetica" w:hAnsi="Helvetica"/>
          <w:color w:val="323232"/>
        </w:rPr>
      </w:pPr>
      <w:r>
        <w:rPr>
          <w:rFonts w:ascii="Helvetica" w:hAnsi="Helvetica"/>
          <w:color w:val="323232"/>
        </w:rPr>
        <w:t> </w:t>
      </w:r>
      <w:proofErr w:type="gramStart"/>
      <w:r>
        <w:rPr>
          <w:rFonts w:ascii="Helvetica" w:hAnsi="Helvetica"/>
          <w:color w:val="323232"/>
        </w:rPr>
        <w:t>getString</w:t>
      </w:r>
      <w:proofErr w:type="gramEnd"/>
      <w:r>
        <w:rPr>
          <w:rFonts w:ascii="Helvetica" w:hAnsi="Helvetica"/>
          <w:color w:val="323232"/>
        </w:rPr>
        <w:t xml:space="preserve"> con para recuperar otros tipos de datos</w:t>
      </w:r>
    </w:p>
    <w:p w:rsidR="000E0D8D" w:rsidRDefault="000E0D8D" w:rsidP="000E0D8D">
      <w:pPr>
        <w:pStyle w:val="NormalWeb"/>
        <w:shd w:val="clear" w:color="auto" w:fill="EAF1DD" w:themeFill="accent3" w:themeFillTint="33"/>
        <w:rPr>
          <w:rFonts w:ascii="Helvetica" w:hAnsi="Helvetica"/>
          <w:color w:val="323232"/>
        </w:rPr>
      </w:pPr>
      <w:r>
        <w:rPr>
          <w:rFonts w:ascii="Helvetica" w:hAnsi="Helvetica"/>
          <w:color w:val="323232"/>
        </w:rPr>
        <w:t>Nota: se recomienda el </w:t>
      </w:r>
      <w:r>
        <w:rPr>
          <w:rStyle w:val="Textoennegrita"/>
          <w:rFonts w:ascii="Helvetica" w:hAnsi="Helvetica"/>
          <w:color w:val="323232"/>
        </w:rPr>
        <w:t>método </w:t>
      </w:r>
      <w:r>
        <w:rPr>
          <w:rStyle w:val="CdigoHTML"/>
          <w:rFonts w:ascii="var(--INTERNAL-CODE-font)" w:hAnsi="var(--INTERNAL-CODE-font)"/>
          <w:b/>
          <w:bCs/>
          <w:color w:val="323232"/>
          <w:sz w:val="22"/>
          <w:szCs w:val="22"/>
          <w:bdr w:val="single" w:sz="6" w:space="0" w:color="auto" w:frame="1"/>
        </w:rPr>
        <w:t>getString</w:t>
      </w:r>
      <w:r>
        <w:rPr>
          <w:rFonts w:ascii="Helvetica" w:hAnsi="Helvetica"/>
          <w:color w:val="323232"/>
        </w:rPr>
        <w:t> para recuperar los tipos de SQL CHAR y VARCHAR, pero </w:t>
      </w:r>
      <w:r>
        <w:rPr>
          <w:rStyle w:val="Textoennegrita"/>
          <w:rFonts w:ascii="Helvetica" w:hAnsi="Helvetica"/>
          <w:color w:val="323232"/>
        </w:rPr>
        <w:t>es posible recuperar cualquier tipo de SQL básicos con él</w:t>
      </w:r>
      <w:r>
        <w:rPr>
          <w:rFonts w:ascii="Helvetica" w:hAnsi="Helvetica"/>
          <w:color w:val="323232"/>
        </w:rPr>
        <w:t>. Obtener todos los valores con </w:t>
      </w:r>
      <w:r>
        <w:rPr>
          <w:rStyle w:val="CdigoHTML"/>
          <w:rFonts w:ascii="var(--INTERNAL-CODE-font)" w:hAnsi="var(--INTERNAL-CODE-font)"/>
          <w:color w:val="323232"/>
          <w:sz w:val="22"/>
          <w:szCs w:val="22"/>
          <w:bdr w:val="single" w:sz="6" w:space="0" w:color="auto" w:frame="1"/>
        </w:rPr>
        <w:t>getString</w:t>
      </w:r>
      <w:r>
        <w:rPr>
          <w:rFonts w:ascii="Helvetica" w:hAnsi="Helvetica"/>
          <w:color w:val="323232"/>
        </w:rPr>
        <w:t> puede ser muy cómodo, pero convierte el valor numérico en un objeto String de Java.</w:t>
      </w:r>
    </w:p>
    <w:p w:rsidR="000E0D8D" w:rsidRDefault="000E0D8D" w:rsidP="000E0D8D">
      <w:pPr>
        <w:pStyle w:val="NormalWeb"/>
        <w:shd w:val="clear" w:color="auto" w:fill="EAF1DD" w:themeFill="accent3" w:themeFillTint="33"/>
        <w:rPr>
          <w:rFonts w:ascii="Helvetica" w:hAnsi="Helvetica"/>
          <w:color w:val="323232"/>
        </w:rPr>
      </w:pPr>
      <w:r>
        <w:rPr>
          <w:rFonts w:ascii="Helvetica" w:hAnsi="Helvetica"/>
          <w:color w:val="323232"/>
        </w:rPr>
        <w:lastRenderedPageBreak/>
        <w:t>Para </w:t>
      </w:r>
      <w:r>
        <w:rPr>
          <w:rStyle w:val="Textoennegrita"/>
          <w:rFonts w:ascii="Helvetica" w:hAnsi="Helvetica"/>
          <w:color w:val="323232"/>
        </w:rPr>
        <w:t>tipos de datos no estándar SQL3 emplea </w:t>
      </w:r>
      <w:r>
        <w:rPr>
          <w:rStyle w:val="CdigoHTML"/>
          <w:rFonts w:ascii="var(--INTERNAL-CODE-font)" w:hAnsi="var(--INTERNAL-CODE-font)"/>
          <w:b/>
          <w:bCs/>
          <w:color w:val="323232"/>
          <w:sz w:val="22"/>
          <w:szCs w:val="22"/>
          <w:bdr w:val="single" w:sz="6" w:space="0" w:color="auto" w:frame="1"/>
        </w:rPr>
        <w:t>getString</w:t>
      </w:r>
      <w:r>
        <w:rPr>
          <w:rFonts w:ascii="Helvetica" w:hAnsi="Helvetica"/>
          <w:color w:val="323232"/>
        </w:rPr>
        <w:t>.</w:t>
      </w:r>
    </w:p>
    <w:p w:rsidR="000E0D8D" w:rsidRDefault="000E0D8D" w:rsidP="000E0D8D">
      <w:pPr>
        <w:pStyle w:val="Ttulo2"/>
        <w:shd w:val="clear" w:color="auto" w:fill="FFFFFF"/>
        <w:rPr>
          <w:rFonts w:ascii="Helvetica" w:hAnsi="Helvetica"/>
          <w:b w:val="0"/>
          <w:bCs w:val="0"/>
          <w:color w:val="auto"/>
          <w:spacing w:val="-15"/>
        </w:rPr>
      </w:pPr>
      <w:r>
        <w:rPr>
          <w:rFonts w:ascii="Helvetica" w:hAnsi="Helvetica"/>
          <w:b w:val="0"/>
          <w:bCs w:val="0"/>
          <w:spacing w:val="-15"/>
        </w:rPr>
        <w:t>3. Moviendo el cursor</w:t>
      </w:r>
    </w:p>
    <w:p w:rsidR="000E0D8D" w:rsidRDefault="000E0D8D" w:rsidP="000E0D8D">
      <w:pPr>
        <w:pStyle w:val="NormalWeb"/>
        <w:shd w:val="clear" w:color="auto" w:fill="FFFFFF"/>
        <w:rPr>
          <w:rFonts w:ascii="Helvetica" w:hAnsi="Helvetica"/>
          <w:color w:val="323232"/>
        </w:rPr>
      </w:pPr>
      <w:r>
        <w:rPr>
          <w:rFonts w:ascii="Helvetica" w:hAnsi="Helvetica"/>
          <w:color w:val="323232"/>
        </w:rPr>
        <w:t>Se accede a los datos en un objeto ResultSet a través de un </w:t>
      </w:r>
      <w:r>
        <w:rPr>
          <w:rStyle w:val="Textoennegrita"/>
          <w:rFonts w:ascii="Helvetica" w:hAnsi="Helvetica"/>
          <w:color w:val="323232"/>
        </w:rPr>
        <w:t>cursor, que apunta a una fila en el objeto ResultSet</w:t>
      </w:r>
      <w:r>
        <w:rPr>
          <w:rFonts w:ascii="Helvetica" w:hAnsi="Helvetica"/>
          <w:color w:val="323232"/>
        </w:rPr>
        <w:t>.</w:t>
      </w:r>
    </w:p>
    <w:p w:rsidR="000E0D8D" w:rsidRDefault="000E0D8D" w:rsidP="000E0D8D">
      <w:pPr>
        <w:pStyle w:val="NormalWeb"/>
        <w:shd w:val="clear" w:color="auto" w:fill="FFFFFF"/>
        <w:rPr>
          <w:rFonts w:ascii="Helvetica" w:hAnsi="Helvetica"/>
          <w:color w:val="323232"/>
        </w:rPr>
      </w:pPr>
      <w:r>
        <w:rPr>
          <w:rStyle w:val="Textoennegrita"/>
          <w:rFonts w:ascii="Helvetica" w:hAnsi="Helvetica"/>
          <w:color w:val="323232"/>
        </w:rPr>
        <w:t>Cuando se crea un objeto ResultSet, el cursor se sitúa antes de la primera fila</w:t>
      </w:r>
      <w:r>
        <w:rPr>
          <w:rFonts w:ascii="Helvetica" w:hAnsi="Helvetica"/>
          <w:color w:val="323232"/>
        </w:rPr>
        <w:t>.</w:t>
      </w:r>
    </w:p>
    <w:p w:rsidR="000E0D8D" w:rsidRDefault="000E0D8D" w:rsidP="000E0D8D">
      <w:pPr>
        <w:pStyle w:val="NormalWeb"/>
        <w:shd w:val="clear" w:color="auto" w:fill="FFFFFF"/>
        <w:rPr>
          <w:rFonts w:ascii="Helvetica" w:hAnsi="Helvetica"/>
          <w:color w:val="323232"/>
        </w:rPr>
      </w:pPr>
      <w:r>
        <w:rPr>
          <w:rFonts w:ascii="Helvetica" w:hAnsi="Helvetica"/>
          <w:color w:val="323232"/>
        </w:rPr>
        <w:t>El método </w:t>
      </w:r>
      <w:r>
        <w:rPr>
          <w:rStyle w:val="CdigoHTML"/>
          <w:rFonts w:ascii="var(--INTERNAL-CODE-font)" w:hAnsi="var(--INTERNAL-CODE-font)"/>
          <w:color w:val="323232"/>
          <w:sz w:val="22"/>
          <w:szCs w:val="22"/>
          <w:bdr w:val="single" w:sz="6" w:space="0" w:color="auto" w:frame="1"/>
        </w:rPr>
        <w:t>showCafes</w:t>
      </w:r>
      <w:r>
        <w:rPr>
          <w:rFonts w:ascii="Helvetica" w:hAnsi="Helvetica"/>
          <w:color w:val="323232"/>
        </w:rPr>
        <w:t> mueve el cursor llamando al método </w:t>
      </w:r>
      <w:proofErr w:type="gramStart"/>
      <w:r>
        <w:rPr>
          <w:rStyle w:val="CdigoHTML"/>
          <w:rFonts w:ascii="var(--INTERNAL-CODE-font)" w:hAnsi="var(--INTERNAL-CODE-font)"/>
          <w:color w:val="323232"/>
          <w:sz w:val="22"/>
          <w:szCs w:val="22"/>
          <w:bdr w:val="single" w:sz="6" w:space="0" w:color="auto" w:frame="1"/>
        </w:rPr>
        <w:t>ResultSet.next(</w:t>
      </w:r>
      <w:proofErr w:type="gramEnd"/>
      <w:r>
        <w:rPr>
          <w:rStyle w:val="CdigoHTML"/>
          <w:rFonts w:ascii="var(--INTERNAL-CODE-font)" w:hAnsi="var(--INTERNAL-CODE-font)"/>
          <w:color w:val="323232"/>
          <w:sz w:val="22"/>
          <w:szCs w:val="22"/>
          <w:bdr w:val="single" w:sz="6" w:space="0" w:color="auto" w:frame="1"/>
        </w:rPr>
        <w:t>)</w:t>
      </w:r>
      <w:r>
        <w:rPr>
          <w:rFonts w:ascii="Helvetica" w:hAnsi="Helvetica"/>
          <w:color w:val="323232"/>
        </w:rPr>
        <w:t>. Hay otros métodos disponibles para mover el cursor:</w:t>
      </w:r>
    </w:p>
    <w:p w:rsidR="000E0D8D" w:rsidRDefault="000E0D8D" w:rsidP="000E0D8D">
      <w:pPr>
        <w:numPr>
          <w:ilvl w:val="0"/>
          <w:numId w:val="80"/>
        </w:numPr>
        <w:shd w:val="clear" w:color="auto" w:fill="FFFFFF"/>
        <w:spacing w:before="100" w:beforeAutospacing="1" w:after="100" w:afterAutospacing="1" w:line="240" w:lineRule="auto"/>
        <w:rPr>
          <w:rFonts w:ascii="Helvetica" w:hAnsi="Helvetica"/>
          <w:color w:val="323232"/>
        </w:rPr>
      </w:pPr>
      <w:r>
        <w:rPr>
          <w:rStyle w:val="CdigoHTML"/>
          <w:rFonts w:ascii="var(--INTERNAL-CODE-font)" w:eastAsiaTheme="minorHAnsi" w:hAnsi="var(--INTERNAL-CODE-font)"/>
          <w:color w:val="323232"/>
          <w:bdr w:val="single" w:sz="6" w:space="0" w:color="auto" w:frame="1"/>
        </w:rPr>
        <w:t>next</w:t>
      </w:r>
      <w:r>
        <w:rPr>
          <w:rFonts w:ascii="Helvetica" w:hAnsi="Helvetica"/>
          <w:color w:val="323232"/>
        </w:rPr>
        <w:t>: mueve el cursor </w:t>
      </w:r>
      <w:r>
        <w:rPr>
          <w:rStyle w:val="Textoennegrita"/>
          <w:rFonts w:ascii="Helvetica" w:hAnsi="Helvetica"/>
          <w:color w:val="323232"/>
        </w:rPr>
        <w:t>hacia adelante una fila</w:t>
      </w:r>
      <w:r>
        <w:rPr>
          <w:rFonts w:ascii="Helvetica" w:hAnsi="Helvetica"/>
          <w:color w:val="323232"/>
        </w:rPr>
        <w:t>. Devuelve true si el cursor está en una fila y false si se sitúa después de la última fila.</w:t>
      </w:r>
    </w:p>
    <w:p w:rsidR="000E0D8D" w:rsidRDefault="000E0D8D" w:rsidP="000E0D8D">
      <w:pPr>
        <w:numPr>
          <w:ilvl w:val="0"/>
          <w:numId w:val="80"/>
        </w:numPr>
        <w:shd w:val="clear" w:color="auto" w:fill="FFFFFF"/>
        <w:spacing w:before="100" w:beforeAutospacing="1" w:after="100" w:afterAutospacing="1" w:line="240" w:lineRule="auto"/>
        <w:rPr>
          <w:rFonts w:ascii="Helvetica" w:hAnsi="Helvetica"/>
          <w:color w:val="323232"/>
        </w:rPr>
      </w:pPr>
      <w:r>
        <w:rPr>
          <w:rStyle w:val="CdigoHTML"/>
          <w:rFonts w:ascii="var(--INTERNAL-CODE-font)" w:eastAsiaTheme="minorHAnsi" w:hAnsi="var(--INTERNAL-CODE-font)"/>
          <w:color w:val="323232"/>
          <w:bdr w:val="single" w:sz="6" w:space="0" w:color="auto" w:frame="1"/>
        </w:rPr>
        <w:t>previous</w:t>
      </w:r>
      <w:r>
        <w:rPr>
          <w:rFonts w:ascii="Helvetica" w:hAnsi="Helvetica"/>
          <w:color w:val="323232"/>
        </w:rPr>
        <w:t>: mueve el cursor </w:t>
      </w:r>
      <w:r>
        <w:rPr>
          <w:rStyle w:val="Textoennegrita"/>
          <w:rFonts w:ascii="Helvetica" w:hAnsi="Helvetica"/>
          <w:color w:val="323232"/>
        </w:rPr>
        <w:t>hacia atrás una fila</w:t>
      </w:r>
      <w:r>
        <w:rPr>
          <w:rFonts w:ascii="Helvetica" w:hAnsi="Helvetica"/>
          <w:color w:val="323232"/>
        </w:rPr>
        <w:t>. Devuelve true si el cursor está en una fila y false si el cursor está antes de la primera fila.</w:t>
      </w:r>
    </w:p>
    <w:p w:rsidR="000E0D8D" w:rsidRDefault="000E0D8D" w:rsidP="000E0D8D">
      <w:pPr>
        <w:numPr>
          <w:ilvl w:val="0"/>
          <w:numId w:val="80"/>
        </w:numPr>
        <w:shd w:val="clear" w:color="auto" w:fill="FFFFFF"/>
        <w:spacing w:before="100" w:beforeAutospacing="1" w:after="100" w:afterAutospacing="1" w:line="240" w:lineRule="auto"/>
        <w:rPr>
          <w:rFonts w:ascii="Helvetica" w:hAnsi="Helvetica"/>
          <w:color w:val="323232"/>
        </w:rPr>
      </w:pPr>
      <w:r>
        <w:rPr>
          <w:rStyle w:val="CdigoHTML"/>
          <w:rFonts w:ascii="var(--INTERNAL-CODE-font)" w:eastAsiaTheme="minorHAnsi" w:hAnsi="var(--INTERNAL-CODE-font)"/>
          <w:color w:val="323232"/>
          <w:bdr w:val="single" w:sz="6" w:space="0" w:color="auto" w:frame="1"/>
        </w:rPr>
        <w:t>first</w:t>
      </w:r>
      <w:r>
        <w:rPr>
          <w:rFonts w:ascii="Helvetica" w:hAnsi="Helvetica"/>
          <w:color w:val="323232"/>
        </w:rPr>
        <w:t>: mueve el cursor a la </w:t>
      </w:r>
      <w:r>
        <w:rPr>
          <w:rStyle w:val="Textoennegrita"/>
          <w:rFonts w:ascii="Helvetica" w:hAnsi="Helvetica"/>
          <w:color w:val="323232"/>
        </w:rPr>
        <w:t>primera fila en el objeto ResultSet</w:t>
      </w:r>
      <w:r>
        <w:rPr>
          <w:rFonts w:ascii="Helvetica" w:hAnsi="Helvetica"/>
          <w:color w:val="323232"/>
        </w:rPr>
        <w:t>. Devuelve true si el cursor está en la primera fila y false si el objeto ResultSet no contiene ninguna fila.</w:t>
      </w:r>
    </w:p>
    <w:p w:rsidR="000E0D8D" w:rsidRDefault="000E0D8D" w:rsidP="000E0D8D">
      <w:pPr>
        <w:numPr>
          <w:ilvl w:val="0"/>
          <w:numId w:val="80"/>
        </w:numPr>
        <w:shd w:val="clear" w:color="auto" w:fill="FFFFFF"/>
        <w:spacing w:before="100" w:beforeAutospacing="1" w:after="100" w:afterAutospacing="1" w:line="240" w:lineRule="auto"/>
        <w:rPr>
          <w:rFonts w:ascii="Helvetica" w:hAnsi="Helvetica"/>
          <w:color w:val="323232"/>
        </w:rPr>
      </w:pPr>
      <w:r>
        <w:rPr>
          <w:rStyle w:val="CdigoHTML"/>
          <w:rFonts w:ascii="var(--INTERNAL-CODE-font)" w:eastAsiaTheme="minorHAnsi" w:hAnsi="var(--INTERNAL-CODE-font)"/>
          <w:color w:val="323232"/>
          <w:bdr w:val="single" w:sz="6" w:space="0" w:color="auto" w:frame="1"/>
        </w:rPr>
        <w:t>last</w:t>
      </w:r>
      <w:r>
        <w:rPr>
          <w:rFonts w:ascii="Helvetica" w:hAnsi="Helvetica"/>
          <w:color w:val="323232"/>
        </w:rPr>
        <w:t>: mueve el cursor a la </w:t>
      </w:r>
      <w:r>
        <w:rPr>
          <w:rStyle w:val="Textoennegrita"/>
          <w:rFonts w:ascii="Helvetica" w:hAnsi="Helvetica"/>
          <w:color w:val="323232"/>
        </w:rPr>
        <w:t>última fila en el objeto ResultSet</w:t>
      </w:r>
      <w:r>
        <w:rPr>
          <w:rFonts w:ascii="Helvetica" w:hAnsi="Helvetica"/>
          <w:color w:val="323232"/>
        </w:rPr>
        <w:t>. Devuelve true si el cursor está en la última fila y false si el objeto ResultSet no contiene ninguna fila.</w:t>
      </w:r>
    </w:p>
    <w:p w:rsidR="000E0D8D" w:rsidRDefault="000E0D8D" w:rsidP="000E0D8D">
      <w:pPr>
        <w:numPr>
          <w:ilvl w:val="0"/>
          <w:numId w:val="80"/>
        </w:numPr>
        <w:shd w:val="clear" w:color="auto" w:fill="FFFFFF"/>
        <w:spacing w:before="100" w:beforeAutospacing="1" w:after="100" w:afterAutospacing="1" w:line="240" w:lineRule="auto"/>
        <w:rPr>
          <w:rFonts w:ascii="Helvetica" w:hAnsi="Helvetica"/>
          <w:color w:val="323232"/>
        </w:rPr>
      </w:pPr>
      <w:r>
        <w:rPr>
          <w:rStyle w:val="CdigoHTML"/>
          <w:rFonts w:ascii="var(--INTERNAL-CODE-font)" w:eastAsiaTheme="minorHAnsi" w:hAnsi="var(--INTERNAL-CODE-font)"/>
          <w:color w:val="323232"/>
          <w:bdr w:val="single" w:sz="6" w:space="0" w:color="auto" w:frame="1"/>
        </w:rPr>
        <w:t>beforeFirst</w:t>
      </w:r>
      <w:r>
        <w:rPr>
          <w:rFonts w:ascii="Helvetica" w:hAnsi="Helvetica"/>
          <w:color w:val="323232"/>
        </w:rPr>
        <w:t>: sitúa el </w:t>
      </w:r>
      <w:r>
        <w:rPr>
          <w:rStyle w:val="Textoennegrita"/>
          <w:rFonts w:ascii="Helvetica" w:hAnsi="Helvetica"/>
          <w:color w:val="323232"/>
        </w:rPr>
        <w:t>cursor al comienzo del objeto ResultSet</w:t>
      </w:r>
      <w:r>
        <w:rPr>
          <w:rFonts w:ascii="Helvetica" w:hAnsi="Helvetica"/>
          <w:color w:val="323232"/>
        </w:rPr>
        <w:t>, antes de la primera fila. Si el objeto ResultSet no contiene ninguna fila, este método no tiene efecto.</w:t>
      </w:r>
    </w:p>
    <w:p w:rsidR="000E0D8D" w:rsidRDefault="000E0D8D" w:rsidP="000E0D8D">
      <w:pPr>
        <w:numPr>
          <w:ilvl w:val="0"/>
          <w:numId w:val="80"/>
        </w:numPr>
        <w:shd w:val="clear" w:color="auto" w:fill="FFFFFF"/>
        <w:spacing w:before="100" w:beforeAutospacing="1" w:after="100" w:afterAutospacing="1" w:line="240" w:lineRule="auto"/>
        <w:rPr>
          <w:rFonts w:ascii="Helvetica" w:hAnsi="Helvetica"/>
          <w:color w:val="323232"/>
        </w:rPr>
      </w:pPr>
      <w:r>
        <w:rPr>
          <w:rStyle w:val="CdigoHTML"/>
          <w:rFonts w:ascii="var(--INTERNAL-CODE-font)" w:eastAsiaTheme="minorHAnsi" w:hAnsi="var(--INTERNAL-CODE-font)"/>
          <w:color w:val="323232"/>
          <w:bdr w:val="single" w:sz="6" w:space="0" w:color="auto" w:frame="1"/>
        </w:rPr>
        <w:t>afterLast</w:t>
      </w:r>
      <w:r>
        <w:rPr>
          <w:rFonts w:ascii="Helvetica" w:hAnsi="Helvetica"/>
          <w:color w:val="323232"/>
        </w:rPr>
        <w:t>: sitúa el </w:t>
      </w:r>
      <w:r>
        <w:rPr>
          <w:rStyle w:val="Textoennegrita"/>
          <w:rFonts w:ascii="Helvetica" w:hAnsi="Helvetica"/>
          <w:color w:val="323232"/>
        </w:rPr>
        <w:t>cursor al final del objeto ResultSet</w:t>
      </w:r>
      <w:r>
        <w:rPr>
          <w:rFonts w:ascii="Helvetica" w:hAnsi="Helvetica"/>
          <w:color w:val="323232"/>
        </w:rPr>
        <w:t>, después de la última fila. Si el objeto ResultSet no contiene ninguna fila, este método no tiene efecto.</w:t>
      </w:r>
    </w:p>
    <w:p w:rsidR="000E0D8D" w:rsidRDefault="000E0D8D" w:rsidP="000E0D8D">
      <w:pPr>
        <w:numPr>
          <w:ilvl w:val="0"/>
          <w:numId w:val="80"/>
        </w:numPr>
        <w:shd w:val="clear" w:color="auto" w:fill="FFFFFF"/>
        <w:spacing w:before="100" w:beforeAutospacing="1" w:after="100" w:afterAutospacing="1" w:line="240" w:lineRule="auto"/>
        <w:rPr>
          <w:rFonts w:ascii="Helvetica" w:hAnsi="Helvetica"/>
          <w:color w:val="323232"/>
        </w:rPr>
      </w:pPr>
      <w:proofErr w:type="gramStart"/>
      <w:r>
        <w:rPr>
          <w:rStyle w:val="CdigoHTML"/>
          <w:rFonts w:ascii="var(--INTERNAL-CODE-font)" w:eastAsiaTheme="minorHAnsi" w:hAnsi="var(--INTERNAL-CODE-font)"/>
          <w:color w:val="323232"/>
          <w:bdr w:val="single" w:sz="6" w:space="0" w:color="auto" w:frame="1"/>
        </w:rPr>
        <w:t>relative(</w:t>
      </w:r>
      <w:proofErr w:type="gramEnd"/>
      <w:r>
        <w:rPr>
          <w:rStyle w:val="CdigoHTML"/>
          <w:rFonts w:ascii="var(--INTERNAL-CODE-font)" w:eastAsiaTheme="minorHAnsi" w:hAnsi="var(--INTERNAL-CODE-font)"/>
          <w:color w:val="323232"/>
          <w:bdr w:val="single" w:sz="6" w:space="0" w:color="auto" w:frame="1"/>
        </w:rPr>
        <w:t>int rows)</w:t>
      </w:r>
      <w:r>
        <w:rPr>
          <w:rFonts w:ascii="Helvetica" w:hAnsi="Helvetica"/>
          <w:color w:val="323232"/>
        </w:rPr>
        <w:t>: mueve el cursor </w:t>
      </w:r>
      <w:r>
        <w:rPr>
          <w:rStyle w:val="Textoennegrita"/>
          <w:rFonts w:ascii="Helvetica" w:hAnsi="Helvetica"/>
          <w:color w:val="323232"/>
        </w:rPr>
        <w:t>en relación con su posición actual</w:t>
      </w:r>
      <w:r>
        <w:rPr>
          <w:rFonts w:ascii="Helvetica" w:hAnsi="Helvetica"/>
          <w:color w:val="323232"/>
        </w:rPr>
        <w:t>.</w:t>
      </w:r>
    </w:p>
    <w:p w:rsidR="000E0D8D" w:rsidRDefault="000E0D8D" w:rsidP="000E0D8D">
      <w:pPr>
        <w:numPr>
          <w:ilvl w:val="0"/>
          <w:numId w:val="80"/>
        </w:numPr>
        <w:shd w:val="clear" w:color="auto" w:fill="FFFFFF"/>
        <w:spacing w:before="100" w:beforeAutospacing="1" w:after="100" w:afterAutospacing="1" w:line="240" w:lineRule="auto"/>
        <w:rPr>
          <w:rFonts w:ascii="Helvetica" w:hAnsi="Helvetica"/>
          <w:color w:val="323232"/>
        </w:rPr>
      </w:pPr>
      <w:proofErr w:type="gramStart"/>
      <w:r>
        <w:rPr>
          <w:rStyle w:val="CdigoHTML"/>
          <w:rFonts w:ascii="var(--INTERNAL-CODE-font)" w:eastAsiaTheme="minorHAnsi" w:hAnsi="var(--INTERNAL-CODE-font)"/>
          <w:color w:val="323232"/>
          <w:bdr w:val="single" w:sz="6" w:space="0" w:color="auto" w:frame="1"/>
        </w:rPr>
        <w:t>absolute(</w:t>
      </w:r>
      <w:proofErr w:type="gramEnd"/>
      <w:r>
        <w:rPr>
          <w:rStyle w:val="CdigoHTML"/>
          <w:rFonts w:ascii="var(--INTERNAL-CODE-font)" w:eastAsiaTheme="minorHAnsi" w:hAnsi="var(--INTERNAL-CODE-font)"/>
          <w:color w:val="323232"/>
          <w:bdr w:val="single" w:sz="6" w:space="0" w:color="auto" w:frame="1"/>
        </w:rPr>
        <w:t>int row)</w:t>
      </w:r>
      <w:r>
        <w:rPr>
          <w:rFonts w:ascii="Helvetica" w:hAnsi="Helvetica"/>
          <w:color w:val="323232"/>
        </w:rPr>
        <w:t>: </w:t>
      </w:r>
      <w:r>
        <w:rPr>
          <w:rStyle w:val="Textoennegrita"/>
          <w:rFonts w:ascii="Helvetica" w:hAnsi="Helvetica"/>
          <w:color w:val="323232"/>
        </w:rPr>
        <w:t>sitúa el cursor en la fila especificada por el parámetro row</w:t>
      </w:r>
      <w:r>
        <w:rPr>
          <w:rFonts w:ascii="Helvetica" w:hAnsi="Helvetica"/>
          <w:color w:val="323232"/>
        </w:rPr>
        <w:t>.</w:t>
      </w:r>
    </w:p>
    <w:p w:rsidR="000E0D8D" w:rsidRDefault="000E0D8D" w:rsidP="000E0D8D">
      <w:pPr>
        <w:pStyle w:val="NormalWeb"/>
        <w:shd w:val="clear" w:color="auto" w:fill="FFFFFF"/>
        <w:rPr>
          <w:rFonts w:ascii="Helvetica" w:hAnsi="Helvetica"/>
          <w:color w:val="323232"/>
        </w:rPr>
      </w:pPr>
      <w:r>
        <w:rPr>
          <w:rFonts w:ascii="Helvetica" w:hAnsi="Helvetica"/>
          <w:color w:val="323232"/>
        </w:rPr>
        <w:t>La sensibilidad </w:t>
      </w:r>
      <w:r>
        <w:rPr>
          <w:rStyle w:val="Textoennegrita"/>
          <w:rFonts w:ascii="Helvetica" w:hAnsi="Helvetica"/>
          <w:color w:val="323232"/>
        </w:rPr>
        <w:t>predeterminada de un ResultSet es </w:t>
      </w:r>
      <w:r>
        <w:rPr>
          <w:rStyle w:val="CdigoHTML"/>
          <w:rFonts w:ascii="var(--INTERNAL-CODE-font)" w:hAnsi="var(--INTERNAL-CODE-font)"/>
          <w:b/>
          <w:bCs/>
          <w:color w:val="323232"/>
          <w:sz w:val="22"/>
          <w:szCs w:val="22"/>
          <w:bdr w:val="single" w:sz="6" w:space="0" w:color="auto" w:frame="1"/>
        </w:rPr>
        <w:t>TYPE_FORWARD_ONLY</w:t>
      </w:r>
      <w:r>
        <w:rPr>
          <w:rFonts w:ascii="Helvetica" w:hAnsi="Helvetica"/>
          <w:color w:val="323232"/>
        </w:rPr>
        <w:t>, lo que significa que no se puede desplazar. </w:t>
      </w:r>
      <w:r>
        <w:rPr>
          <w:rStyle w:val="Textoennegrita"/>
          <w:rFonts w:ascii="Helvetica" w:hAnsi="Helvetica"/>
          <w:color w:val="323232"/>
        </w:rPr>
        <w:t>No se puede llamar a ninguno de estos métodos que mueven el cursor, excepto </w:t>
      </w:r>
      <w:r>
        <w:rPr>
          <w:rStyle w:val="CdigoHTML"/>
          <w:rFonts w:ascii="var(--INTERNAL-CODE-font)" w:hAnsi="var(--INTERNAL-CODE-font)"/>
          <w:b/>
          <w:bCs/>
          <w:color w:val="323232"/>
          <w:sz w:val="22"/>
          <w:szCs w:val="22"/>
          <w:bdr w:val="single" w:sz="6" w:space="0" w:color="auto" w:frame="1"/>
        </w:rPr>
        <w:t>next</w:t>
      </w:r>
      <w:r>
        <w:rPr>
          <w:rStyle w:val="Textoennegrita"/>
          <w:rFonts w:ascii="Helvetica" w:hAnsi="Helvetica"/>
          <w:color w:val="323232"/>
        </w:rPr>
        <w:t>, si el ResultSet no se puede desplazar</w:t>
      </w:r>
      <w:r>
        <w:rPr>
          <w:rFonts w:ascii="Helvetica" w:hAnsi="Helvetica"/>
          <w:color w:val="323232"/>
        </w:rPr>
        <w:t>.</w:t>
      </w:r>
    </w:p>
    <w:p w:rsidR="000E0D8D" w:rsidRDefault="000E0D8D" w:rsidP="000E0D8D">
      <w:pPr>
        <w:pStyle w:val="Ttulo2"/>
        <w:shd w:val="clear" w:color="auto" w:fill="FFFFFF"/>
        <w:rPr>
          <w:rFonts w:ascii="Helvetica" w:hAnsi="Helvetica"/>
          <w:b w:val="0"/>
          <w:bCs w:val="0"/>
          <w:color w:val="auto"/>
          <w:spacing w:val="-15"/>
        </w:rPr>
      </w:pPr>
      <w:r>
        <w:rPr>
          <w:rFonts w:ascii="Helvetica" w:hAnsi="Helvetica"/>
          <w:b w:val="0"/>
          <w:bCs w:val="0"/>
          <w:spacing w:val="-15"/>
        </w:rPr>
        <w:t>4. Actualización de Filas con ResultSet</w:t>
      </w:r>
    </w:p>
    <w:p w:rsidR="000E0D8D" w:rsidRDefault="000E0D8D" w:rsidP="000E0D8D">
      <w:pPr>
        <w:pStyle w:val="NormalWeb"/>
        <w:shd w:val="clear" w:color="auto" w:fill="FFFFFF"/>
        <w:rPr>
          <w:rFonts w:ascii="Helvetica" w:hAnsi="Helvetica"/>
          <w:color w:val="323232"/>
        </w:rPr>
      </w:pPr>
      <w:r>
        <w:rPr>
          <w:rFonts w:ascii="Helvetica" w:hAnsi="Helvetica"/>
          <w:color w:val="323232"/>
        </w:rPr>
        <w:t>No se puede actualizar un objeto ResultSet con TYPE_FORWARD_ONLY.</w:t>
      </w:r>
    </w:p>
    <w:p w:rsidR="000E0D8D" w:rsidRDefault="000E0D8D" w:rsidP="000E0D8D">
      <w:pPr>
        <w:pStyle w:val="NormalWeb"/>
        <w:shd w:val="clear" w:color="auto" w:fill="FFFFFF"/>
        <w:rPr>
          <w:rFonts w:ascii="Helvetica" w:hAnsi="Helvetica"/>
          <w:color w:val="323232"/>
        </w:rPr>
      </w:pPr>
      <w:r>
        <w:rPr>
          <w:rFonts w:ascii="Helvetica" w:hAnsi="Helvetica"/>
          <w:color w:val="323232"/>
        </w:rPr>
        <w:t>Los </w:t>
      </w:r>
      <w:r>
        <w:rPr>
          <w:rStyle w:val="Textoennegrita"/>
          <w:rFonts w:ascii="Helvetica" w:hAnsi="Helvetica"/>
          <w:color w:val="323232"/>
        </w:rPr>
        <w:t>ResultSet que pueden moverse (TYPE_SCROLL_SENSITIVE y TYPE_SCROLL_INSENSITIVE)</w:t>
      </w:r>
      <w:r>
        <w:rPr>
          <w:rFonts w:ascii="Helvetica" w:hAnsi="Helvetica"/>
          <w:color w:val="323232"/>
        </w:rPr>
        <w:t> (el cursor puede moverse hacia atrás o a una posición absoluta) </w:t>
      </w:r>
      <w:r>
        <w:rPr>
          <w:rStyle w:val="Textoennegrita"/>
          <w:rFonts w:ascii="Helvetica" w:hAnsi="Helvetica"/>
          <w:color w:val="323232"/>
        </w:rPr>
        <w:t>pueden actualizarse</w:t>
      </w:r>
      <w:r>
        <w:rPr>
          <w:rFonts w:ascii="Helvetica" w:hAnsi="Helvetica"/>
          <w:color w:val="323232"/>
        </w:rPr>
        <w:t>.</w:t>
      </w:r>
    </w:p>
    <w:p w:rsidR="000E0D8D" w:rsidRDefault="000E0D8D" w:rsidP="000E0D8D">
      <w:pPr>
        <w:numPr>
          <w:ilvl w:val="0"/>
          <w:numId w:val="81"/>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Existen métodos de actualización de campos de ResultSet para todos los tipos de datos SQL: </w:t>
      </w:r>
      <w:r>
        <w:rPr>
          <w:rStyle w:val="CdigoHTML"/>
          <w:rFonts w:ascii="var(--INTERNAL-CODE-font)" w:eastAsiaTheme="minorHAnsi" w:hAnsi="var(--INTERNAL-CODE-font)"/>
          <w:color w:val="323232"/>
          <w:bdr w:val="single" w:sz="6" w:space="0" w:color="auto" w:frame="1"/>
        </w:rPr>
        <w:t>updateBoolean</w:t>
      </w:r>
      <w:r>
        <w:rPr>
          <w:rFonts w:ascii="Helvetica" w:hAnsi="Helvetica"/>
          <w:color w:val="323232"/>
        </w:rPr>
        <w:t>, </w:t>
      </w:r>
      <w:r>
        <w:rPr>
          <w:rStyle w:val="CdigoHTML"/>
          <w:rFonts w:ascii="var(--INTERNAL-CODE-font)" w:eastAsiaTheme="minorHAnsi" w:hAnsi="var(--INTERNAL-CODE-font)"/>
          <w:color w:val="323232"/>
          <w:bdr w:val="single" w:sz="6" w:space="0" w:color="auto" w:frame="1"/>
        </w:rPr>
        <w:t>updateByte</w:t>
      </w:r>
      <w:r>
        <w:rPr>
          <w:rFonts w:ascii="Helvetica" w:hAnsi="Helvetica"/>
          <w:color w:val="323232"/>
        </w:rPr>
        <w:t>, </w:t>
      </w:r>
      <w:r>
        <w:rPr>
          <w:rStyle w:val="CdigoHTML"/>
          <w:rFonts w:ascii="var(--INTERNAL-CODE-font)" w:eastAsiaTheme="minorHAnsi" w:hAnsi="var(--INTERNAL-CODE-font)"/>
          <w:color w:val="323232"/>
          <w:bdr w:val="single" w:sz="6" w:space="0" w:color="auto" w:frame="1"/>
        </w:rPr>
        <w:t>updateShort</w:t>
      </w:r>
      <w:r>
        <w:rPr>
          <w:rFonts w:ascii="Helvetica" w:hAnsi="Helvetica"/>
          <w:color w:val="323232"/>
        </w:rPr>
        <w:t>, </w:t>
      </w:r>
      <w:r>
        <w:rPr>
          <w:rStyle w:val="CdigoHTML"/>
          <w:rFonts w:ascii="var(--INTERNAL-CODE-font)" w:eastAsiaTheme="minorHAnsi" w:hAnsi="var(--INTERNAL-CODE-font)"/>
          <w:color w:val="323232"/>
          <w:bdr w:val="single" w:sz="6" w:space="0" w:color="auto" w:frame="1"/>
        </w:rPr>
        <w:t>updateInt</w:t>
      </w:r>
      <w:r>
        <w:rPr>
          <w:rFonts w:ascii="Helvetica" w:hAnsi="Helvetica"/>
          <w:color w:val="323232"/>
        </w:rPr>
        <w:t>, </w:t>
      </w:r>
      <w:r>
        <w:rPr>
          <w:rStyle w:val="CdigoHTML"/>
          <w:rFonts w:ascii="var(--INTERNAL-CODE-font)" w:eastAsiaTheme="minorHAnsi" w:hAnsi="var(--INTERNAL-CODE-font)"/>
          <w:color w:val="323232"/>
          <w:bdr w:val="single" w:sz="6" w:space="0" w:color="auto" w:frame="1"/>
        </w:rPr>
        <w:t>updateLong</w:t>
      </w:r>
      <w:r>
        <w:rPr>
          <w:rFonts w:ascii="Helvetica" w:hAnsi="Helvetica"/>
          <w:color w:val="323232"/>
        </w:rPr>
        <w:t>, </w:t>
      </w:r>
      <w:r>
        <w:rPr>
          <w:rStyle w:val="CdigoHTML"/>
          <w:rFonts w:ascii="var(--INTERNAL-CODE-font)" w:eastAsiaTheme="minorHAnsi" w:hAnsi="var(--INTERNAL-CODE-font)"/>
          <w:color w:val="323232"/>
          <w:bdr w:val="single" w:sz="6" w:space="0" w:color="auto" w:frame="1"/>
        </w:rPr>
        <w:t>updateFloat</w:t>
      </w:r>
      <w:r>
        <w:rPr>
          <w:rFonts w:ascii="Helvetica" w:hAnsi="Helvetica"/>
          <w:color w:val="323232"/>
        </w:rPr>
        <w:t>, </w:t>
      </w:r>
      <w:r>
        <w:rPr>
          <w:rStyle w:val="CdigoHTML"/>
          <w:rFonts w:ascii="var(--INTERNAL-CODE-font)" w:eastAsiaTheme="minorHAnsi" w:hAnsi="var(--INTERNAL-CODE-font)"/>
          <w:color w:val="323232"/>
          <w:bdr w:val="single" w:sz="6" w:space="0" w:color="auto" w:frame="1"/>
        </w:rPr>
        <w:t>updateDouble</w:t>
      </w:r>
      <w:r>
        <w:rPr>
          <w:rFonts w:ascii="Helvetica" w:hAnsi="Helvetica"/>
          <w:color w:val="323232"/>
        </w:rPr>
        <w:t>, </w:t>
      </w:r>
      <w:r>
        <w:rPr>
          <w:rStyle w:val="CdigoHTML"/>
          <w:rFonts w:ascii="var(--INTERNAL-CODE-font)" w:eastAsiaTheme="minorHAnsi" w:hAnsi="var(--INTERNAL-CODE-font)"/>
          <w:color w:val="323232"/>
          <w:bdr w:val="single" w:sz="6" w:space="0" w:color="auto" w:frame="1"/>
        </w:rPr>
        <w:t>updateBigDecimal</w:t>
      </w:r>
      <w:r>
        <w:rPr>
          <w:rFonts w:ascii="Helvetica" w:hAnsi="Helvetica"/>
          <w:color w:val="323232"/>
        </w:rPr>
        <w:t>, </w:t>
      </w:r>
      <w:r>
        <w:rPr>
          <w:rStyle w:val="CdigoHTML"/>
          <w:rFonts w:ascii="var(--INTERNAL-CODE-font)" w:eastAsiaTheme="minorHAnsi" w:hAnsi="var(--INTERNAL-CODE-font)"/>
          <w:color w:val="323232"/>
          <w:bdr w:val="single" w:sz="6" w:space="0" w:color="auto" w:frame="1"/>
        </w:rPr>
        <w:t>updateString</w:t>
      </w:r>
      <w:r>
        <w:rPr>
          <w:rFonts w:ascii="Helvetica" w:hAnsi="Helvetica"/>
          <w:color w:val="323232"/>
        </w:rPr>
        <w:t>, </w:t>
      </w:r>
      <w:r>
        <w:rPr>
          <w:rStyle w:val="CdigoHTML"/>
          <w:rFonts w:ascii="var(--INTERNAL-CODE-font)" w:eastAsiaTheme="minorHAnsi" w:hAnsi="var(--INTERNAL-CODE-font)"/>
          <w:color w:val="323232"/>
          <w:bdr w:val="single" w:sz="6" w:space="0" w:color="auto" w:frame="1"/>
        </w:rPr>
        <w:t>updateBytes</w:t>
      </w:r>
      <w:r>
        <w:rPr>
          <w:rFonts w:ascii="Helvetica" w:hAnsi="Helvetica"/>
          <w:color w:val="323232"/>
        </w:rPr>
        <w:t>, </w:t>
      </w:r>
      <w:r>
        <w:rPr>
          <w:rStyle w:val="CdigoHTML"/>
          <w:rFonts w:ascii="var(--INTERNAL-CODE-font)" w:eastAsiaTheme="minorHAnsi" w:hAnsi="var(--INTERNAL-CODE-font)"/>
          <w:color w:val="323232"/>
          <w:bdr w:val="single" w:sz="6" w:space="0" w:color="auto" w:frame="1"/>
        </w:rPr>
        <w:t>updateDate</w:t>
      </w:r>
      <w:r>
        <w:rPr>
          <w:rFonts w:ascii="Helvetica" w:hAnsi="Helvetica"/>
          <w:color w:val="323232"/>
        </w:rPr>
        <w:t>, </w:t>
      </w:r>
      <w:r>
        <w:rPr>
          <w:rStyle w:val="CdigoHTML"/>
          <w:rFonts w:ascii="var(--INTERNAL-CODE-font)" w:eastAsiaTheme="minorHAnsi" w:hAnsi="var(--INTERNAL-CODE-font)"/>
          <w:color w:val="323232"/>
          <w:bdr w:val="single" w:sz="6" w:space="0" w:color="auto" w:frame="1"/>
        </w:rPr>
        <w:t>updateTime</w:t>
      </w:r>
      <w:r>
        <w:rPr>
          <w:rFonts w:ascii="Helvetica" w:hAnsi="Helvetica"/>
          <w:color w:val="323232"/>
        </w:rPr>
        <w:t>, </w:t>
      </w:r>
      <w:r>
        <w:rPr>
          <w:rStyle w:val="CdigoHTML"/>
          <w:rFonts w:ascii="var(--INTERNAL-CODE-font)" w:eastAsiaTheme="minorHAnsi" w:hAnsi="var(--INTERNAL-CODE-font)"/>
          <w:color w:val="323232"/>
          <w:bdr w:val="single" w:sz="6" w:space="0" w:color="auto" w:frame="1"/>
        </w:rPr>
        <w:t>updateTimestamp</w:t>
      </w:r>
      <w:r>
        <w:rPr>
          <w:rFonts w:ascii="Helvetica" w:hAnsi="Helvetica"/>
          <w:color w:val="323232"/>
        </w:rPr>
        <w:t>, </w:t>
      </w:r>
      <w:r>
        <w:rPr>
          <w:rStyle w:val="CdigoHTML"/>
          <w:rFonts w:ascii="var(--INTERNAL-CODE-font)" w:eastAsiaTheme="minorHAnsi" w:hAnsi="var(--INTERNAL-CODE-font)"/>
          <w:color w:val="323232"/>
          <w:bdr w:val="single" w:sz="6" w:space="0" w:color="auto" w:frame="1"/>
        </w:rPr>
        <w:t>updateAsciiStream</w:t>
      </w:r>
      <w:r>
        <w:rPr>
          <w:rFonts w:ascii="Helvetica" w:hAnsi="Helvetica"/>
          <w:color w:val="323232"/>
        </w:rPr>
        <w:t>, </w:t>
      </w:r>
      <w:r>
        <w:rPr>
          <w:rStyle w:val="CdigoHTML"/>
          <w:rFonts w:ascii="var(--INTERNAL-CODE-font)" w:eastAsiaTheme="minorHAnsi" w:hAnsi="var(--INTERNAL-CODE-font)"/>
          <w:color w:val="323232"/>
          <w:bdr w:val="single" w:sz="6" w:space="0" w:color="auto" w:frame="1"/>
        </w:rPr>
        <w:t>updateBinaryStream</w:t>
      </w:r>
      <w:r>
        <w:rPr>
          <w:rFonts w:ascii="Helvetica" w:hAnsi="Helvetica"/>
          <w:color w:val="323232"/>
        </w:rPr>
        <w:t>, </w:t>
      </w:r>
      <w:r>
        <w:rPr>
          <w:rStyle w:val="CdigoHTML"/>
          <w:rFonts w:ascii="var(--INTERNAL-CODE-font)" w:eastAsiaTheme="minorHAnsi" w:hAnsi="var(--INTERNAL-CODE-font)"/>
          <w:color w:val="323232"/>
          <w:bdr w:val="single" w:sz="6" w:space="0" w:color="auto" w:frame="1"/>
        </w:rPr>
        <w:t>updateCharacterStream</w:t>
      </w:r>
      <w:r>
        <w:rPr>
          <w:rFonts w:ascii="Helvetica" w:hAnsi="Helvetica"/>
          <w:color w:val="323232"/>
        </w:rPr>
        <w:t>, </w:t>
      </w:r>
      <w:r>
        <w:rPr>
          <w:rStyle w:val="CdigoHTML"/>
          <w:rFonts w:ascii="var(--INTERNAL-CODE-font)" w:eastAsiaTheme="minorHAnsi" w:hAnsi="var(--INTERNAL-CODE-font)"/>
          <w:color w:val="323232"/>
          <w:bdr w:val="single" w:sz="6" w:space="0" w:color="auto" w:frame="1"/>
        </w:rPr>
        <w:t>updateObject</w:t>
      </w:r>
      <w:r>
        <w:rPr>
          <w:rFonts w:ascii="Helvetica" w:hAnsi="Helvetica"/>
          <w:color w:val="323232"/>
        </w:rPr>
        <w:t>.</w:t>
      </w:r>
    </w:p>
    <w:p w:rsidR="000E0D8D" w:rsidRDefault="000E0D8D" w:rsidP="000E0D8D">
      <w:pPr>
        <w:numPr>
          <w:ilvl w:val="0"/>
          <w:numId w:val="81"/>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Estos métodos actualizan el valor de un campo en la fila actual.</w:t>
      </w:r>
    </w:p>
    <w:p w:rsidR="000E0D8D" w:rsidRDefault="000E0D8D" w:rsidP="000E0D8D">
      <w:pPr>
        <w:numPr>
          <w:ilvl w:val="0"/>
          <w:numId w:val="81"/>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Una vez actualizado el valor de un campo, se debe llamar al método </w:t>
      </w:r>
      <w:r>
        <w:rPr>
          <w:rStyle w:val="CdigoHTML"/>
          <w:rFonts w:ascii="var(--INTERNAL-CODE-font)" w:eastAsiaTheme="minorHAnsi" w:hAnsi="var(--INTERNAL-CODE-font)"/>
          <w:color w:val="323232"/>
          <w:bdr w:val="single" w:sz="6" w:space="0" w:color="auto" w:frame="1"/>
        </w:rPr>
        <w:t>updateRow</w:t>
      </w:r>
      <w:r>
        <w:rPr>
          <w:rFonts w:ascii="Helvetica" w:hAnsi="Helvetica"/>
          <w:color w:val="323232"/>
        </w:rPr>
        <w:t> para que se haga efectivo el cambio en la base de datos.</w:t>
      </w:r>
    </w:p>
    <w:p w:rsidR="000E0D8D" w:rsidRDefault="000E0D8D" w:rsidP="000E0D8D">
      <w:pPr>
        <w:pStyle w:val="NormalWeb"/>
        <w:shd w:val="clear" w:color="auto" w:fill="FFFFFF"/>
        <w:rPr>
          <w:rFonts w:ascii="Helvetica" w:hAnsi="Helvetica"/>
          <w:color w:val="323232"/>
        </w:rPr>
      </w:pPr>
      <w:r>
        <w:rPr>
          <w:rFonts w:ascii="Helvetica" w:hAnsi="Helvetica"/>
          <w:color w:val="323232"/>
        </w:rPr>
        <w:t>El siguiente método, </w:t>
      </w:r>
      <w:r>
        <w:rPr>
          <w:rStyle w:val="CdigoHTML"/>
          <w:rFonts w:ascii="var(--INTERNAL-CODE-font)" w:hAnsi="var(--INTERNAL-CODE-font)"/>
          <w:color w:val="323232"/>
          <w:sz w:val="22"/>
          <w:szCs w:val="22"/>
          <w:bdr w:val="single" w:sz="6" w:space="0" w:color="auto" w:frame="1"/>
        </w:rPr>
        <w:t>actualizaPrecios</w:t>
      </w:r>
      <w:r>
        <w:rPr>
          <w:rFonts w:ascii="Helvetica" w:hAnsi="Helvetica"/>
          <w:color w:val="323232"/>
        </w:rPr>
        <w:t>, multiplica la columna precio de cada fila por el porcentaje argumentado:</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66D9EF"/>
          <w:sz w:val="23"/>
          <w:szCs w:val="23"/>
          <w:bdr w:val="none" w:sz="0" w:space="0" w:color="auto" w:frame="1"/>
        </w:rPr>
        <w:lastRenderedPageBreak/>
        <w:t>public</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void</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actualizaPrecios</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66D9EF"/>
          <w:sz w:val="23"/>
          <w:szCs w:val="23"/>
          <w:bdr w:val="none" w:sz="0" w:space="0" w:color="auto" w:frame="1"/>
        </w:rPr>
        <w:t>float</w:t>
      </w:r>
      <w:r>
        <w:rPr>
          <w:rStyle w:val="CdigoHTML"/>
          <w:rFonts w:ascii="var(--INTERNAL-CODE-font)" w:hAnsi="var(--INTERNAL-CODE-font)"/>
          <w:color w:val="F8F8F2"/>
          <w:sz w:val="23"/>
          <w:szCs w:val="23"/>
          <w:bdr w:val="none" w:sz="0" w:space="0" w:color="auto" w:frame="1"/>
        </w:rPr>
        <w:t xml:space="preserve"> percentage) </w:t>
      </w:r>
      <w:r>
        <w:rPr>
          <w:rStyle w:val="CdigoHTML"/>
          <w:rFonts w:ascii="var(--INTERNAL-CODE-font)" w:hAnsi="var(--INTERNAL-CODE-font)"/>
          <w:color w:val="66D9EF"/>
          <w:sz w:val="23"/>
          <w:szCs w:val="23"/>
          <w:bdr w:val="none" w:sz="0" w:space="0" w:color="auto" w:frame="1"/>
        </w:rPr>
        <w:t>throws</w:t>
      </w:r>
      <w:r>
        <w:rPr>
          <w:rStyle w:val="CdigoHTML"/>
          <w:rFonts w:ascii="var(--INTERNAL-CODE-font)" w:hAnsi="var(--INTERNAL-CODE-font)"/>
          <w:color w:val="F8F8F2"/>
          <w:sz w:val="23"/>
          <w:szCs w:val="23"/>
          <w:bdr w:val="none" w:sz="0" w:space="0" w:color="auto" w:frame="1"/>
        </w:rPr>
        <w:t xml:space="preserve"> SQLException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try</w:t>
      </w:r>
      <w:proofErr w:type="gramEnd"/>
      <w:r>
        <w:rPr>
          <w:rStyle w:val="CdigoHTML"/>
          <w:rFonts w:ascii="var(--INTERNAL-CODE-font)" w:hAnsi="var(--INTERNAL-CODE-font)"/>
          <w:color w:val="F8F8F2"/>
          <w:sz w:val="23"/>
          <w:szCs w:val="23"/>
          <w:bdr w:val="none" w:sz="0" w:space="0" w:color="auto" w:frame="1"/>
        </w:rPr>
        <w:t xml:space="preserve"> (Statement stmt </w:t>
      </w:r>
      <w:r>
        <w:rPr>
          <w:rStyle w:val="CdigoHTML"/>
          <w:rFonts w:ascii="var(--INTERNAL-CODE-font)" w:hAnsi="var(--INTERNAL-CODE-font)"/>
          <w:color w:val="F9267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con.</w:t>
      </w:r>
      <w:r>
        <w:rPr>
          <w:rStyle w:val="CdigoHTML"/>
          <w:rFonts w:ascii="var(--INTERNAL-CODE-font)" w:hAnsi="var(--INTERNAL-CODE-font)"/>
          <w:color w:val="A6E22E"/>
          <w:sz w:val="23"/>
          <w:szCs w:val="23"/>
          <w:bdr w:val="none" w:sz="0" w:space="0" w:color="auto" w:frame="1"/>
        </w:rPr>
        <w:t>createStatement</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ResultSet.</w:t>
      </w:r>
      <w:r>
        <w:rPr>
          <w:rStyle w:val="CdigoHTML"/>
          <w:rFonts w:ascii="var(--INTERNAL-CODE-font)" w:hAnsi="var(--INTERNAL-CODE-font)"/>
          <w:color w:val="A6E22E"/>
          <w:sz w:val="23"/>
          <w:szCs w:val="23"/>
          <w:bdr w:val="none" w:sz="0" w:space="0" w:color="auto" w:frame="1"/>
        </w:rPr>
        <w:t>TYPE_SCROLL_SENSITIVE</w:t>
      </w:r>
      <w:r>
        <w:rPr>
          <w:rStyle w:val="CdigoHTML"/>
          <w:rFonts w:ascii="var(--INTERNAL-CODE-font)" w:hAnsi="var(--INTERNAL-CODE-font)"/>
          <w:color w:val="F8F8F2"/>
          <w:sz w:val="23"/>
          <w:szCs w:val="23"/>
          <w:bdr w:val="none" w:sz="0" w:space="0" w:color="auto" w:frame="1"/>
        </w:rPr>
        <w:t>, ResultSet.</w:t>
      </w:r>
      <w:r>
        <w:rPr>
          <w:rStyle w:val="CdigoHTML"/>
          <w:rFonts w:ascii="var(--INTERNAL-CODE-font)" w:hAnsi="var(--INTERNAL-CODE-font)"/>
          <w:color w:val="A6E22E"/>
          <w:sz w:val="23"/>
          <w:szCs w:val="23"/>
          <w:bdr w:val="none" w:sz="0" w:space="0" w:color="auto" w:frame="1"/>
        </w:rPr>
        <w:t>CONCUR_UPDATABLE</w:t>
      </w:r>
      <w:r>
        <w:rPr>
          <w:rStyle w:val="CdigoHTML"/>
          <w:rFonts w:ascii="var(--INTERNAL-CODE-font)" w:hAnsi="var(--INTERNAL-CODE-font)"/>
          <w:color w:val="F8F8F2"/>
          <w:sz w:val="23"/>
          <w:szCs w:val="23"/>
          <w:bdr w:val="none" w:sz="0" w:space="0" w:color="auto" w:frame="1"/>
        </w:rPr>
        <w:t>))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ResultSet uprs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stmt.</w:t>
      </w:r>
      <w:r>
        <w:rPr>
          <w:rStyle w:val="CdigoHTML"/>
          <w:rFonts w:ascii="var(--INTERNAL-CODE-font)" w:hAnsi="var(--INTERNAL-CODE-font)"/>
          <w:color w:val="A6E22E"/>
          <w:sz w:val="23"/>
          <w:szCs w:val="23"/>
          <w:bdr w:val="none" w:sz="0" w:space="0" w:color="auto" w:frame="1"/>
        </w:rPr>
        <w:t>executeQuery</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E6DB74"/>
          <w:sz w:val="23"/>
          <w:szCs w:val="23"/>
          <w:bdr w:val="none" w:sz="0" w:space="0" w:color="auto" w:frame="1"/>
        </w:rPr>
        <w:t>"SELECT * FROM Cafe"</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while</w:t>
      </w:r>
      <w:proofErr w:type="gramEnd"/>
      <w:r>
        <w:rPr>
          <w:rStyle w:val="CdigoHTML"/>
          <w:rFonts w:ascii="var(--INTERNAL-CODE-font)" w:hAnsi="var(--INTERNAL-CODE-font)"/>
          <w:color w:val="F8F8F2"/>
          <w:sz w:val="23"/>
          <w:szCs w:val="23"/>
          <w:bdr w:val="none" w:sz="0" w:space="0" w:color="auto" w:frame="1"/>
        </w:rPr>
        <w:t xml:space="preserve"> (uprs.</w:t>
      </w:r>
      <w:r>
        <w:rPr>
          <w:rStyle w:val="CdigoHTML"/>
          <w:rFonts w:ascii="var(--INTERNAL-CODE-font)" w:hAnsi="var(--INTERNAL-CODE-font)"/>
          <w:color w:val="A6E22E"/>
          <w:sz w:val="23"/>
          <w:szCs w:val="23"/>
          <w:bdr w:val="none" w:sz="0" w:space="0" w:color="auto" w:frame="1"/>
        </w:rPr>
        <w:t>next</w:t>
      </w:r>
      <w:r>
        <w:rPr>
          <w:rStyle w:val="CdigoHTML"/>
          <w:rFonts w:ascii="var(--INTERNAL-CODE-font)" w:hAnsi="var(--INTERNAL-CODE-font)"/>
          <w:color w:val="F8F8F2"/>
          <w:sz w:val="23"/>
          <w:szCs w:val="23"/>
          <w:bdr w:val="none" w:sz="0" w:space="0" w:color="auto" w:frame="1"/>
        </w:rPr>
        <w:t>())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float</w:t>
      </w:r>
      <w:proofErr w:type="gramEnd"/>
      <w:r>
        <w:rPr>
          <w:rStyle w:val="CdigoHTML"/>
          <w:rFonts w:ascii="var(--INTERNAL-CODE-font)" w:hAnsi="var(--INTERNAL-CODE-font)"/>
          <w:color w:val="F8F8F2"/>
          <w:sz w:val="23"/>
          <w:szCs w:val="23"/>
          <w:bdr w:val="none" w:sz="0" w:space="0" w:color="auto" w:frame="1"/>
        </w:rPr>
        <w:t xml:space="preserve"> f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uprs.</w:t>
      </w:r>
      <w:r>
        <w:rPr>
          <w:rStyle w:val="CdigoHTML"/>
          <w:rFonts w:ascii="var(--INTERNAL-CODE-font)" w:hAnsi="var(--INTERNAL-CODE-font)"/>
          <w:color w:val="A6E22E"/>
          <w:sz w:val="23"/>
          <w:szCs w:val="23"/>
          <w:bdr w:val="none" w:sz="0" w:space="0" w:color="auto" w:frame="1"/>
        </w:rPr>
        <w:t>getFloat</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E6DB74"/>
          <w:sz w:val="23"/>
          <w:szCs w:val="23"/>
          <w:bdr w:val="none" w:sz="0" w:space="0" w:color="auto" w:frame="1"/>
        </w:rPr>
        <w:t>"precio"</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uprs.</w:t>
      </w:r>
      <w:r>
        <w:rPr>
          <w:rStyle w:val="CdigoHTML"/>
          <w:rFonts w:ascii="var(--INTERNAL-CODE-font)" w:hAnsi="var(--INTERNAL-CODE-font)"/>
          <w:color w:val="A6E22E"/>
          <w:sz w:val="23"/>
          <w:szCs w:val="23"/>
          <w:bdr w:val="none" w:sz="0" w:space="0" w:color="auto" w:frame="1"/>
        </w:rPr>
        <w:t>updateFloat</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E6DB74"/>
          <w:sz w:val="23"/>
          <w:szCs w:val="23"/>
          <w:bdr w:val="none" w:sz="0" w:space="0" w:color="auto" w:frame="1"/>
        </w:rPr>
        <w:t>"precio"</w:t>
      </w:r>
      <w:r>
        <w:rPr>
          <w:rStyle w:val="CdigoHTML"/>
          <w:rFonts w:ascii="var(--INTERNAL-CODE-font)" w:hAnsi="var(--INTERNAL-CODE-font)"/>
          <w:color w:val="F8F8F2"/>
          <w:sz w:val="23"/>
          <w:szCs w:val="23"/>
          <w:bdr w:val="none" w:sz="0" w:space="0" w:color="auto" w:frame="1"/>
        </w:rPr>
        <w:t xml:space="preserve">, f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percentaje);</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uprs.</w:t>
      </w:r>
      <w:r>
        <w:rPr>
          <w:rStyle w:val="CdigoHTML"/>
          <w:rFonts w:ascii="var(--INTERNAL-CODE-font)" w:hAnsi="var(--INTERNAL-CODE-font)"/>
          <w:color w:val="A6E22E"/>
          <w:sz w:val="23"/>
          <w:szCs w:val="23"/>
          <w:bdr w:val="none" w:sz="0" w:space="0" w:color="auto" w:frame="1"/>
        </w:rPr>
        <w:t>updateRow</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 </w:t>
      </w:r>
      <w:proofErr w:type="gramStart"/>
      <w:r>
        <w:rPr>
          <w:rStyle w:val="CdigoHTML"/>
          <w:rFonts w:ascii="var(--INTERNAL-CODE-font)" w:hAnsi="var(--INTERNAL-CODE-font)"/>
          <w:color w:val="66D9EF"/>
          <w:sz w:val="23"/>
          <w:szCs w:val="23"/>
          <w:bdr w:val="none" w:sz="0" w:space="0" w:color="auto" w:frame="1"/>
        </w:rPr>
        <w:t>catch</w:t>
      </w:r>
      <w:proofErr w:type="gramEnd"/>
      <w:r>
        <w:rPr>
          <w:rStyle w:val="CdigoHTML"/>
          <w:rFonts w:ascii="var(--INTERNAL-CODE-font)" w:hAnsi="var(--INTERNAL-CODE-font)"/>
          <w:color w:val="F8F8F2"/>
          <w:sz w:val="23"/>
          <w:szCs w:val="23"/>
          <w:bdr w:val="none" w:sz="0" w:space="0" w:color="auto" w:frame="1"/>
        </w:rPr>
        <w:t xml:space="preserve"> (SQLException 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 Manejo de excepciones</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w:t>
      </w:r>
    </w:p>
    <w:p w:rsidR="000E0D8D" w:rsidRDefault="000E0D8D" w:rsidP="000E0D8D">
      <w:pPr>
        <w:pStyle w:val="NormalWeb"/>
        <w:shd w:val="clear" w:color="auto" w:fill="FFFFFF"/>
        <w:rPr>
          <w:rFonts w:ascii="Helvetica" w:hAnsi="Helvetica"/>
          <w:color w:val="323232"/>
        </w:rPr>
      </w:pPr>
      <w:r>
        <w:rPr>
          <w:rFonts w:ascii="Helvetica" w:hAnsi="Helvetica"/>
          <w:color w:val="323232"/>
        </w:rPr>
        <w:t>En el ejemplo:</w:t>
      </w:r>
    </w:p>
    <w:p w:rsidR="000E0D8D" w:rsidRDefault="000E0D8D" w:rsidP="000E0D8D">
      <w:pPr>
        <w:numPr>
          <w:ilvl w:val="0"/>
          <w:numId w:val="82"/>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El campo </w:t>
      </w:r>
      <w:r>
        <w:rPr>
          <w:rStyle w:val="CdigoHTML"/>
          <w:rFonts w:ascii="var(--INTERNAL-CODE-font)" w:eastAsiaTheme="minorHAnsi" w:hAnsi="var(--INTERNAL-CODE-font)"/>
          <w:color w:val="323232"/>
          <w:bdr w:val="single" w:sz="6" w:space="0" w:color="auto" w:frame="1"/>
        </w:rPr>
        <w:t>ResultSet.TYPE_SCROLL_SENSITIVE</w:t>
      </w:r>
      <w:r>
        <w:rPr>
          <w:rFonts w:ascii="Helvetica" w:hAnsi="Helvetica"/>
          <w:color w:val="323232"/>
        </w:rPr>
        <w:t> crea un objeto ResultSet cuyo cursor puede moverse.</w:t>
      </w:r>
    </w:p>
    <w:p w:rsidR="000E0D8D" w:rsidRDefault="000E0D8D" w:rsidP="000E0D8D">
      <w:pPr>
        <w:numPr>
          <w:ilvl w:val="0"/>
          <w:numId w:val="82"/>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El campo </w:t>
      </w:r>
      <w:r>
        <w:rPr>
          <w:rStyle w:val="CdigoHTML"/>
          <w:rFonts w:ascii="var(--INTERNAL-CODE-font)" w:eastAsiaTheme="minorHAnsi" w:hAnsi="var(--INTERNAL-CODE-font)"/>
          <w:b/>
          <w:bCs/>
          <w:color w:val="323232"/>
          <w:bdr w:val="single" w:sz="6" w:space="0" w:color="auto" w:frame="1"/>
        </w:rPr>
        <w:t>ResultSet.CONCUR_UPDATABLE</w:t>
      </w:r>
      <w:r>
        <w:rPr>
          <w:rStyle w:val="Textoennegrita"/>
          <w:rFonts w:ascii="Helvetica" w:hAnsi="Helvetica"/>
          <w:color w:val="323232"/>
        </w:rPr>
        <w:t> crea un objeto ResultSet que se puede actualizar</w:t>
      </w:r>
      <w:r>
        <w:rPr>
          <w:rFonts w:ascii="Helvetica" w:hAnsi="Helvetica"/>
          <w:color w:val="323232"/>
        </w:rPr>
        <w:t>. Si no se especifica, el objeto ResultSet es de solo lectura.</w:t>
      </w:r>
    </w:p>
    <w:p w:rsidR="000E0D8D" w:rsidRDefault="000E0D8D" w:rsidP="000E0D8D">
      <w:pPr>
        <w:numPr>
          <w:ilvl w:val="0"/>
          <w:numId w:val="82"/>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El método </w:t>
      </w:r>
      <w:proofErr w:type="gramStart"/>
      <w:r>
        <w:rPr>
          <w:rStyle w:val="CdigoHTML"/>
          <w:rFonts w:ascii="var(--INTERNAL-CODE-font)" w:eastAsiaTheme="minorHAnsi" w:hAnsi="var(--INTERNAL-CODE-font)"/>
          <w:color w:val="323232"/>
          <w:bdr w:val="single" w:sz="6" w:space="0" w:color="auto" w:frame="1"/>
        </w:rPr>
        <w:t>ResultSet.updateFloat(</w:t>
      </w:r>
      <w:proofErr w:type="gramEnd"/>
      <w:r>
        <w:rPr>
          <w:rStyle w:val="CdigoHTML"/>
          <w:rFonts w:ascii="var(--INTERNAL-CODE-font)" w:eastAsiaTheme="minorHAnsi" w:hAnsi="var(--INTERNAL-CODE-font)"/>
          <w:color w:val="323232"/>
          <w:bdr w:val="single" w:sz="6" w:space="0" w:color="auto" w:frame="1"/>
        </w:rPr>
        <w:t>campo, valor)</w:t>
      </w:r>
      <w:r>
        <w:rPr>
          <w:rFonts w:ascii="Helvetica" w:hAnsi="Helvetica"/>
          <w:color w:val="323232"/>
        </w:rPr>
        <w:t> actualiza la columna especificada (en este ejemplo, </w:t>
      </w:r>
      <w:r>
        <w:rPr>
          <w:rStyle w:val="CdigoHTML"/>
          <w:rFonts w:ascii="var(--INTERNAL-CODE-font)" w:eastAsiaTheme="minorHAnsi" w:hAnsi="var(--INTERNAL-CODE-font)"/>
          <w:color w:val="323232"/>
          <w:bdr w:val="single" w:sz="6" w:space="0" w:color="auto" w:frame="1"/>
        </w:rPr>
        <w:t>precio</w:t>
      </w:r>
      <w:r>
        <w:rPr>
          <w:rFonts w:ascii="Helvetica" w:hAnsi="Helvetica"/>
          <w:color w:val="323232"/>
        </w:rPr>
        <w:t>) con el valor </w:t>
      </w:r>
      <w:r>
        <w:rPr>
          <w:rStyle w:val="CdigoHTML"/>
          <w:rFonts w:ascii="var(--INTERNAL-CODE-font)" w:eastAsiaTheme="minorHAnsi" w:hAnsi="var(--INTERNAL-CODE-font)"/>
          <w:color w:val="323232"/>
          <w:bdr w:val="single" w:sz="6" w:space="0" w:color="auto" w:frame="1"/>
        </w:rPr>
        <w:t>float</w:t>
      </w:r>
      <w:r>
        <w:rPr>
          <w:rFonts w:ascii="Helvetica" w:hAnsi="Helvetica"/>
          <w:color w:val="323232"/>
        </w:rPr>
        <w:t> especificado en la fila donde está posicionado el cursor. ResultSet contiene varios métodos actualizadores que te permiten actualizar valores de columnas de varios tipos de datos. Para actualizar </w:t>
      </w:r>
      <w:r>
        <w:rPr>
          <w:rStyle w:val="Textoennegrita"/>
          <w:rFonts w:ascii="Helvetica" w:hAnsi="Helvetica"/>
          <w:color w:val="323232"/>
        </w:rPr>
        <w:t>debe llamarse al método </w:t>
      </w:r>
      <w:proofErr w:type="gramStart"/>
      <w:r>
        <w:rPr>
          <w:rStyle w:val="CdigoHTML"/>
          <w:rFonts w:ascii="var(--INTERNAL-CODE-font)" w:eastAsiaTheme="minorHAnsi" w:hAnsi="var(--INTERNAL-CODE-font)"/>
          <w:b/>
          <w:bCs/>
          <w:color w:val="323232"/>
          <w:bdr w:val="single" w:sz="6" w:space="0" w:color="auto" w:frame="1"/>
        </w:rPr>
        <w:t>ResultSet.updateRow(</w:t>
      </w:r>
      <w:proofErr w:type="gramEnd"/>
      <w:r>
        <w:rPr>
          <w:rStyle w:val="CdigoHTML"/>
          <w:rFonts w:ascii="var(--INTERNAL-CODE-font)" w:eastAsiaTheme="minorHAnsi" w:hAnsi="var(--INTERNAL-CODE-font)"/>
          <w:b/>
          <w:bCs/>
          <w:color w:val="323232"/>
          <w:bdr w:val="single" w:sz="6" w:space="0" w:color="auto" w:frame="1"/>
        </w:rPr>
        <w:t>)</w:t>
      </w:r>
      <w:r>
        <w:rPr>
          <w:rFonts w:ascii="Helvetica" w:hAnsi="Helvetica"/>
          <w:color w:val="323232"/>
        </w:rPr>
        <w:t>.</w:t>
      </w:r>
    </w:p>
    <w:p w:rsidR="000E0D8D" w:rsidRDefault="000E0D8D" w:rsidP="000E0D8D">
      <w:pPr>
        <w:pStyle w:val="Ttulo1"/>
        <w:shd w:val="clear" w:color="auto" w:fill="FFFFFF"/>
        <w:jc w:val="center"/>
        <w:rPr>
          <w:rFonts w:ascii="Helvetica" w:hAnsi="Helvetica"/>
          <w:b w:val="0"/>
          <w:bCs w:val="0"/>
          <w:caps/>
          <w:color w:val="323232"/>
        </w:rPr>
      </w:pPr>
      <w:hyperlink r:id="rId172" w:history="1">
        <w:r>
          <w:rPr>
            <w:rFonts w:ascii="Helvetica" w:hAnsi="Helvetica"/>
            <w:color w:val="0000FF"/>
          </w:rPr>
          <w:br/>
        </w:r>
      </w:hyperlink>
      <w:r>
        <w:rPr>
          <w:rFonts w:ascii="Helvetica" w:hAnsi="Helvetica"/>
          <w:b w:val="0"/>
          <w:bCs w:val="0"/>
          <w:caps/>
          <w:color w:val="323232"/>
        </w:rPr>
        <w:t>05. Actualizaciones por lotes con ResultSet</w:t>
      </w:r>
    </w:p>
    <w:p w:rsidR="000E0D8D" w:rsidRDefault="000E0D8D" w:rsidP="000E0D8D">
      <w:pPr>
        <w:numPr>
          <w:ilvl w:val="0"/>
          <w:numId w:val="83"/>
        </w:numPr>
        <w:shd w:val="clear" w:color="auto" w:fill="FFFFFF"/>
        <w:spacing w:before="100" w:beforeAutospacing="1" w:after="100" w:afterAutospacing="1" w:line="240" w:lineRule="auto"/>
        <w:rPr>
          <w:rFonts w:ascii="Helvetica" w:hAnsi="Helvetica"/>
          <w:color w:val="323232"/>
        </w:rPr>
      </w:pPr>
      <w:hyperlink r:id="rId173" w:anchor="1-%C3%B3rdenes-batch-por-lotes-sobre-un-statement" w:history="1">
        <w:r>
          <w:rPr>
            <w:rStyle w:val="Hipervnculo"/>
            <w:rFonts w:ascii="Helvetica" w:hAnsi="Helvetica"/>
          </w:rPr>
          <w:t>1. Órdenes Batch (por lotes) sobre un Statement</w:t>
        </w:r>
      </w:hyperlink>
    </w:p>
    <w:p w:rsidR="000E0D8D" w:rsidRDefault="000E0D8D" w:rsidP="000E0D8D">
      <w:pPr>
        <w:numPr>
          <w:ilvl w:val="0"/>
          <w:numId w:val="83"/>
        </w:numPr>
        <w:shd w:val="clear" w:color="auto" w:fill="FFFFFF"/>
        <w:spacing w:before="100" w:beforeAutospacing="1" w:after="100" w:afterAutospacing="1" w:line="240" w:lineRule="auto"/>
        <w:rPr>
          <w:rFonts w:ascii="Helvetica" w:hAnsi="Helvetica"/>
          <w:color w:val="323232"/>
        </w:rPr>
      </w:pPr>
      <w:hyperlink r:id="rId174" w:anchor="2-actualizaci%C3%B3n-batch-parametrizada" w:history="1">
        <w:r>
          <w:rPr>
            <w:rStyle w:val="Hipervnculo"/>
            <w:rFonts w:ascii="Helvetica" w:hAnsi="Helvetica"/>
          </w:rPr>
          <w:t>2. Actualización batch parametrizada</w:t>
        </w:r>
      </w:hyperlink>
    </w:p>
    <w:p w:rsidR="000E0D8D" w:rsidRDefault="000E0D8D" w:rsidP="000E0D8D">
      <w:pPr>
        <w:numPr>
          <w:ilvl w:val="0"/>
          <w:numId w:val="83"/>
        </w:numPr>
        <w:shd w:val="clear" w:color="auto" w:fill="FFFFFF"/>
        <w:spacing w:before="100" w:beforeAutospacing="1" w:after="100" w:afterAutospacing="1" w:line="240" w:lineRule="auto"/>
        <w:rPr>
          <w:rFonts w:ascii="Helvetica" w:hAnsi="Helvetica"/>
          <w:color w:val="323232"/>
        </w:rPr>
      </w:pPr>
      <w:hyperlink r:id="rId175" w:anchor="3-excepciones-en-listas-batch" w:history="1">
        <w:r>
          <w:rPr>
            <w:rStyle w:val="Hipervnculo"/>
            <w:rFonts w:ascii="Helvetica" w:hAnsi="Helvetica"/>
          </w:rPr>
          <w:t>3. Excepciones en listas batch</w:t>
        </w:r>
      </w:hyperlink>
    </w:p>
    <w:p w:rsidR="000E0D8D" w:rsidRDefault="000E0D8D" w:rsidP="000E0D8D">
      <w:pPr>
        <w:spacing w:after="0"/>
        <w:rPr>
          <w:rFonts w:ascii="Times New Roman" w:hAnsi="Times New Roman"/>
        </w:rPr>
      </w:pPr>
      <w:r>
        <w:pict>
          <v:rect id="_x0000_i1030" style="width:0;height:0" o:hralign="center" o:hrstd="t" o:hrnoshade="t" o:hr="t" fillcolor="#323232" stroked="f"/>
        </w:pict>
      </w:r>
    </w:p>
    <w:p w:rsidR="000E0D8D" w:rsidRDefault="000E0D8D" w:rsidP="000E0D8D">
      <w:pPr>
        <w:pStyle w:val="Ttulo2"/>
        <w:shd w:val="clear" w:color="auto" w:fill="FFFFFF"/>
        <w:rPr>
          <w:rFonts w:ascii="Helvetica" w:hAnsi="Helvetica"/>
          <w:b w:val="0"/>
          <w:bCs w:val="0"/>
          <w:spacing w:val="-15"/>
        </w:rPr>
      </w:pPr>
      <w:r>
        <w:rPr>
          <w:rFonts w:ascii="Helvetica" w:hAnsi="Helvetica"/>
          <w:b w:val="0"/>
          <w:bCs w:val="0"/>
          <w:spacing w:val="-15"/>
        </w:rPr>
        <w:t>1. Órdenes Batch (por lotes) sobre un Statement</w:t>
      </w:r>
    </w:p>
    <w:p w:rsidR="000E0D8D" w:rsidRDefault="000E0D8D" w:rsidP="000E0D8D">
      <w:pPr>
        <w:numPr>
          <w:ilvl w:val="0"/>
          <w:numId w:val="84"/>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Los objetos </w:t>
      </w:r>
      <w:r>
        <w:rPr>
          <w:rStyle w:val="CdigoHTML"/>
          <w:rFonts w:ascii="var(--INTERNAL-CODE-font)" w:eastAsiaTheme="minorHAnsi" w:hAnsi="var(--INTERNAL-CODE-font)"/>
          <w:color w:val="323232"/>
          <w:bdr w:val="single" w:sz="6" w:space="0" w:color="auto" w:frame="1"/>
        </w:rPr>
        <w:t>Statement</w:t>
      </w:r>
      <w:r>
        <w:rPr>
          <w:rFonts w:ascii="Helvetica" w:hAnsi="Helvetica"/>
          <w:color w:val="323232"/>
        </w:rPr>
        <w:t>, </w:t>
      </w:r>
      <w:r>
        <w:rPr>
          <w:rStyle w:val="CdigoHTML"/>
          <w:rFonts w:ascii="var(--INTERNAL-CODE-font)" w:eastAsiaTheme="minorHAnsi" w:hAnsi="var(--INTERNAL-CODE-font)"/>
          <w:color w:val="323232"/>
          <w:bdr w:val="single" w:sz="6" w:space="0" w:color="auto" w:frame="1"/>
        </w:rPr>
        <w:t>PreparedStatement</w:t>
      </w:r>
      <w:r>
        <w:rPr>
          <w:rFonts w:ascii="Helvetica" w:hAnsi="Helvetica"/>
          <w:color w:val="323232"/>
        </w:rPr>
        <w:t> y </w:t>
      </w:r>
      <w:r>
        <w:rPr>
          <w:rStyle w:val="CdigoHTML"/>
          <w:rFonts w:ascii="var(--INTERNAL-CODE-font)" w:eastAsiaTheme="minorHAnsi" w:hAnsi="var(--INTERNAL-CODE-font)"/>
          <w:color w:val="323232"/>
          <w:bdr w:val="single" w:sz="6" w:space="0" w:color="auto" w:frame="1"/>
        </w:rPr>
        <w:t>CallableStatement</w:t>
      </w:r>
      <w:r>
        <w:rPr>
          <w:rFonts w:ascii="Helvetica" w:hAnsi="Helvetica"/>
          <w:color w:val="323232"/>
        </w:rPr>
        <w:t> tienen una lista de órdenes batch asociadas que podemos añadir con el [método </w:t>
      </w:r>
      <w:proofErr w:type="gramStart"/>
      <w:r>
        <w:rPr>
          <w:rStyle w:val="CdigoHTML"/>
          <w:rFonts w:ascii="var(--INTERNAL-CODE-font)" w:eastAsiaTheme="minorHAnsi" w:hAnsi="var(--INTERNAL-CODE-font)"/>
          <w:color w:val="323232"/>
          <w:bdr w:val="single" w:sz="6" w:space="0" w:color="auto" w:frame="1"/>
        </w:rPr>
        <w:t>addBatch(</w:t>
      </w:r>
      <w:proofErr w:type="gramEnd"/>
      <w:r>
        <w:rPr>
          <w:rStyle w:val="CdigoHTML"/>
          <w:rFonts w:ascii="var(--INTERNAL-CODE-font)" w:eastAsiaTheme="minorHAnsi" w:hAnsi="var(--INTERNAL-CODE-font)"/>
          <w:color w:val="323232"/>
          <w:bdr w:val="single" w:sz="6" w:space="0" w:color="auto" w:frame="1"/>
        </w:rPr>
        <w:t>String s)</w:t>
      </w:r>
      <w:r>
        <w:rPr>
          <w:rFonts w:ascii="Helvetica" w:hAnsi="Helvetica"/>
          <w:color w:val="323232"/>
        </w:rPr>
        <w:t>](</w:t>
      </w:r>
      <w:hyperlink r:id="rId176" w:history="1">
        <w:r>
          <w:rPr>
            <w:rStyle w:val="Hipervnculo"/>
            <w:rFonts w:ascii="Helvetica" w:hAnsi="Helvetica"/>
          </w:rPr>
          <w:t>https://docs.oracle.com/en/java/javase/21/docs/api/java</w:t>
        </w:r>
      </w:hyperlink>
      <w:r>
        <w:rPr>
          <w:rFonts w:ascii="Helvetica" w:hAnsi="Helvetica"/>
          <w:color w:val="323232"/>
        </w:rPr>
        <w:t>. sql/java/sql/Statement.html#addBatch(java.lang.String)).</w:t>
      </w:r>
    </w:p>
    <w:p w:rsidR="000E0D8D" w:rsidRDefault="000E0D8D" w:rsidP="000E0D8D">
      <w:pPr>
        <w:numPr>
          <w:ilvl w:val="0"/>
          <w:numId w:val="84"/>
        </w:numPr>
        <w:shd w:val="clear" w:color="auto" w:fill="FFFFFF"/>
        <w:spacing w:before="100" w:beforeAutospacing="1" w:after="100" w:afterAutospacing="1" w:line="240" w:lineRule="auto"/>
        <w:rPr>
          <w:rFonts w:ascii="Helvetica" w:hAnsi="Helvetica"/>
          <w:color w:val="323232"/>
        </w:rPr>
      </w:pPr>
      <w:r>
        <w:rPr>
          <w:rStyle w:val="Textoennegrita"/>
          <w:rFonts w:ascii="Helvetica" w:hAnsi="Helvetica"/>
          <w:color w:val="323232"/>
        </w:rPr>
        <w:t>No puede contener una declaración que produzca un ResultSet</w:t>
      </w:r>
      <w:r>
        <w:rPr>
          <w:rFonts w:ascii="Helvetica" w:hAnsi="Helvetica"/>
          <w:color w:val="323232"/>
        </w:rPr>
        <w:t>, como una declaración SELECT.</w:t>
      </w:r>
    </w:p>
    <w:p w:rsidR="000E0D8D" w:rsidRDefault="000E0D8D" w:rsidP="000E0D8D">
      <w:pPr>
        <w:numPr>
          <w:ilvl w:val="0"/>
          <w:numId w:val="84"/>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La </w:t>
      </w:r>
      <w:r>
        <w:rPr>
          <w:rStyle w:val="Textoennegrita"/>
          <w:rFonts w:ascii="Helvetica" w:hAnsi="Helvetica"/>
          <w:color w:val="323232"/>
        </w:rPr>
        <w:t>lista de procesos Batch sólo puede contener declaraciones que produzcan una tarea de actualización</w:t>
      </w:r>
    </w:p>
    <w:p w:rsidR="000E0D8D" w:rsidRDefault="000E0D8D" w:rsidP="000E0D8D">
      <w:pPr>
        <w:numPr>
          <w:ilvl w:val="0"/>
          <w:numId w:val="84"/>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(UPDATE, INSERT, etc.) o de tipo DLL (CREATE TABLE, DROP TABLE, ALTER TABLE, etc.).</w:t>
      </w:r>
    </w:p>
    <w:p w:rsidR="000E0D8D" w:rsidRDefault="000E0D8D" w:rsidP="000E0D8D">
      <w:pPr>
        <w:numPr>
          <w:ilvl w:val="0"/>
          <w:numId w:val="84"/>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La </w:t>
      </w:r>
      <w:r>
        <w:rPr>
          <w:rStyle w:val="Textoennegrita"/>
          <w:rFonts w:ascii="Helvetica" w:hAnsi="Helvetica"/>
          <w:color w:val="323232"/>
        </w:rPr>
        <w:t>lista se asocia con un objeto Statement en su creación (método addBatch) y está inicialmente vacía</w:t>
      </w:r>
      <w:r>
        <w:rPr>
          <w:rFonts w:ascii="Helvetica" w:hAnsi="Helvetica"/>
          <w:color w:val="323232"/>
        </w:rPr>
        <w:t>.</w:t>
      </w:r>
    </w:p>
    <w:p w:rsidR="000E0D8D" w:rsidRDefault="000E0D8D" w:rsidP="000E0D8D">
      <w:pPr>
        <w:numPr>
          <w:ilvl w:val="0"/>
          <w:numId w:val="84"/>
        </w:numPr>
        <w:shd w:val="clear" w:color="auto" w:fill="FFFFFF"/>
        <w:spacing w:before="100" w:beforeAutospacing="1" w:after="100" w:afterAutospacing="1" w:line="240" w:lineRule="auto"/>
        <w:rPr>
          <w:rFonts w:ascii="Helvetica" w:hAnsi="Helvetica"/>
          <w:color w:val="323232"/>
        </w:rPr>
      </w:pPr>
      <w:r>
        <w:rPr>
          <w:rStyle w:val="Textoennegrita"/>
          <w:rFonts w:ascii="Helvetica" w:hAnsi="Helvetica"/>
          <w:color w:val="323232"/>
        </w:rPr>
        <w:lastRenderedPageBreak/>
        <w:t>Se pueden añadir sentencias SQL a esta lista con el método </w:t>
      </w:r>
      <w:r>
        <w:rPr>
          <w:rStyle w:val="CdigoHTML"/>
          <w:rFonts w:ascii="var(--INTERNAL-CODE-font)" w:eastAsiaTheme="minorHAnsi" w:hAnsi="var(--INTERNAL-CODE-font)"/>
          <w:b/>
          <w:bCs/>
          <w:color w:val="323232"/>
          <w:bdr w:val="single" w:sz="6" w:space="0" w:color="auto" w:frame="1"/>
        </w:rPr>
        <w:t>addBatch</w:t>
      </w:r>
      <w:r>
        <w:rPr>
          <w:rStyle w:val="Textoennegrita"/>
          <w:rFonts w:ascii="Helvetica" w:hAnsi="Helvetica"/>
          <w:color w:val="323232"/>
        </w:rPr>
        <w:t> y vaciarla con el método </w:t>
      </w:r>
      <w:r>
        <w:rPr>
          <w:rStyle w:val="CdigoHTML"/>
          <w:rFonts w:ascii="var(--INTERNAL-CODE-font)" w:eastAsiaTheme="minorHAnsi" w:hAnsi="var(--INTERNAL-CODE-font)"/>
          <w:b/>
          <w:bCs/>
          <w:color w:val="323232"/>
          <w:bdr w:val="single" w:sz="6" w:space="0" w:color="auto" w:frame="1"/>
        </w:rPr>
        <w:t>clearBatch</w:t>
      </w:r>
      <w:r>
        <w:rPr>
          <w:rFonts w:ascii="Helvetica" w:hAnsi="Helvetica"/>
          <w:color w:val="323232"/>
        </w:rPr>
        <w:t>.</w:t>
      </w:r>
    </w:p>
    <w:p w:rsidR="000E0D8D" w:rsidRDefault="000E0D8D" w:rsidP="000E0D8D">
      <w:pPr>
        <w:numPr>
          <w:ilvl w:val="0"/>
          <w:numId w:val="84"/>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Al terminar de añadir órdenes batch se invoca al </w:t>
      </w:r>
      <w:r>
        <w:rPr>
          <w:rStyle w:val="Textoennegrita"/>
          <w:rFonts w:ascii="Helvetica" w:hAnsi="Helvetica"/>
          <w:color w:val="323232"/>
        </w:rPr>
        <w:t>método </w:t>
      </w:r>
      <w:r>
        <w:rPr>
          <w:rStyle w:val="CdigoHTML"/>
          <w:rFonts w:ascii="var(--INTERNAL-CODE-font)" w:eastAsiaTheme="minorHAnsi" w:hAnsi="var(--INTERNAL-CODE-font)"/>
          <w:b/>
          <w:bCs/>
          <w:color w:val="323232"/>
          <w:bdr w:val="single" w:sz="6" w:space="0" w:color="auto" w:frame="1"/>
        </w:rPr>
        <w:t>executeBatch</w:t>
      </w:r>
      <w:r>
        <w:rPr>
          <w:rFonts w:ascii="Helvetica" w:hAnsi="Helvetica"/>
          <w:color w:val="323232"/>
        </w:rPr>
        <w:t> para enviarlas todas a la base de datos para que </w:t>
      </w:r>
      <w:r>
        <w:rPr>
          <w:rStyle w:val="Textoennegrita"/>
          <w:rFonts w:ascii="Helvetica" w:hAnsi="Helvetica"/>
          <w:color w:val="323232"/>
        </w:rPr>
        <w:t>se ejecuten como una unidad o lote</w:t>
      </w:r>
      <w:r>
        <w:rPr>
          <w:rFonts w:ascii="Helvetica" w:hAnsi="Helvetica"/>
          <w:color w:val="323232"/>
        </w:rPr>
        <w:t>.</w:t>
      </w:r>
    </w:p>
    <w:p w:rsidR="000E0D8D" w:rsidRDefault="000E0D8D" w:rsidP="000E0D8D">
      <w:pPr>
        <w:pStyle w:val="NormalWeb"/>
        <w:shd w:val="clear" w:color="auto" w:fill="FFFFFF"/>
        <w:rPr>
          <w:rFonts w:ascii="Helvetica" w:hAnsi="Helvetica"/>
          <w:color w:val="323232"/>
        </w:rPr>
      </w:pPr>
      <w:r>
        <w:rPr>
          <w:rFonts w:ascii="Helvetica" w:hAnsi="Helvetica"/>
          <w:color w:val="323232"/>
        </w:rPr>
        <w:t>Por ejemplo, el siguiente método, </w:t>
      </w:r>
      <w:r>
        <w:rPr>
          <w:rStyle w:val="CdigoHTML"/>
          <w:rFonts w:ascii="var(--INTERNAL-CODE-font)" w:hAnsi="var(--INTERNAL-CODE-font)"/>
          <w:color w:val="323232"/>
          <w:sz w:val="22"/>
          <w:szCs w:val="22"/>
          <w:bdr w:val="single" w:sz="6" w:space="0" w:color="auto" w:frame="1"/>
        </w:rPr>
        <w:t>batchUpdate</w:t>
      </w:r>
      <w:r>
        <w:rPr>
          <w:rFonts w:ascii="Helvetica" w:hAnsi="Helvetica"/>
          <w:color w:val="323232"/>
        </w:rPr>
        <w:t>, añade cuatro filas a la tabla Cafe con una </w:t>
      </w:r>
      <w:r>
        <w:rPr>
          <w:rStyle w:val="Textoennegrita"/>
          <w:rFonts w:ascii="Helvetica" w:hAnsi="Helvetica"/>
          <w:color w:val="323232"/>
        </w:rPr>
        <w:t>actualización por lotes (batch)</w:t>
      </w:r>
      <w:r>
        <w:rPr>
          <w:rFonts w:ascii="Helvetica" w:hAnsi="Helvetica"/>
          <w:color w:val="323232"/>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66D9EF"/>
          <w:sz w:val="23"/>
          <w:szCs w:val="23"/>
          <w:bdr w:val="none" w:sz="0" w:space="0" w:color="auto" w:frame="1"/>
        </w:rPr>
        <w:t>public</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void</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batchUpdate</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throws</w:t>
      </w:r>
      <w:r>
        <w:rPr>
          <w:rStyle w:val="CdigoHTML"/>
          <w:rFonts w:ascii="var(--INTERNAL-CODE-font)" w:hAnsi="var(--INTERNAL-CODE-font)"/>
          <w:color w:val="F8F8F2"/>
          <w:sz w:val="23"/>
          <w:szCs w:val="23"/>
          <w:bdr w:val="none" w:sz="0" w:space="0" w:color="auto" w:frame="1"/>
        </w:rPr>
        <w:t xml:space="preserve"> SQLException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con.</w:t>
      </w:r>
      <w:r>
        <w:rPr>
          <w:rStyle w:val="CdigoHTML"/>
          <w:rFonts w:ascii="var(--INTERNAL-CODE-font)" w:hAnsi="var(--INTERNAL-CODE-font)"/>
          <w:color w:val="A6E22E"/>
          <w:sz w:val="23"/>
          <w:szCs w:val="23"/>
          <w:bdr w:val="none" w:sz="0" w:space="0" w:color="auto" w:frame="1"/>
        </w:rPr>
        <w:t>setAutoCommit</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66D9EF"/>
          <w:sz w:val="23"/>
          <w:szCs w:val="23"/>
          <w:bdr w:val="none" w:sz="0" w:space="0" w:color="auto" w:frame="1"/>
        </w:rPr>
        <w:t>false</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 deshabilita el modo de autocommit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try</w:t>
      </w:r>
      <w:proofErr w:type="gramEnd"/>
      <w:r>
        <w:rPr>
          <w:rStyle w:val="CdigoHTML"/>
          <w:rFonts w:ascii="var(--INTERNAL-CODE-font)" w:hAnsi="var(--INTERNAL-CODE-font)"/>
          <w:color w:val="F8F8F2"/>
          <w:sz w:val="23"/>
          <w:szCs w:val="23"/>
          <w:bdr w:val="none" w:sz="0" w:space="0" w:color="auto" w:frame="1"/>
        </w:rPr>
        <w:t xml:space="preserve"> (Statement stmt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con.</w:t>
      </w:r>
      <w:r>
        <w:rPr>
          <w:rStyle w:val="CdigoHTML"/>
          <w:rFonts w:ascii="var(--INTERNAL-CODE-font)" w:hAnsi="var(--INTERNAL-CODE-font)"/>
          <w:color w:val="A6E22E"/>
          <w:sz w:val="23"/>
          <w:szCs w:val="23"/>
          <w:bdr w:val="none" w:sz="0" w:space="0" w:color="auto" w:frame="1"/>
        </w:rPr>
        <w:t>createStatement</w:t>
      </w:r>
      <w:r>
        <w:rPr>
          <w:rStyle w:val="CdigoHTML"/>
          <w:rFonts w:ascii="var(--INTERNAL-CODE-font)" w:hAnsi="var(--INTERNAL-CODE-font)"/>
          <w:color w:val="F8F8F2"/>
          <w:sz w:val="23"/>
          <w:szCs w:val="23"/>
          <w:bdr w:val="none" w:sz="0" w:space="0" w:color="auto" w:frame="1"/>
        </w:rPr>
        <w:t>())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stmt.</w:t>
      </w:r>
      <w:r>
        <w:rPr>
          <w:rStyle w:val="CdigoHTML"/>
          <w:rFonts w:ascii="var(--INTERNAL-CODE-font)" w:hAnsi="var(--INTERNAL-CODE-font)"/>
          <w:color w:val="A6E22E"/>
          <w:sz w:val="23"/>
          <w:szCs w:val="23"/>
          <w:bdr w:val="none" w:sz="0" w:space="0" w:color="auto" w:frame="1"/>
        </w:rPr>
        <w:t>addBatch</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E6DB74"/>
          <w:sz w:val="23"/>
          <w:szCs w:val="23"/>
          <w:bdr w:val="none" w:sz="0" w:space="0" w:color="auto" w:frame="1"/>
        </w:rPr>
        <w:t>"INSERT INTO Cafe "</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E6DB74"/>
          <w:sz w:val="23"/>
          <w:szCs w:val="23"/>
          <w:bdr w:val="none" w:sz="0" w:space="0" w:color="auto" w:frame="1"/>
        </w:rPr>
        <w:t>"</w:t>
      </w:r>
      <w:proofErr w:type="gramStart"/>
      <w:r>
        <w:rPr>
          <w:rStyle w:val="CdigoHTML"/>
          <w:rFonts w:ascii="var(--INTERNAL-CODE-font)" w:hAnsi="var(--INTERNAL-CODE-font)"/>
          <w:color w:val="E6DB74"/>
          <w:sz w:val="23"/>
          <w:szCs w:val="23"/>
          <w:bdr w:val="none" w:sz="0" w:space="0" w:color="auto" w:frame="1"/>
        </w:rPr>
        <w:t>VALUES(</w:t>
      </w:r>
      <w:proofErr w:type="gramEnd"/>
      <w:r>
        <w:rPr>
          <w:rStyle w:val="CdigoHTML"/>
          <w:rFonts w:ascii="var(--INTERNAL-CODE-font)" w:hAnsi="var(--INTERNAL-CODE-font)"/>
          <w:color w:val="E6DB74"/>
          <w:sz w:val="23"/>
          <w:szCs w:val="23"/>
          <w:bdr w:val="none" w:sz="0" w:space="0" w:color="auto" w:frame="1"/>
        </w:rPr>
        <w:t>'Amaretto', 49, 9.99, 0, 0)"</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stmt.</w:t>
      </w:r>
      <w:r>
        <w:rPr>
          <w:rStyle w:val="CdigoHTML"/>
          <w:rFonts w:ascii="var(--INTERNAL-CODE-font)" w:hAnsi="var(--INTERNAL-CODE-font)"/>
          <w:color w:val="A6E22E"/>
          <w:sz w:val="23"/>
          <w:szCs w:val="23"/>
          <w:bdr w:val="none" w:sz="0" w:space="0" w:color="auto" w:frame="1"/>
        </w:rPr>
        <w:t>addBatch</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E6DB74"/>
          <w:sz w:val="23"/>
          <w:szCs w:val="23"/>
          <w:bdr w:val="none" w:sz="0" w:space="0" w:color="auto" w:frame="1"/>
        </w:rPr>
        <w:t>"INSERT INTO Cafe "</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E6DB74"/>
          <w:sz w:val="23"/>
          <w:szCs w:val="23"/>
          <w:bdr w:val="none" w:sz="0" w:space="0" w:color="auto" w:frame="1"/>
        </w:rPr>
        <w:t>"</w:t>
      </w:r>
      <w:proofErr w:type="gramStart"/>
      <w:r>
        <w:rPr>
          <w:rStyle w:val="CdigoHTML"/>
          <w:rFonts w:ascii="var(--INTERNAL-CODE-font)" w:hAnsi="var(--INTERNAL-CODE-font)"/>
          <w:color w:val="E6DB74"/>
          <w:sz w:val="23"/>
          <w:szCs w:val="23"/>
          <w:bdr w:val="none" w:sz="0" w:space="0" w:color="auto" w:frame="1"/>
        </w:rPr>
        <w:t>VALUES(</w:t>
      </w:r>
      <w:proofErr w:type="gramEnd"/>
      <w:r>
        <w:rPr>
          <w:rStyle w:val="CdigoHTML"/>
          <w:rFonts w:ascii="var(--INTERNAL-CODE-font)" w:hAnsi="var(--INTERNAL-CODE-font)"/>
          <w:color w:val="E6DB74"/>
          <w:sz w:val="23"/>
          <w:szCs w:val="23"/>
          <w:bdr w:val="none" w:sz="0" w:space="0" w:color="auto" w:frame="1"/>
        </w:rPr>
        <w:t>'Avellana', 49, 9.99, 0, 0)"</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stmt.</w:t>
      </w:r>
      <w:r>
        <w:rPr>
          <w:rStyle w:val="CdigoHTML"/>
          <w:rFonts w:ascii="var(--INTERNAL-CODE-font)" w:hAnsi="var(--INTERNAL-CODE-font)"/>
          <w:color w:val="A6E22E"/>
          <w:sz w:val="23"/>
          <w:szCs w:val="23"/>
          <w:bdr w:val="none" w:sz="0" w:space="0" w:color="auto" w:frame="1"/>
        </w:rPr>
        <w:t>addBatch</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E6DB74"/>
          <w:sz w:val="23"/>
          <w:szCs w:val="23"/>
          <w:bdr w:val="none" w:sz="0" w:space="0" w:color="auto" w:frame="1"/>
        </w:rPr>
        <w:t>"INSERT INTO Cafe "</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E6DB74"/>
          <w:sz w:val="23"/>
          <w:szCs w:val="23"/>
          <w:bdr w:val="none" w:sz="0" w:space="0" w:color="auto" w:frame="1"/>
        </w:rPr>
        <w:t>"</w:t>
      </w:r>
      <w:proofErr w:type="gramStart"/>
      <w:r>
        <w:rPr>
          <w:rStyle w:val="CdigoHTML"/>
          <w:rFonts w:ascii="var(--INTERNAL-CODE-font)" w:hAnsi="var(--INTERNAL-CODE-font)"/>
          <w:color w:val="E6DB74"/>
          <w:sz w:val="23"/>
          <w:szCs w:val="23"/>
          <w:bdr w:val="none" w:sz="0" w:space="0" w:color="auto" w:frame="1"/>
        </w:rPr>
        <w:t>VALUES(</w:t>
      </w:r>
      <w:proofErr w:type="gramEnd"/>
      <w:r>
        <w:rPr>
          <w:rStyle w:val="CdigoHTML"/>
          <w:rFonts w:ascii="var(--INTERNAL-CODE-font)" w:hAnsi="var(--INTERNAL-CODE-font)"/>
          <w:color w:val="E6DB74"/>
          <w:sz w:val="23"/>
          <w:szCs w:val="23"/>
          <w:bdr w:val="none" w:sz="0" w:space="0" w:color="auto" w:frame="1"/>
        </w:rPr>
        <w:t>'Amaretto_decaf', 49, 10.99, 0, 0)"</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stmt.</w:t>
      </w:r>
      <w:r>
        <w:rPr>
          <w:rStyle w:val="CdigoHTML"/>
          <w:rFonts w:ascii="var(--INTERNAL-CODE-font)" w:hAnsi="var(--INTERNAL-CODE-font)"/>
          <w:color w:val="A6E22E"/>
          <w:sz w:val="23"/>
          <w:szCs w:val="23"/>
          <w:bdr w:val="none" w:sz="0" w:space="0" w:color="auto" w:frame="1"/>
        </w:rPr>
        <w:t>addBatch</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E6DB74"/>
          <w:sz w:val="23"/>
          <w:szCs w:val="23"/>
          <w:bdr w:val="none" w:sz="0" w:space="0" w:color="auto" w:frame="1"/>
        </w:rPr>
        <w:t>"INSERT INTO Cafe "</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E6DB74"/>
          <w:sz w:val="23"/>
          <w:szCs w:val="23"/>
          <w:bdr w:val="none" w:sz="0" w:space="0" w:color="auto" w:frame="1"/>
        </w:rPr>
        <w:t>"</w:t>
      </w:r>
      <w:proofErr w:type="gramStart"/>
      <w:r>
        <w:rPr>
          <w:rStyle w:val="CdigoHTML"/>
          <w:rFonts w:ascii="var(--INTERNAL-CODE-font)" w:hAnsi="var(--INTERNAL-CODE-font)"/>
          <w:color w:val="E6DB74"/>
          <w:sz w:val="23"/>
          <w:szCs w:val="23"/>
          <w:bdr w:val="none" w:sz="0" w:space="0" w:color="auto" w:frame="1"/>
        </w:rPr>
        <w:t>VALUES(</w:t>
      </w:r>
      <w:proofErr w:type="gramEnd"/>
      <w:r>
        <w:rPr>
          <w:rStyle w:val="CdigoHTML"/>
          <w:rFonts w:ascii="var(--INTERNAL-CODE-font)" w:hAnsi="var(--INTERNAL-CODE-font)"/>
          <w:color w:val="E6DB74"/>
          <w:sz w:val="23"/>
          <w:szCs w:val="23"/>
          <w:bdr w:val="none" w:sz="0" w:space="0" w:color="auto" w:frame="1"/>
        </w:rPr>
        <w:t>'Avellana_decaf', 49, 10.99, 0, 0)"</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int</w:t>
      </w:r>
      <w:proofErr w:type="gramEnd"/>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updateCounts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stmt.</w:t>
      </w:r>
      <w:r>
        <w:rPr>
          <w:rStyle w:val="CdigoHTML"/>
          <w:rFonts w:ascii="var(--INTERNAL-CODE-font)" w:hAnsi="var(--INTERNAL-CODE-font)"/>
          <w:color w:val="A6E22E"/>
          <w:sz w:val="23"/>
          <w:szCs w:val="23"/>
          <w:bdr w:val="none" w:sz="0" w:space="0" w:color="auto" w:frame="1"/>
        </w:rPr>
        <w:t>executeBatch</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con.</w:t>
      </w:r>
      <w:r>
        <w:rPr>
          <w:rStyle w:val="CdigoHTML"/>
          <w:rFonts w:ascii="var(--INTERNAL-CODE-font)" w:hAnsi="var(--INTERNAL-CODE-font)"/>
          <w:color w:val="A6E22E"/>
          <w:sz w:val="23"/>
          <w:szCs w:val="23"/>
          <w:bdr w:val="none" w:sz="0" w:space="0" w:color="auto" w:frame="1"/>
        </w:rPr>
        <w:t>commit</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 </w:t>
      </w:r>
      <w:proofErr w:type="gramStart"/>
      <w:r>
        <w:rPr>
          <w:rStyle w:val="CdigoHTML"/>
          <w:rFonts w:ascii="var(--INTERNAL-CODE-font)" w:hAnsi="var(--INTERNAL-CODE-font)"/>
          <w:color w:val="66D9EF"/>
          <w:sz w:val="23"/>
          <w:szCs w:val="23"/>
          <w:bdr w:val="none" w:sz="0" w:space="0" w:color="auto" w:frame="1"/>
        </w:rPr>
        <w:t>catch</w:t>
      </w:r>
      <w:proofErr w:type="gramEnd"/>
      <w:r>
        <w:rPr>
          <w:rStyle w:val="CdigoHTML"/>
          <w:rFonts w:ascii="var(--INTERNAL-CODE-font)" w:hAnsi="var(--INTERNAL-CODE-font)"/>
          <w:color w:val="F8F8F2"/>
          <w:sz w:val="23"/>
          <w:szCs w:val="23"/>
          <w:bdr w:val="none" w:sz="0" w:space="0" w:color="auto" w:frame="1"/>
        </w:rPr>
        <w:t xml:space="preserve"> (BatchUpdateException b)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 </w:t>
      </w:r>
      <w:proofErr w:type="gramStart"/>
      <w:r>
        <w:rPr>
          <w:rStyle w:val="CdigoHTML"/>
          <w:rFonts w:ascii="var(--INTERNAL-CODE-font)" w:hAnsi="var(--INTERNAL-CODE-font)"/>
          <w:color w:val="66D9EF"/>
          <w:sz w:val="23"/>
          <w:szCs w:val="23"/>
          <w:bdr w:val="none" w:sz="0" w:space="0" w:color="auto" w:frame="1"/>
        </w:rPr>
        <w:t>catch</w:t>
      </w:r>
      <w:proofErr w:type="gramEnd"/>
      <w:r>
        <w:rPr>
          <w:rStyle w:val="CdigoHTML"/>
          <w:rFonts w:ascii="var(--INTERNAL-CODE-font)" w:hAnsi="var(--INTERNAL-CODE-font)"/>
          <w:color w:val="F8F8F2"/>
          <w:sz w:val="23"/>
          <w:szCs w:val="23"/>
          <w:bdr w:val="none" w:sz="0" w:space="0" w:color="auto" w:frame="1"/>
        </w:rPr>
        <w:t xml:space="preserve"> (SQLException ex)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 </w:t>
      </w:r>
      <w:proofErr w:type="gramStart"/>
      <w:r>
        <w:rPr>
          <w:rStyle w:val="CdigoHTML"/>
          <w:rFonts w:ascii="var(--INTERNAL-CODE-font)" w:hAnsi="var(--INTERNAL-CODE-font)"/>
          <w:color w:val="66D9EF"/>
          <w:sz w:val="23"/>
          <w:szCs w:val="23"/>
          <w:bdr w:val="none" w:sz="0" w:space="0" w:color="auto" w:frame="1"/>
        </w:rPr>
        <w:t>finally</w:t>
      </w:r>
      <w:proofErr w:type="gramEnd"/>
      <w:r>
        <w:rPr>
          <w:rStyle w:val="CdigoHTML"/>
          <w:rFonts w:ascii="var(--INTERNAL-CODE-font)"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con.</w:t>
      </w:r>
      <w:r>
        <w:rPr>
          <w:rStyle w:val="CdigoHTML"/>
          <w:rFonts w:ascii="var(--INTERNAL-CODE-font)" w:hAnsi="var(--INTERNAL-CODE-font)"/>
          <w:color w:val="A6E22E"/>
          <w:sz w:val="23"/>
          <w:szCs w:val="23"/>
          <w:bdr w:val="none" w:sz="0" w:space="0" w:color="auto" w:frame="1"/>
        </w:rPr>
        <w:t>setAutoCommit</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66D9EF"/>
          <w:sz w:val="23"/>
          <w:szCs w:val="23"/>
          <w:bdr w:val="none" w:sz="0" w:space="0" w:color="auto" w:frame="1"/>
        </w:rPr>
        <w:t>true</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w:t>
      </w:r>
    </w:p>
    <w:p w:rsidR="000E0D8D" w:rsidRDefault="000E0D8D" w:rsidP="000E0D8D">
      <w:pPr>
        <w:pStyle w:val="NormalWeb"/>
        <w:shd w:val="clear" w:color="auto" w:fill="FFFFFF"/>
        <w:rPr>
          <w:rFonts w:ascii="Helvetica" w:hAnsi="Helvetica"/>
          <w:color w:val="323232"/>
        </w:rPr>
      </w:pPr>
      <w:r>
        <w:rPr>
          <w:rFonts w:ascii="Helvetica" w:hAnsi="Helvetica"/>
          <w:color w:val="323232"/>
        </w:rPr>
        <w:t>La línea siguiente deshabilita el modo de autocommit para el objeto Connection </w:t>
      </w:r>
      <w:r>
        <w:rPr>
          <w:rStyle w:val="CdigoHTML"/>
          <w:rFonts w:ascii="var(--INTERNAL-CODE-font)" w:hAnsi="var(--INTERNAL-CODE-font)"/>
          <w:color w:val="323232"/>
          <w:sz w:val="22"/>
          <w:szCs w:val="22"/>
          <w:bdr w:val="single" w:sz="6" w:space="0" w:color="auto" w:frame="1"/>
        </w:rPr>
        <w:t>con</w:t>
      </w:r>
      <w:r>
        <w:rPr>
          <w:rFonts w:ascii="Helvetica" w:hAnsi="Helvetica"/>
          <w:color w:val="323232"/>
        </w:rPr>
        <w:t>, de modo que </w:t>
      </w:r>
      <w:r>
        <w:rPr>
          <w:rStyle w:val="Textoennegrita"/>
          <w:rFonts w:ascii="Helvetica" w:hAnsi="Helvetica"/>
          <w:color w:val="323232"/>
        </w:rPr>
        <w:t>la transacción NO se comprometerá ni se revertirá automáticamente cuando se llame al método </w:t>
      </w:r>
      <w:r>
        <w:rPr>
          <w:rStyle w:val="CdigoHTML"/>
          <w:rFonts w:ascii="var(--INTERNAL-CODE-font)" w:hAnsi="var(--INTERNAL-CODE-font)"/>
          <w:b/>
          <w:bCs/>
          <w:color w:val="323232"/>
          <w:sz w:val="22"/>
          <w:szCs w:val="22"/>
          <w:bdr w:val="single" w:sz="6" w:space="0" w:color="auto" w:frame="1"/>
        </w:rPr>
        <w:t>executeBatch</w:t>
      </w:r>
      <w:r>
        <w:rPr>
          <w:rFonts w:ascii="Helvetica" w:hAnsi="Helvetica"/>
          <w:color w:val="323232"/>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F8F8F2"/>
          <w:sz w:val="23"/>
          <w:szCs w:val="23"/>
          <w:bdr w:val="none" w:sz="0" w:space="0" w:color="auto" w:frame="1"/>
        </w:rPr>
        <w:t>con.</w:t>
      </w:r>
      <w:r>
        <w:rPr>
          <w:rStyle w:val="CdigoHTML"/>
          <w:rFonts w:ascii="var(--INTERNAL-CODE-font)" w:hAnsi="var(--INTERNAL-CODE-font)"/>
          <w:color w:val="A6E22E"/>
          <w:sz w:val="23"/>
          <w:szCs w:val="23"/>
          <w:bdr w:val="none" w:sz="0" w:space="0" w:color="auto" w:frame="1"/>
        </w:rPr>
        <w:t>setAutoCommit</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66D9EF"/>
          <w:sz w:val="23"/>
          <w:szCs w:val="23"/>
          <w:bdr w:val="none" w:sz="0" w:space="0" w:color="auto" w:frame="1"/>
        </w:rPr>
        <w:t>false</w:t>
      </w:r>
      <w:r>
        <w:rPr>
          <w:rStyle w:val="CdigoHTML"/>
          <w:rFonts w:ascii="var(--INTERNAL-CODE-font)" w:hAnsi="var(--INTERNAL-CODE-font)"/>
          <w:color w:val="F8F8F2"/>
          <w:sz w:val="23"/>
          <w:szCs w:val="23"/>
          <w:bdr w:val="none" w:sz="0" w:space="0" w:color="auto" w:frame="1"/>
        </w:rPr>
        <w:t>);</w:t>
      </w:r>
    </w:p>
    <w:p w:rsidR="000E0D8D" w:rsidRDefault="000E0D8D" w:rsidP="000E0D8D">
      <w:pPr>
        <w:pStyle w:val="NormalWeb"/>
        <w:shd w:val="clear" w:color="auto" w:fill="FFFFFF"/>
        <w:rPr>
          <w:rFonts w:ascii="Helvetica" w:hAnsi="Helvetica"/>
          <w:color w:val="323232"/>
        </w:rPr>
      </w:pPr>
      <w:r>
        <w:rPr>
          <w:rFonts w:ascii="Helvetica" w:hAnsi="Helvetica"/>
          <w:color w:val="323232"/>
        </w:rPr>
        <w:t>Para permitir un manejo de errores correcto, </w:t>
      </w:r>
      <w:r>
        <w:rPr>
          <w:rStyle w:val="Textoennegrita"/>
          <w:rFonts w:ascii="Helvetica" w:hAnsi="Helvetica"/>
          <w:color w:val="323232"/>
        </w:rPr>
        <w:t>siempre debes deshabilitar el modo de autocommit antes de comenzar una actualización batch</w:t>
      </w:r>
      <w:r>
        <w:rPr>
          <w:rFonts w:ascii="Helvetica" w:hAnsi="Helvetica"/>
          <w:color w:val="323232"/>
        </w:rPr>
        <w:t>.</w:t>
      </w:r>
    </w:p>
    <w:p w:rsidR="000E0D8D" w:rsidRDefault="000E0D8D" w:rsidP="000E0D8D">
      <w:pPr>
        <w:pStyle w:val="NormalWeb"/>
        <w:shd w:val="clear" w:color="auto" w:fill="FFFFFF"/>
        <w:rPr>
          <w:rFonts w:ascii="Helvetica" w:hAnsi="Helvetica"/>
          <w:color w:val="323232"/>
        </w:rPr>
      </w:pPr>
      <w:r>
        <w:rPr>
          <w:rFonts w:ascii="Helvetica" w:hAnsi="Helvetica"/>
          <w:color w:val="323232"/>
        </w:rPr>
        <w:t>Para enviar las órdenes SQL que se agregaron a la lista y que se ejecuten como un lote (</w:t>
      </w:r>
      <w:proofErr w:type="gramStart"/>
      <w:r>
        <w:rPr>
          <w:rStyle w:val="CdigoHTML"/>
          <w:rFonts w:ascii="var(--INTERNAL-CODE-font)" w:hAnsi="var(--INTERNAL-CODE-font)"/>
          <w:color w:val="323232"/>
          <w:sz w:val="22"/>
          <w:szCs w:val="22"/>
          <w:bdr w:val="single" w:sz="6" w:space="0" w:color="auto" w:frame="1"/>
        </w:rPr>
        <w:t>st.executeBatch(</w:t>
      </w:r>
      <w:proofErr w:type="gramEnd"/>
      <w:r>
        <w:rPr>
          <w:rStyle w:val="CdigoHTML"/>
          <w:rFonts w:ascii="var(--INTERNAL-CODE-font)" w:hAnsi="var(--INTERNAL-CODE-font)"/>
          <w:color w:val="323232"/>
          <w:sz w:val="22"/>
          <w:szCs w:val="22"/>
          <w:bdr w:val="single" w:sz="6" w:space="0" w:color="auto" w:frame="1"/>
        </w:rPr>
        <w:t>)</w:t>
      </w:r>
      <w:r>
        <w:rPr>
          <w:rFonts w:ascii="Helvetica" w:hAnsi="Helvetica"/>
          <w:color w:val="323232"/>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66D9EF"/>
          <w:sz w:val="23"/>
          <w:szCs w:val="23"/>
          <w:bdr w:val="none" w:sz="0" w:space="0" w:color="auto" w:frame="1"/>
        </w:rPr>
        <w:t>int</w:t>
      </w:r>
      <w:proofErr w:type="gramEnd"/>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updateCounts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stmt.</w:t>
      </w:r>
      <w:r>
        <w:rPr>
          <w:rStyle w:val="CdigoHTML"/>
          <w:rFonts w:ascii="var(--INTERNAL-CODE-font)" w:hAnsi="var(--INTERNAL-CODE-font)"/>
          <w:color w:val="A6E22E"/>
          <w:sz w:val="23"/>
          <w:szCs w:val="23"/>
          <w:bdr w:val="none" w:sz="0" w:space="0" w:color="auto" w:frame="1"/>
        </w:rPr>
        <w:t>executeBatch</w:t>
      </w:r>
      <w:r>
        <w:rPr>
          <w:rStyle w:val="CdigoHTML"/>
          <w:rFonts w:ascii="var(--INTERNAL-CODE-font)" w:hAnsi="var(--INTERNAL-CODE-font)"/>
          <w:color w:val="F8F8F2"/>
          <w:sz w:val="23"/>
          <w:szCs w:val="23"/>
          <w:bdr w:val="none" w:sz="0" w:space="0" w:color="auto" w:frame="1"/>
        </w:rPr>
        <w:t>();</w:t>
      </w:r>
    </w:p>
    <w:p w:rsidR="000E0D8D" w:rsidRDefault="000E0D8D" w:rsidP="000E0D8D">
      <w:pPr>
        <w:pStyle w:val="NormalWeb"/>
        <w:numPr>
          <w:ilvl w:val="0"/>
          <w:numId w:val="85"/>
        </w:numPr>
        <w:shd w:val="clear" w:color="auto" w:fill="FFFFFF"/>
        <w:rPr>
          <w:rFonts w:ascii="Helvetica" w:hAnsi="Helvetica"/>
          <w:color w:val="323232"/>
        </w:rPr>
      </w:pPr>
      <w:r>
        <w:rPr>
          <w:rStyle w:val="CdigoHTML"/>
          <w:rFonts w:ascii="var(--INTERNAL-CODE-font)" w:hAnsi="var(--INTERNAL-CODE-font)"/>
          <w:color w:val="323232"/>
          <w:sz w:val="22"/>
          <w:szCs w:val="22"/>
          <w:bdr w:val="single" w:sz="6" w:space="0" w:color="auto" w:frame="1"/>
        </w:rPr>
        <w:t>stmt</w:t>
      </w:r>
      <w:r>
        <w:rPr>
          <w:rFonts w:ascii="Helvetica" w:hAnsi="Helvetica"/>
          <w:color w:val="323232"/>
        </w:rPr>
        <w:t> </w:t>
      </w:r>
      <w:r>
        <w:rPr>
          <w:rStyle w:val="Textoennegrita"/>
          <w:rFonts w:ascii="Helvetica" w:hAnsi="Helvetica"/>
          <w:color w:val="323232"/>
        </w:rPr>
        <w:t>utiliza el método </w:t>
      </w:r>
      <w:r>
        <w:rPr>
          <w:rStyle w:val="CdigoHTML"/>
          <w:rFonts w:ascii="var(--INTERNAL-CODE-font)" w:hAnsi="var(--INTERNAL-CODE-font)"/>
          <w:b/>
          <w:bCs/>
          <w:color w:val="323232"/>
          <w:sz w:val="22"/>
          <w:szCs w:val="22"/>
          <w:bdr w:val="single" w:sz="6" w:space="0" w:color="auto" w:frame="1"/>
        </w:rPr>
        <w:t>executeBatch</w:t>
      </w:r>
      <w:r>
        <w:rPr>
          <w:rStyle w:val="Textoennegrita"/>
          <w:rFonts w:ascii="Helvetica" w:hAnsi="Helvetica"/>
          <w:color w:val="323232"/>
        </w:rPr>
        <w:t> para enviar el lote</w:t>
      </w:r>
      <w:r>
        <w:rPr>
          <w:rFonts w:ascii="Helvetica" w:hAnsi="Helvetica"/>
          <w:color w:val="323232"/>
        </w:rPr>
        <w:t> de INSERT, no el método </w:t>
      </w:r>
      <w:r>
        <w:rPr>
          <w:rStyle w:val="CdigoHTML"/>
          <w:rFonts w:ascii="var(--INTERNAL-CODE-font)" w:hAnsi="var(--INTERNAL-CODE-font)"/>
          <w:color w:val="323232"/>
          <w:sz w:val="22"/>
          <w:szCs w:val="22"/>
          <w:bdr w:val="single" w:sz="6" w:space="0" w:color="auto" w:frame="1"/>
        </w:rPr>
        <w:t>executeUpdate</w:t>
      </w:r>
      <w:r>
        <w:rPr>
          <w:rFonts w:ascii="Helvetica" w:hAnsi="Helvetica"/>
          <w:color w:val="323232"/>
        </w:rPr>
        <w:t>, que envía sólo una orden y devuelve un sólo recuento de actualización.</w:t>
      </w:r>
    </w:p>
    <w:p w:rsidR="000E0D8D" w:rsidRDefault="000E0D8D" w:rsidP="000E0D8D">
      <w:pPr>
        <w:pStyle w:val="NormalWeb"/>
        <w:numPr>
          <w:ilvl w:val="0"/>
          <w:numId w:val="85"/>
        </w:numPr>
        <w:shd w:val="clear" w:color="auto" w:fill="FFFFFF"/>
        <w:rPr>
          <w:rFonts w:ascii="Helvetica" w:hAnsi="Helvetica"/>
          <w:color w:val="323232"/>
        </w:rPr>
      </w:pPr>
      <w:r>
        <w:rPr>
          <w:rFonts w:ascii="Helvetica" w:hAnsi="Helvetica"/>
          <w:color w:val="323232"/>
        </w:rPr>
        <w:t>El SGBD </w:t>
      </w:r>
      <w:r>
        <w:rPr>
          <w:rStyle w:val="Textoennegrita"/>
          <w:rFonts w:ascii="Helvetica" w:hAnsi="Helvetica"/>
          <w:color w:val="323232"/>
        </w:rPr>
        <w:t>ejecuta las órdenes en el orden en que se agregaron</w:t>
      </w:r>
      <w:r>
        <w:rPr>
          <w:rFonts w:ascii="Helvetica" w:hAnsi="Helvetica"/>
          <w:color w:val="323232"/>
        </w:rPr>
        <w:t> a la lista, por lo que primero agregará la fila de valores para “Amaretto”, “Avellana”,…</w:t>
      </w:r>
    </w:p>
    <w:p w:rsidR="000E0D8D" w:rsidRDefault="000E0D8D" w:rsidP="000E0D8D">
      <w:pPr>
        <w:pStyle w:val="NormalWeb"/>
        <w:numPr>
          <w:ilvl w:val="0"/>
          <w:numId w:val="85"/>
        </w:numPr>
        <w:shd w:val="clear" w:color="auto" w:fill="FFFFFF"/>
        <w:rPr>
          <w:rFonts w:ascii="Helvetica" w:hAnsi="Helvetica"/>
          <w:color w:val="323232"/>
        </w:rPr>
      </w:pPr>
      <w:r>
        <w:rPr>
          <w:rFonts w:ascii="Helvetica" w:hAnsi="Helvetica"/>
          <w:color w:val="323232"/>
        </w:rPr>
        <w:lastRenderedPageBreak/>
        <w:t>Si los cuatro comandos se ejecutan correctamente, el método </w:t>
      </w:r>
      <w:proofErr w:type="gramStart"/>
      <w:r>
        <w:rPr>
          <w:rStyle w:val="CdigoHTML"/>
          <w:rFonts w:ascii="var(--INTERNAL-CODE-font)" w:hAnsi="var(--INTERNAL-CODE-font)"/>
          <w:b/>
          <w:bCs/>
          <w:color w:val="323232"/>
          <w:sz w:val="22"/>
          <w:szCs w:val="22"/>
          <w:bdr w:val="single" w:sz="6" w:space="0" w:color="auto" w:frame="1"/>
        </w:rPr>
        <w:t>stmt.executeBatch(</w:t>
      </w:r>
      <w:proofErr w:type="gramEnd"/>
      <w:r>
        <w:rPr>
          <w:rStyle w:val="CdigoHTML"/>
          <w:rFonts w:ascii="var(--INTERNAL-CODE-font)" w:hAnsi="var(--INTERNAL-CODE-font)"/>
          <w:b/>
          <w:bCs/>
          <w:color w:val="323232"/>
          <w:sz w:val="22"/>
          <w:szCs w:val="22"/>
          <w:bdr w:val="single" w:sz="6" w:space="0" w:color="auto" w:frame="1"/>
        </w:rPr>
        <w:t>)</w:t>
      </w:r>
      <w:r>
        <w:rPr>
          <w:rStyle w:val="Textoennegrita"/>
          <w:rFonts w:ascii="Helvetica" w:hAnsi="Helvetica"/>
          <w:color w:val="323232"/>
        </w:rPr>
        <w:t> devuelve el recuento de actualización para cada orden SQL</w:t>
      </w:r>
      <w:r>
        <w:rPr>
          <w:rFonts w:ascii="Helvetica" w:hAnsi="Helvetica"/>
          <w:color w:val="323232"/>
        </w:rPr>
        <w:t> en el orden en que se ejecutó. Los recuentos de actualización que indican cuántas filas afectó cada comando se almacenan en el array </w:t>
      </w:r>
      <w:r>
        <w:rPr>
          <w:rStyle w:val="CdigoHTML"/>
          <w:rFonts w:ascii="var(--INTERNAL-CODE-font)" w:hAnsi="var(--INTERNAL-CODE-font)"/>
          <w:color w:val="323232"/>
          <w:sz w:val="22"/>
          <w:szCs w:val="22"/>
          <w:bdr w:val="single" w:sz="6" w:space="0" w:color="auto" w:frame="1"/>
        </w:rPr>
        <w:t>updateCounts</w:t>
      </w:r>
      <w:r>
        <w:rPr>
          <w:rFonts w:ascii="Helvetica" w:hAnsi="Helvetica"/>
          <w:color w:val="323232"/>
        </w:rPr>
        <w:t> (puedes llamarle cómo quieras).</w:t>
      </w:r>
    </w:p>
    <w:p w:rsidR="000E0D8D" w:rsidRDefault="000E0D8D" w:rsidP="000E0D8D">
      <w:pPr>
        <w:pStyle w:val="NormalWeb"/>
        <w:numPr>
          <w:ilvl w:val="0"/>
          <w:numId w:val="85"/>
        </w:numPr>
        <w:shd w:val="clear" w:color="auto" w:fill="FFFFFF"/>
        <w:rPr>
          <w:rFonts w:ascii="Helvetica" w:hAnsi="Helvetica"/>
          <w:color w:val="323232"/>
        </w:rPr>
      </w:pPr>
      <w:r>
        <w:rPr>
          <w:rFonts w:ascii="Helvetica" w:hAnsi="Helvetica"/>
          <w:color w:val="323232"/>
        </w:rPr>
        <w:t>Si los cuatro comandos en el lote se ejecutan correctamente, </w:t>
      </w:r>
      <w:r>
        <w:rPr>
          <w:rStyle w:val="CdigoHTML"/>
          <w:rFonts w:ascii="var(--INTERNAL-CODE-font)" w:hAnsi="var(--INTERNAL-CODE-font)"/>
          <w:color w:val="323232"/>
          <w:sz w:val="22"/>
          <w:szCs w:val="22"/>
          <w:bdr w:val="single" w:sz="6" w:space="0" w:color="auto" w:frame="1"/>
        </w:rPr>
        <w:t>updateCounts</w:t>
      </w:r>
      <w:r>
        <w:rPr>
          <w:rFonts w:ascii="Helvetica" w:hAnsi="Helvetica"/>
          <w:color w:val="323232"/>
        </w:rPr>
        <w:t> contendrá cuatro valores, en este caso con 1 porque una inserción afecta a una fila. La lista de comandos asociados con </w:t>
      </w:r>
      <w:r>
        <w:rPr>
          <w:rStyle w:val="CdigoHTML"/>
          <w:rFonts w:ascii="var(--INTERNAL-CODE-font)" w:hAnsi="var(--INTERNAL-CODE-font)"/>
          <w:color w:val="323232"/>
          <w:sz w:val="22"/>
          <w:szCs w:val="22"/>
          <w:bdr w:val="single" w:sz="6" w:space="0" w:color="auto" w:frame="1"/>
        </w:rPr>
        <w:t>stmt</w:t>
      </w:r>
      <w:r>
        <w:rPr>
          <w:rFonts w:ascii="Helvetica" w:hAnsi="Helvetica"/>
          <w:color w:val="323232"/>
        </w:rPr>
        <w:t> ahora estará vacía porque los cuatro comandos agregados anteriormente se enviaron a la base de datos cuando </w:t>
      </w:r>
      <w:r>
        <w:rPr>
          <w:rStyle w:val="CdigoHTML"/>
          <w:rFonts w:ascii="var(--INTERNAL-CODE-font)" w:hAnsi="var(--INTERNAL-CODE-font)"/>
          <w:color w:val="323232"/>
          <w:sz w:val="22"/>
          <w:szCs w:val="22"/>
          <w:bdr w:val="single" w:sz="6" w:space="0" w:color="auto" w:frame="1"/>
        </w:rPr>
        <w:t>stmt</w:t>
      </w:r>
      <w:r>
        <w:rPr>
          <w:rFonts w:ascii="Helvetica" w:hAnsi="Helvetica"/>
          <w:color w:val="323232"/>
        </w:rPr>
        <w:t> llamó al método </w:t>
      </w:r>
      <w:r>
        <w:rPr>
          <w:rStyle w:val="CdigoHTML"/>
          <w:rFonts w:ascii="var(--INTERNAL-CODE-font)" w:hAnsi="var(--INTERNAL-CODE-font)"/>
          <w:color w:val="323232"/>
          <w:sz w:val="22"/>
          <w:szCs w:val="22"/>
          <w:bdr w:val="single" w:sz="6" w:space="0" w:color="auto" w:frame="1"/>
        </w:rPr>
        <w:t>executeBatch</w:t>
      </w:r>
      <w:r>
        <w:rPr>
          <w:rFonts w:ascii="Helvetica" w:hAnsi="Helvetica"/>
          <w:color w:val="323232"/>
        </w:rPr>
        <w:t>.</w:t>
      </w:r>
    </w:p>
    <w:p w:rsidR="000E0D8D" w:rsidRDefault="000E0D8D" w:rsidP="000E0D8D">
      <w:pPr>
        <w:pStyle w:val="NormalWeb"/>
        <w:numPr>
          <w:ilvl w:val="0"/>
          <w:numId w:val="85"/>
        </w:numPr>
        <w:shd w:val="clear" w:color="auto" w:fill="FFFFFF"/>
        <w:rPr>
          <w:rFonts w:ascii="Helvetica" w:hAnsi="Helvetica"/>
          <w:color w:val="323232"/>
        </w:rPr>
      </w:pPr>
      <w:r>
        <w:rPr>
          <w:rFonts w:ascii="Helvetica" w:hAnsi="Helvetica"/>
          <w:color w:val="323232"/>
        </w:rPr>
        <w:t>Se puede </w:t>
      </w:r>
      <w:r>
        <w:rPr>
          <w:rStyle w:val="Textoennegrita"/>
          <w:rFonts w:ascii="Helvetica" w:hAnsi="Helvetica"/>
          <w:color w:val="323232"/>
        </w:rPr>
        <w:t>vaciar explícitamente esta lista de comandos</w:t>
      </w:r>
      <w:r>
        <w:rPr>
          <w:rFonts w:ascii="Helvetica" w:hAnsi="Helvetica"/>
          <w:color w:val="323232"/>
        </w:rPr>
        <w:t> en cualquier momento con el </w:t>
      </w:r>
      <w:r>
        <w:rPr>
          <w:rStyle w:val="Textoennegrita"/>
          <w:rFonts w:ascii="Helvetica" w:hAnsi="Helvetica"/>
          <w:color w:val="323232"/>
        </w:rPr>
        <w:t>método </w:t>
      </w:r>
      <w:r>
        <w:rPr>
          <w:rStyle w:val="CdigoHTML"/>
          <w:rFonts w:ascii="var(--INTERNAL-CODE-font)" w:hAnsi="var(--INTERNAL-CODE-font)"/>
          <w:b/>
          <w:bCs/>
          <w:color w:val="323232"/>
          <w:sz w:val="22"/>
          <w:szCs w:val="22"/>
          <w:bdr w:val="single" w:sz="6" w:space="0" w:color="auto" w:frame="1"/>
        </w:rPr>
        <w:t>clearBatch</w:t>
      </w:r>
      <w:r>
        <w:rPr>
          <w:rFonts w:ascii="Helvetica" w:hAnsi="Helvetica"/>
          <w:color w:val="323232"/>
        </w:rPr>
        <w:t>.</w:t>
      </w:r>
    </w:p>
    <w:p w:rsidR="000E0D8D" w:rsidRDefault="000E0D8D" w:rsidP="000E0D8D">
      <w:pPr>
        <w:pStyle w:val="NormalWeb"/>
        <w:numPr>
          <w:ilvl w:val="0"/>
          <w:numId w:val="85"/>
        </w:numPr>
        <w:shd w:val="clear" w:color="auto" w:fill="FFFFFF"/>
        <w:rPr>
          <w:rFonts w:ascii="Helvetica" w:hAnsi="Helvetica"/>
          <w:color w:val="323232"/>
        </w:rPr>
      </w:pPr>
      <w:r>
        <w:rPr>
          <w:rFonts w:ascii="Helvetica" w:hAnsi="Helvetica"/>
          <w:color w:val="323232"/>
        </w:rPr>
        <w:t>El método </w:t>
      </w:r>
      <w:r>
        <w:rPr>
          <w:rStyle w:val="CdigoHTML"/>
          <w:rFonts w:ascii="var(--INTERNAL-CODE-font)" w:hAnsi="var(--INTERNAL-CODE-font)"/>
          <w:color w:val="323232"/>
          <w:sz w:val="22"/>
          <w:szCs w:val="22"/>
          <w:bdr w:val="single" w:sz="6" w:space="0" w:color="auto" w:frame="1"/>
        </w:rPr>
        <w:t>Connection.commit</w:t>
      </w:r>
      <w:r>
        <w:rPr>
          <w:rFonts w:ascii="Helvetica" w:hAnsi="Helvetica"/>
          <w:color w:val="323232"/>
        </w:rPr>
        <w:t> hace que el lote de actualizaciones en la tabla Cafe sea permanente. Este método debe llamarse de manera explícita, porque se deshabilitó el modo de autocommit previamente para esta conexión.</w:t>
      </w:r>
    </w:p>
    <w:p w:rsidR="000E0D8D" w:rsidRDefault="000E0D8D" w:rsidP="000E0D8D">
      <w:pPr>
        <w:pStyle w:val="NormalWeb"/>
        <w:shd w:val="clear" w:color="auto" w:fill="FFFFFF"/>
        <w:rPr>
          <w:rFonts w:ascii="Helvetica" w:hAnsi="Helvetica"/>
          <w:color w:val="323232"/>
        </w:rPr>
      </w:pPr>
      <w:r>
        <w:rPr>
          <w:rFonts w:ascii="Helvetica" w:hAnsi="Helvetica"/>
          <w:color w:val="323232"/>
        </w:rPr>
        <w:t>Volvemos a habilitar el modo autocommit para el objeto Connection:</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F8F8F2"/>
          <w:sz w:val="23"/>
          <w:szCs w:val="23"/>
          <w:bdr w:val="none" w:sz="0" w:space="0" w:color="auto" w:frame="1"/>
        </w:rPr>
        <w:t>con.</w:t>
      </w:r>
      <w:r>
        <w:rPr>
          <w:rStyle w:val="CdigoHTML"/>
          <w:rFonts w:ascii="var(--INTERNAL-CODE-font)" w:hAnsi="var(--INTERNAL-CODE-font)"/>
          <w:color w:val="A6E22E"/>
          <w:sz w:val="23"/>
          <w:szCs w:val="23"/>
          <w:bdr w:val="none" w:sz="0" w:space="0" w:color="auto" w:frame="1"/>
        </w:rPr>
        <w:t>setAutoCommit</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66D9EF"/>
          <w:sz w:val="23"/>
          <w:szCs w:val="23"/>
          <w:bdr w:val="none" w:sz="0" w:space="0" w:color="auto" w:frame="1"/>
        </w:rPr>
        <w:t>true</w:t>
      </w:r>
      <w:r>
        <w:rPr>
          <w:rStyle w:val="CdigoHTML"/>
          <w:rFonts w:ascii="var(--INTERNAL-CODE-font)" w:hAnsi="var(--INTERNAL-CODE-font)"/>
          <w:color w:val="F8F8F2"/>
          <w:sz w:val="23"/>
          <w:szCs w:val="23"/>
          <w:bdr w:val="none" w:sz="0" w:space="0" w:color="auto" w:frame="1"/>
        </w:rPr>
        <w:t>);</w:t>
      </w:r>
    </w:p>
    <w:p w:rsidR="000E0D8D" w:rsidRDefault="000E0D8D" w:rsidP="000E0D8D">
      <w:pPr>
        <w:pStyle w:val="NormalWeb"/>
        <w:shd w:val="clear" w:color="auto" w:fill="FFFFFF"/>
        <w:rPr>
          <w:rFonts w:ascii="Helvetica" w:hAnsi="Helvetica"/>
          <w:color w:val="323232"/>
        </w:rPr>
      </w:pPr>
      <w:r>
        <w:rPr>
          <w:rFonts w:ascii="Helvetica" w:hAnsi="Helvetica"/>
          <w:color w:val="323232"/>
        </w:rPr>
        <w:t>Es importante para que se vuelva a hacer commit de manera automática, y evitamos tener que llamar a </w:t>
      </w:r>
      <w:r>
        <w:rPr>
          <w:rStyle w:val="CdigoHTML"/>
          <w:rFonts w:ascii="var(--INTERNAL-CODE-font)" w:hAnsi="var(--INTERNAL-CODE-font)"/>
          <w:color w:val="323232"/>
          <w:sz w:val="22"/>
          <w:szCs w:val="22"/>
          <w:bdr w:val="single" w:sz="6" w:space="0" w:color="auto" w:frame="1"/>
        </w:rPr>
        <w:t>commit</w:t>
      </w:r>
      <w:r>
        <w:rPr>
          <w:rFonts w:ascii="Helvetica" w:hAnsi="Helvetica"/>
          <w:color w:val="323232"/>
        </w:rPr>
        <w:t>.</w:t>
      </w:r>
    </w:p>
    <w:p w:rsidR="000E0D8D" w:rsidRDefault="000E0D8D" w:rsidP="000E0D8D">
      <w:pPr>
        <w:pStyle w:val="Ttulo2"/>
        <w:shd w:val="clear" w:color="auto" w:fill="FFFFFF"/>
        <w:rPr>
          <w:rFonts w:ascii="Helvetica" w:hAnsi="Helvetica"/>
          <w:b w:val="0"/>
          <w:bCs w:val="0"/>
          <w:color w:val="auto"/>
          <w:spacing w:val="-15"/>
        </w:rPr>
      </w:pPr>
      <w:r>
        <w:rPr>
          <w:rFonts w:ascii="Helvetica" w:hAnsi="Helvetica"/>
          <w:b w:val="0"/>
          <w:bCs w:val="0"/>
          <w:spacing w:val="-15"/>
        </w:rPr>
        <w:t>2. Actualización batch parametrizada</w:t>
      </w:r>
    </w:p>
    <w:p w:rsidR="000E0D8D" w:rsidRDefault="000E0D8D" w:rsidP="000E0D8D">
      <w:pPr>
        <w:pStyle w:val="NormalWeb"/>
        <w:shd w:val="clear" w:color="auto" w:fill="FFFFFF"/>
        <w:rPr>
          <w:rFonts w:ascii="Helvetica" w:hAnsi="Helvetica"/>
          <w:color w:val="323232"/>
        </w:rPr>
      </w:pPr>
      <w:r>
        <w:rPr>
          <w:rFonts w:ascii="Helvetica" w:hAnsi="Helvetica"/>
          <w:color w:val="323232"/>
        </w:rPr>
        <w:t>También es posible realizar una actualización en lote parametrizada:</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F8F8F2"/>
          <w:sz w:val="23"/>
          <w:szCs w:val="23"/>
          <w:bdr w:val="none" w:sz="0" w:space="0" w:color="auto" w:frame="1"/>
        </w:rPr>
        <w:t>con.</w:t>
      </w:r>
      <w:r>
        <w:rPr>
          <w:rStyle w:val="CdigoHTML"/>
          <w:rFonts w:ascii="var(--INTERNAL-CODE-font)" w:hAnsi="var(--INTERNAL-CODE-font)"/>
          <w:color w:val="A6E22E"/>
          <w:sz w:val="23"/>
          <w:szCs w:val="23"/>
          <w:bdr w:val="none" w:sz="0" w:space="0" w:color="auto" w:frame="1"/>
        </w:rPr>
        <w:t>setAutoCommit</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66D9EF"/>
          <w:sz w:val="23"/>
          <w:szCs w:val="23"/>
          <w:bdr w:val="none" w:sz="0" w:space="0" w:color="auto" w:frame="1"/>
        </w:rPr>
        <w:t>false</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PreparedStatement pstmt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con.</w:t>
      </w:r>
      <w:r>
        <w:rPr>
          <w:rStyle w:val="CdigoHTML"/>
          <w:rFonts w:ascii="var(--INTERNAL-CODE-font)" w:hAnsi="var(--INTERNAL-CODE-font)"/>
          <w:color w:val="A6E22E"/>
          <w:sz w:val="23"/>
          <w:szCs w:val="23"/>
          <w:bdr w:val="none" w:sz="0" w:space="0" w:color="auto" w:frame="1"/>
        </w:rPr>
        <w:t>prepareStatement</w:t>
      </w:r>
      <w:r>
        <w:rPr>
          <w:rStyle w:val="CdigoHTML"/>
          <w:rFonts w:ascii="var(--INTERNAL-CODE-font)" w:hAnsi="var(--INTERNAL-CODE-font)"/>
          <w:color w:val="F8F8F2"/>
          <w:sz w:val="23"/>
          <w:szCs w:val="23"/>
          <w:bdr w:val="none" w:sz="0" w:space="0" w:color="auto" w:frame="1"/>
        </w:rPr>
        <w:t>(</w:t>
      </w:r>
      <w:proofErr w:type="gramEnd"/>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E6DB74"/>
          <w:sz w:val="23"/>
          <w:szCs w:val="23"/>
          <w:bdr w:val="none" w:sz="0" w:space="0" w:color="auto" w:frame="1"/>
        </w:rPr>
        <w:t xml:space="preserve">"INSERT INTO Cafe </w:t>
      </w:r>
      <w:proofErr w:type="gramStart"/>
      <w:r>
        <w:rPr>
          <w:rStyle w:val="CdigoHTML"/>
          <w:rFonts w:ascii="var(--INTERNAL-CODE-font)" w:hAnsi="var(--INTERNAL-CODE-font)"/>
          <w:color w:val="E6DB74"/>
          <w:sz w:val="23"/>
          <w:szCs w:val="23"/>
          <w:bdr w:val="none" w:sz="0" w:space="0" w:color="auto" w:frame="1"/>
        </w:rPr>
        <w:t>VALUES(</w:t>
      </w:r>
      <w:proofErr w:type="gramEnd"/>
      <w:r>
        <w:rPr>
          <w:rStyle w:val="CdigoHTML"/>
          <w:rFonts w:ascii="var(--INTERNAL-CODE-font)" w:hAnsi="var(--INTERNAL-CODE-font)"/>
          <w:color w:val="E6DB74"/>
          <w:sz w:val="23"/>
          <w:szCs w:val="23"/>
          <w:bdr w:val="none" w:sz="0" w:space="0" w:color="auto" w:frame="1"/>
        </w:rPr>
        <w:t xml:space="preserve"> "</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E6DB74"/>
          <w:sz w:val="23"/>
          <w:szCs w:val="23"/>
          <w:bdr w:val="none" w:sz="0" w:space="0" w:color="auto" w:frame="1"/>
        </w:rPr>
        <w:t>"?, ?, ?, ?, ?)"</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F8F8F2"/>
          <w:sz w:val="23"/>
          <w:szCs w:val="23"/>
          <w:bdr w:val="none" w:sz="0" w:space="0" w:color="auto" w:frame="1"/>
        </w:rPr>
        <w:t>pstmt.</w:t>
      </w:r>
      <w:r>
        <w:rPr>
          <w:rStyle w:val="CdigoHTML"/>
          <w:rFonts w:ascii="var(--INTERNAL-CODE-font)" w:hAnsi="var(--INTERNAL-CODE-font)"/>
          <w:color w:val="A6E22E"/>
          <w:sz w:val="23"/>
          <w:szCs w:val="23"/>
          <w:bdr w:val="none" w:sz="0" w:space="0" w:color="auto" w:frame="1"/>
        </w:rPr>
        <w:t>setString</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 xml:space="preserve">1, </w:t>
      </w:r>
      <w:r>
        <w:rPr>
          <w:rStyle w:val="CdigoHTML"/>
          <w:rFonts w:ascii="var(--INTERNAL-CODE-font)" w:hAnsi="var(--INTERNAL-CODE-font)"/>
          <w:color w:val="E6DB74"/>
          <w:sz w:val="23"/>
          <w:szCs w:val="23"/>
          <w:bdr w:val="none" w:sz="0" w:space="0" w:color="auto" w:frame="1"/>
        </w:rPr>
        <w:t>"Amaretto"</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F8F8F2"/>
          <w:sz w:val="23"/>
          <w:szCs w:val="23"/>
          <w:bdr w:val="none" w:sz="0" w:space="0" w:color="auto" w:frame="1"/>
        </w:rPr>
        <w:t>pstmt.</w:t>
      </w:r>
      <w:r>
        <w:rPr>
          <w:rStyle w:val="CdigoHTML"/>
          <w:rFonts w:ascii="var(--INTERNAL-CODE-font)" w:hAnsi="var(--INTERNAL-CODE-font)"/>
          <w:color w:val="A6E22E"/>
          <w:sz w:val="23"/>
          <w:szCs w:val="23"/>
          <w:bdr w:val="none" w:sz="0" w:space="0" w:color="auto" w:frame="1"/>
        </w:rPr>
        <w:t>setInt</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2, 49);</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F8F8F2"/>
          <w:sz w:val="23"/>
          <w:szCs w:val="23"/>
          <w:bdr w:val="none" w:sz="0" w:space="0" w:color="auto" w:frame="1"/>
        </w:rPr>
        <w:t>pstmt.</w:t>
      </w:r>
      <w:r>
        <w:rPr>
          <w:rStyle w:val="CdigoHTML"/>
          <w:rFonts w:ascii="var(--INTERNAL-CODE-font)" w:hAnsi="var(--INTERNAL-CODE-font)"/>
          <w:color w:val="A6E22E"/>
          <w:sz w:val="23"/>
          <w:szCs w:val="23"/>
          <w:bdr w:val="none" w:sz="0" w:space="0" w:color="auto" w:frame="1"/>
        </w:rPr>
        <w:t>setFloat</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3, 9.</w:t>
      </w:r>
      <w:r>
        <w:rPr>
          <w:rStyle w:val="CdigoHTML"/>
          <w:rFonts w:ascii="var(--INTERNAL-CODE-font)" w:hAnsi="var(--INTERNAL-CODE-font)"/>
          <w:color w:val="A6E22E"/>
          <w:sz w:val="23"/>
          <w:szCs w:val="23"/>
          <w:bdr w:val="none" w:sz="0" w:space="0" w:color="auto" w:frame="1"/>
        </w:rPr>
        <w:t>99</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F8F8F2"/>
          <w:sz w:val="23"/>
          <w:szCs w:val="23"/>
          <w:bdr w:val="none" w:sz="0" w:space="0" w:color="auto" w:frame="1"/>
        </w:rPr>
        <w:t>pstmt.</w:t>
      </w:r>
      <w:r>
        <w:rPr>
          <w:rStyle w:val="CdigoHTML"/>
          <w:rFonts w:ascii="var(--INTERNAL-CODE-font)" w:hAnsi="var(--INTERNAL-CODE-font)"/>
          <w:color w:val="A6E22E"/>
          <w:sz w:val="23"/>
          <w:szCs w:val="23"/>
          <w:bdr w:val="none" w:sz="0" w:space="0" w:color="auto" w:frame="1"/>
        </w:rPr>
        <w:t>setInt</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4, 0);</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F8F8F2"/>
          <w:sz w:val="23"/>
          <w:szCs w:val="23"/>
          <w:bdr w:val="none" w:sz="0" w:space="0" w:color="auto" w:frame="1"/>
        </w:rPr>
        <w:t>pstmt.</w:t>
      </w:r>
      <w:r>
        <w:rPr>
          <w:rStyle w:val="CdigoHTML"/>
          <w:rFonts w:ascii="var(--INTERNAL-CODE-font)" w:hAnsi="var(--INTERNAL-CODE-font)"/>
          <w:color w:val="A6E22E"/>
          <w:sz w:val="23"/>
          <w:szCs w:val="23"/>
          <w:bdr w:val="none" w:sz="0" w:space="0" w:color="auto" w:frame="1"/>
        </w:rPr>
        <w:t>setInt</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5, 0);</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F8F8F2"/>
          <w:sz w:val="23"/>
          <w:szCs w:val="23"/>
          <w:bdr w:val="none" w:sz="0" w:space="0" w:color="auto" w:frame="1"/>
        </w:rPr>
        <w:t>pstmt.</w:t>
      </w:r>
      <w:r>
        <w:rPr>
          <w:rStyle w:val="CdigoHTML"/>
          <w:rFonts w:ascii="var(--INTERNAL-CODE-font)" w:hAnsi="var(--INTERNAL-CODE-font)"/>
          <w:color w:val="A6E22E"/>
          <w:sz w:val="23"/>
          <w:szCs w:val="23"/>
          <w:bdr w:val="none" w:sz="0" w:space="0" w:color="auto" w:frame="1"/>
        </w:rPr>
        <w:t>addBatch</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F8F8F2"/>
          <w:sz w:val="23"/>
          <w:szCs w:val="23"/>
          <w:bdr w:val="none" w:sz="0" w:space="0" w:color="auto" w:frame="1"/>
        </w:rPr>
        <w:t>pstmt.</w:t>
      </w:r>
      <w:r>
        <w:rPr>
          <w:rStyle w:val="CdigoHTML"/>
          <w:rFonts w:ascii="var(--INTERNAL-CODE-font)" w:hAnsi="var(--INTERNAL-CODE-font)"/>
          <w:color w:val="A6E22E"/>
          <w:sz w:val="23"/>
          <w:szCs w:val="23"/>
          <w:bdr w:val="none" w:sz="0" w:space="0" w:color="auto" w:frame="1"/>
        </w:rPr>
        <w:t>setString</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 xml:space="preserve">1, </w:t>
      </w:r>
      <w:r>
        <w:rPr>
          <w:rStyle w:val="CdigoHTML"/>
          <w:rFonts w:ascii="var(--INTERNAL-CODE-font)" w:hAnsi="var(--INTERNAL-CODE-font)"/>
          <w:color w:val="E6DB74"/>
          <w:sz w:val="23"/>
          <w:szCs w:val="23"/>
          <w:bdr w:val="none" w:sz="0" w:space="0" w:color="auto" w:frame="1"/>
        </w:rPr>
        <w:t>"Avellana"</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F8F8F2"/>
          <w:sz w:val="23"/>
          <w:szCs w:val="23"/>
          <w:bdr w:val="none" w:sz="0" w:space="0" w:color="auto" w:frame="1"/>
        </w:rPr>
        <w:t>pstmt.</w:t>
      </w:r>
      <w:r>
        <w:rPr>
          <w:rStyle w:val="CdigoHTML"/>
          <w:rFonts w:ascii="var(--INTERNAL-CODE-font)" w:hAnsi="var(--INTERNAL-CODE-font)"/>
          <w:color w:val="A6E22E"/>
          <w:sz w:val="23"/>
          <w:szCs w:val="23"/>
          <w:bdr w:val="none" w:sz="0" w:space="0" w:color="auto" w:frame="1"/>
        </w:rPr>
        <w:t>setInt</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2, 49);</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F8F8F2"/>
          <w:sz w:val="23"/>
          <w:szCs w:val="23"/>
          <w:bdr w:val="none" w:sz="0" w:space="0" w:color="auto" w:frame="1"/>
        </w:rPr>
        <w:t>pstmt.</w:t>
      </w:r>
      <w:r>
        <w:rPr>
          <w:rStyle w:val="CdigoHTML"/>
          <w:rFonts w:ascii="var(--INTERNAL-CODE-font)" w:hAnsi="var(--INTERNAL-CODE-font)"/>
          <w:color w:val="A6E22E"/>
          <w:sz w:val="23"/>
          <w:szCs w:val="23"/>
          <w:bdr w:val="none" w:sz="0" w:space="0" w:color="auto" w:frame="1"/>
        </w:rPr>
        <w:t>setFloat</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3, 9.</w:t>
      </w:r>
      <w:r>
        <w:rPr>
          <w:rStyle w:val="CdigoHTML"/>
          <w:rFonts w:ascii="var(--INTERNAL-CODE-font)" w:hAnsi="var(--INTERNAL-CODE-font)"/>
          <w:color w:val="A6E22E"/>
          <w:sz w:val="23"/>
          <w:szCs w:val="23"/>
          <w:bdr w:val="none" w:sz="0" w:space="0" w:color="auto" w:frame="1"/>
        </w:rPr>
        <w:t>99</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F8F8F2"/>
          <w:sz w:val="23"/>
          <w:szCs w:val="23"/>
          <w:bdr w:val="none" w:sz="0" w:space="0" w:color="auto" w:frame="1"/>
        </w:rPr>
        <w:t>pstmt.</w:t>
      </w:r>
      <w:r>
        <w:rPr>
          <w:rStyle w:val="CdigoHTML"/>
          <w:rFonts w:ascii="var(--INTERNAL-CODE-font)" w:hAnsi="var(--INTERNAL-CODE-font)"/>
          <w:color w:val="A6E22E"/>
          <w:sz w:val="23"/>
          <w:szCs w:val="23"/>
          <w:bdr w:val="none" w:sz="0" w:space="0" w:color="auto" w:frame="1"/>
        </w:rPr>
        <w:t>setInt</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4, 0);</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F8F8F2"/>
          <w:sz w:val="23"/>
          <w:szCs w:val="23"/>
          <w:bdr w:val="none" w:sz="0" w:space="0" w:color="auto" w:frame="1"/>
        </w:rPr>
        <w:t>pstmt.</w:t>
      </w:r>
      <w:r>
        <w:rPr>
          <w:rStyle w:val="CdigoHTML"/>
          <w:rFonts w:ascii="var(--INTERNAL-CODE-font)" w:hAnsi="var(--INTERNAL-CODE-font)"/>
          <w:color w:val="A6E22E"/>
          <w:sz w:val="23"/>
          <w:szCs w:val="23"/>
          <w:bdr w:val="none" w:sz="0" w:space="0" w:color="auto" w:frame="1"/>
        </w:rPr>
        <w:t>setInt</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5, 0);</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F8F8F2"/>
          <w:sz w:val="23"/>
          <w:szCs w:val="23"/>
          <w:bdr w:val="none" w:sz="0" w:space="0" w:color="auto" w:frame="1"/>
        </w:rPr>
        <w:t>pstmt.</w:t>
      </w:r>
      <w:r>
        <w:rPr>
          <w:rStyle w:val="CdigoHTML"/>
          <w:rFonts w:ascii="var(--INTERNAL-CODE-font)" w:hAnsi="var(--INTERNAL-CODE-font)"/>
          <w:color w:val="A6E22E"/>
          <w:sz w:val="23"/>
          <w:szCs w:val="23"/>
          <w:bdr w:val="none" w:sz="0" w:space="0" w:color="auto" w:frame="1"/>
        </w:rPr>
        <w:t>addBatch</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75715E"/>
          <w:sz w:val="23"/>
          <w:szCs w:val="23"/>
          <w:bdr w:val="none" w:sz="0" w:space="0" w:color="auto" w:frame="1"/>
        </w:rPr>
        <w:t>/</w:t>
      </w:r>
      <w:proofErr w:type="gramStart"/>
      <w:r>
        <w:rPr>
          <w:rStyle w:val="CdigoHTML"/>
          <w:rFonts w:ascii="var(--INTERNAL-CODE-font)" w:hAnsi="var(--INTERNAL-CODE-font)"/>
          <w:color w:val="75715E"/>
          <w:sz w:val="23"/>
          <w:szCs w:val="23"/>
          <w:bdr w:val="none" w:sz="0" w:space="0" w:color="auto" w:frame="1"/>
        </w:rPr>
        <w:t>/ ...</w:t>
      </w:r>
      <w:proofErr w:type="gramEnd"/>
      <w:r>
        <w:rPr>
          <w:rStyle w:val="CdigoHTML"/>
          <w:rFonts w:ascii="var(--INTERNAL-CODE-font)" w:hAnsi="var(--INTERNAL-CODE-font)"/>
          <w:color w:val="75715E"/>
          <w:sz w:val="23"/>
          <w:szCs w:val="23"/>
          <w:bdr w:val="none" w:sz="0" w:space="0" w:color="auto" w:frame="1"/>
        </w:rPr>
        <w:t xml:space="preserve"> y así sucesivamente para cada nuevo</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75715E"/>
          <w:sz w:val="23"/>
          <w:szCs w:val="23"/>
          <w:bdr w:val="none" w:sz="0" w:space="0" w:color="auto" w:frame="1"/>
        </w:rPr>
        <w:t xml:space="preserve">// </w:t>
      </w:r>
      <w:proofErr w:type="gramStart"/>
      <w:r>
        <w:rPr>
          <w:rStyle w:val="CdigoHTML"/>
          <w:rFonts w:ascii="var(--INTERNAL-CODE-font)" w:hAnsi="var(--INTERNAL-CODE-font)"/>
          <w:color w:val="75715E"/>
          <w:sz w:val="23"/>
          <w:szCs w:val="23"/>
          <w:bdr w:val="none" w:sz="0" w:space="0" w:color="auto" w:frame="1"/>
        </w:rPr>
        <w:t>tipo</w:t>
      </w:r>
      <w:proofErr w:type="gramEnd"/>
      <w:r>
        <w:rPr>
          <w:rStyle w:val="CdigoHTML"/>
          <w:rFonts w:ascii="var(--INTERNAL-CODE-font)" w:hAnsi="var(--INTERNAL-CODE-font)"/>
          <w:color w:val="75715E"/>
          <w:sz w:val="23"/>
          <w:szCs w:val="23"/>
          <w:bdr w:val="none" w:sz="0" w:space="0" w:color="auto" w:frame="1"/>
        </w:rPr>
        <w:t xml:space="preserve"> de café</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66D9EF"/>
          <w:sz w:val="23"/>
          <w:szCs w:val="23"/>
          <w:bdr w:val="none" w:sz="0" w:space="0" w:color="auto" w:frame="1"/>
        </w:rPr>
        <w:lastRenderedPageBreak/>
        <w:t>int</w:t>
      </w:r>
      <w:proofErr w:type="gramEnd"/>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updateCounts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pstmt.</w:t>
      </w:r>
      <w:r>
        <w:rPr>
          <w:rStyle w:val="CdigoHTML"/>
          <w:rFonts w:ascii="var(--INTERNAL-CODE-font)" w:hAnsi="var(--INTERNAL-CODE-font)"/>
          <w:color w:val="A6E22E"/>
          <w:sz w:val="23"/>
          <w:szCs w:val="23"/>
          <w:bdr w:val="none" w:sz="0" w:space="0" w:color="auto" w:frame="1"/>
        </w:rPr>
        <w:t>executeBatch</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F8F8F2"/>
          <w:sz w:val="23"/>
          <w:szCs w:val="23"/>
          <w:bdr w:val="none" w:sz="0" w:space="0" w:color="auto" w:frame="1"/>
        </w:rPr>
        <w:t>con.</w:t>
      </w:r>
      <w:r>
        <w:rPr>
          <w:rStyle w:val="CdigoHTML"/>
          <w:rFonts w:ascii="var(--INTERNAL-CODE-font)" w:hAnsi="var(--INTERNAL-CODE-font)"/>
          <w:color w:val="A6E22E"/>
          <w:sz w:val="23"/>
          <w:szCs w:val="23"/>
          <w:bdr w:val="none" w:sz="0" w:space="0" w:color="auto" w:frame="1"/>
        </w:rPr>
        <w:t>commit</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F8F8F2"/>
          <w:sz w:val="23"/>
          <w:szCs w:val="23"/>
          <w:bdr w:val="none" w:sz="0" w:space="0" w:color="auto" w:frame="1"/>
        </w:rPr>
        <w:t>con.</w:t>
      </w:r>
      <w:r>
        <w:rPr>
          <w:rStyle w:val="CdigoHTML"/>
          <w:rFonts w:ascii="var(--INTERNAL-CODE-font)" w:hAnsi="var(--INTERNAL-CODE-font)"/>
          <w:color w:val="A6E22E"/>
          <w:sz w:val="23"/>
          <w:szCs w:val="23"/>
          <w:bdr w:val="none" w:sz="0" w:space="0" w:color="auto" w:frame="1"/>
        </w:rPr>
        <w:t>setAutoCommit</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66D9EF"/>
          <w:sz w:val="23"/>
          <w:szCs w:val="23"/>
          <w:bdr w:val="none" w:sz="0" w:space="0" w:color="auto" w:frame="1"/>
        </w:rPr>
        <w:t>true</w:t>
      </w:r>
      <w:r>
        <w:rPr>
          <w:rStyle w:val="CdigoHTML"/>
          <w:rFonts w:ascii="var(--INTERNAL-CODE-font)" w:hAnsi="var(--INTERNAL-CODE-font)"/>
          <w:color w:val="F8F8F2"/>
          <w:sz w:val="23"/>
          <w:szCs w:val="23"/>
          <w:bdr w:val="none" w:sz="0" w:space="0" w:color="auto" w:frame="1"/>
        </w:rPr>
        <w:t>);</w:t>
      </w:r>
    </w:p>
    <w:p w:rsidR="000E0D8D" w:rsidRDefault="000E0D8D" w:rsidP="000E0D8D">
      <w:pPr>
        <w:pStyle w:val="Ttulo2"/>
        <w:shd w:val="clear" w:color="auto" w:fill="FFFFFF"/>
        <w:rPr>
          <w:rFonts w:ascii="Helvetica" w:hAnsi="Helvetica"/>
          <w:b w:val="0"/>
          <w:bCs w:val="0"/>
          <w:color w:val="auto"/>
          <w:spacing w:val="-15"/>
        </w:rPr>
      </w:pPr>
      <w:r>
        <w:rPr>
          <w:rFonts w:ascii="Helvetica" w:hAnsi="Helvetica"/>
          <w:b w:val="0"/>
          <w:bCs w:val="0"/>
          <w:spacing w:val="-15"/>
        </w:rPr>
        <w:t>3. Excepciones en listas batch</w:t>
      </w:r>
    </w:p>
    <w:p w:rsidR="000E0D8D" w:rsidRDefault="000E0D8D" w:rsidP="000E0D8D">
      <w:pPr>
        <w:pStyle w:val="NormalWeb"/>
        <w:shd w:val="clear" w:color="auto" w:fill="FFFFFF"/>
        <w:rPr>
          <w:rFonts w:ascii="Helvetica" w:hAnsi="Helvetica"/>
          <w:color w:val="323232"/>
        </w:rPr>
      </w:pPr>
      <w:r>
        <w:rPr>
          <w:rStyle w:val="Textoennegrita"/>
          <w:rFonts w:ascii="Helvetica" w:hAnsi="Helvetica"/>
          <w:color w:val="323232"/>
        </w:rPr>
        <w:t>BatchUpdateException hereda de SQLException</w:t>
      </w:r>
      <w:r>
        <w:rPr>
          <w:rFonts w:ascii="Helvetica" w:hAnsi="Helvetica"/>
          <w:color w:val="323232"/>
        </w:rPr>
        <w:t> y obtenerse una </w:t>
      </w:r>
      <w:hyperlink r:id="rId177" w:history="1">
        <w:r>
          <w:rPr>
            <w:rStyle w:val="Hipervnculo"/>
            <w:rFonts w:ascii="Helvetica" w:eastAsiaTheme="majorEastAsia" w:hAnsi="Helvetica"/>
          </w:rPr>
          <w:t>excepción de tipo </w:t>
        </w:r>
        <w:r>
          <w:rPr>
            <w:rStyle w:val="CdigoHTML"/>
            <w:rFonts w:ascii="var(--INTERNAL-CODE-font)" w:hAnsi="var(--INTERNAL-CODE-font)"/>
            <w:color w:val="0000FF"/>
            <w:sz w:val="22"/>
            <w:szCs w:val="22"/>
            <w:bdr w:val="single" w:sz="6" w:space="0" w:color="auto" w:frame="1"/>
          </w:rPr>
          <w:t>BatchUpdateException</w:t>
        </w:r>
      </w:hyperlink>
      <w:r>
        <w:rPr>
          <w:rFonts w:ascii="Helvetica" w:hAnsi="Helvetica"/>
          <w:color w:val="323232"/>
        </w:rPr>
        <w:t> se invoca al método </w:t>
      </w:r>
      <w:r>
        <w:rPr>
          <w:rStyle w:val="CdigoHTML"/>
          <w:rFonts w:ascii="var(--INTERNAL-CODE-font)" w:hAnsi="var(--INTERNAL-CODE-font)"/>
          <w:color w:val="323232"/>
          <w:sz w:val="22"/>
          <w:szCs w:val="22"/>
          <w:bdr w:val="single" w:sz="6" w:space="0" w:color="auto" w:frame="1"/>
        </w:rPr>
        <w:t>executeBatch</w:t>
      </w:r>
      <w:r>
        <w:rPr>
          <w:rFonts w:ascii="Helvetica" w:hAnsi="Helvetica"/>
          <w:color w:val="323232"/>
        </w:rPr>
        <w:t> si:</w:t>
      </w:r>
    </w:p>
    <w:p w:rsidR="000E0D8D" w:rsidRDefault="000E0D8D" w:rsidP="000E0D8D">
      <w:pPr>
        <w:pStyle w:val="NormalWeb"/>
        <w:shd w:val="clear" w:color="auto" w:fill="FFFFFF"/>
        <w:rPr>
          <w:rFonts w:ascii="Helvetica" w:hAnsi="Helvetica"/>
          <w:color w:val="323232"/>
        </w:rPr>
      </w:pPr>
      <w:r>
        <w:rPr>
          <w:rFonts w:ascii="Helvetica" w:hAnsi="Helvetica"/>
          <w:color w:val="323232"/>
        </w:rPr>
        <w:t>(1) Una de las declaraciones SQL que añadida al lote produce un ResultSet (por lo general, una consulta)</w:t>
      </w:r>
    </w:p>
    <w:p w:rsidR="000E0D8D" w:rsidRDefault="000E0D8D" w:rsidP="000E0D8D">
      <w:pPr>
        <w:pStyle w:val="NormalWeb"/>
        <w:shd w:val="clear" w:color="auto" w:fill="FFFFFF"/>
        <w:rPr>
          <w:rFonts w:ascii="Helvetica" w:hAnsi="Helvetica"/>
          <w:color w:val="323232"/>
        </w:rPr>
      </w:pPr>
      <w:r>
        <w:rPr>
          <w:rFonts w:ascii="Helvetica" w:hAnsi="Helvetica"/>
          <w:color w:val="323232"/>
        </w:rPr>
        <w:t>(2) Una de las declaraciones SQL no se ejecuta correctamente por alguna otra razón.</w:t>
      </w:r>
    </w:p>
    <w:p w:rsidR="000E0D8D" w:rsidRDefault="000E0D8D" w:rsidP="000E0D8D">
      <w:pPr>
        <w:pStyle w:val="NormalWeb"/>
        <w:shd w:val="clear" w:color="auto" w:fill="FFFFFF"/>
        <w:rPr>
          <w:rFonts w:ascii="Helvetica" w:hAnsi="Helvetica"/>
          <w:color w:val="323232"/>
        </w:rPr>
      </w:pPr>
      <w:r>
        <w:rPr>
          <w:rFonts w:ascii="Helvetica" w:hAnsi="Helvetica"/>
          <w:color w:val="323232"/>
        </w:rPr>
        <w:t>Recuerda que </w:t>
      </w:r>
      <w:r>
        <w:rPr>
          <w:rStyle w:val="Textoennegrita"/>
          <w:rFonts w:ascii="Helvetica" w:hAnsi="Helvetica"/>
          <w:color w:val="323232"/>
        </w:rPr>
        <w:t>no se debe agregar una consulta (una declaración SELECT) a un lote</w:t>
      </w:r>
      <w:r>
        <w:rPr>
          <w:rFonts w:ascii="Helvetica" w:hAnsi="Helvetica"/>
          <w:color w:val="323232"/>
        </w:rPr>
        <w:t> de comandos SQL porque el método </w:t>
      </w:r>
      <w:r>
        <w:rPr>
          <w:rStyle w:val="CdigoHTML"/>
          <w:rFonts w:ascii="var(--INTERNAL-CODE-font)" w:hAnsi="var(--INTERNAL-CODE-font)"/>
          <w:color w:val="323232"/>
          <w:sz w:val="22"/>
          <w:szCs w:val="22"/>
          <w:bdr w:val="single" w:sz="6" w:space="0" w:color="auto" w:frame="1"/>
        </w:rPr>
        <w:t>executeBatch</w:t>
      </w:r>
      <w:r>
        <w:rPr>
          <w:rFonts w:ascii="Helvetica" w:hAnsi="Helvetica"/>
          <w:color w:val="323232"/>
        </w:rPr>
        <w:t>, que devuelve un array de contador de actualizaciones, espera un recuento de actualización de cada declaración SQL que se ejecute correctamente:</w:t>
      </w:r>
    </w:p>
    <w:p w:rsidR="000E0D8D" w:rsidRDefault="000E0D8D" w:rsidP="000E0D8D">
      <w:pPr>
        <w:numPr>
          <w:ilvl w:val="0"/>
          <w:numId w:val="86"/>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INSERT INTO, UPDATE, DELETE, que devuelven el número de filas afectadas.</w:t>
      </w:r>
    </w:p>
    <w:p w:rsidR="000E0D8D" w:rsidRDefault="000E0D8D" w:rsidP="000E0D8D">
      <w:pPr>
        <w:numPr>
          <w:ilvl w:val="0"/>
          <w:numId w:val="86"/>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CREATE TABLE, DROP TABLE, ALTER TABLE, que devuelven 0. </w:t>
      </w:r>
      <w:r>
        <w:rPr>
          <w:rStyle w:val="CdigoHTML"/>
          <w:rFonts w:ascii="var(--INTERNAL-CODE-font)" w:eastAsiaTheme="minorHAnsi" w:hAnsi="var(--INTERNAL-CODE-font)"/>
          <w:color w:val="323232"/>
          <w:bdr w:val="single" w:sz="6" w:space="0" w:color="auto" w:frame="1"/>
        </w:rPr>
        <w:t>executeBatch</w:t>
      </w:r>
      <w:r>
        <w:rPr>
          <w:rFonts w:ascii="Helvetica" w:hAnsi="Helvetica"/>
          <w:color w:val="323232"/>
        </w:rPr>
        <w:t>.</w:t>
      </w:r>
    </w:p>
    <w:p w:rsidR="000E0D8D" w:rsidRDefault="000E0D8D" w:rsidP="000E0D8D">
      <w:pPr>
        <w:pStyle w:val="NormalWeb"/>
        <w:shd w:val="clear" w:color="auto" w:fill="FFFFFF"/>
        <w:rPr>
          <w:rFonts w:ascii="Helvetica" w:hAnsi="Helvetica"/>
          <w:color w:val="323232"/>
        </w:rPr>
      </w:pPr>
      <w:r>
        <w:rPr>
          <w:rFonts w:ascii="Helvetica" w:hAnsi="Helvetica"/>
          <w:color w:val="323232"/>
        </w:rPr>
        <w:t>Una BatchUpdateException </w:t>
      </w:r>
      <w:r>
        <w:rPr>
          <w:rStyle w:val="Textoennegrita"/>
          <w:rFonts w:ascii="Helvetica" w:hAnsi="Helvetica"/>
          <w:color w:val="323232"/>
        </w:rPr>
        <w:t>contiene un array de recuentos de actualización</w:t>
      </w:r>
      <w:r>
        <w:rPr>
          <w:rFonts w:ascii="Helvetica" w:hAnsi="Helvetica"/>
          <w:color w:val="323232"/>
        </w:rPr>
        <w:t> similar al array devuelto por el método </w:t>
      </w:r>
      <w:r>
        <w:rPr>
          <w:rStyle w:val="CdigoHTML"/>
          <w:rFonts w:ascii="var(--INTERNAL-CODE-font)" w:hAnsi="var(--INTERNAL-CODE-font)"/>
          <w:color w:val="323232"/>
          <w:sz w:val="22"/>
          <w:szCs w:val="22"/>
          <w:bdr w:val="single" w:sz="6" w:space="0" w:color="auto" w:frame="1"/>
        </w:rPr>
        <w:t>executeBatch</w:t>
      </w:r>
      <w:r>
        <w:rPr>
          <w:rFonts w:ascii="Helvetica" w:hAnsi="Helvetica"/>
          <w:color w:val="323232"/>
        </w:rPr>
        <w:t>. En ambos casos, los recuentos de actualización están en el mismo orden que los comandos que los produjeron.</w:t>
      </w:r>
      <w:r>
        <w:rPr>
          <w:rFonts w:ascii="Helvetica" w:hAnsi="Helvetica"/>
          <w:color w:val="323232"/>
        </w:rPr>
        <w:br/>
        <w:t>Esto nos sirve para saber </w:t>
      </w:r>
      <w:r>
        <w:rPr>
          <w:rStyle w:val="Textoennegrita"/>
          <w:rFonts w:ascii="Helvetica" w:hAnsi="Helvetica"/>
          <w:color w:val="323232"/>
        </w:rPr>
        <w:t>cuántos comandos en el lote se ejecutaron correctamente y cuáles son</w:t>
      </w:r>
      <w:r>
        <w:rPr>
          <w:rFonts w:ascii="Helvetica" w:hAnsi="Helvetica"/>
          <w:color w:val="323232"/>
        </w:rPr>
        <w:t>. </w:t>
      </w:r>
      <w:r>
        <w:rPr>
          <w:rStyle w:val="nfasis"/>
          <w:rFonts w:ascii="Helvetica" w:hAnsi="Helvetica"/>
          <w:color w:val="323232"/>
        </w:rPr>
        <w:t>Por ejemplo, si cinco comandos se ejecutaron correctamente, el array contendrá cinco números: el primero será el recuento de actualización para el primer comando, el segundo será el recuento de actualización para el segundo comando y así sucesivamente</w:t>
      </w:r>
      <w:r>
        <w:rPr>
          <w:rFonts w:ascii="Helvetica" w:hAnsi="Helvetica"/>
          <w:color w:val="323232"/>
        </w:rPr>
        <w:t>.</w:t>
      </w:r>
    </w:p>
    <w:p w:rsidR="000E0D8D" w:rsidRDefault="000E0D8D" w:rsidP="000E0D8D">
      <w:pPr>
        <w:pStyle w:val="NormalWeb"/>
        <w:shd w:val="clear" w:color="auto" w:fill="FFFFFF"/>
        <w:rPr>
          <w:rFonts w:ascii="Helvetica" w:hAnsi="Helvetica"/>
          <w:color w:val="323232"/>
        </w:rPr>
      </w:pPr>
      <w:r>
        <w:rPr>
          <w:rFonts w:ascii="Helvetica" w:hAnsi="Helvetica"/>
          <w:color w:val="323232"/>
        </w:rPr>
        <w:t>El método, </w:t>
      </w:r>
      <w:r>
        <w:rPr>
          <w:rStyle w:val="CdigoHTML"/>
          <w:rFonts w:ascii="var(--INTERNAL-CODE-font)" w:hAnsi="var(--INTERNAL-CODE-font)"/>
          <w:color w:val="323232"/>
          <w:sz w:val="22"/>
          <w:szCs w:val="22"/>
          <w:bdr w:val="single" w:sz="6" w:space="0" w:color="auto" w:frame="1"/>
        </w:rPr>
        <w:t>printBatchUpdateException</w:t>
      </w:r>
      <w:r>
        <w:rPr>
          <w:rFonts w:ascii="Helvetica" w:hAnsi="Helvetica"/>
          <w:color w:val="323232"/>
        </w:rPr>
        <w:t>, imprime toda la información de SQLException más los recuentos de actualización contenidos en un objeto BatchUpdateException.</w:t>
      </w:r>
      <w:r>
        <w:rPr>
          <w:rFonts w:ascii="Helvetica" w:hAnsi="Helvetica"/>
          <w:color w:val="323232"/>
        </w:rPr>
        <w:br/>
        <w:t>Dado que </w:t>
      </w:r>
      <w:r>
        <w:rPr>
          <w:rStyle w:val="CdigoHTML"/>
          <w:rFonts w:ascii="var(--INTERNAL-CODE-font)" w:hAnsi="var(--INTERNAL-CODE-font)"/>
          <w:color w:val="323232"/>
          <w:sz w:val="22"/>
          <w:szCs w:val="22"/>
          <w:bdr w:val="single" w:sz="6" w:space="0" w:color="auto" w:frame="1"/>
        </w:rPr>
        <w:t>BatchUpdateException.getUpdateCounts</w:t>
      </w:r>
      <w:r>
        <w:rPr>
          <w:rFonts w:ascii="Helvetica" w:hAnsi="Helvetica"/>
          <w:color w:val="323232"/>
        </w:rPr>
        <w:t> devuelve un array de int, el código usa un bucle for para imprimir cada uno de los recuentos de actualización:</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66D9EF"/>
          <w:sz w:val="23"/>
          <w:szCs w:val="23"/>
          <w:bdr w:val="none" w:sz="0" w:space="0" w:color="auto" w:frame="1"/>
        </w:rPr>
        <w:t>public</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static</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void</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printBatchUpdateException</w:t>
      </w:r>
      <w:r>
        <w:rPr>
          <w:rStyle w:val="CdigoHTML"/>
          <w:rFonts w:ascii="var(--INTERNAL-CODE-font)" w:hAnsi="var(--INTERNAL-CODE-font)"/>
          <w:color w:val="F8F8F2"/>
          <w:sz w:val="23"/>
          <w:szCs w:val="23"/>
          <w:bdr w:val="none" w:sz="0" w:space="0" w:color="auto" w:frame="1"/>
        </w:rPr>
        <w:t>(BatchUpdateException b)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System.</w:t>
      </w:r>
      <w:r>
        <w:rPr>
          <w:rStyle w:val="CdigoHTML"/>
          <w:rFonts w:ascii="var(--INTERNAL-CODE-font)" w:hAnsi="var(--INTERNAL-CODE-font)"/>
          <w:color w:val="A6E22E"/>
          <w:sz w:val="23"/>
          <w:szCs w:val="23"/>
          <w:bdr w:val="none" w:sz="0" w:space="0" w:color="auto" w:frame="1"/>
        </w:rPr>
        <w:t>err</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A6E22E"/>
          <w:sz w:val="23"/>
          <w:szCs w:val="23"/>
          <w:bdr w:val="none" w:sz="0" w:space="0" w:color="auto" w:frame="1"/>
        </w:rPr>
        <w:t>println</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E6DB74"/>
          <w:sz w:val="23"/>
          <w:szCs w:val="23"/>
          <w:bdr w:val="none" w:sz="0" w:space="0" w:color="auto" w:frame="1"/>
        </w:rPr>
        <w:t>"----BatchUpdateException----"</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System.</w:t>
      </w:r>
      <w:r>
        <w:rPr>
          <w:rStyle w:val="CdigoHTML"/>
          <w:rFonts w:ascii="var(--INTERNAL-CODE-font)" w:hAnsi="var(--INTERNAL-CODE-font)"/>
          <w:color w:val="A6E22E"/>
          <w:sz w:val="23"/>
          <w:szCs w:val="23"/>
          <w:bdr w:val="none" w:sz="0" w:space="0" w:color="auto" w:frame="1"/>
        </w:rPr>
        <w:t>err</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A6E22E"/>
          <w:sz w:val="23"/>
          <w:szCs w:val="23"/>
          <w:bdr w:val="none" w:sz="0" w:space="0" w:color="auto" w:frame="1"/>
        </w:rPr>
        <w:t>println</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E6DB74"/>
          <w:sz w:val="23"/>
          <w:szCs w:val="23"/>
          <w:bdr w:val="none" w:sz="0" w:space="0" w:color="auto" w:frame="1"/>
        </w:rPr>
        <w:t>"SQLState:  "</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b.</w:t>
      </w:r>
      <w:r>
        <w:rPr>
          <w:rStyle w:val="CdigoHTML"/>
          <w:rFonts w:ascii="var(--INTERNAL-CODE-font)" w:hAnsi="var(--INTERNAL-CODE-font)"/>
          <w:color w:val="A6E22E"/>
          <w:sz w:val="23"/>
          <w:szCs w:val="23"/>
          <w:bdr w:val="none" w:sz="0" w:space="0" w:color="auto" w:frame="1"/>
        </w:rPr>
        <w:t>getSQLState</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System.</w:t>
      </w:r>
      <w:r>
        <w:rPr>
          <w:rStyle w:val="CdigoHTML"/>
          <w:rFonts w:ascii="var(--INTERNAL-CODE-font)" w:hAnsi="var(--INTERNAL-CODE-font)"/>
          <w:color w:val="A6E22E"/>
          <w:sz w:val="23"/>
          <w:szCs w:val="23"/>
          <w:bdr w:val="none" w:sz="0" w:space="0" w:color="auto" w:frame="1"/>
        </w:rPr>
        <w:t>err</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A6E22E"/>
          <w:sz w:val="23"/>
          <w:szCs w:val="23"/>
          <w:bdr w:val="none" w:sz="0" w:space="0" w:color="auto" w:frame="1"/>
        </w:rPr>
        <w:t>println</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E6DB74"/>
          <w:sz w:val="23"/>
          <w:szCs w:val="23"/>
          <w:bdr w:val="none" w:sz="0" w:space="0" w:color="auto" w:frame="1"/>
        </w:rPr>
        <w:t>"Message:  "</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b.</w:t>
      </w:r>
      <w:r>
        <w:rPr>
          <w:rStyle w:val="CdigoHTML"/>
          <w:rFonts w:ascii="var(--INTERNAL-CODE-font)" w:hAnsi="var(--INTERNAL-CODE-font)"/>
          <w:color w:val="A6E22E"/>
          <w:sz w:val="23"/>
          <w:szCs w:val="23"/>
          <w:bdr w:val="none" w:sz="0" w:space="0" w:color="auto" w:frame="1"/>
        </w:rPr>
        <w:t>getMessage</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System.</w:t>
      </w:r>
      <w:r>
        <w:rPr>
          <w:rStyle w:val="CdigoHTML"/>
          <w:rFonts w:ascii="var(--INTERNAL-CODE-font)" w:hAnsi="var(--INTERNAL-CODE-font)"/>
          <w:color w:val="A6E22E"/>
          <w:sz w:val="23"/>
          <w:szCs w:val="23"/>
          <w:bdr w:val="none" w:sz="0" w:space="0" w:color="auto" w:frame="1"/>
        </w:rPr>
        <w:t>err</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A6E22E"/>
          <w:sz w:val="23"/>
          <w:szCs w:val="23"/>
          <w:bdr w:val="none" w:sz="0" w:space="0" w:color="auto" w:frame="1"/>
        </w:rPr>
        <w:t>println</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E6DB74"/>
          <w:sz w:val="23"/>
          <w:szCs w:val="23"/>
          <w:bdr w:val="none" w:sz="0" w:space="0" w:color="auto" w:frame="1"/>
        </w:rPr>
        <w:t>"Vendor:  "</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b.</w:t>
      </w:r>
      <w:r>
        <w:rPr>
          <w:rStyle w:val="CdigoHTML"/>
          <w:rFonts w:ascii="var(--INTERNAL-CODE-font)" w:hAnsi="var(--INTERNAL-CODE-font)"/>
          <w:color w:val="A6E22E"/>
          <w:sz w:val="23"/>
          <w:szCs w:val="23"/>
          <w:bdr w:val="none" w:sz="0" w:space="0" w:color="auto" w:frame="1"/>
        </w:rPr>
        <w:t>getErrorCode</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System.</w:t>
      </w:r>
      <w:r>
        <w:rPr>
          <w:rStyle w:val="CdigoHTML"/>
          <w:rFonts w:ascii="var(--INTERNAL-CODE-font)" w:hAnsi="var(--INTERNAL-CODE-font)"/>
          <w:color w:val="A6E22E"/>
          <w:sz w:val="23"/>
          <w:szCs w:val="23"/>
          <w:bdr w:val="none" w:sz="0" w:space="0" w:color="auto" w:frame="1"/>
        </w:rPr>
        <w:t>err</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A6E22E"/>
          <w:sz w:val="23"/>
          <w:szCs w:val="23"/>
          <w:bdr w:val="none" w:sz="0" w:space="0" w:color="auto" w:frame="1"/>
        </w:rPr>
        <w:t>print</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E6DB74"/>
          <w:sz w:val="23"/>
          <w:szCs w:val="23"/>
          <w:bdr w:val="none" w:sz="0" w:space="0" w:color="auto" w:frame="1"/>
        </w:rPr>
        <w:t>"Update counts:  "</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int</w:t>
      </w:r>
      <w:proofErr w:type="gramEnd"/>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updateCounts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b.</w:t>
      </w:r>
      <w:r>
        <w:rPr>
          <w:rStyle w:val="CdigoHTML"/>
          <w:rFonts w:ascii="var(--INTERNAL-CODE-font)" w:hAnsi="var(--INTERNAL-CODE-font)"/>
          <w:color w:val="A6E22E"/>
          <w:sz w:val="23"/>
          <w:szCs w:val="23"/>
          <w:bdr w:val="none" w:sz="0" w:space="0" w:color="auto" w:frame="1"/>
        </w:rPr>
        <w:t>getUpdateCounts</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 array de int con los recuentos de actualización</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for</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int</w:t>
      </w:r>
      <w:r>
        <w:rPr>
          <w:rStyle w:val="CdigoHTML"/>
          <w:rFonts w:ascii="var(--INTERNAL-CODE-font)" w:hAnsi="var(--INTERNAL-CODE-font)"/>
          <w:color w:val="F8F8F2"/>
          <w:sz w:val="23"/>
          <w:szCs w:val="23"/>
          <w:bdr w:val="none" w:sz="0" w:space="0" w:color="auto" w:frame="1"/>
        </w:rPr>
        <w:t xml:space="preserve"> i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0; i </w:t>
      </w:r>
      <w:r>
        <w:rPr>
          <w:rStyle w:val="CdigoHTML"/>
          <w:rFonts w:ascii="var(--INTERNAL-CODE-font)" w:hAnsi="var(--INTERNAL-CODE-font)"/>
          <w:color w:val="F92672"/>
          <w:sz w:val="23"/>
          <w:szCs w:val="23"/>
          <w:bdr w:val="none" w:sz="0" w:space="0" w:color="auto" w:frame="1"/>
        </w:rPr>
        <w:t>&lt;</w:t>
      </w:r>
      <w:r>
        <w:rPr>
          <w:rStyle w:val="CdigoHTML"/>
          <w:rFonts w:ascii="var(--INTERNAL-CODE-font)" w:hAnsi="var(--INTERNAL-CODE-font)"/>
          <w:color w:val="F8F8F2"/>
          <w:sz w:val="23"/>
          <w:szCs w:val="23"/>
          <w:bdr w:val="none" w:sz="0" w:space="0" w:color="auto" w:frame="1"/>
        </w:rPr>
        <w:t xml:space="preserve"> updateCounts.</w:t>
      </w:r>
      <w:r>
        <w:rPr>
          <w:rStyle w:val="CdigoHTML"/>
          <w:rFonts w:ascii="var(--INTERNAL-CODE-font)" w:hAnsi="var(--INTERNAL-CODE-font)"/>
          <w:color w:val="A6E22E"/>
          <w:sz w:val="23"/>
          <w:szCs w:val="23"/>
          <w:bdr w:val="none" w:sz="0" w:space="0" w:color="auto" w:frame="1"/>
        </w:rPr>
        <w:t>length</w:t>
      </w:r>
      <w:r>
        <w:rPr>
          <w:rStyle w:val="CdigoHTML"/>
          <w:rFonts w:ascii="var(--INTERNAL-CODE-font)" w:hAnsi="var(--INTERNAL-CODE-font)"/>
          <w:color w:val="F8F8F2"/>
          <w:sz w:val="23"/>
          <w:szCs w:val="23"/>
          <w:bdr w:val="none" w:sz="0" w:space="0" w:color="auto" w:frame="1"/>
        </w:rPr>
        <w:t>; i</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System.</w:t>
      </w:r>
      <w:r>
        <w:rPr>
          <w:rStyle w:val="CdigoHTML"/>
          <w:rFonts w:ascii="var(--INTERNAL-CODE-font)" w:hAnsi="var(--INTERNAL-CODE-font)"/>
          <w:color w:val="A6E22E"/>
          <w:sz w:val="23"/>
          <w:szCs w:val="23"/>
          <w:bdr w:val="none" w:sz="0" w:space="0" w:color="auto" w:frame="1"/>
        </w:rPr>
        <w:t>err</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A6E22E"/>
          <w:sz w:val="23"/>
          <w:szCs w:val="23"/>
          <w:bdr w:val="none" w:sz="0" w:space="0" w:color="auto" w:frame="1"/>
        </w:rPr>
        <w:t>print</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updateCounts</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i</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E6DB74"/>
          <w:sz w:val="23"/>
          <w:szCs w:val="23"/>
          <w:bdr w:val="none" w:sz="0" w:space="0" w:color="auto" w:frame="1"/>
        </w:rPr>
        <w:t>"   "</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w:t>
      </w:r>
    </w:p>
    <w:p w:rsidR="000E0D8D" w:rsidRDefault="000E0D8D" w:rsidP="000E0D8D">
      <w:pPr>
        <w:rPr>
          <w:rFonts w:ascii="Helvetica" w:hAnsi="Helvetica"/>
          <w:color w:val="323232"/>
        </w:rPr>
      </w:pPr>
      <w:r>
        <w:rPr>
          <w:rFonts w:ascii="Helvetica" w:hAnsi="Helvetica"/>
          <w:color w:val="323232"/>
        </w:rPr>
        <w:t> Batch vs transacción</w:t>
      </w:r>
    </w:p>
    <w:p w:rsidR="000E0D8D" w:rsidRDefault="000E0D8D" w:rsidP="000E0D8D">
      <w:pPr>
        <w:pStyle w:val="NormalWeb"/>
        <w:rPr>
          <w:rFonts w:ascii="Helvetica" w:hAnsi="Helvetica"/>
          <w:color w:val="323232"/>
        </w:rPr>
      </w:pPr>
      <w:r>
        <w:rPr>
          <w:rStyle w:val="Textoennegrita"/>
          <w:rFonts w:ascii="Helvetica" w:hAnsi="Helvetica"/>
          <w:color w:val="323232"/>
        </w:rPr>
        <w:lastRenderedPageBreak/>
        <w:t>SQL Batch:</w:t>
      </w:r>
    </w:p>
    <w:p w:rsidR="000E0D8D" w:rsidRDefault="000E0D8D" w:rsidP="000E0D8D">
      <w:pPr>
        <w:pStyle w:val="NormalWeb"/>
        <w:rPr>
          <w:rFonts w:ascii="Helvetica" w:hAnsi="Helvetica"/>
          <w:color w:val="323232"/>
        </w:rPr>
      </w:pPr>
      <w:r>
        <w:rPr>
          <w:rFonts w:ascii="Helvetica" w:hAnsi="Helvetica"/>
          <w:color w:val="323232"/>
        </w:rPr>
        <w:t>a) </w:t>
      </w:r>
      <w:r>
        <w:rPr>
          <w:rStyle w:val="Textoennegrita"/>
          <w:rFonts w:ascii="Helvetica" w:hAnsi="Helvetica"/>
          <w:color w:val="323232"/>
        </w:rPr>
        <w:t>SQL Batch es una colección de sentencias</w:t>
      </w:r>
      <w:r>
        <w:rPr>
          <w:rFonts w:ascii="Helvetica" w:hAnsi="Helvetica"/>
          <w:color w:val="323232"/>
        </w:rPr>
        <w:t> que deben ejecutarse </w:t>
      </w:r>
      <w:r>
        <w:rPr>
          <w:rStyle w:val="Textoennegrita"/>
          <w:rFonts w:ascii="Helvetica" w:hAnsi="Helvetica"/>
          <w:color w:val="323232"/>
        </w:rPr>
        <w:t>sin garantía de éxito o fracaso</w:t>
      </w:r>
      <w:r>
        <w:rPr>
          <w:rFonts w:ascii="Helvetica" w:hAnsi="Helvetica"/>
          <w:color w:val="323232"/>
        </w:rPr>
        <w:t>.</w:t>
      </w:r>
    </w:p>
    <w:p w:rsidR="000E0D8D" w:rsidRDefault="000E0D8D" w:rsidP="000E0D8D">
      <w:pPr>
        <w:pStyle w:val="NormalWeb"/>
        <w:rPr>
          <w:rFonts w:ascii="Helvetica" w:hAnsi="Helvetica"/>
          <w:color w:val="323232"/>
        </w:rPr>
      </w:pPr>
      <w:r>
        <w:rPr>
          <w:rFonts w:ascii="Helvetica" w:hAnsi="Helvetica"/>
          <w:color w:val="323232"/>
        </w:rPr>
        <w:t>b) El procesamiento por lotes significa que las cosas </w:t>
      </w:r>
      <w:r>
        <w:rPr>
          <w:rStyle w:val="Textoennegrita"/>
          <w:rFonts w:ascii="Helvetica" w:hAnsi="Helvetica"/>
          <w:color w:val="323232"/>
        </w:rPr>
        <w:t>se sitúan en una cola</w:t>
      </w:r>
      <w:r>
        <w:rPr>
          <w:rFonts w:ascii="Helvetica" w:hAnsi="Helvetica"/>
          <w:color w:val="323232"/>
        </w:rPr>
        <w:t> y se procesan cuando se alcanza cierta cantidad de elementos o cuando ha transcurrido cierto período de tiempo. Se puede deshacer/retroceder en esto.</w:t>
      </w:r>
    </w:p>
    <w:p w:rsidR="000E0D8D" w:rsidRDefault="000E0D8D" w:rsidP="000E0D8D">
      <w:pPr>
        <w:pStyle w:val="NormalWeb"/>
        <w:rPr>
          <w:rFonts w:ascii="Helvetica" w:hAnsi="Helvetica"/>
          <w:color w:val="323232"/>
        </w:rPr>
      </w:pPr>
      <w:r>
        <w:rPr>
          <w:rStyle w:val="Textoennegrita"/>
          <w:rFonts w:ascii="Helvetica" w:hAnsi="Helvetica"/>
          <w:color w:val="323232"/>
        </w:rPr>
        <w:t>SQL Transaction:</w:t>
      </w:r>
    </w:p>
    <w:p w:rsidR="000E0D8D" w:rsidRDefault="000E0D8D" w:rsidP="000E0D8D">
      <w:pPr>
        <w:pStyle w:val="NormalWeb"/>
        <w:rPr>
          <w:rFonts w:ascii="Helvetica" w:hAnsi="Helvetica"/>
          <w:color w:val="323232"/>
        </w:rPr>
      </w:pPr>
      <w:r>
        <w:rPr>
          <w:rFonts w:ascii="Helvetica" w:hAnsi="Helvetica"/>
          <w:color w:val="323232"/>
        </w:rPr>
        <w:t>a) La Transacción SQL es una colección de sentencias que están </w:t>
      </w:r>
      <w:r>
        <w:rPr>
          <w:rStyle w:val="Textoennegrita"/>
          <w:rFonts w:ascii="Helvetica" w:hAnsi="Helvetica"/>
          <w:color w:val="323232"/>
        </w:rPr>
        <w:t>garantizadas para tener éxito o fallar totalmente</w:t>
      </w:r>
      <w:r>
        <w:rPr>
          <w:rFonts w:ascii="Helvetica" w:hAnsi="Helvetica"/>
          <w:color w:val="323232"/>
        </w:rPr>
        <w:t>. Las transacciones no completarán la mitad de los comandos y luego fallarán en el resto; si uno falla, todos fallan.</w:t>
      </w:r>
    </w:p>
    <w:p w:rsidR="000E0D8D" w:rsidRDefault="000E0D8D" w:rsidP="000E0D8D">
      <w:pPr>
        <w:pStyle w:val="NormalWeb"/>
        <w:rPr>
          <w:rFonts w:ascii="Helvetica" w:hAnsi="Helvetica"/>
          <w:color w:val="323232"/>
        </w:rPr>
      </w:pPr>
      <w:r>
        <w:rPr>
          <w:rFonts w:ascii="Helvetica" w:hAnsi="Helvetica"/>
          <w:color w:val="323232"/>
        </w:rPr>
        <w:t>b) La transacción es como un </w:t>
      </w:r>
      <w:r>
        <w:rPr>
          <w:rStyle w:val="Textoennegrita"/>
          <w:rFonts w:ascii="Helvetica" w:hAnsi="Helvetica"/>
          <w:color w:val="323232"/>
        </w:rPr>
        <w:t>procesamiento en tiempo real que te permite deshacer/retroceder cambio</w:t>
      </w:r>
      <w:r>
        <w:rPr>
          <w:rFonts w:ascii="Helvetica" w:hAnsi="Helvetica"/>
          <w:color w:val="323232"/>
        </w:rPr>
        <w:t>s.</w:t>
      </w:r>
    </w:p>
    <w:p w:rsidR="000E0D8D" w:rsidRDefault="000E0D8D" w:rsidP="000E0D8D">
      <w:pPr>
        <w:pStyle w:val="NormalWeb"/>
        <w:rPr>
          <w:rFonts w:ascii="Helvetica" w:hAnsi="Helvetica"/>
          <w:color w:val="323232"/>
        </w:rPr>
      </w:pPr>
      <w:r>
        <w:rPr>
          <w:rFonts w:ascii="Helvetica" w:hAnsi="Helvetica"/>
          <w:color w:val="323232"/>
        </w:rPr>
        <w:t>En las TRANSACCIONES, es similar al lote, pero </w:t>
      </w:r>
      <w:r>
        <w:rPr>
          <w:rStyle w:val="Textoennegrita"/>
          <w:rFonts w:ascii="Helvetica" w:hAnsi="Helvetica"/>
          <w:color w:val="323232"/>
        </w:rPr>
        <w:t>tienes la opción de “cancelarla”</w:t>
      </w:r>
      <w:r>
        <w:rPr>
          <w:rFonts w:ascii="Helvetica" w:hAnsi="Helvetica"/>
          <w:color w:val="323232"/>
        </w:rPr>
        <w:t>.</w:t>
      </w:r>
    </w:p>
    <w:p w:rsidR="000E0D8D" w:rsidRDefault="000E0D8D" w:rsidP="000E0D8D">
      <w:pPr>
        <w:pStyle w:val="NormalWeb"/>
        <w:rPr>
          <w:rFonts w:ascii="Helvetica" w:hAnsi="Helvetica"/>
          <w:color w:val="323232"/>
        </w:rPr>
      </w:pPr>
      <w:r>
        <w:rPr>
          <w:rStyle w:val="nfasis"/>
          <w:rFonts w:ascii="Helvetica" w:hAnsi="Helvetica"/>
          <w:color w:val="323232"/>
        </w:rPr>
        <w:t>Por ejemplo, si el banco procesa tu solicitud de depósito y luego descubre que no tienes suficiente dinero en tu cuenta para cubrir el depósito, el banco puede cancelar la transacción y devolverte el cheque. El banco no puede hacer esto con el procesamiento por lotes</w:t>
      </w:r>
      <w:r>
        <w:rPr>
          <w:rFonts w:ascii="Helvetica" w:hAnsi="Helvetica"/>
          <w:color w:val="323232"/>
        </w:rPr>
        <w:t>.</w:t>
      </w:r>
    </w:p>
    <w:p w:rsidR="000E0D8D" w:rsidRDefault="000E0D8D" w:rsidP="000E0D8D">
      <w:pPr>
        <w:pStyle w:val="Ttulo1"/>
        <w:shd w:val="clear" w:color="auto" w:fill="FFFFFF"/>
        <w:jc w:val="center"/>
        <w:rPr>
          <w:rFonts w:ascii="Helvetica" w:hAnsi="Helvetica"/>
          <w:b w:val="0"/>
          <w:bCs w:val="0"/>
          <w:caps/>
          <w:color w:val="323232"/>
        </w:rPr>
      </w:pPr>
      <w:r>
        <w:rPr>
          <w:rFonts w:ascii="Helvetica" w:hAnsi="Helvetica"/>
          <w:b w:val="0"/>
          <w:bCs w:val="0"/>
          <w:caps/>
          <w:color w:val="323232"/>
        </w:rPr>
        <w:t>06. Prepared Statement</w:t>
      </w:r>
    </w:p>
    <w:p w:rsidR="000E0D8D" w:rsidRDefault="000E0D8D" w:rsidP="000E0D8D">
      <w:pPr>
        <w:numPr>
          <w:ilvl w:val="0"/>
          <w:numId w:val="87"/>
        </w:numPr>
        <w:shd w:val="clear" w:color="auto" w:fill="FFFFFF"/>
        <w:spacing w:before="100" w:beforeAutospacing="1" w:after="100" w:afterAutospacing="1" w:line="240" w:lineRule="auto"/>
        <w:rPr>
          <w:rFonts w:ascii="Helvetica" w:hAnsi="Helvetica"/>
          <w:color w:val="323232"/>
        </w:rPr>
      </w:pPr>
      <w:hyperlink r:id="rId178" w:anchor="sentencias-preparadas-preparedstatement" w:history="1">
        <w:r>
          <w:rPr>
            <w:rStyle w:val="Hipervnculo"/>
            <w:rFonts w:ascii="Helvetica" w:hAnsi="Helvetica"/>
          </w:rPr>
          <w:t>Sentencias “preparadas” (</w:t>
        </w:r>
        <w:r>
          <w:rPr>
            <w:rStyle w:val="nfasis"/>
            <w:rFonts w:ascii="Helvetica" w:hAnsi="Helvetica"/>
            <w:color w:val="0000FF"/>
          </w:rPr>
          <w:t>PreparedStatement</w:t>
        </w:r>
        <w:r>
          <w:rPr>
            <w:rStyle w:val="Hipervnculo"/>
            <w:rFonts w:ascii="Helvetica" w:hAnsi="Helvetica"/>
          </w:rPr>
          <w:t>)</w:t>
        </w:r>
      </w:hyperlink>
    </w:p>
    <w:p w:rsidR="000E0D8D" w:rsidRDefault="000E0D8D" w:rsidP="000E0D8D">
      <w:pPr>
        <w:numPr>
          <w:ilvl w:val="1"/>
          <w:numId w:val="87"/>
        </w:numPr>
        <w:shd w:val="clear" w:color="auto" w:fill="FFFFFF"/>
        <w:spacing w:before="100" w:beforeAutospacing="1" w:after="100" w:afterAutospacing="1" w:line="240" w:lineRule="auto"/>
        <w:rPr>
          <w:rFonts w:ascii="Helvetica" w:hAnsi="Helvetica"/>
          <w:color w:val="323232"/>
        </w:rPr>
      </w:pPr>
      <w:hyperlink r:id="rId179" w:anchor="1-caracter%C3%ADsticas-de-preparedstatement" w:history="1">
        <w:r>
          <w:rPr>
            <w:rStyle w:val="Hipervnculo"/>
            <w:rFonts w:ascii="Helvetica" w:hAnsi="Helvetica"/>
          </w:rPr>
          <w:t>1. Características de PreparedStatement</w:t>
        </w:r>
      </w:hyperlink>
    </w:p>
    <w:p w:rsidR="000E0D8D" w:rsidRDefault="000E0D8D" w:rsidP="000E0D8D">
      <w:pPr>
        <w:numPr>
          <w:ilvl w:val="1"/>
          <w:numId w:val="87"/>
        </w:numPr>
        <w:shd w:val="clear" w:color="auto" w:fill="FFFFFF"/>
        <w:spacing w:before="100" w:beforeAutospacing="1" w:after="100" w:afterAutospacing="1" w:line="240" w:lineRule="auto"/>
        <w:rPr>
          <w:rFonts w:ascii="Helvetica" w:hAnsi="Helvetica"/>
          <w:color w:val="323232"/>
        </w:rPr>
      </w:pPr>
      <w:hyperlink r:id="rId180" w:anchor="2-creaci%C3%B3n-de-preparedstatement" w:history="1">
        <w:r>
          <w:rPr>
            <w:rStyle w:val="Hipervnculo"/>
            <w:rFonts w:ascii="Helvetica" w:hAnsi="Helvetica"/>
          </w:rPr>
          <w:t>2. Creación de PreparedStatement</w:t>
        </w:r>
      </w:hyperlink>
    </w:p>
    <w:p w:rsidR="000E0D8D" w:rsidRDefault="000E0D8D" w:rsidP="000E0D8D">
      <w:pPr>
        <w:numPr>
          <w:ilvl w:val="2"/>
          <w:numId w:val="87"/>
        </w:numPr>
        <w:shd w:val="clear" w:color="auto" w:fill="FFFFFF"/>
        <w:spacing w:before="100" w:beforeAutospacing="1" w:after="100" w:afterAutospacing="1" w:line="240" w:lineRule="auto"/>
        <w:rPr>
          <w:rFonts w:ascii="Helvetica" w:hAnsi="Helvetica"/>
          <w:color w:val="323232"/>
        </w:rPr>
      </w:pPr>
      <w:hyperlink r:id="rId181" w:anchor="21-settipodatocolumna-valor-de-preparedstatement" w:history="1">
        <w:r>
          <w:rPr>
            <w:rStyle w:val="Hipervnculo"/>
            <w:rFonts w:ascii="Helvetica" w:hAnsi="Helvetica"/>
          </w:rPr>
          <w:t>2.1. setTipoDato(columna, valor) de PreparedStatement</w:t>
        </w:r>
      </w:hyperlink>
    </w:p>
    <w:p w:rsidR="000E0D8D" w:rsidRDefault="000E0D8D" w:rsidP="000E0D8D">
      <w:pPr>
        <w:numPr>
          <w:ilvl w:val="1"/>
          <w:numId w:val="87"/>
        </w:numPr>
        <w:shd w:val="clear" w:color="auto" w:fill="FFFFFF"/>
        <w:spacing w:before="100" w:beforeAutospacing="1" w:after="100" w:afterAutospacing="1" w:line="240" w:lineRule="auto"/>
        <w:rPr>
          <w:rFonts w:ascii="Helvetica" w:hAnsi="Helvetica"/>
          <w:color w:val="323232"/>
        </w:rPr>
      </w:pPr>
      <w:hyperlink r:id="rId182" w:anchor="3-ejecuci%C3%B3n-de-sentencias-con-preparedstatement-executeupdate-executequery-y-execute" w:history="1">
        <w:r>
          <w:rPr>
            <w:rStyle w:val="Hipervnculo"/>
            <w:rFonts w:ascii="Helvetica" w:hAnsi="Helvetica"/>
          </w:rPr>
          <w:t>3. Ejecución de sentencias con PreparedStatement: executeUpdate, executeQuery y execute.</w:t>
        </w:r>
      </w:hyperlink>
    </w:p>
    <w:p w:rsidR="000E0D8D" w:rsidRDefault="000E0D8D" w:rsidP="000E0D8D">
      <w:pPr>
        <w:numPr>
          <w:ilvl w:val="1"/>
          <w:numId w:val="87"/>
        </w:numPr>
        <w:shd w:val="clear" w:color="auto" w:fill="FFFFFF"/>
        <w:spacing w:before="100" w:beforeAutospacing="1" w:after="100" w:afterAutospacing="1" w:line="240" w:lineRule="auto"/>
        <w:rPr>
          <w:rFonts w:ascii="Helvetica" w:hAnsi="Helvetica"/>
          <w:color w:val="323232"/>
        </w:rPr>
      </w:pPr>
      <w:hyperlink r:id="rId183" w:anchor="4-valores-devueltos-por-executeupdate" w:history="1">
        <w:r>
          <w:rPr>
            <w:rStyle w:val="Hipervnculo"/>
            <w:rFonts w:ascii="Helvetica" w:hAnsi="Helvetica"/>
          </w:rPr>
          <w:t>4. Valores devueltos por executeUpdate</w:t>
        </w:r>
      </w:hyperlink>
    </w:p>
    <w:p w:rsidR="000E0D8D" w:rsidRDefault="000E0D8D" w:rsidP="000E0D8D">
      <w:pPr>
        <w:spacing w:after="0"/>
        <w:rPr>
          <w:rFonts w:ascii="Times New Roman" w:hAnsi="Times New Roman"/>
        </w:rPr>
      </w:pPr>
      <w:r>
        <w:pict>
          <v:rect id="_x0000_i1031" style="width:0;height:0" o:hralign="center" o:hrstd="t" o:hrnoshade="t" o:hr="t" fillcolor="#323232" stroked="f"/>
        </w:pict>
      </w:r>
    </w:p>
    <w:p w:rsidR="000E0D8D" w:rsidRDefault="000E0D8D" w:rsidP="000E0D8D">
      <w:pPr>
        <w:pStyle w:val="Ttulo2"/>
        <w:shd w:val="clear" w:color="auto" w:fill="FFFFFF"/>
        <w:rPr>
          <w:rFonts w:ascii="Helvetica" w:hAnsi="Helvetica"/>
          <w:b w:val="0"/>
          <w:bCs w:val="0"/>
          <w:spacing w:val="-15"/>
        </w:rPr>
      </w:pPr>
      <w:r>
        <w:rPr>
          <w:rFonts w:ascii="Helvetica" w:hAnsi="Helvetica"/>
          <w:b w:val="0"/>
          <w:bCs w:val="0"/>
          <w:spacing w:val="-15"/>
        </w:rPr>
        <w:t>Sentencias “preparadas” (</w:t>
      </w:r>
      <w:r>
        <w:rPr>
          <w:rStyle w:val="nfasis"/>
          <w:rFonts w:ascii="Helvetica" w:hAnsi="Helvetica"/>
          <w:b w:val="0"/>
          <w:bCs w:val="0"/>
          <w:spacing w:val="-15"/>
        </w:rPr>
        <w:t>PreparedStatement</w:t>
      </w:r>
      <w:r>
        <w:rPr>
          <w:rFonts w:ascii="Helvetica" w:hAnsi="Helvetica"/>
          <w:b w:val="0"/>
          <w:bCs w:val="0"/>
          <w:spacing w:val="-15"/>
        </w:rPr>
        <w:t>)</w:t>
      </w:r>
    </w:p>
    <w:p w:rsidR="000E0D8D" w:rsidRDefault="000E0D8D" w:rsidP="000E0D8D">
      <w:pPr>
        <w:pStyle w:val="NormalWeb"/>
        <w:shd w:val="clear" w:color="auto" w:fill="FFFFFF"/>
        <w:rPr>
          <w:rFonts w:ascii="Helvetica" w:hAnsi="Helvetica"/>
          <w:color w:val="323232"/>
        </w:rPr>
      </w:pPr>
      <w:r>
        <w:rPr>
          <w:rFonts w:ascii="Helvetica" w:hAnsi="Helvetica"/>
          <w:color w:val="323232"/>
        </w:rPr>
        <w:t>La interface </w:t>
      </w:r>
      <w:r>
        <w:rPr>
          <w:rStyle w:val="CdigoHTML"/>
          <w:rFonts w:ascii="var(--INTERNAL-CODE-font)" w:hAnsi="var(--INTERNAL-CODE-font)"/>
          <w:color w:val="323232"/>
          <w:sz w:val="22"/>
          <w:szCs w:val="22"/>
          <w:bdr w:val="single" w:sz="6" w:space="0" w:color="auto" w:frame="1"/>
        </w:rPr>
        <w:t>PreparedStatement</w:t>
      </w:r>
      <w:r>
        <w:rPr>
          <w:rFonts w:ascii="Helvetica" w:hAnsi="Helvetica"/>
          <w:color w:val="323232"/>
        </w:rPr>
        <w:t> hereda de </w:t>
      </w:r>
      <w:r>
        <w:rPr>
          <w:rStyle w:val="CdigoHTML"/>
          <w:rFonts w:ascii="var(--INTERNAL-CODE-font)" w:hAnsi="var(--INTERNAL-CODE-font)"/>
          <w:color w:val="323232"/>
          <w:sz w:val="22"/>
          <w:szCs w:val="22"/>
          <w:bdr w:val="single" w:sz="6" w:space="0" w:color="auto" w:frame="1"/>
        </w:rPr>
        <w:t>Statement</w:t>
      </w:r>
      <w:r>
        <w:rPr>
          <w:rFonts w:ascii="Helvetica" w:hAnsi="Helvetica"/>
          <w:color w:val="323232"/>
        </w:rPr>
        <w:t> y </w:t>
      </w:r>
      <w:r>
        <w:rPr>
          <w:rStyle w:val="Textoennegrita"/>
          <w:rFonts w:ascii="Helvetica" w:eastAsiaTheme="majorEastAsia" w:hAnsi="Helvetica"/>
          <w:color w:val="323232"/>
        </w:rPr>
        <w:t>representa una sentencia SQL precompilada</w:t>
      </w:r>
      <w:r>
        <w:rPr>
          <w:rFonts w:ascii="Helvetica" w:hAnsi="Helvetica"/>
          <w:color w:val="323232"/>
        </w:rPr>
        <w:t>.</w:t>
      </w:r>
    </w:p>
    <w:p w:rsidR="000E0D8D" w:rsidRDefault="000E0D8D" w:rsidP="000E0D8D">
      <w:pPr>
        <w:pStyle w:val="Ttulo3"/>
        <w:shd w:val="clear" w:color="auto" w:fill="FFFFFF"/>
        <w:rPr>
          <w:rFonts w:ascii="Helvetica" w:hAnsi="Helvetica"/>
          <w:b w:val="0"/>
          <w:bCs w:val="0"/>
          <w:color w:val="auto"/>
          <w:spacing w:val="-15"/>
        </w:rPr>
      </w:pPr>
      <w:r>
        <w:rPr>
          <w:rFonts w:ascii="Helvetica" w:hAnsi="Helvetica"/>
          <w:b w:val="0"/>
          <w:bCs w:val="0"/>
          <w:spacing w:val="-15"/>
        </w:rPr>
        <w:t>1. Características de PreparedStatement</w:t>
      </w:r>
    </w:p>
    <w:p w:rsidR="000E0D8D" w:rsidRDefault="000E0D8D" w:rsidP="000E0D8D">
      <w:pPr>
        <w:numPr>
          <w:ilvl w:val="0"/>
          <w:numId w:val="88"/>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En la mayoría de los casos </w:t>
      </w:r>
      <w:r>
        <w:rPr>
          <w:rStyle w:val="Textoennegrita"/>
          <w:rFonts w:ascii="Helvetica" w:hAnsi="Helvetica"/>
          <w:color w:val="323232"/>
        </w:rPr>
        <w:t>se recomienda el uso de </w:t>
      </w:r>
      <w:r>
        <w:rPr>
          <w:rStyle w:val="CdigoHTML"/>
          <w:rFonts w:ascii="var(--INTERNAL-CODE-font)" w:eastAsiaTheme="minorHAnsi" w:hAnsi="var(--INTERNAL-CODE-font)"/>
          <w:b/>
          <w:bCs/>
          <w:color w:val="323232"/>
          <w:bdr w:val="single" w:sz="6" w:space="0" w:color="auto" w:frame="1"/>
        </w:rPr>
        <w:t>PreparedStatement</w:t>
      </w:r>
      <w:r>
        <w:rPr>
          <w:rFonts w:ascii="Helvetica" w:hAnsi="Helvetica"/>
          <w:color w:val="323232"/>
        </w:rPr>
        <w:t> para enviar sentencias SQL a la base de datos.</w:t>
      </w:r>
    </w:p>
    <w:p w:rsidR="000E0D8D" w:rsidRDefault="000E0D8D" w:rsidP="000E0D8D">
      <w:pPr>
        <w:numPr>
          <w:ilvl w:val="0"/>
          <w:numId w:val="88"/>
        </w:numPr>
        <w:shd w:val="clear" w:color="auto" w:fill="FFFFFF"/>
        <w:spacing w:before="100" w:beforeAutospacing="1" w:after="100" w:afterAutospacing="1" w:line="240" w:lineRule="auto"/>
        <w:rPr>
          <w:rFonts w:ascii="Helvetica" w:hAnsi="Helvetica"/>
          <w:color w:val="323232"/>
        </w:rPr>
      </w:pPr>
      <w:r>
        <w:rPr>
          <w:rStyle w:val="Textoennegrita"/>
          <w:rFonts w:ascii="Helvetica" w:hAnsi="Helvetica"/>
          <w:color w:val="323232"/>
        </w:rPr>
        <w:t>Una vez compilada, la sentencia preparada se puede ejecutar varias veces</w:t>
      </w:r>
      <w:r>
        <w:rPr>
          <w:rFonts w:ascii="Helvetica" w:hAnsi="Helvetica"/>
          <w:color w:val="323232"/>
        </w:rPr>
        <w:t>.</w:t>
      </w:r>
    </w:p>
    <w:p w:rsidR="000E0D8D" w:rsidRDefault="000E0D8D" w:rsidP="000E0D8D">
      <w:pPr>
        <w:numPr>
          <w:ilvl w:val="0"/>
          <w:numId w:val="88"/>
        </w:numPr>
        <w:shd w:val="clear" w:color="auto" w:fill="FFFFFF"/>
        <w:spacing w:before="100" w:beforeAutospacing="1" w:after="100" w:afterAutospacing="1" w:line="240" w:lineRule="auto"/>
        <w:rPr>
          <w:rFonts w:ascii="Helvetica" w:hAnsi="Helvetica"/>
          <w:color w:val="323232"/>
        </w:rPr>
      </w:pPr>
      <w:r>
        <w:rPr>
          <w:rStyle w:val="CdigoHTML"/>
          <w:rFonts w:ascii="var(--INTERNAL-CODE-font)" w:eastAsiaTheme="minorHAnsi" w:hAnsi="var(--INTERNAL-CODE-font)"/>
          <w:color w:val="323232"/>
          <w:bdr w:val="single" w:sz="6" w:space="0" w:color="auto" w:frame="1"/>
        </w:rPr>
        <w:lastRenderedPageBreak/>
        <w:t>PreparedStatement</w:t>
      </w:r>
      <w:r>
        <w:rPr>
          <w:rFonts w:ascii="Helvetica" w:hAnsi="Helvetica"/>
          <w:color w:val="323232"/>
        </w:rPr>
        <w:t> es </w:t>
      </w:r>
      <w:r>
        <w:rPr>
          <w:rStyle w:val="Textoennegrita"/>
          <w:rFonts w:ascii="Helvetica" w:hAnsi="Helvetica"/>
          <w:color w:val="323232"/>
        </w:rPr>
        <w:t>más eficientes que las sentencias Statement</w:t>
      </w:r>
      <w:r>
        <w:rPr>
          <w:rFonts w:ascii="Helvetica" w:hAnsi="Helvetica"/>
          <w:color w:val="323232"/>
        </w:rPr>
        <w:t> cuando se ejecutan varias veces, ya que </w:t>
      </w:r>
      <w:r>
        <w:rPr>
          <w:rStyle w:val="Textoennegrita"/>
          <w:rFonts w:ascii="Helvetica" w:hAnsi="Helvetica"/>
          <w:color w:val="323232"/>
        </w:rPr>
        <w:t>la sentencia SQL se analiza y se compila solo una vez</w:t>
      </w:r>
      <w:r>
        <w:rPr>
          <w:rFonts w:ascii="Helvetica" w:hAnsi="Helvetica"/>
          <w:color w:val="323232"/>
        </w:rPr>
        <w:t>.</w:t>
      </w:r>
    </w:p>
    <w:p w:rsidR="000E0D8D" w:rsidRDefault="000E0D8D" w:rsidP="000E0D8D">
      <w:pPr>
        <w:numPr>
          <w:ilvl w:val="0"/>
          <w:numId w:val="88"/>
        </w:numPr>
        <w:shd w:val="clear" w:color="auto" w:fill="FFFFFF"/>
        <w:spacing w:before="100" w:beforeAutospacing="1" w:after="100" w:afterAutospacing="1" w:line="240" w:lineRule="auto"/>
        <w:rPr>
          <w:rFonts w:ascii="Helvetica" w:hAnsi="Helvetica"/>
          <w:color w:val="323232"/>
        </w:rPr>
      </w:pPr>
      <w:r>
        <w:rPr>
          <w:rStyle w:val="CdigoHTML"/>
          <w:rFonts w:ascii="var(--INTERNAL-CODE-font)" w:eastAsiaTheme="minorHAnsi" w:hAnsi="var(--INTERNAL-CODE-font)"/>
          <w:b/>
          <w:bCs/>
          <w:color w:val="323232"/>
          <w:bdr w:val="single" w:sz="6" w:space="0" w:color="auto" w:frame="1"/>
        </w:rPr>
        <w:t>PreparedStatement</w:t>
      </w:r>
      <w:r>
        <w:rPr>
          <w:rStyle w:val="Textoennegrita"/>
          <w:rFonts w:ascii="Helvetica" w:hAnsi="Helvetica"/>
          <w:color w:val="323232"/>
        </w:rPr>
        <w:t> también son útiles cuando se ejecutan consultas dinámicas</w:t>
      </w:r>
      <w:r>
        <w:rPr>
          <w:rFonts w:ascii="Helvetica" w:hAnsi="Helvetica"/>
          <w:color w:val="323232"/>
        </w:rPr>
        <w:t>, ya que </w:t>
      </w:r>
      <w:r>
        <w:rPr>
          <w:rStyle w:val="Textoennegrita"/>
          <w:rFonts w:ascii="Helvetica" w:hAnsi="Helvetica"/>
          <w:color w:val="323232"/>
        </w:rPr>
        <w:t>permiten la separación de la sentencia SQL de los parámetros</w:t>
      </w:r>
      <w:r>
        <w:rPr>
          <w:rFonts w:ascii="Helvetica" w:hAnsi="Helvetica"/>
          <w:color w:val="323232"/>
        </w:rPr>
        <w:t>.</w:t>
      </w:r>
    </w:p>
    <w:p w:rsidR="000E0D8D" w:rsidRDefault="000E0D8D" w:rsidP="000E0D8D">
      <w:pPr>
        <w:pStyle w:val="NormalWeb"/>
        <w:shd w:val="clear" w:color="auto" w:fill="FFFFFF"/>
        <w:rPr>
          <w:rFonts w:ascii="Helvetica" w:hAnsi="Helvetica"/>
          <w:color w:val="323232"/>
        </w:rPr>
      </w:pPr>
      <w:r>
        <w:rPr>
          <w:rFonts w:ascii="Helvetica" w:hAnsi="Helvetica"/>
          <w:color w:val="323232"/>
        </w:rPr>
        <w:t>En cuanto al uso, la diferencia principal de un objeto </w:t>
      </w:r>
      <w:r>
        <w:rPr>
          <w:rStyle w:val="CdigoHTML"/>
          <w:rFonts w:ascii="var(--INTERNAL-CODE-font)" w:hAnsi="var(--INTERNAL-CODE-font)"/>
          <w:color w:val="323232"/>
          <w:sz w:val="22"/>
          <w:szCs w:val="22"/>
          <w:bdr w:val="single" w:sz="6" w:space="0" w:color="auto" w:frame="1"/>
        </w:rPr>
        <w:t>PreparedStatement</w:t>
      </w:r>
      <w:r>
        <w:rPr>
          <w:rFonts w:ascii="Helvetica" w:hAnsi="Helvetica"/>
          <w:color w:val="323232"/>
        </w:rPr>
        <w:t> es que, a diferencia de un objeto Statement, </w:t>
      </w:r>
      <w:r>
        <w:rPr>
          <w:rStyle w:val="Textoennegrita"/>
          <w:rFonts w:ascii="Helvetica" w:eastAsiaTheme="majorEastAsia" w:hAnsi="Helvetica"/>
          <w:color w:val="323232"/>
        </w:rPr>
        <w:t>se le proporciona una declaración SQL cuando se crea.</w:t>
      </w:r>
      <w:r>
        <w:rPr>
          <w:rFonts w:ascii="Helvetica" w:hAnsi="Helvetica"/>
          <w:color w:val="323232"/>
        </w:rPr>
        <w:br/>
        <w:t>En la mayoría de los casos esta declaración SQL </w:t>
      </w:r>
      <w:r>
        <w:rPr>
          <w:rStyle w:val="Textoennegrita"/>
          <w:rFonts w:ascii="Helvetica" w:eastAsiaTheme="majorEastAsia" w:hAnsi="Helvetica"/>
          <w:color w:val="323232"/>
        </w:rPr>
        <w:t>se envía al SGBD de inmediato, donde se compila</w:t>
      </w:r>
      <w:r>
        <w:rPr>
          <w:rFonts w:ascii="Helvetica" w:hAnsi="Helvetica"/>
          <w:color w:val="323232"/>
        </w:rPr>
        <w:t>. Como resultado, el objeto PreparedStatement contiene una declaración SQL que ha sido precompilada. Cuando se ejecuta el PreparedStatement, el SGB puede ejecutar la declaración SQL del PreparedStatement sin tener que compilarla primero.</w:t>
      </w:r>
    </w:p>
    <w:p w:rsidR="000E0D8D" w:rsidRDefault="000E0D8D" w:rsidP="000E0D8D">
      <w:pPr>
        <w:numPr>
          <w:ilvl w:val="0"/>
          <w:numId w:val="89"/>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Es la opción </w:t>
      </w:r>
      <w:r>
        <w:rPr>
          <w:rStyle w:val="Textoennegrita"/>
          <w:rFonts w:ascii="Helvetica" w:hAnsi="Helvetica"/>
          <w:color w:val="323232"/>
        </w:rPr>
        <w:t>idónea para declaraciones SQL que toman parámetros</w:t>
      </w:r>
      <w:r>
        <w:rPr>
          <w:rFonts w:ascii="Helvetica" w:hAnsi="Helvetica"/>
          <w:color w:val="323232"/>
        </w:rPr>
        <w:t>, pues se puede usar la misma declaración y suministrar diferentes valores cada vez que se ejecuta.</w:t>
      </w:r>
    </w:p>
    <w:p w:rsidR="000E0D8D" w:rsidRDefault="000E0D8D" w:rsidP="000E0D8D">
      <w:pPr>
        <w:numPr>
          <w:ilvl w:val="0"/>
          <w:numId w:val="89"/>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La principal ventaja es que </w:t>
      </w:r>
      <w:r>
        <w:rPr>
          <w:rStyle w:val="Textoennegrita"/>
          <w:rFonts w:ascii="Helvetica" w:hAnsi="Helvetica"/>
          <w:color w:val="323232"/>
        </w:rPr>
        <w:t>evita la inyección SQL, pues los parámetros se pasan por separado de la consulta SQL</w:t>
      </w:r>
      <w:r>
        <w:rPr>
          <w:rFonts w:ascii="Helvetica" w:hAnsi="Helvetica"/>
          <w:color w:val="323232"/>
        </w:rPr>
        <w:t>.</w:t>
      </w:r>
    </w:p>
    <w:p w:rsidR="000E0D8D" w:rsidRDefault="000E0D8D" w:rsidP="000E0D8D">
      <w:pPr>
        <w:spacing w:after="0"/>
        <w:rPr>
          <w:rFonts w:ascii="Helvetica" w:hAnsi="Helvetica"/>
          <w:color w:val="323232"/>
        </w:rPr>
      </w:pPr>
      <w:r>
        <w:rPr>
          <w:rFonts w:ascii="Helvetica" w:hAnsi="Helvetica"/>
          <w:color w:val="323232"/>
        </w:rPr>
        <w:t> Inyeccion SQL</w:t>
      </w:r>
    </w:p>
    <w:p w:rsidR="000E0D8D" w:rsidRDefault="000E0D8D" w:rsidP="000E0D8D">
      <w:pPr>
        <w:pStyle w:val="NormalWeb"/>
        <w:rPr>
          <w:rFonts w:ascii="Helvetica" w:hAnsi="Helvetica"/>
          <w:color w:val="323232"/>
        </w:rPr>
      </w:pPr>
      <w:r>
        <w:rPr>
          <w:rFonts w:ascii="Helvetica" w:hAnsi="Helvetica"/>
          <w:color w:val="323232"/>
        </w:rPr>
        <w:t>La inyección SQL es una técnica </w:t>
      </w:r>
      <w:r>
        <w:rPr>
          <w:rStyle w:val="Textoennegrita"/>
          <w:rFonts w:ascii="Helvetica" w:eastAsiaTheme="majorEastAsia" w:hAnsi="Helvetica"/>
          <w:color w:val="323232"/>
        </w:rPr>
        <w:t>para explotar maliciosamente aplicaciones que utilizan datos proporcionados por el cliente en declaraciones SQL</w:t>
      </w:r>
      <w:r>
        <w:rPr>
          <w:rFonts w:ascii="Helvetica" w:hAnsi="Helvetica"/>
          <w:color w:val="323232"/>
        </w:rPr>
        <w:t>. Los atacantes engañan al motor SQL para ejecutar comandos no deseados al suministrar una entrada de cadena especialmente diseñada, obteniendo así acceso no autorizado a una base de datos para ver o manipular datos restringidos:</w:t>
      </w:r>
    </w:p>
    <w:p w:rsidR="000E0D8D" w:rsidRDefault="000E0D8D" w:rsidP="000E0D8D">
      <w:pPr>
        <w:pStyle w:val="NormalWeb"/>
        <w:rPr>
          <w:rFonts w:ascii="Helvetica" w:hAnsi="Helvetica"/>
          <w:color w:val="323232"/>
        </w:rPr>
      </w:pPr>
      <w:hyperlink r:id="rId184" w:history="1">
        <w:r>
          <w:rPr>
            <w:rStyle w:val="Hipervnculo"/>
            <w:rFonts w:ascii="Helvetica" w:eastAsiaTheme="majorEastAsia" w:hAnsi="Helvetica"/>
          </w:rPr>
          <w:t>https://es.wikipedia.org/wiki/Inyecci%C3%B3n_SQL</w:t>
        </w:r>
      </w:hyperlink>
    </w:p>
    <w:p w:rsidR="000E0D8D" w:rsidRDefault="000E0D8D" w:rsidP="000E0D8D">
      <w:pPr>
        <w:pStyle w:val="NormalWeb"/>
        <w:rPr>
          <w:rFonts w:ascii="Helvetica" w:hAnsi="Helvetica"/>
          <w:color w:val="323232"/>
        </w:rPr>
      </w:pPr>
      <w:r>
        <w:rPr>
          <w:rFonts w:ascii="Helvetica" w:hAnsi="Helvetica"/>
          <w:color w:val="323232"/>
        </w:rPr>
        <w:t>Las sentencias preparadas siempre tratan los datos proporcionados por el cliente como contenido de un parámetro y nunca como parte de una declaración SQL.</w:t>
      </w:r>
    </w:p>
    <w:p w:rsidR="000E0D8D" w:rsidRDefault="000E0D8D" w:rsidP="000E0D8D">
      <w:pPr>
        <w:pStyle w:val="NormalWeb"/>
        <w:shd w:val="clear" w:color="auto" w:fill="FFFFFF"/>
        <w:rPr>
          <w:rFonts w:ascii="Helvetica" w:hAnsi="Helvetica"/>
          <w:color w:val="323232"/>
        </w:rPr>
      </w:pPr>
      <w:r>
        <w:rPr>
          <w:rFonts w:ascii="Helvetica" w:hAnsi="Helvetica"/>
          <w:color w:val="323232"/>
        </w:rPr>
        <w:t>Ejemplo:</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66D9EF"/>
          <w:sz w:val="23"/>
          <w:szCs w:val="23"/>
          <w:bdr w:val="none" w:sz="0" w:space="0" w:color="auto" w:frame="1"/>
        </w:rPr>
        <w:t>public</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void</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updateVentas</w:t>
      </w:r>
      <w:r>
        <w:rPr>
          <w:rStyle w:val="CdigoHTML"/>
          <w:rFonts w:ascii="var(--INTERNAL-CODE-font)" w:hAnsi="var(--INTERNAL-CODE-font)"/>
          <w:color w:val="F8F8F2"/>
          <w:sz w:val="23"/>
          <w:szCs w:val="23"/>
          <w:bdr w:val="none" w:sz="0" w:space="0" w:color="auto" w:frame="1"/>
        </w:rPr>
        <w:t>(HashMap</w:t>
      </w:r>
      <w:r>
        <w:rPr>
          <w:rStyle w:val="CdigoHTML"/>
          <w:rFonts w:ascii="var(--INTERNAL-CODE-font)" w:hAnsi="var(--INTERNAL-CODE-font)"/>
          <w:color w:val="F92672"/>
          <w:sz w:val="23"/>
          <w:szCs w:val="23"/>
          <w:bdr w:val="none" w:sz="0" w:space="0" w:color="auto" w:frame="1"/>
        </w:rPr>
        <w:t>&lt;</w:t>
      </w:r>
      <w:r>
        <w:rPr>
          <w:rStyle w:val="CdigoHTML"/>
          <w:rFonts w:ascii="var(--INTERNAL-CODE-font)" w:hAnsi="var(--INTERNAL-CODE-font)"/>
          <w:color w:val="F8F8F2"/>
          <w:sz w:val="23"/>
          <w:szCs w:val="23"/>
          <w:bdr w:val="none" w:sz="0" w:space="0" w:color="auto" w:frame="1"/>
        </w:rPr>
        <w:t>String, Integer</w:t>
      </w:r>
      <w:r>
        <w:rPr>
          <w:rStyle w:val="CdigoHTML"/>
          <w:rFonts w:ascii="var(--INTERNAL-CODE-font)" w:hAnsi="var(--INTERNAL-CODE-font)"/>
          <w:color w:val="F92672"/>
          <w:sz w:val="23"/>
          <w:szCs w:val="23"/>
          <w:bdr w:val="none" w:sz="0" w:space="0" w:color="auto" w:frame="1"/>
        </w:rPr>
        <w:t>&gt;</w:t>
      </w:r>
      <w:r>
        <w:rPr>
          <w:rStyle w:val="CdigoHTML"/>
          <w:rFonts w:ascii="var(--INTERNAL-CODE-font)" w:hAnsi="var(--INTERNAL-CODE-font)"/>
          <w:color w:val="F8F8F2"/>
          <w:sz w:val="23"/>
          <w:szCs w:val="23"/>
          <w:bdr w:val="none" w:sz="0" w:space="0" w:color="auto" w:frame="1"/>
        </w:rPr>
        <w:t xml:space="preserve"> ventasPorSemana) </w:t>
      </w:r>
      <w:r>
        <w:rPr>
          <w:rStyle w:val="CdigoHTML"/>
          <w:rFonts w:ascii="var(--INTERNAL-CODE-font)" w:hAnsi="var(--INTERNAL-CODE-font)"/>
          <w:color w:val="66D9EF"/>
          <w:sz w:val="23"/>
          <w:szCs w:val="23"/>
          <w:bdr w:val="none" w:sz="0" w:space="0" w:color="auto" w:frame="1"/>
        </w:rPr>
        <w:t>throws</w:t>
      </w:r>
      <w:r>
        <w:rPr>
          <w:rStyle w:val="CdigoHTML"/>
          <w:rFonts w:ascii="var(--INTERNAL-CODE-font)" w:hAnsi="var(--INTERNAL-CODE-font)"/>
          <w:color w:val="F8F8F2"/>
          <w:sz w:val="23"/>
          <w:szCs w:val="23"/>
          <w:bdr w:val="none" w:sz="0" w:space="0" w:color="auto" w:frame="1"/>
        </w:rPr>
        <w:t xml:space="preserve"> SQLException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String updateString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E6DB74"/>
          <w:sz w:val="23"/>
          <w:szCs w:val="23"/>
          <w:bdr w:val="none" w:sz="0" w:space="0" w:color="auto" w:frame="1"/>
        </w:rPr>
        <w:t xml:space="preserve">"update Cafe set ventas </w:t>
      </w:r>
      <w:proofErr w:type="gramStart"/>
      <w:r>
        <w:rPr>
          <w:rStyle w:val="CdigoHTML"/>
          <w:rFonts w:ascii="var(--INTERNAL-CODE-font)" w:hAnsi="var(--INTERNAL-CODE-font)"/>
          <w:color w:val="E6DB74"/>
          <w:sz w:val="23"/>
          <w:szCs w:val="23"/>
          <w:bdr w:val="none" w:sz="0" w:space="0" w:color="auto" w:frame="1"/>
        </w:rPr>
        <w:t>= ?</w:t>
      </w:r>
      <w:proofErr w:type="gramEnd"/>
      <w:r>
        <w:rPr>
          <w:rStyle w:val="CdigoHTML"/>
          <w:rFonts w:ascii="var(--INTERNAL-CODE-font)" w:hAnsi="var(--INTERNAL-CODE-font)"/>
          <w:color w:val="E6DB74"/>
          <w:sz w:val="23"/>
          <w:szCs w:val="23"/>
          <w:bdr w:val="none" w:sz="0" w:space="0" w:color="auto" w:frame="1"/>
        </w:rPr>
        <w:t xml:space="preserve"> where nome = ?"</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 Actualización de ventas.</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String updateStatement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E6DB74"/>
          <w:sz w:val="23"/>
          <w:szCs w:val="23"/>
          <w:bdr w:val="none" w:sz="0" w:space="0" w:color="auto" w:frame="1"/>
        </w:rPr>
        <w:t xml:space="preserve">"update Cafe set total = total </w:t>
      </w:r>
      <w:proofErr w:type="gramStart"/>
      <w:r>
        <w:rPr>
          <w:rStyle w:val="CdigoHTML"/>
          <w:rFonts w:ascii="var(--INTERNAL-CODE-font)" w:hAnsi="var(--INTERNAL-CODE-font)"/>
          <w:color w:val="E6DB74"/>
          <w:sz w:val="23"/>
          <w:szCs w:val="23"/>
          <w:bdr w:val="none" w:sz="0" w:space="0" w:color="auto" w:frame="1"/>
        </w:rPr>
        <w:t>+ ?</w:t>
      </w:r>
      <w:proofErr w:type="gramEnd"/>
      <w:r>
        <w:rPr>
          <w:rStyle w:val="CdigoHTML"/>
          <w:rFonts w:ascii="var(--INTERNAL-CODE-font)" w:hAnsi="var(--INTERNAL-CODE-font)"/>
          <w:color w:val="E6DB74"/>
          <w:sz w:val="23"/>
          <w:szCs w:val="23"/>
          <w:bdr w:val="none" w:sz="0" w:space="0" w:color="auto" w:frame="1"/>
        </w:rPr>
        <w:t xml:space="preserve"> where nome = ?"</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 Actualización del total.</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try</w:t>
      </w:r>
      <w:proofErr w:type="gramEnd"/>
      <w:r>
        <w:rPr>
          <w:rStyle w:val="CdigoHTML"/>
          <w:rFonts w:ascii="var(--INTERNAL-CODE-font)" w:hAnsi="var(--INTERNAL-CODE-font)"/>
          <w:color w:val="F8F8F2"/>
          <w:sz w:val="23"/>
          <w:szCs w:val="23"/>
          <w:bdr w:val="none" w:sz="0" w:space="0" w:color="auto" w:frame="1"/>
        </w:rPr>
        <w:t xml:space="preserve"> (PreparedStatement updateVentas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con.</w:t>
      </w:r>
      <w:r>
        <w:rPr>
          <w:rStyle w:val="CdigoHTML"/>
          <w:rFonts w:ascii="var(--INTERNAL-CODE-font)" w:hAnsi="var(--INTERNAL-CODE-font)"/>
          <w:color w:val="A6E22E"/>
          <w:sz w:val="23"/>
          <w:szCs w:val="23"/>
          <w:bdr w:val="none" w:sz="0" w:space="0" w:color="auto" w:frame="1"/>
        </w:rPr>
        <w:t>prepareStatement</w:t>
      </w:r>
      <w:r>
        <w:rPr>
          <w:rStyle w:val="CdigoHTML"/>
          <w:rFonts w:ascii="var(--INTERNAL-CODE-font)" w:hAnsi="var(--INTERNAL-CODE-font)"/>
          <w:color w:val="F8F8F2"/>
          <w:sz w:val="23"/>
          <w:szCs w:val="23"/>
          <w:bdr w:val="none" w:sz="0" w:space="0" w:color="auto" w:frame="1"/>
        </w:rPr>
        <w:t>(updateString);</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PreparedStatement updateTotal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con.</w:t>
      </w:r>
      <w:r>
        <w:rPr>
          <w:rStyle w:val="CdigoHTML"/>
          <w:rFonts w:ascii="var(--INTERNAL-CODE-font)" w:hAnsi="var(--INTERNAL-CODE-font)"/>
          <w:color w:val="A6E22E"/>
          <w:sz w:val="23"/>
          <w:szCs w:val="23"/>
          <w:bdr w:val="none" w:sz="0" w:space="0" w:color="auto" w:frame="1"/>
        </w:rPr>
        <w:t>prepareStatement</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updateStatement))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con.</w:t>
      </w:r>
      <w:r>
        <w:rPr>
          <w:rStyle w:val="CdigoHTML"/>
          <w:rFonts w:ascii="var(--INTERNAL-CODE-font)" w:hAnsi="var(--INTERNAL-CODE-font)"/>
          <w:color w:val="A6E22E"/>
          <w:sz w:val="23"/>
          <w:szCs w:val="23"/>
          <w:bdr w:val="none" w:sz="0" w:space="0" w:color="auto" w:frame="1"/>
        </w:rPr>
        <w:t>setAutoCommit</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66D9EF"/>
          <w:sz w:val="23"/>
          <w:szCs w:val="23"/>
          <w:bdr w:val="none" w:sz="0" w:space="0" w:color="auto" w:frame="1"/>
        </w:rPr>
        <w:t>false</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for</w:t>
      </w:r>
      <w:proofErr w:type="gramEnd"/>
      <w:r>
        <w:rPr>
          <w:rStyle w:val="CdigoHTML"/>
          <w:rFonts w:ascii="var(--INTERNAL-CODE-font)" w:hAnsi="var(--INTERNAL-CODE-font)"/>
          <w:color w:val="F8F8F2"/>
          <w:sz w:val="23"/>
          <w:szCs w:val="23"/>
          <w:bdr w:val="none" w:sz="0" w:space="0" w:color="auto" w:frame="1"/>
        </w:rPr>
        <w:t xml:space="preserve"> (Map.</w:t>
      </w:r>
      <w:r>
        <w:rPr>
          <w:rStyle w:val="CdigoHTML"/>
          <w:rFonts w:ascii="var(--INTERNAL-CODE-font)" w:hAnsi="var(--INTERNAL-CODE-font)"/>
          <w:color w:val="A6E22E"/>
          <w:sz w:val="23"/>
          <w:szCs w:val="23"/>
          <w:bdr w:val="none" w:sz="0" w:space="0" w:color="auto" w:frame="1"/>
        </w:rPr>
        <w:t>Entry</w:t>
      </w:r>
      <w:r>
        <w:rPr>
          <w:rStyle w:val="CdigoHTML"/>
          <w:rFonts w:ascii="var(--INTERNAL-CODE-font)" w:hAnsi="var(--INTERNAL-CODE-font)"/>
          <w:color w:val="F92672"/>
          <w:sz w:val="23"/>
          <w:szCs w:val="23"/>
          <w:bdr w:val="none" w:sz="0" w:space="0" w:color="auto" w:frame="1"/>
        </w:rPr>
        <w:t>&lt;</w:t>
      </w:r>
      <w:r>
        <w:rPr>
          <w:rStyle w:val="CdigoHTML"/>
          <w:rFonts w:ascii="var(--INTERNAL-CODE-font)" w:hAnsi="var(--INTERNAL-CODE-font)"/>
          <w:color w:val="F8F8F2"/>
          <w:sz w:val="23"/>
          <w:szCs w:val="23"/>
          <w:bdr w:val="none" w:sz="0" w:space="0" w:color="auto" w:frame="1"/>
        </w:rPr>
        <w:t>String, Integer</w:t>
      </w:r>
      <w:r>
        <w:rPr>
          <w:rStyle w:val="CdigoHTML"/>
          <w:rFonts w:ascii="var(--INTERNAL-CODE-font)" w:hAnsi="var(--INTERNAL-CODE-font)"/>
          <w:color w:val="F92672"/>
          <w:sz w:val="23"/>
          <w:szCs w:val="23"/>
          <w:bdr w:val="none" w:sz="0" w:space="0" w:color="auto" w:frame="1"/>
        </w:rPr>
        <w:t>&gt;</w:t>
      </w:r>
      <w:r>
        <w:rPr>
          <w:rStyle w:val="CdigoHTML"/>
          <w:rFonts w:ascii="var(--INTERNAL-CODE-font)" w:hAnsi="var(--INTERNAL-CODE-font)"/>
          <w:color w:val="F8F8F2"/>
          <w:sz w:val="23"/>
          <w:szCs w:val="23"/>
          <w:bdr w:val="none" w:sz="0" w:space="0" w:color="auto" w:frame="1"/>
        </w:rPr>
        <w:t xml:space="preserve"> e : ventasPorSemana.</w:t>
      </w:r>
      <w:r>
        <w:rPr>
          <w:rStyle w:val="CdigoHTML"/>
          <w:rFonts w:ascii="var(--INTERNAL-CODE-font)" w:hAnsi="var(--INTERNAL-CODE-font)"/>
          <w:color w:val="A6E22E"/>
          <w:sz w:val="23"/>
          <w:szCs w:val="23"/>
          <w:bdr w:val="none" w:sz="0" w:space="0" w:color="auto" w:frame="1"/>
        </w:rPr>
        <w:t>entrySet</w:t>
      </w:r>
      <w:r>
        <w:rPr>
          <w:rStyle w:val="CdigoHTML"/>
          <w:rFonts w:ascii="var(--INTERNAL-CODE-font)" w:hAnsi="var(--INTERNAL-CODE-font)"/>
          <w:color w:val="F8F8F2"/>
          <w:sz w:val="23"/>
          <w:szCs w:val="23"/>
          <w:bdr w:val="none" w:sz="0" w:space="0" w:color="auto" w:frame="1"/>
        </w:rPr>
        <w:t>())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updateVentas.</w:t>
      </w:r>
      <w:r>
        <w:rPr>
          <w:rStyle w:val="CdigoHTML"/>
          <w:rFonts w:ascii="var(--INTERNAL-CODE-font)" w:hAnsi="var(--INTERNAL-CODE-font)"/>
          <w:color w:val="A6E22E"/>
          <w:sz w:val="23"/>
          <w:szCs w:val="23"/>
          <w:bdr w:val="none" w:sz="0" w:space="0" w:color="auto" w:frame="1"/>
        </w:rPr>
        <w:t>setInt</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1, e.</w:t>
      </w:r>
      <w:r>
        <w:rPr>
          <w:rStyle w:val="CdigoHTML"/>
          <w:rFonts w:ascii="var(--INTERNAL-CODE-font)" w:hAnsi="var(--INTERNAL-CODE-font)"/>
          <w:color w:val="A6E22E"/>
          <w:sz w:val="23"/>
          <w:szCs w:val="23"/>
          <w:bdr w:val="none" w:sz="0" w:space="0" w:color="auto" w:frame="1"/>
        </w:rPr>
        <w:t>getValue</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A6E22E"/>
          <w:sz w:val="23"/>
          <w:szCs w:val="23"/>
          <w:bdr w:val="none" w:sz="0" w:space="0" w:color="auto" w:frame="1"/>
        </w:rPr>
        <w:t>intValue</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updateVentas.</w:t>
      </w:r>
      <w:r>
        <w:rPr>
          <w:rStyle w:val="CdigoHTML"/>
          <w:rFonts w:ascii="var(--INTERNAL-CODE-font)" w:hAnsi="var(--INTERNAL-CODE-font)"/>
          <w:color w:val="A6E22E"/>
          <w:sz w:val="23"/>
          <w:szCs w:val="23"/>
          <w:bdr w:val="none" w:sz="0" w:space="0" w:color="auto" w:frame="1"/>
        </w:rPr>
        <w:t>setString</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2, e.</w:t>
      </w:r>
      <w:r>
        <w:rPr>
          <w:rStyle w:val="CdigoHTML"/>
          <w:rFonts w:ascii="var(--INTERNAL-CODE-font)" w:hAnsi="var(--INTERNAL-CODE-font)"/>
          <w:color w:val="A6E22E"/>
          <w:sz w:val="23"/>
          <w:szCs w:val="23"/>
          <w:bdr w:val="none" w:sz="0" w:space="0" w:color="auto" w:frame="1"/>
        </w:rPr>
        <w:t>getKey</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updateVentas.</w:t>
      </w:r>
      <w:r>
        <w:rPr>
          <w:rStyle w:val="CdigoHTML"/>
          <w:rFonts w:ascii="var(--INTERNAL-CODE-font)" w:hAnsi="var(--INTERNAL-CODE-font)"/>
          <w:color w:val="A6E22E"/>
          <w:sz w:val="23"/>
          <w:szCs w:val="23"/>
          <w:bdr w:val="none" w:sz="0" w:space="0" w:color="auto" w:frame="1"/>
        </w:rPr>
        <w:t>executeUpdate</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 Actualización de ventas.</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updateTotal.</w:t>
      </w:r>
      <w:r>
        <w:rPr>
          <w:rStyle w:val="CdigoHTML"/>
          <w:rFonts w:ascii="var(--INTERNAL-CODE-font)" w:hAnsi="var(--INTERNAL-CODE-font)"/>
          <w:color w:val="A6E22E"/>
          <w:sz w:val="23"/>
          <w:szCs w:val="23"/>
          <w:bdr w:val="none" w:sz="0" w:space="0" w:color="auto" w:frame="1"/>
        </w:rPr>
        <w:t>setInt</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1, e.</w:t>
      </w:r>
      <w:r>
        <w:rPr>
          <w:rStyle w:val="CdigoHTML"/>
          <w:rFonts w:ascii="var(--INTERNAL-CODE-font)" w:hAnsi="var(--INTERNAL-CODE-font)"/>
          <w:color w:val="A6E22E"/>
          <w:sz w:val="23"/>
          <w:szCs w:val="23"/>
          <w:bdr w:val="none" w:sz="0" w:space="0" w:color="auto" w:frame="1"/>
        </w:rPr>
        <w:t>getValue</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A6E22E"/>
          <w:sz w:val="23"/>
          <w:szCs w:val="23"/>
          <w:bdr w:val="none" w:sz="0" w:space="0" w:color="auto" w:frame="1"/>
        </w:rPr>
        <w:t>intValue</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updateTotal.</w:t>
      </w:r>
      <w:r>
        <w:rPr>
          <w:rStyle w:val="CdigoHTML"/>
          <w:rFonts w:ascii="var(--INTERNAL-CODE-font)" w:hAnsi="var(--INTERNAL-CODE-font)"/>
          <w:color w:val="A6E22E"/>
          <w:sz w:val="23"/>
          <w:szCs w:val="23"/>
          <w:bdr w:val="none" w:sz="0" w:space="0" w:color="auto" w:frame="1"/>
        </w:rPr>
        <w:t>setString</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2, e.</w:t>
      </w:r>
      <w:r>
        <w:rPr>
          <w:rStyle w:val="CdigoHTML"/>
          <w:rFonts w:ascii="var(--INTERNAL-CODE-font)" w:hAnsi="var(--INTERNAL-CODE-font)"/>
          <w:color w:val="A6E22E"/>
          <w:sz w:val="23"/>
          <w:szCs w:val="23"/>
          <w:bdr w:val="none" w:sz="0" w:space="0" w:color="auto" w:frame="1"/>
        </w:rPr>
        <w:t>getKey</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lastRenderedPageBreak/>
        <w:t xml:space="preserve">            </w:t>
      </w:r>
      <w:proofErr w:type="gramStart"/>
      <w:r>
        <w:rPr>
          <w:rStyle w:val="CdigoHTML"/>
          <w:rFonts w:ascii="var(--INTERNAL-CODE-font)" w:hAnsi="var(--INTERNAL-CODE-font)"/>
          <w:color w:val="F8F8F2"/>
          <w:sz w:val="23"/>
          <w:szCs w:val="23"/>
          <w:bdr w:val="none" w:sz="0" w:space="0" w:color="auto" w:frame="1"/>
        </w:rPr>
        <w:t>updateTotal.</w:t>
      </w:r>
      <w:r>
        <w:rPr>
          <w:rStyle w:val="CdigoHTML"/>
          <w:rFonts w:ascii="var(--INTERNAL-CODE-font)" w:hAnsi="var(--INTERNAL-CODE-font)"/>
          <w:color w:val="A6E22E"/>
          <w:sz w:val="23"/>
          <w:szCs w:val="23"/>
          <w:bdr w:val="none" w:sz="0" w:space="0" w:color="auto" w:frame="1"/>
        </w:rPr>
        <w:t>executeUpdate</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 Incremento del total.</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con.</w:t>
      </w:r>
      <w:r>
        <w:rPr>
          <w:rStyle w:val="CdigoHTML"/>
          <w:rFonts w:ascii="var(--INTERNAL-CODE-font)" w:hAnsi="var(--INTERNAL-CODE-font)"/>
          <w:color w:val="A6E22E"/>
          <w:sz w:val="23"/>
          <w:szCs w:val="23"/>
          <w:bdr w:val="none" w:sz="0" w:space="0" w:color="auto" w:frame="1"/>
        </w:rPr>
        <w:t>commit</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 </w:t>
      </w:r>
      <w:proofErr w:type="gramStart"/>
      <w:r>
        <w:rPr>
          <w:rStyle w:val="CdigoHTML"/>
          <w:rFonts w:ascii="var(--INTERNAL-CODE-font)" w:hAnsi="var(--INTERNAL-CODE-font)"/>
          <w:color w:val="66D9EF"/>
          <w:sz w:val="23"/>
          <w:szCs w:val="23"/>
          <w:bdr w:val="none" w:sz="0" w:space="0" w:color="auto" w:frame="1"/>
        </w:rPr>
        <w:t>catch</w:t>
      </w:r>
      <w:proofErr w:type="gramEnd"/>
      <w:r>
        <w:rPr>
          <w:rStyle w:val="CdigoHTML"/>
          <w:rFonts w:ascii="var(--INTERNAL-CODE-font)" w:hAnsi="var(--INTERNAL-CODE-font)"/>
          <w:color w:val="F8F8F2"/>
          <w:sz w:val="23"/>
          <w:szCs w:val="23"/>
          <w:bdr w:val="none" w:sz="0" w:space="0" w:color="auto" w:frame="1"/>
        </w:rPr>
        <w:t xml:space="preserve"> (SQLException 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 Gestión de excepciones.</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if</w:t>
      </w:r>
      <w:proofErr w:type="gramEnd"/>
      <w:r>
        <w:rPr>
          <w:rStyle w:val="CdigoHTML"/>
          <w:rFonts w:ascii="var(--INTERNAL-CODE-font)" w:hAnsi="var(--INTERNAL-CODE-font)"/>
          <w:color w:val="F8F8F2"/>
          <w:sz w:val="23"/>
          <w:szCs w:val="23"/>
          <w:bdr w:val="none" w:sz="0" w:space="0" w:color="auto" w:frame="1"/>
        </w:rPr>
        <w:t xml:space="preserve"> (con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null</w:t>
      </w:r>
      <w:r>
        <w:rPr>
          <w:rStyle w:val="CdigoHTML"/>
          <w:rFonts w:ascii="var(--INTERNAL-CODE-font)" w:hAnsi="var(--INTERNAL-CODE-font)"/>
          <w:color w:val="F8F8F2"/>
          <w:sz w:val="23"/>
          <w:szCs w:val="23"/>
          <w:bdr w:val="none" w:sz="0" w:space="0" w:color="auto" w:frame="1"/>
        </w:rPr>
        <w:t>)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try</w:t>
      </w:r>
      <w:proofErr w:type="gramEnd"/>
      <w:r>
        <w:rPr>
          <w:rStyle w:val="CdigoHTML"/>
          <w:rFonts w:ascii="var(--INTERNAL-CODE-font)"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System.</w:t>
      </w:r>
      <w:r>
        <w:rPr>
          <w:rStyle w:val="CdigoHTML"/>
          <w:rFonts w:ascii="var(--INTERNAL-CODE-font)" w:hAnsi="var(--INTERNAL-CODE-font)"/>
          <w:color w:val="A6E22E"/>
          <w:sz w:val="23"/>
          <w:szCs w:val="23"/>
          <w:bdr w:val="none" w:sz="0" w:space="0" w:color="auto" w:frame="1"/>
        </w:rPr>
        <w:t>err</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A6E22E"/>
          <w:sz w:val="23"/>
          <w:szCs w:val="23"/>
          <w:bdr w:val="none" w:sz="0" w:space="0" w:color="auto" w:frame="1"/>
        </w:rPr>
        <w:t>print</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E6DB74"/>
          <w:sz w:val="23"/>
          <w:szCs w:val="23"/>
          <w:bdr w:val="none" w:sz="0" w:space="0" w:color="auto" w:frame="1"/>
        </w:rPr>
        <w:t>"La transacción se está revirtiendo"</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con.</w:t>
      </w:r>
      <w:r>
        <w:rPr>
          <w:rStyle w:val="CdigoHTML"/>
          <w:rFonts w:ascii="var(--INTERNAL-CODE-font)" w:hAnsi="var(--INTERNAL-CODE-font)"/>
          <w:color w:val="A6E22E"/>
          <w:sz w:val="23"/>
          <w:szCs w:val="23"/>
          <w:bdr w:val="none" w:sz="0" w:space="0" w:color="auto" w:frame="1"/>
        </w:rPr>
        <w:t>rollback</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 </w:t>
      </w:r>
      <w:proofErr w:type="gramStart"/>
      <w:r>
        <w:rPr>
          <w:rStyle w:val="CdigoHTML"/>
          <w:rFonts w:ascii="var(--INTERNAL-CODE-font)" w:hAnsi="var(--INTERNAL-CODE-font)"/>
          <w:color w:val="66D9EF"/>
          <w:sz w:val="23"/>
          <w:szCs w:val="23"/>
          <w:bdr w:val="none" w:sz="0" w:space="0" w:color="auto" w:frame="1"/>
        </w:rPr>
        <w:t>catch</w:t>
      </w:r>
      <w:proofErr w:type="gramEnd"/>
      <w:r>
        <w:rPr>
          <w:rStyle w:val="CdigoHTML"/>
          <w:rFonts w:ascii="var(--INTERNAL-CODE-font)" w:hAnsi="var(--INTERNAL-CODE-font)"/>
          <w:color w:val="F8F8F2"/>
          <w:sz w:val="23"/>
          <w:szCs w:val="23"/>
          <w:bdr w:val="none" w:sz="0" w:space="0" w:color="auto" w:frame="1"/>
        </w:rPr>
        <w:t xml:space="preserve"> (SQLException excep)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 Gestión de excepciones.</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w:t>
      </w:r>
    </w:p>
    <w:p w:rsidR="000E0D8D" w:rsidRDefault="000E0D8D" w:rsidP="000E0D8D">
      <w:pPr>
        <w:pStyle w:val="NormalWeb"/>
        <w:shd w:val="clear" w:color="auto" w:fill="FFFFFF"/>
        <w:rPr>
          <w:rFonts w:ascii="Helvetica" w:hAnsi="Helvetica"/>
          <w:color w:val="323232"/>
        </w:rPr>
      </w:pPr>
      <w:hyperlink r:id="rId185" w:anchor="entrySet()" w:history="1">
        <w:r>
          <w:rPr>
            <w:rStyle w:val="Hipervnculo"/>
            <w:rFonts w:ascii="Helvetica" w:eastAsiaTheme="majorEastAsia" w:hAnsi="Helvetica"/>
          </w:rPr>
          <w:t>Método entrySet</w:t>
        </w:r>
      </w:hyperlink>
    </w:p>
    <w:p w:rsidR="000E0D8D" w:rsidRDefault="000E0D8D" w:rsidP="000E0D8D">
      <w:pPr>
        <w:pStyle w:val="Ttulo3"/>
        <w:shd w:val="clear" w:color="auto" w:fill="FFFFFF"/>
        <w:rPr>
          <w:rFonts w:ascii="Helvetica" w:hAnsi="Helvetica"/>
          <w:b w:val="0"/>
          <w:bCs w:val="0"/>
          <w:color w:val="auto"/>
          <w:spacing w:val="-15"/>
        </w:rPr>
      </w:pPr>
      <w:r>
        <w:rPr>
          <w:rFonts w:ascii="Helvetica" w:hAnsi="Helvetica"/>
          <w:b w:val="0"/>
          <w:bCs w:val="0"/>
          <w:spacing w:val="-15"/>
        </w:rPr>
        <w:t>2. Creación de PreparedStatement</w:t>
      </w:r>
    </w:p>
    <w:p w:rsidR="000E0D8D" w:rsidRDefault="000E0D8D" w:rsidP="000E0D8D">
      <w:pPr>
        <w:pStyle w:val="NormalWeb"/>
        <w:shd w:val="clear" w:color="auto" w:fill="FFFFFF"/>
        <w:rPr>
          <w:rFonts w:ascii="Helvetica" w:hAnsi="Helvetica"/>
          <w:color w:val="323232"/>
        </w:rPr>
      </w:pPr>
      <w:r>
        <w:rPr>
          <w:rFonts w:ascii="Helvetica" w:hAnsi="Helvetica"/>
          <w:color w:val="323232"/>
        </w:rPr>
        <w:t>Lo siguiente crea un objeto PreparedStatement que toma dos parámetros de entrada:</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String updateString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E6DB74"/>
          <w:sz w:val="23"/>
          <w:szCs w:val="23"/>
          <w:bdr w:val="none" w:sz="0" w:space="0" w:color="auto" w:frame="1"/>
        </w:rPr>
        <w:t>"update Cafe "</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E6DB74"/>
          <w:sz w:val="23"/>
          <w:szCs w:val="23"/>
          <w:bdr w:val="none" w:sz="0" w:space="0" w:color="auto" w:frame="1"/>
        </w:rPr>
        <w:t xml:space="preserve">"set ventas </w:t>
      </w:r>
      <w:proofErr w:type="gramStart"/>
      <w:r>
        <w:rPr>
          <w:rStyle w:val="CdigoHTML"/>
          <w:rFonts w:ascii="var(--INTERNAL-CODE-font)" w:hAnsi="var(--INTERNAL-CODE-font)"/>
          <w:color w:val="E6DB74"/>
          <w:sz w:val="23"/>
          <w:szCs w:val="23"/>
          <w:bdr w:val="none" w:sz="0" w:space="0" w:color="auto" w:frame="1"/>
        </w:rPr>
        <w:t>= ?</w:t>
      </w:r>
      <w:proofErr w:type="gramEnd"/>
      <w:r>
        <w:rPr>
          <w:rStyle w:val="CdigoHTML"/>
          <w:rFonts w:ascii="var(--INTERNAL-CODE-font)" w:hAnsi="var(--INTERNAL-CODE-font)"/>
          <w:color w:val="E6DB74"/>
          <w:sz w:val="23"/>
          <w:szCs w:val="23"/>
          <w:bdr w:val="none" w:sz="0" w:space="0" w:color="auto" w:frame="1"/>
        </w:rPr>
        <w:t xml:space="preserve"> where nome = ?"</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PreparedStatement updateVentas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con.</w:t>
      </w:r>
      <w:r>
        <w:rPr>
          <w:rStyle w:val="CdigoHTML"/>
          <w:rFonts w:ascii="var(--INTERNAL-CODE-font)" w:hAnsi="var(--INTERNAL-CODE-font)"/>
          <w:color w:val="A6E22E"/>
          <w:sz w:val="23"/>
          <w:szCs w:val="23"/>
          <w:bdr w:val="none" w:sz="0" w:space="0" w:color="auto" w:frame="1"/>
        </w:rPr>
        <w:t>prepareStatement</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updateString);</w:t>
      </w:r>
    </w:p>
    <w:p w:rsidR="000E0D8D" w:rsidRDefault="000E0D8D" w:rsidP="000E0D8D">
      <w:pPr>
        <w:pStyle w:val="Ttulo4"/>
        <w:shd w:val="clear" w:color="auto" w:fill="FFFFFF"/>
        <w:rPr>
          <w:rFonts w:ascii="Helvetica" w:hAnsi="Helvetica"/>
          <w:b w:val="0"/>
          <w:bCs w:val="0"/>
          <w:color w:val="auto"/>
          <w:spacing w:val="-15"/>
        </w:rPr>
      </w:pPr>
      <w:r>
        <w:rPr>
          <w:rFonts w:ascii="Helvetica" w:hAnsi="Helvetica"/>
          <w:b w:val="0"/>
          <w:bCs w:val="0"/>
          <w:spacing w:val="-15"/>
        </w:rPr>
        <w:t xml:space="preserve">2.1. </w:t>
      </w:r>
      <w:proofErr w:type="gramStart"/>
      <w:r>
        <w:rPr>
          <w:rFonts w:ascii="Helvetica" w:hAnsi="Helvetica"/>
          <w:b w:val="0"/>
          <w:bCs w:val="0"/>
          <w:spacing w:val="-15"/>
        </w:rPr>
        <w:t>setTipoDato(</w:t>
      </w:r>
      <w:proofErr w:type="gramEnd"/>
      <w:r>
        <w:rPr>
          <w:rFonts w:ascii="Helvetica" w:hAnsi="Helvetica"/>
          <w:b w:val="0"/>
          <w:bCs w:val="0"/>
          <w:spacing w:val="-15"/>
        </w:rPr>
        <w:t>columna, valor) de PreparedStatement</w:t>
      </w:r>
    </w:p>
    <w:p w:rsidR="000E0D8D" w:rsidRDefault="000E0D8D" w:rsidP="000E0D8D">
      <w:pPr>
        <w:pStyle w:val="NormalWeb"/>
        <w:shd w:val="clear" w:color="auto" w:fill="FFFFFF"/>
        <w:rPr>
          <w:rFonts w:ascii="Helvetica" w:hAnsi="Helvetica"/>
          <w:color w:val="323232"/>
        </w:rPr>
      </w:pPr>
      <w:r>
        <w:rPr>
          <w:rFonts w:ascii="Helvetica" w:hAnsi="Helvetica"/>
          <w:color w:val="323232"/>
        </w:rPr>
        <w:t xml:space="preserve">PreparedStatement tiene métodos para asignar valores a </w:t>
      </w:r>
      <w:proofErr w:type="gramStart"/>
      <w:r>
        <w:rPr>
          <w:rFonts w:ascii="Helvetica" w:hAnsi="Helvetica"/>
          <w:color w:val="323232"/>
        </w:rPr>
        <w:t>las </w:t>
      </w:r>
      <w:r>
        <w:rPr>
          <w:rStyle w:val="CdigoHTML"/>
          <w:rFonts w:ascii="var(--INTERNAL-CODE-font)" w:hAnsi="var(--INTERNAL-CODE-font)"/>
          <w:color w:val="323232"/>
          <w:sz w:val="22"/>
          <w:szCs w:val="22"/>
          <w:bdr w:val="single" w:sz="6" w:space="0" w:color="auto" w:frame="1"/>
        </w:rPr>
        <w:t>?</w:t>
      </w:r>
      <w:proofErr w:type="gramEnd"/>
      <w:r>
        <w:rPr>
          <w:rFonts w:ascii="Helvetica" w:hAnsi="Helvetica"/>
          <w:color w:val="323232"/>
        </w:rPr>
        <w:t> de la sentencia SQL para cada tipo de dato.</w:t>
      </w:r>
      <w:r>
        <w:rPr>
          <w:rFonts w:ascii="Helvetica" w:hAnsi="Helvetica"/>
          <w:color w:val="323232"/>
        </w:rPr>
        <w:br/>
        <w:t>Por ejemplo:</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F8F8F2"/>
          <w:sz w:val="23"/>
          <w:szCs w:val="23"/>
          <w:bdr w:val="none" w:sz="0" w:space="0" w:color="auto" w:frame="1"/>
        </w:rPr>
        <w:t>updateVentas.</w:t>
      </w:r>
      <w:r>
        <w:rPr>
          <w:rStyle w:val="CdigoHTML"/>
          <w:rFonts w:ascii="var(--INTERNAL-CODE-font)" w:hAnsi="var(--INTERNAL-CODE-font)"/>
          <w:color w:val="A6E22E"/>
          <w:sz w:val="23"/>
          <w:szCs w:val="23"/>
          <w:bdr w:val="none" w:sz="0" w:space="0" w:color="auto" w:frame="1"/>
        </w:rPr>
        <w:t>setInt</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1, e.</w:t>
      </w:r>
      <w:r>
        <w:rPr>
          <w:rStyle w:val="CdigoHTML"/>
          <w:rFonts w:ascii="var(--INTERNAL-CODE-font)" w:hAnsi="var(--INTERNAL-CODE-font)"/>
          <w:color w:val="A6E22E"/>
          <w:sz w:val="23"/>
          <w:szCs w:val="23"/>
          <w:bdr w:val="none" w:sz="0" w:space="0" w:color="auto" w:frame="1"/>
        </w:rPr>
        <w:t>getValue</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A6E22E"/>
          <w:sz w:val="23"/>
          <w:szCs w:val="23"/>
          <w:bdr w:val="none" w:sz="0" w:space="0" w:color="auto" w:frame="1"/>
        </w:rPr>
        <w:t>intValue</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F8F8F2"/>
          <w:sz w:val="23"/>
          <w:szCs w:val="23"/>
          <w:bdr w:val="none" w:sz="0" w:space="0" w:color="auto" w:frame="1"/>
        </w:rPr>
        <w:t>updateVentas.</w:t>
      </w:r>
      <w:r>
        <w:rPr>
          <w:rStyle w:val="CdigoHTML"/>
          <w:rFonts w:ascii="var(--INTERNAL-CODE-font)" w:hAnsi="var(--INTERNAL-CODE-font)"/>
          <w:color w:val="A6E22E"/>
          <w:sz w:val="23"/>
          <w:szCs w:val="23"/>
          <w:bdr w:val="none" w:sz="0" w:space="0" w:color="auto" w:frame="1"/>
        </w:rPr>
        <w:t>setString</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2, e.</w:t>
      </w:r>
      <w:r>
        <w:rPr>
          <w:rStyle w:val="CdigoHTML"/>
          <w:rFonts w:ascii="var(--INTERNAL-CODE-font)" w:hAnsi="var(--INTERNAL-CODE-font)"/>
          <w:color w:val="A6E22E"/>
          <w:sz w:val="23"/>
          <w:szCs w:val="23"/>
          <w:bdr w:val="none" w:sz="0" w:space="0" w:color="auto" w:frame="1"/>
        </w:rPr>
        <w:t>getKey</w:t>
      </w:r>
      <w:r>
        <w:rPr>
          <w:rStyle w:val="CdigoHTML"/>
          <w:rFonts w:ascii="var(--INTERNAL-CODE-font)" w:hAnsi="var(--INTERNAL-CODE-font)"/>
          <w:color w:val="F8F8F2"/>
          <w:sz w:val="23"/>
          <w:szCs w:val="23"/>
          <w:bdr w:val="none" w:sz="0" w:space="0" w:color="auto" w:frame="1"/>
        </w:rPr>
        <w:t>());</w:t>
      </w:r>
    </w:p>
    <w:p w:rsidR="000E0D8D" w:rsidRDefault="000E0D8D" w:rsidP="000E0D8D">
      <w:pPr>
        <w:pStyle w:val="NormalWeb"/>
        <w:shd w:val="clear" w:color="auto" w:fill="FFFFFF"/>
        <w:rPr>
          <w:rFonts w:ascii="Helvetica" w:hAnsi="Helvetica"/>
          <w:color w:val="323232"/>
        </w:rPr>
      </w:pPr>
      <w:proofErr w:type="gramStart"/>
      <w:r>
        <w:rPr>
          <w:rStyle w:val="CdigoHTML"/>
          <w:rFonts w:ascii="var(--INTERNAL-CODE-font)" w:hAnsi="var(--INTERNAL-CODE-font)"/>
          <w:b/>
          <w:bCs/>
          <w:color w:val="323232"/>
          <w:sz w:val="22"/>
          <w:szCs w:val="22"/>
          <w:bdr w:val="single" w:sz="6" w:space="0" w:color="auto" w:frame="1"/>
        </w:rPr>
        <w:t>clearParameters</w:t>
      </w:r>
      <w:proofErr w:type="gramEnd"/>
      <w:r>
        <w:rPr>
          <w:rStyle w:val="Textoennegrita"/>
          <w:rFonts w:ascii="Helvetica" w:eastAsiaTheme="majorEastAsia" w:hAnsi="Helvetica"/>
          <w:color w:val="323232"/>
        </w:rPr>
        <w:t>:</w:t>
      </w:r>
    </w:p>
    <w:p w:rsidR="000E0D8D" w:rsidRDefault="000E0D8D" w:rsidP="000E0D8D">
      <w:pPr>
        <w:pStyle w:val="NormalWeb"/>
        <w:shd w:val="clear" w:color="auto" w:fill="FFFFFF"/>
        <w:rPr>
          <w:rFonts w:ascii="Helvetica" w:hAnsi="Helvetica"/>
          <w:color w:val="323232"/>
        </w:rPr>
      </w:pPr>
      <w:r>
        <w:rPr>
          <w:rFonts w:ascii="Helvetica" w:hAnsi="Helvetica"/>
          <w:color w:val="323232"/>
        </w:rPr>
        <w:t>Después de darle un valor a un parámetro se retiene ese valor hasta que se restablece a otro valor o se llama al método </w:t>
      </w:r>
      <w:r>
        <w:rPr>
          <w:rStyle w:val="CdigoHTML"/>
          <w:rFonts w:ascii="var(--INTERNAL-CODE-font)" w:hAnsi="var(--INTERNAL-CODE-font)"/>
          <w:color w:val="323232"/>
          <w:sz w:val="22"/>
          <w:szCs w:val="22"/>
          <w:bdr w:val="single" w:sz="6" w:space="0" w:color="auto" w:frame="1"/>
        </w:rPr>
        <w:t>clearParameters</w:t>
      </w:r>
      <w:r>
        <w:rPr>
          <w:rFonts w:ascii="Helvetica" w:hAnsi="Helvetica"/>
          <w:color w:val="323232"/>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75715E"/>
          <w:sz w:val="23"/>
          <w:szCs w:val="23"/>
          <w:bdr w:val="none" w:sz="0" w:space="0" w:color="auto" w:frame="1"/>
        </w:rPr>
        <w:t xml:space="preserve">// </w:t>
      </w:r>
      <w:proofErr w:type="gramStart"/>
      <w:r>
        <w:rPr>
          <w:rStyle w:val="CdigoHTML"/>
          <w:rFonts w:ascii="var(--INTERNAL-CODE-font)" w:hAnsi="var(--INTERNAL-CODE-font)"/>
          <w:color w:val="75715E"/>
          <w:sz w:val="23"/>
          <w:szCs w:val="23"/>
          <w:bdr w:val="none" w:sz="0" w:space="0" w:color="auto" w:frame="1"/>
        </w:rPr>
        <w:t>cambia</w:t>
      </w:r>
      <w:proofErr w:type="gramEnd"/>
      <w:r>
        <w:rPr>
          <w:rStyle w:val="CdigoHTML"/>
          <w:rFonts w:ascii="var(--INTERNAL-CODE-font)" w:hAnsi="var(--INTERNAL-CODE-font)"/>
          <w:color w:val="75715E"/>
          <w:sz w:val="23"/>
          <w:szCs w:val="23"/>
          <w:bdr w:val="none" w:sz="0" w:space="0" w:color="auto" w:frame="1"/>
        </w:rPr>
        <w:t xml:space="preserve"> la columna ventas de Buñuelos</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75715E"/>
          <w:sz w:val="23"/>
          <w:szCs w:val="23"/>
          <w:bdr w:val="none" w:sz="0" w:space="0" w:color="auto" w:frame="1"/>
        </w:rPr>
        <w:t>//fila a 100</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F8F8F2"/>
          <w:sz w:val="23"/>
          <w:szCs w:val="23"/>
          <w:bdr w:val="none" w:sz="0" w:space="0" w:color="auto" w:frame="1"/>
        </w:rPr>
        <w:t>updateVentas.</w:t>
      </w:r>
      <w:r>
        <w:rPr>
          <w:rStyle w:val="CdigoHTML"/>
          <w:rFonts w:ascii="var(--INTERNAL-CODE-font)" w:hAnsi="var(--INTERNAL-CODE-font)"/>
          <w:color w:val="A6E22E"/>
          <w:sz w:val="23"/>
          <w:szCs w:val="23"/>
          <w:bdr w:val="none" w:sz="0" w:space="0" w:color="auto" w:frame="1"/>
        </w:rPr>
        <w:t>setInt</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 xml:space="preserve">1, 100); </w:t>
      </w:r>
      <w:r>
        <w:rPr>
          <w:rStyle w:val="CdigoHTML"/>
          <w:rFonts w:ascii="var(--INTERNAL-CODE-font)" w:hAnsi="var(--INTERNAL-CODE-font)"/>
          <w:color w:val="75715E"/>
          <w:sz w:val="23"/>
          <w:szCs w:val="23"/>
          <w:bdr w:val="none" w:sz="0" w:space="0" w:color="auto" w:frame="1"/>
        </w:rPr>
        <w:t>// Si no se cambia el valor, se mantendrá en 100.</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F8F8F2"/>
          <w:sz w:val="23"/>
          <w:szCs w:val="23"/>
          <w:bdr w:val="none" w:sz="0" w:space="0" w:color="auto" w:frame="1"/>
        </w:rPr>
        <w:t>updateVentas.</w:t>
      </w:r>
      <w:r>
        <w:rPr>
          <w:rStyle w:val="CdigoHTML"/>
          <w:rFonts w:ascii="var(--INTERNAL-CODE-font)" w:hAnsi="var(--INTERNAL-CODE-font)"/>
          <w:color w:val="A6E22E"/>
          <w:sz w:val="23"/>
          <w:szCs w:val="23"/>
          <w:bdr w:val="none" w:sz="0" w:space="0" w:color="auto" w:frame="1"/>
        </w:rPr>
        <w:t>setString</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 xml:space="preserve">2, </w:t>
      </w:r>
      <w:r>
        <w:rPr>
          <w:rStyle w:val="CdigoHTML"/>
          <w:rFonts w:ascii="var(--INTERNAL-CODE-font)" w:hAnsi="var(--INTERNAL-CODE-font)"/>
          <w:color w:val="E6DB74"/>
          <w:sz w:val="23"/>
          <w:szCs w:val="23"/>
          <w:bdr w:val="none" w:sz="0" w:space="0" w:color="auto" w:frame="1"/>
        </w:rPr>
        <w:t>"Buñuelos"</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F8F8F2"/>
          <w:sz w:val="23"/>
          <w:szCs w:val="23"/>
          <w:bdr w:val="none" w:sz="0" w:space="0" w:color="auto" w:frame="1"/>
        </w:rPr>
        <w:t>updateVentas.</w:t>
      </w:r>
      <w:r>
        <w:rPr>
          <w:rStyle w:val="CdigoHTML"/>
          <w:rFonts w:ascii="var(--INTERNAL-CODE-font)" w:hAnsi="var(--INTERNAL-CODE-font)"/>
          <w:color w:val="A6E22E"/>
          <w:sz w:val="23"/>
          <w:szCs w:val="23"/>
          <w:bdr w:val="none" w:sz="0" w:space="0" w:color="auto" w:frame="1"/>
        </w:rPr>
        <w:t>executeUpdate</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75715E"/>
          <w:sz w:val="23"/>
          <w:szCs w:val="23"/>
          <w:bdr w:val="none" w:sz="0" w:space="0" w:color="auto" w:frame="1"/>
        </w:rPr>
        <w:t xml:space="preserve">// </w:t>
      </w:r>
      <w:proofErr w:type="gramStart"/>
      <w:r>
        <w:rPr>
          <w:rStyle w:val="CdigoHTML"/>
          <w:rFonts w:ascii="var(--INTERNAL-CODE-font)" w:hAnsi="var(--INTERNAL-CODE-font)"/>
          <w:color w:val="75715E"/>
          <w:sz w:val="23"/>
          <w:szCs w:val="23"/>
          <w:bdr w:val="none" w:sz="0" w:space="0" w:color="auto" w:frame="1"/>
        </w:rPr>
        <w:t>cambia</w:t>
      </w:r>
      <w:proofErr w:type="gramEnd"/>
      <w:r>
        <w:rPr>
          <w:rStyle w:val="CdigoHTML"/>
          <w:rFonts w:ascii="var(--INTERNAL-CODE-font)" w:hAnsi="var(--INTERNAL-CODE-font)"/>
          <w:color w:val="75715E"/>
          <w:sz w:val="23"/>
          <w:szCs w:val="23"/>
          <w:bdr w:val="none" w:sz="0" w:space="0" w:color="auto" w:frame="1"/>
        </w:rPr>
        <w:t xml:space="preserve"> la columna ventas de Tortitas americanas a 100</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75715E"/>
          <w:sz w:val="23"/>
          <w:szCs w:val="23"/>
          <w:bdr w:val="none" w:sz="0" w:space="0" w:color="auto" w:frame="1"/>
        </w:rPr>
        <w:t>// (</w:t>
      </w:r>
      <w:proofErr w:type="gramStart"/>
      <w:r>
        <w:rPr>
          <w:rStyle w:val="CdigoHTML"/>
          <w:rFonts w:ascii="var(--INTERNAL-CODE-font)" w:hAnsi="var(--INTERNAL-CODE-font)"/>
          <w:color w:val="75715E"/>
          <w:sz w:val="23"/>
          <w:szCs w:val="23"/>
          <w:bdr w:val="none" w:sz="0" w:space="0" w:color="auto" w:frame="1"/>
        </w:rPr>
        <w:t>el</w:t>
      </w:r>
      <w:proofErr w:type="gramEnd"/>
      <w:r>
        <w:rPr>
          <w:rStyle w:val="CdigoHTML"/>
          <w:rFonts w:ascii="var(--INTERNAL-CODE-font)" w:hAnsi="var(--INTERNAL-CODE-font)"/>
          <w:color w:val="75715E"/>
          <w:sz w:val="23"/>
          <w:szCs w:val="23"/>
          <w:bdr w:val="none" w:sz="0" w:space="0" w:color="auto" w:frame="1"/>
        </w:rPr>
        <w:t xml:space="preserve"> primer parámetro se quedó en 100, y el segundo</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75715E"/>
          <w:sz w:val="23"/>
          <w:szCs w:val="23"/>
          <w:bdr w:val="none" w:sz="0" w:space="0" w:color="auto" w:frame="1"/>
        </w:rPr>
        <w:t xml:space="preserve">// </w:t>
      </w:r>
      <w:proofErr w:type="gramStart"/>
      <w:r>
        <w:rPr>
          <w:rStyle w:val="CdigoHTML"/>
          <w:rFonts w:ascii="var(--INTERNAL-CODE-font)" w:hAnsi="var(--INTERNAL-CODE-font)"/>
          <w:color w:val="75715E"/>
          <w:sz w:val="23"/>
          <w:szCs w:val="23"/>
          <w:bdr w:val="none" w:sz="0" w:space="0" w:color="auto" w:frame="1"/>
        </w:rPr>
        <w:t>parámetro</w:t>
      </w:r>
      <w:proofErr w:type="gramEnd"/>
      <w:r>
        <w:rPr>
          <w:rStyle w:val="CdigoHTML"/>
          <w:rFonts w:ascii="var(--INTERNAL-CODE-font)" w:hAnsi="var(--INTERNAL-CODE-font)"/>
          <w:color w:val="75715E"/>
          <w:sz w:val="23"/>
          <w:szCs w:val="23"/>
          <w:bdr w:val="none" w:sz="0" w:space="0" w:color="auto" w:frame="1"/>
        </w:rPr>
        <w:t xml:space="preserve"> se restableció a "Tortitas americanas")</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F8F8F2"/>
          <w:sz w:val="23"/>
          <w:szCs w:val="23"/>
          <w:bdr w:val="none" w:sz="0" w:space="0" w:color="auto" w:frame="1"/>
        </w:rPr>
        <w:lastRenderedPageBreak/>
        <w:t>updateVentas.</w:t>
      </w:r>
      <w:r>
        <w:rPr>
          <w:rStyle w:val="CdigoHTML"/>
          <w:rFonts w:ascii="var(--INTERNAL-CODE-font)" w:hAnsi="var(--INTERNAL-CODE-font)"/>
          <w:color w:val="A6E22E"/>
          <w:sz w:val="23"/>
          <w:szCs w:val="23"/>
          <w:bdr w:val="none" w:sz="0" w:space="0" w:color="auto" w:frame="1"/>
        </w:rPr>
        <w:t>setString</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 xml:space="preserve">2, </w:t>
      </w:r>
      <w:r>
        <w:rPr>
          <w:rStyle w:val="CdigoHTML"/>
          <w:rFonts w:ascii="var(--INTERNAL-CODE-font)" w:hAnsi="var(--INTERNAL-CODE-font)"/>
          <w:color w:val="E6DB74"/>
          <w:sz w:val="23"/>
          <w:szCs w:val="23"/>
          <w:bdr w:val="none" w:sz="0" w:space="0" w:color="auto" w:frame="1"/>
        </w:rPr>
        <w:t>"Tortitas americanas"</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F8F8F2"/>
          <w:sz w:val="23"/>
          <w:szCs w:val="23"/>
          <w:bdr w:val="none" w:sz="0" w:space="0" w:color="auto" w:frame="1"/>
        </w:rPr>
        <w:t>updateVentas.</w:t>
      </w:r>
      <w:r>
        <w:rPr>
          <w:rStyle w:val="CdigoHTML"/>
          <w:rFonts w:ascii="var(--INTERNAL-CODE-font)" w:hAnsi="var(--INTERNAL-CODE-font)"/>
          <w:color w:val="A6E22E"/>
          <w:sz w:val="23"/>
          <w:szCs w:val="23"/>
          <w:bdr w:val="none" w:sz="0" w:space="0" w:color="auto" w:frame="1"/>
        </w:rPr>
        <w:t>executeUpdate</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w:t>
      </w:r>
    </w:p>
    <w:p w:rsidR="000E0D8D" w:rsidRDefault="000E0D8D" w:rsidP="000E0D8D">
      <w:pPr>
        <w:pStyle w:val="NormalWeb"/>
        <w:shd w:val="clear" w:color="auto" w:fill="FFFFFF"/>
        <w:rPr>
          <w:rFonts w:ascii="Helvetica" w:hAnsi="Helvetica"/>
          <w:color w:val="323232"/>
        </w:rPr>
      </w:pPr>
      <w:r>
        <w:rPr>
          <w:rStyle w:val="Textoennegrita"/>
          <w:rFonts w:ascii="Helvetica" w:eastAsiaTheme="majorEastAsia" w:hAnsi="Helvetica"/>
          <w:color w:val="323232"/>
        </w:rPr>
        <w:t>Uso de bucles para asignar valores:</w:t>
      </w:r>
    </w:p>
    <w:p w:rsidR="000E0D8D" w:rsidRDefault="000E0D8D" w:rsidP="000E0D8D">
      <w:pPr>
        <w:pStyle w:val="NormalWeb"/>
        <w:shd w:val="clear" w:color="auto" w:fill="FFFFFF"/>
        <w:rPr>
          <w:rFonts w:ascii="Helvetica" w:hAnsi="Helvetica"/>
          <w:color w:val="323232"/>
        </w:rPr>
      </w:pPr>
      <w:r>
        <w:rPr>
          <w:rFonts w:ascii="Helvetica" w:hAnsi="Helvetica"/>
          <w:color w:val="323232"/>
        </w:rPr>
        <w:t>Se puede facilitar la codificación mediante el uso de un bucle para asignar valores para los parámetros de entrada.</w:t>
      </w:r>
    </w:p>
    <w:p w:rsidR="000E0D8D" w:rsidRDefault="000E0D8D" w:rsidP="000E0D8D">
      <w:pPr>
        <w:pStyle w:val="NormalWeb"/>
        <w:shd w:val="clear" w:color="auto" w:fill="FFFFFF"/>
        <w:rPr>
          <w:rFonts w:ascii="Helvetica" w:hAnsi="Helvetica"/>
          <w:color w:val="323232"/>
        </w:rPr>
      </w:pPr>
      <w:r>
        <w:rPr>
          <w:rFonts w:ascii="Helvetica" w:hAnsi="Helvetica"/>
          <w:color w:val="323232"/>
        </w:rPr>
        <w:t>El método </w:t>
      </w:r>
      <w:r>
        <w:rPr>
          <w:rStyle w:val="CdigoHTML"/>
          <w:rFonts w:ascii="var(--INTERNAL-CODE-font)" w:hAnsi="var(--INTERNAL-CODE-font)"/>
          <w:color w:val="323232"/>
          <w:sz w:val="22"/>
          <w:szCs w:val="22"/>
          <w:bdr w:val="single" w:sz="6" w:space="0" w:color="auto" w:frame="1"/>
        </w:rPr>
        <w:t>updateVentas</w:t>
      </w:r>
      <w:r>
        <w:rPr>
          <w:rFonts w:ascii="Helvetica" w:hAnsi="Helvetica"/>
          <w:color w:val="323232"/>
        </w:rPr>
        <w:t> utiliza un bucle for-each para establecer repetidamente valores en los objetos PreparedStatement updateVentas y updateTotal:</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66D9EF"/>
          <w:sz w:val="23"/>
          <w:szCs w:val="23"/>
          <w:bdr w:val="none" w:sz="0" w:space="0" w:color="auto" w:frame="1"/>
        </w:rPr>
        <w:t>for</w:t>
      </w:r>
      <w:proofErr w:type="gramEnd"/>
      <w:r>
        <w:rPr>
          <w:rStyle w:val="CdigoHTML"/>
          <w:rFonts w:ascii="var(--INTERNAL-CODE-font)" w:hAnsi="var(--INTERNAL-CODE-font)"/>
          <w:color w:val="F8F8F2"/>
          <w:sz w:val="23"/>
          <w:szCs w:val="23"/>
          <w:bdr w:val="none" w:sz="0" w:space="0" w:color="auto" w:frame="1"/>
        </w:rPr>
        <w:t xml:space="preserve"> (Map.</w:t>
      </w:r>
      <w:r>
        <w:rPr>
          <w:rStyle w:val="CdigoHTML"/>
          <w:rFonts w:ascii="var(--INTERNAL-CODE-font)" w:hAnsi="var(--INTERNAL-CODE-font)"/>
          <w:color w:val="A6E22E"/>
          <w:sz w:val="23"/>
          <w:szCs w:val="23"/>
          <w:bdr w:val="none" w:sz="0" w:space="0" w:color="auto" w:frame="1"/>
        </w:rPr>
        <w:t>Entry</w:t>
      </w:r>
      <w:r>
        <w:rPr>
          <w:rStyle w:val="CdigoHTML"/>
          <w:rFonts w:ascii="var(--INTERNAL-CODE-font)" w:hAnsi="var(--INTERNAL-CODE-font)"/>
          <w:color w:val="F92672"/>
          <w:sz w:val="23"/>
          <w:szCs w:val="23"/>
          <w:bdr w:val="none" w:sz="0" w:space="0" w:color="auto" w:frame="1"/>
        </w:rPr>
        <w:t>&lt;</w:t>
      </w:r>
      <w:r>
        <w:rPr>
          <w:rStyle w:val="CdigoHTML"/>
          <w:rFonts w:ascii="var(--INTERNAL-CODE-font)" w:hAnsi="var(--INTERNAL-CODE-font)"/>
          <w:color w:val="F8F8F2"/>
          <w:sz w:val="23"/>
          <w:szCs w:val="23"/>
          <w:bdr w:val="none" w:sz="0" w:space="0" w:color="auto" w:frame="1"/>
        </w:rPr>
        <w:t>String, Integer</w:t>
      </w:r>
      <w:r>
        <w:rPr>
          <w:rStyle w:val="CdigoHTML"/>
          <w:rFonts w:ascii="var(--INTERNAL-CODE-font)" w:hAnsi="var(--INTERNAL-CODE-font)"/>
          <w:color w:val="F92672"/>
          <w:sz w:val="23"/>
          <w:szCs w:val="23"/>
          <w:bdr w:val="none" w:sz="0" w:space="0" w:color="auto" w:frame="1"/>
        </w:rPr>
        <w:t>&gt;</w:t>
      </w:r>
      <w:r>
        <w:rPr>
          <w:rStyle w:val="CdigoHTML"/>
          <w:rFonts w:ascii="var(--INTERNAL-CODE-font)" w:hAnsi="var(--INTERNAL-CODE-font)"/>
          <w:color w:val="F8F8F2"/>
          <w:sz w:val="23"/>
          <w:szCs w:val="23"/>
          <w:bdr w:val="none" w:sz="0" w:space="0" w:color="auto" w:frame="1"/>
        </w:rPr>
        <w:t xml:space="preserve"> e : ventasPorSemana.</w:t>
      </w:r>
      <w:r>
        <w:rPr>
          <w:rStyle w:val="CdigoHTML"/>
          <w:rFonts w:ascii="var(--INTERNAL-CODE-font)" w:hAnsi="var(--INTERNAL-CODE-font)"/>
          <w:color w:val="A6E22E"/>
          <w:sz w:val="23"/>
          <w:szCs w:val="23"/>
          <w:bdr w:val="none" w:sz="0" w:space="0" w:color="auto" w:frame="1"/>
        </w:rPr>
        <w:t>entrySet</w:t>
      </w:r>
      <w:r>
        <w:rPr>
          <w:rStyle w:val="CdigoHTML"/>
          <w:rFonts w:ascii="var(--INTERNAL-CODE-font)" w:hAnsi="var(--INTERNAL-CODE-font)"/>
          <w:color w:val="F8F8F2"/>
          <w:sz w:val="23"/>
          <w:szCs w:val="23"/>
          <w:bdr w:val="none" w:sz="0" w:space="0" w:color="auto" w:frame="1"/>
        </w:rPr>
        <w:t>())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updateVentas.</w:t>
      </w:r>
      <w:r>
        <w:rPr>
          <w:rStyle w:val="CdigoHTML"/>
          <w:rFonts w:ascii="var(--INTERNAL-CODE-font)" w:hAnsi="var(--INTERNAL-CODE-font)"/>
          <w:color w:val="A6E22E"/>
          <w:sz w:val="23"/>
          <w:szCs w:val="23"/>
          <w:bdr w:val="none" w:sz="0" w:space="0" w:color="auto" w:frame="1"/>
        </w:rPr>
        <w:t>setInt</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1, e.</w:t>
      </w:r>
      <w:r>
        <w:rPr>
          <w:rStyle w:val="CdigoHTML"/>
          <w:rFonts w:ascii="var(--INTERNAL-CODE-font)" w:hAnsi="var(--INTERNAL-CODE-font)"/>
          <w:color w:val="A6E22E"/>
          <w:sz w:val="23"/>
          <w:szCs w:val="23"/>
          <w:bdr w:val="none" w:sz="0" w:space="0" w:color="auto" w:frame="1"/>
        </w:rPr>
        <w:t>getValue</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A6E22E"/>
          <w:sz w:val="23"/>
          <w:szCs w:val="23"/>
          <w:bdr w:val="none" w:sz="0" w:space="0" w:color="auto" w:frame="1"/>
        </w:rPr>
        <w:t>intValue</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updateVentas.</w:t>
      </w:r>
      <w:r>
        <w:rPr>
          <w:rStyle w:val="CdigoHTML"/>
          <w:rFonts w:ascii="var(--INTERNAL-CODE-font)" w:hAnsi="var(--INTERNAL-CODE-font)"/>
          <w:color w:val="A6E22E"/>
          <w:sz w:val="23"/>
          <w:szCs w:val="23"/>
          <w:bdr w:val="none" w:sz="0" w:space="0" w:color="auto" w:frame="1"/>
        </w:rPr>
        <w:t>setString</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2, e.</w:t>
      </w:r>
      <w:r>
        <w:rPr>
          <w:rStyle w:val="CdigoHTML"/>
          <w:rFonts w:ascii="var(--INTERNAL-CODE-font)" w:hAnsi="var(--INTERNAL-CODE-font)"/>
          <w:color w:val="A6E22E"/>
          <w:sz w:val="23"/>
          <w:szCs w:val="23"/>
          <w:bdr w:val="none" w:sz="0" w:space="0" w:color="auto" w:frame="1"/>
        </w:rPr>
        <w:t>getKey</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w:t>
      </w:r>
    </w:p>
    <w:p w:rsidR="000E0D8D" w:rsidRDefault="000E0D8D" w:rsidP="000E0D8D">
      <w:pPr>
        <w:pStyle w:val="NormalWeb"/>
        <w:shd w:val="clear" w:color="auto" w:fill="FFFFFF"/>
        <w:rPr>
          <w:rFonts w:ascii="Helvetica" w:hAnsi="Helvetica"/>
          <w:color w:val="323232"/>
        </w:rPr>
      </w:pPr>
      <w:r>
        <w:rPr>
          <w:rFonts w:ascii="Helvetica" w:hAnsi="Helvetica"/>
          <w:color w:val="323232"/>
        </w:rPr>
        <w:t>El método </w:t>
      </w:r>
      <w:r>
        <w:rPr>
          <w:rStyle w:val="CdigoHTML"/>
          <w:rFonts w:ascii="var(--INTERNAL-CODE-font)" w:hAnsi="var(--INTERNAL-CODE-font)"/>
          <w:color w:val="323232"/>
          <w:sz w:val="22"/>
          <w:szCs w:val="22"/>
          <w:bdr w:val="single" w:sz="6" w:space="0" w:color="auto" w:frame="1"/>
        </w:rPr>
        <w:t>updateVentas</w:t>
      </w:r>
      <w:r>
        <w:rPr>
          <w:rFonts w:ascii="Helvetica" w:hAnsi="Helvetica"/>
          <w:color w:val="323232"/>
        </w:rPr>
        <w:t> toma un argumento, HashMap. Cada elemento en el argumento HashMap contiene el nombre y la cantidad vendida durante la semana actual.</w:t>
      </w:r>
      <w:r>
        <w:rPr>
          <w:rFonts w:ascii="Helvetica" w:hAnsi="Helvetica"/>
          <w:color w:val="323232"/>
        </w:rPr>
        <w:br/>
        <w:t>El bucle for-each itera a través de cada elemento del </w:t>
      </w:r>
      <w:hyperlink r:id="rId186" w:history="1">
        <w:r>
          <w:rPr>
            <w:rStyle w:val="Hipervnculo"/>
            <w:rFonts w:ascii="Helvetica" w:eastAsiaTheme="majorEastAsia" w:hAnsi="Helvetica"/>
          </w:rPr>
          <w:t>HashMap</w:t>
        </w:r>
      </w:hyperlink>
      <w:r>
        <w:rPr>
          <w:rFonts w:ascii="Helvetica" w:hAnsi="Helvetica"/>
          <w:color w:val="323232"/>
        </w:rPr>
        <w:t>.</w:t>
      </w:r>
    </w:p>
    <w:p w:rsidR="000E0D8D" w:rsidRDefault="000E0D8D" w:rsidP="000E0D8D">
      <w:pPr>
        <w:pStyle w:val="Ttulo3"/>
        <w:shd w:val="clear" w:color="auto" w:fill="FFFFFF"/>
        <w:rPr>
          <w:rFonts w:ascii="Helvetica" w:hAnsi="Helvetica"/>
          <w:b w:val="0"/>
          <w:bCs w:val="0"/>
          <w:color w:val="auto"/>
          <w:spacing w:val="-15"/>
        </w:rPr>
      </w:pPr>
      <w:r>
        <w:rPr>
          <w:rFonts w:ascii="Helvetica" w:hAnsi="Helvetica"/>
          <w:b w:val="0"/>
          <w:bCs w:val="0"/>
          <w:spacing w:val="-15"/>
        </w:rPr>
        <w:t>3. Ejecución de sentencias con PreparedStatement: executeUpdate, executeQuery y execute.</w:t>
      </w:r>
    </w:p>
    <w:p w:rsidR="000E0D8D" w:rsidRDefault="000E0D8D" w:rsidP="000E0D8D">
      <w:pPr>
        <w:pStyle w:val="NormalWeb"/>
        <w:shd w:val="clear" w:color="auto" w:fill="FFFFFF"/>
        <w:rPr>
          <w:rFonts w:ascii="Helvetica" w:hAnsi="Helvetica"/>
          <w:color w:val="323232"/>
        </w:rPr>
      </w:pPr>
      <w:r>
        <w:rPr>
          <w:rFonts w:ascii="Helvetica" w:hAnsi="Helvetica"/>
          <w:color w:val="323232"/>
        </w:rPr>
        <w:t>Al igual que con los objetos Statement, para ejecutar un objeto PreparedStatement pude invocar:</w:t>
      </w:r>
    </w:p>
    <w:p w:rsidR="000E0D8D" w:rsidRDefault="000E0D8D" w:rsidP="000E0D8D">
      <w:pPr>
        <w:numPr>
          <w:ilvl w:val="0"/>
          <w:numId w:val="90"/>
        </w:numPr>
        <w:shd w:val="clear" w:color="auto" w:fill="FFFFFF"/>
        <w:spacing w:before="100" w:beforeAutospacing="1" w:after="100" w:afterAutospacing="1" w:line="240" w:lineRule="auto"/>
        <w:rPr>
          <w:rFonts w:ascii="Helvetica" w:hAnsi="Helvetica"/>
          <w:color w:val="323232"/>
        </w:rPr>
      </w:pPr>
      <w:r>
        <w:rPr>
          <w:rStyle w:val="CdigoHTML"/>
          <w:rFonts w:ascii="var(--INTERNAL-CODE-font)" w:eastAsiaTheme="minorHAnsi" w:hAnsi="var(--INTERNAL-CODE-font)"/>
          <w:b/>
          <w:bCs/>
          <w:color w:val="323232"/>
          <w:bdr w:val="single" w:sz="6" w:space="0" w:color="auto" w:frame="1"/>
        </w:rPr>
        <w:t>executeQuery</w:t>
      </w:r>
      <w:r>
        <w:rPr>
          <w:rFonts w:ascii="Helvetica" w:hAnsi="Helvetica"/>
          <w:color w:val="323232"/>
        </w:rPr>
        <w:t> si la consulta devuelve solo un ResultSet (como una declaración SQL SELECT).</w:t>
      </w:r>
    </w:p>
    <w:p w:rsidR="000E0D8D" w:rsidRDefault="000E0D8D" w:rsidP="000E0D8D">
      <w:pPr>
        <w:numPr>
          <w:ilvl w:val="0"/>
          <w:numId w:val="90"/>
        </w:numPr>
        <w:shd w:val="clear" w:color="auto" w:fill="FFFFFF"/>
        <w:spacing w:before="100" w:beforeAutospacing="1" w:after="100" w:afterAutospacing="1" w:line="240" w:lineRule="auto"/>
        <w:rPr>
          <w:rFonts w:ascii="Helvetica" w:hAnsi="Helvetica"/>
          <w:color w:val="323232"/>
        </w:rPr>
      </w:pPr>
      <w:r>
        <w:rPr>
          <w:rStyle w:val="CdigoHTML"/>
          <w:rFonts w:ascii="var(--INTERNAL-CODE-font)" w:eastAsiaTheme="minorHAnsi" w:hAnsi="var(--INTERNAL-CODE-font)"/>
          <w:b/>
          <w:bCs/>
          <w:color w:val="323232"/>
          <w:bdr w:val="single" w:sz="6" w:space="0" w:color="auto" w:frame="1"/>
        </w:rPr>
        <w:t>executeUpdate</w:t>
      </w:r>
      <w:r>
        <w:rPr>
          <w:rFonts w:ascii="Helvetica" w:hAnsi="Helvetica"/>
          <w:color w:val="323232"/>
        </w:rPr>
        <w:t> si la consulta no devuelve un ResultSet (como una declaración SQL UPDATE o INSERT).</w:t>
      </w:r>
    </w:p>
    <w:p w:rsidR="000E0D8D" w:rsidRDefault="000E0D8D" w:rsidP="000E0D8D">
      <w:pPr>
        <w:numPr>
          <w:ilvl w:val="0"/>
          <w:numId w:val="90"/>
        </w:numPr>
        <w:shd w:val="clear" w:color="auto" w:fill="FFFFFF"/>
        <w:spacing w:before="100" w:beforeAutospacing="1" w:after="100" w:afterAutospacing="1" w:line="240" w:lineRule="auto"/>
        <w:rPr>
          <w:rFonts w:ascii="Helvetica" w:hAnsi="Helvetica"/>
          <w:color w:val="323232"/>
        </w:rPr>
      </w:pPr>
      <w:r>
        <w:rPr>
          <w:rStyle w:val="CdigoHTML"/>
          <w:rFonts w:ascii="var(--INTERNAL-CODE-font)" w:eastAsiaTheme="minorHAnsi" w:hAnsi="var(--INTERNAL-CODE-font)"/>
          <w:b/>
          <w:bCs/>
          <w:color w:val="323232"/>
          <w:bdr w:val="single" w:sz="6" w:space="0" w:color="auto" w:frame="1"/>
        </w:rPr>
        <w:t>execute</w:t>
      </w:r>
      <w:r>
        <w:rPr>
          <w:rFonts w:ascii="Helvetica" w:hAnsi="Helvetica"/>
          <w:color w:val="323232"/>
        </w:rPr>
        <w:t> si la consulta podría devolver más de un objeto ResultSet.</w:t>
      </w:r>
    </w:p>
    <w:p w:rsidR="000E0D8D" w:rsidRDefault="000E0D8D" w:rsidP="000E0D8D">
      <w:pPr>
        <w:pStyle w:val="NormalWeb"/>
        <w:shd w:val="clear" w:color="auto" w:fill="FFFFFF"/>
        <w:rPr>
          <w:rFonts w:ascii="Helvetica" w:hAnsi="Helvetica"/>
          <w:color w:val="323232"/>
        </w:rPr>
      </w:pPr>
      <w:r>
        <w:rPr>
          <w:rFonts w:ascii="Helvetica" w:hAnsi="Helvetica"/>
          <w:color w:val="323232"/>
        </w:rPr>
        <w:t>En </w:t>
      </w:r>
      <w:proofErr w:type="gramStart"/>
      <w:r>
        <w:rPr>
          <w:rStyle w:val="CdigoHTML"/>
          <w:rFonts w:ascii="var(--INTERNAL-CODE-font)" w:hAnsi="var(--INTERNAL-CODE-font)"/>
          <w:color w:val="323232"/>
          <w:sz w:val="22"/>
          <w:szCs w:val="22"/>
          <w:bdr w:val="single" w:sz="6" w:space="0" w:color="auto" w:frame="1"/>
        </w:rPr>
        <w:t>updateVentas(</w:t>
      </w:r>
      <w:proofErr w:type="gramEnd"/>
      <w:r>
        <w:rPr>
          <w:rStyle w:val="CdigoHTML"/>
          <w:rFonts w:ascii="var(--INTERNAL-CODE-font)" w:hAnsi="var(--INTERNAL-CODE-font)"/>
          <w:color w:val="323232"/>
          <w:sz w:val="22"/>
          <w:szCs w:val="22"/>
          <w:bdr w:val="single" w:sz="6" w:space="0" w:color="auto" w:frame="1"/>
        </w:rPr>
        <w:t>HashMap&lt;String, Integer&gt;)</w:t>
      </w:r>
      <w:r>
        <w:rPr>
          <w:rFonts w:ascii="Helvetica" w:hAnsi="Helvetica"/>
          <w:color w:val="323232"/>
        </w:rPr>
        <w:t> son sentencias UPDATE, por lo que usa executeUpdate:</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F8F8F2"/>
          <w:sz w:val="23"/>
          <w:szCs w:val="23"/>
          <w:bdr w:val="none" w:sz="0" w:space="0" w:color="auto" w:frame="1"/>
        </w:rPr>
        <w:t>updateVentas.</w:t>
      </w:r>
      <w:r>
        <w:rPr>
          <w:rStyle w:val="CdigoHTML"/>
          <w:rFonts w:ascii="var(--INTERNAL-CODE-font)" w:hAnsi="var(--INTERNAL-CODE-font)"/>
          <w:color w:val="A6E22E"/>
          <w:sz w:val="23"/>
          <w:szCs w:val="23"/>
          <w:bdr w:val="none" w:sz="0" w:space="0" w:color="auto" w:frame="1"/>
        </w:rPr>
        <w:t>setInt</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1, e.</w:t>
      </w:r>
      <w:r>
        <w:rPr>
          <w:rStyle w:val="CdigoHTML"/>
          <w:rFonts w:ascii="var(--INTERNAL-CODE-font)" w:hAnsi="var(--INTERNAL-CODE-font)"/>
          <w:color w:val="A6E22E"/>
          <w:sz w:val="23"/>
          <w:szCs w:val="23"/>
          <w:bdr w:val="none" w:sz="0" w:space="0" w:color="auto" w:frame="1"/>
        </w:rPr>
        <w:t>getValue</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A6E22E"/>
          <w:sz w:val="23"/>
          <w:szCs w:val="23"/>
          <w:bdr w:val="none" w:sz="0" w:space="0" w:color="auto" w:frame="1"/>
        </w:rPr>
        <w:t>intValue</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F8F8F2"/>
          <w:sz w:val="23"/>
          <w:szCs w:val="23"/>
          <w:bdr w:val="none" w:sz="0" w:space="0" w:color="auto" w:frame="1"/>
        </w:rPr>
        <w:t>updateVentas.</w:t>
      </w:r>
      <w:r>
        <w:rPr>
          <w:rStyle w:val="CdigoHTML"/>
          <w:rFonts w:ascii="var(--INTERNAL-CODE-font)" w:hAnsi="var(--INTERNAL-CODE-font)"/>
          <w:color w:val="A6E22E"/>
          <w:sz w:val="23"/>
          <w:szCs w:val="23"/>
          <w:bdr w:val="none" w:sz="0" w:space="0" w:color="auto" w:frame="1"/>
        </w:rPr>
        <w:t>setString</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2, e.</w:t>
      </w:r>
      <w:r>
        <w:rPr>
          <w:rStyle w:val="CdigoHTML"/>
          <w:rFonts w:ascii="var(--INTERNAL-CODE-font)" w:hAnsi="var(--INTERNAL-CODE-font)"/>
          <w:color w:val="A6E22E"/>
          <w:sz w:val="23"/>
          <w:szCs w:val="23"/>
          <w:bdr w:val="none" w:sz="0" w:space="0" w:color="auto" w:frame="1"/>
        </w:rPr>
        <w:t>getKey</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F8F8F2"/>
          <w:sz w:val="23"/>
          <w:szCs w:val="23"/>
          <w:bdr w:val="none" w:sz="0" w:space="0" w:color="auto" w:frame="1"/>
        </w:rPr>
        <w:t>updateVentas.</w:t>
      </w:r>
      <w:r>
        <w:rPr>
          <w:rStyle w:val="CdigoHTML"/>
          <w:rFonts w:ascii="var(--INTERNAL-CODE-font)" w:hAnsi="var(--INTERNAL-CODE-font)"/>
          <w:color w:val="A6E22E"/>
          <w:sz w:val="23"/>
          <w:szCs w:val="23"/>
          <w:bdr w:val="none" w:sz="0" w:space="0" w:color="auto" w:frame="1"/>
        </w:rPr>
        <w:t>executeUpdate</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F8F8F2"/>
          <w:sz w:val="23"/>
          <w:szCs w:val="23"/>
          <w:bdr w:val="none" w:sz="0" w:space="0" w:color="auto" w:frame="1"/>
        </w:rPr>
        <w:t>updateTotal.</w:t>
      </w:r>
      <w:r>
        <w:rPr>
          <w:rStyle w:val="CdigoHTML"/>
          <w:rFonts w:ascii="var(--INTERNAL-CODE-font)" w:hAnsi="var(--INTERNAL-CODE-font)"/>
          <w:color w:val="A6E22E"/>
          <w:sz w:val="23"/>
          <w:szCs w:val="23"/>
          <w:bdr w:val="none" w:sz="0" w:space="0" w:color="auto" w:frame="1"/>
        </w:rPr>
        <w:t>setInt</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1, e.</w:t>
      </w:r>
      <w:r>
        <w:rPr>
          <w:rStyle w:val="CdigoHTML"/>
          <w:rFonts w:ascii="var(--INTERNAL-CODE-font)" w:hAnsi="var(--INTERNAL-CODE-font)"/>
          <w:color w:val="A6E22E"/>
          <w:sz w:val="23"/>
          <w:szCs w:val="23"/>
          <w:bdr w:val="none" w:sz="0" w:space="0" w:color="auto" w:frame="1"/>
        </w:rPr>
        <w:t>getValue</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A6E22E"/>
          <w:sz w:val="23"/>
          <w:szCs w:val="23"/>
          <w:bdr w:val="none" w:sz="0" w:space="0" w:color="auto" w:frame="1"/>
        </w:rPr>
        <w:t>intValue</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F8F8F2"/>
          <w:sz w:val="23"/>
          <w:szCs w:val="23"/>
          <w:bdr w:val="none" w:sz="0" w:space="0" w:color="auto" w:frame="1"/>
        </w:rPr>
        <w:t>updateTotal.</w:t>
      </w:r>
      <w:r>
        <w:rPr>
          <w:rStyle w:val="CdigoHTML"/>
          <w:rFonts w:ascii="var(--INTERNAL-CODE-font)" w:hAnsi="var(--INTERNAL-CODE-font)"/>
          <w:color w:val="A6E22E"/>
          <w:sz w:val="23"/>
          <w:szCs w:val="23"/>
          <w:bdr w:val="none" w:sz="0" w:space="0" w:color="auto" w:frame="1"/>
        </w:rPr>
        <w:t>setString</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2, e.</w:t>
      </w:r>
      <w:r>
        <w:rPr>
          <w:rStyle w:val="CdigoHTML"/>
          <w:rFonts w:ascii="var(--INTERNAL-CODE-font)" w:hAnsi="var(--INTERNAL-CODE-font)"/>
          <w:color w:val="A6E22E"/>
          <w:sz w:val="23"/>
          <w:szCs w:val="23"/>
          <w:bdr w:val="none" w:sz="0" w:space="0" w:color="auto" w:frame="1"/>
        </w:rPr>
        <w:t>getKey</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F8F8F2"/>
          <w:sz w:val="23"/>
          <w:szCs w:val="23"/>
          <w:bdr w:val="none" w:sz="0" w:space="0" w:color="auto" w:frame="1"/>
        </w:rPr>
        <w:t>updateTotal.</w:t>
      </w:r>
      <w:r>
        <w:rPr>
          <w:rStyle w:val="CdigoHTML"/>
          <w:rFonts w:ascii="var(--INTERNAL-CODE-font)" w:hAnsi="var(--INTERNAL-CODE-font)"/>
          <w:color w:val="A6E22E"/>
          <w:sz w:val="23"/>
          <w:szCs w:val="23"/>
          <w:bdr w:val="none" w:sz="0" w:space="0" w:color="auto" w:frame="1"/>
        </w:rPr>
        <w:t>executeUpdate</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F8F8F2"/>
          <w:sz w:val="23"/>
          <w:szCs w:val="23"/>
          <w:bdr w:val="none" w:sz="0" w:space="0" w:color="auto" w:frame="1"/>
        </w:rPr>
        <w:t>con.</w:t>
      </w:r>
      <w:r>
        <w:rPr>
          <w:rStyle w:val="CdigoHTML"/>
          <w:rFonts w:ascii="var(--INTERNAL-CODE-font)" w:hAnsi="var(--INTERNAL-CODE-font)"/>
          <w:color w:val="A6E22E"/>
          <w:sz w:val="23"/>
          <w:szCs w:val="23"/>
          <w:bdr w:val="none" w:sz="0" w:space="0" w:color="auto" w:frame="1"/>
        </w:rPr>
        <w:t>commit</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w:t>
      </w:r>
    </w:p>
    <w:p w:rsidR="000E0D8D" w:rsidRDefault="000E0D8D" w:rsidP="000E0D8D">
      <w:pPr>
        <w:pStyle w:val="NormalWeb"/>
        <w:shd w:val="clear" w:color="auto" w:fill="FFFFFF"/>
        <w:rPr>
          <w:rFonts w:ascii="Helvetica" w:hAnsi="Helvetica"/>
          <w:color w:val="323232"/>
        </w:rPr>
      </w:pPr>
      <w:r>
        <w:rPr>
          <w:rFonts w:ascii="Helvetica" w:hAnsi="Helvetica"/>
          <w:color w:val="323232"/>
        </w:rPr>
        <w:t>Nota: Al principio de </w:t>
      </w:r>
      <w:r>
        <w:rPr>
          <w:rStyle w:val="CdigoHTML"/>
          <w:rFonts w:ascii="var(--INTERNAL-CODE-font)" w:hAnsi="var(--INTERNAL-CODE-font)"/>
          <w:color w:val="323232"/>
          <w:sz w:val="22"/>
          <w:szCs w:val="22"/>
          <w:bdr w:val="single" w:sz="6" w:space="0" w:color="auto" w:frame="1"/>
        </w:rPr>
        <w:t>updateVentas</w:t>
      </w:r>
      <w:r>
        <w:rPr>
          <w:rFonts w:ascii="Helvetica" w:hAnsi="Helvetica"/>
          <w:color w:val="323232"/>
        </w:rPr>
        <w:t>, el modo de confirmación automática se establece en </w:t>
      </w:r>
      <w:r>
        <w:rPr>
          <w:rStyle w:val="CdigoHTML"/>
          <w:rFonts w:ascii="var(--INTERNAL-CODE-font)" w:hAnsi="var(--INTERNAL-CODE-font)"/>
          <w:color w:val="323232"/>
          <w:sz w:val="22"/>
          <w:szCs w:val="22"/>
          <w:bdr w:val="single" w:sz="6" w:space="0" w:color="auto" w:frame="1"/>
        </w:rPr>
        <w:t>false</w:t>
      </w:r>
      <w:r>
        <w:rPr>
          <w:rFonts w:ascii="Helvetica" w:hAnsi="Helvetica"/>
          <w:color w:val="323232"/>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F8F8F2"/>
          <w:sz w:val="23"/>
          <w:szCs w:val="23"/>
          <w:bdr w:val="none" w:sz="0" w:space="0" w:color="auto" w:frame="1"/>
        </w:rPr>
        <w:t>con.</w:t>
      </w:r>
      <w:r>
        <w:rPr>
          <w:rStyle w:val="CdigoHTML"/>
          <w:rFonts w:ascii="var(--INTERNAL-CODE-font)" w:hAnsi="var(--INTERNAL-CODE-font)"/>
          <w:color w:val="A6E22E"/>
          <w:sz w:val="23"/>
          <w:szCs w:val="23"/>
          <w:bdr w:val="none" w:sz="0" w:space="0" w:color="auto" w:frame="1"/>
        </w:rPr>
        <w:t>setAutoCommit</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66D9EF"/>
          <w:sz w:val="23"/>
          <w:szCs w:val="23"/>
          <w:bdr w:val="none" w:sz="0" w:space="0" w:color="auto" w:frame="1"/>
        </w:rPr>
        <w:t>false</w:t>
      </w:r>
      <w:r>
        <w:rPr>
          <w:rStyle w:val="CdigoHTML"/>
          <w:rFonts w:ascii="var(--INTERNAL-CODE-font)" w:hAnsi="var(--INTERNAL-CODE-font)"/>
          <w:color w:val="F8F8F2"/>
          <w:sz w:val="23"/>
          <w:szCs w:val="23"/>
          <w:bdr w:val="none" w:sz="0" w:space="0" w:color="auto" w:frame="1"/>
        </w:rPr>
        <w:t>);</w:t>
      </w:r>
    </w:p>
    <w:p w:rsidR="000E0D8D" w:rsidRDefault="000E0D8D" w:rsidP="000E0D8D">
      <w:pPr>
        <w:pStyle w:val="NormalWeb"/>
        <w:shd w:val="clear" w:color="auto" w:fill="FFFFFF"/>
        <w:rPr>
          <w:rFonts w:ascii="Helvetica" w:hAnsi="Helvetica"/>
          <w:color w:val="323232"/>
        </w:rPr>
      </w:pPr>
      <w:r>
        <w:rPr>
          <w:rFonts w:ascii="Helvetica" w:hAnsi="Helvetica"/>
          <w:color w:val="323232"/>
        </w:rPr>
        <w:lastRenderedPageBreak/>
        <w:t>En consecuencia, ninguna declaración SQL se confirma hasta que se llama al </w:t>
      </w:r>
      <w:r>
        <w:rPr>
          <w:rStyle w:val="Textoennegrita"/>
          <w:rFonts w:ascii="Helvetica" w:eastAsiaTheme="majorEastAsia" w:hAnsi="Helvetica"/>
          <w:color w:val="323232"/>
        </w:rPr>
        <w:t>método commit</w:t>
      </w:r>
      <w:r>
        <w:rPr>
          <w:rFonts w:ascii="Helvetica" w:hAnsi="Helvetica"/>
          <w:color w:val="323232"/>
        </w:rPr>
        <w:t>.</w:t>
      </w:r>
      <w:r>
        <w:rPr>
          <w:rFonts w:ascii="Helvetica" w:hAnsi="Helvetica"/>
          <w:color w:val="323232"/>
        </w:rPr>
        <w:br/>
        <w:t>Más adelante veremos cómo realizar transacciones.</w:t>
      </w:r>
    </w:p>
    <w:p w:rsidR="000E0D8D" w:rsidRDefault="000E0D8D" w:rsidP="000E0D8D">
      <w:pPr>
        <w:pStyle w:val="Ttulo3"/>
        <w:shd w:val="clear" w:color="auto" w:fill="FFFFFF"/>
        <w:rPr>
          <w:rFonts w:ascii="Helvetica" w:hAnsi="Helvetica"/>
          <w:b w:val="0"/>
          <w:bCs w:val="0"/>
          <w:color w:val="auto"/>
          <w:spacing w:val="-15"/>
        </w:rPr>
      </w:pPr>
      <w:r>
        <w:rPr>
          <w:rFonts w:ascii="Helvetica" w:hAnsi="Helvetica"/>
          <w:b w:val="0"/>
          <w:bCs w:val="0"/>
          <w:spacing w:val="-15"/>
        </w:rPr>
        <w:t>4. Valores devueltos por executeUpdate</w:t>
      </w:r>
    </w:p>
    <w:p w:rsidR="000E0D8D" w:rsidRDefault="000E0D8D" w:rsidP="000E0D8D">
      <w:pPr>
        <w:pStyle w:val="NormalWeb"/>
        <w:shd w:val="clear" w:color="auto" w:fill="FFFFFF"/>
        <w:rPr>
          <w:rFonts w:ascii="Helvetica" w:hAnsi="Helvetica"/>
          <w:color w:val="323232"/>
        </w:rPr>
      </w:pPr>
      <w:r>
        <w:rPr>
          <w:rFonts w:ascii="Helvetica" w:hAnsi="Helvetica"/>
          <w:color w:val="323232"/>
        </w:rPr>
        <w:t>El valor de </w:t>
      </w:r>
      <w:r>
        <w:rPr>
          <w:rStyle w:val="Textoennegrita"/>
          <w:rFonts w:ascii="Helvetica" w:eastAsiaTheme="majorEastAsia" w:hAnsi="Helvetica"/>
          <w:color w:val="323232"/>
        </w:rPr>
        <w:t>devuelto para </w:t>
      </w:r>
      <w:r>
        <w:rPr>
          <w:rStyle w:val="CdigoHTML"/>
          <w:rFonts w:ascii="var(--INTERNAL-CODE-font)" w:hAnsi="var(--INTERNAL-CODE-font)"/>
          <w:b/>
          <w:bCs/>
          <w:color w:val="323232"/>
          <w:sz w:val="22"/>
          <w:szCs w:val="22"/>
          <w:bdr w:val="single" w:sz="6" w:space="0" w:color="auto" w:frame="1"/>
        </w:rPr>
        <w:t>executeUpdate</w:t>
      </w:r>
      <w:r>
        <w:rPr>
          <w:rStyle w:val="Textoennegrita"/>
          <w:rFonts w:ascii="Helvetica" w:eastAsiaTheme="majorEastAsia" w:hAnsi="Helvetica"/>
          <w:color w:val="323232"/>
        </w:rPr>
        <w:t> es un valor int que indica cuántas filas de una tabla se actualizaron</w:t>
      </w:r>
      <w:r>
        <w:rPr>
          <w:rFonts w:ascii="Helvetica" w:hAnsi="Helvetica"/>
          <w:color w:val="323232"/>
        </w:rPr>
        <w:t>.</w:t>
      </w:r>
      <w:r>
        <w:rPr>
          <w:rFonts w:ascii="Helvetica" w:hAnsi="Helvetica"/>
          <w:color w:val="323232"/>
        </w:rPr>
        <w:br/>
        <w:t>Por ejemplo:</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F8F8F2"/>
          <w:sz w:val="23"/>
          <w:szCs w:val="23"/>
          <w:bdr w:val="none" w:sz="0" w:space="0" w:color="auto" w:frame="1"/>
        </w:rPr>
        <w:t>updateVentas.</w:t>
      </w:r>
      <w:r>
        <w:rPr>
          <w:rStyle w:val="CdigoHTML"/>
          <w:rFonts w:ascii="var(--INTERNAL-CODE-font)" w:hAnsi="var(--INTERNAL-CODE-font)"/>
          <w:color w:val="A6E22E"/>
          <w:sz w:val="23"/>
          <w:szCs w:val="23"/>
          <w:bdr w:val="none" w:sz="0" w:space="0" w:color="auto" w:frame="1"/>
        </w:rPr>
        <w:t>setInt</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1, 50);</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F8F8F2"/>
          <w:sz w:val="23"/>
          <w:szCs w:val="23"/>
          <w:bdr w:val="none" w:sz="0" w:space="0" w:color="auto" w:frame="1"/>
        </w:rPr>
        <w:t>updateVentas.</w:t>
      </w:r>
      <w:r>
        <w:rPr>
          <w:rStyle w:val="CdigoHTML"/>
          <w:rFonts w:ascii="var(--INTERNAL-CODE-font)" w:hAnsi="var(--INTERNAL-CODE-font)"/>
          <w:color w:val="A6E22E"/>
          <w:sz w:val="23"/>
          <w:szCs w:val="23"/>
          <w:bdr w:val="none" w:sz="0" w:space="0" w:color="auto" w:frame="1"/>
        </w:rPr>
        <w:t>setString</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 xml:space="preserve">2, </w:t>
      </w:r>
      <w:r>
        <w:rPr>
          <w:rStyle w:val="CdigoHTML"/>
          <w:rFonts w:ascii="var(--INTERNAL-CODE-font)" w:hAnsi="var(--INTERNAL-CODE-font)"/>
          <w:color w:val="E6DB74"/>
          <w:sz w:val="23"/>
          <w:szCs w:val="23"/>
          <w:bdr w:val="none" w:sz="0" w:space="0" w:color="auto" w:frame="1"/>
        </w:rPr>
        <w:t>"Tortitas americanas"</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66D9EF"/>
          <w:sz w:val="23"/>
          <w:szCs w:val="23"/>
          <w:bdr w:val="none" w:sz="0" w:space="0" w:color="auto" w:frame="1"/>
        </w:rPr>
        <w:t>int</w:t>
      </w:r>
      <w:proofErr w:type="gramEnd"/>
      <w:r>
        <w:rPr>
          <w:rStyle w:val="CdigoHTML"/>
          <w:rFonts w:ascii="var(--INTERNAL-CODE-font)" w:hAnsi="var(--INTERNAL-CODE-font)"/>
          <w:color w:val="F8F8F2"/>
          <w:sz w:val="23"/>
          <w:szCs w:val="23"/>
          <w:bdr w:val="none" w:sz="0" w:space="0" w:color="auto" w:frame="1"/>
        </w:rPr>
        <w:t xml:space="preserve"> n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updateVentas.</w:t>
      </w:r>
      <w:r>
        <w:rPr>
          <w:rStyle w:val="CdigoHTML"/>
          <w:rFonts w:ascii="var(--INTERNAL-CODE-font)" w:hAnsi="var(--INTERNAL-CODE-font)"/>
          <w:color w:val="A6E22E"/>
          <w:sz w:val="23"/>
          <w:szCs w:val="23"/>
          <w:bdr w:val="none" w:sz="0" w:space="0" w:color="auto" w:frame="1"/>
        </w:rPr>
        <w:t>executeUpdate</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75715E"/>
          <w:sz w:val="23"/>
          <w:szCs w:val="23"/>
          <w:bdr w:val="none" w:sz="0" w:space="0" w:color="auto" w:frame="1"/>
        </w:rPr>
        <w:t>// n = 1 porque se cambió una fila.</w:t>
      </w:r>
    </w:p>
    <w:p w:rsidR="000E0D8D" w:rsidRDefault="000E0D8D" w:rsidP="000E0D8D">
      <w:pPr>
        <w:pStyle w:val="NormalWeb"/>
        <w:shd w:val="clear" w:color="auto" w:fill="FFFFFF"/>
        <w:rPr>
          <w:rFonts w:ascii="Helvetica" w:hAnsi="Helvetica"/>
          <w:color w:val="323232"/>
        </w:rPr>
      </w:pPr>
      <w:r>
        <w:rPr>
          <w:rFonts w:ascii="Helvetica" w:hAnsi="Helvetica"/>
          <w:color w:val="323232"/>
        </w:rPr>
        <w:t>Esa actualización </w:t>
      </w:r>
      <w:r>
        <w:rPr>
          <w:rStyle w:val="Textoennegrita"/>
          <w:rFonts w:ascii="Helvetica" w:eastAsiaTheme="majorEastAsia" w:hAnsi="Helvetica"/>
          <w:color w:val="323232"/>
        </w:rPr>
        <w:t>afecta a una fila en la tabla, por lo que n es igual a 1</w:t>
      </w:r>
      <w:r>
        <w:rPr>
          <w:rFonts w:ascii="Helvetica" w:hAnsi="Helvetica"/>
          <w:color w:val="323232"/>
        </w:rPr>
        <w:t>.</w:t>
      </w:r>
    </w:p>
    <w:p w:rsidR="000E0D8D" w:rsidRDefault="000E0D8D" w:rsidP="000E0D8D">
      <w:pPr>
        <w:pStyle w:val="NormalWeb"/>
        <w:shd w:val="clear" w:color="auto" w:fill="FFFFFF"/>
        <w:rPr>
          <w:rFonts w:ascii="Helvetica" w:hAnsi="Helvetica"/>
          <w:color w:val="323232"/>
        </w:rPr>
      </w:pPr>
      <w:r>
        <w:rPr>
          <w:rFonts w:ascii="Helvetica" w:hAnsi="Helvetica"/>
          <w:color w:val="323232"/>
        </w:rPr>
        <w:t>Cuando el método </w:t>
      </w:r>
      <w:r>
        <w:rPr>
          <w:rStyle w:val="CdigoHTML"/>
          <w:rFonts w:ascii="var(--INTERNAL-CODE-font)" w:hAnsi="var(--INTERNAL-CODE-font)"/>
          <w:b/>
          <w:bCs/>
          <w:color w:val="323232"/>
          <w:sz w:val="22"/>
          <w:szCs w:val="22"/>
          <w:bdr w:val="single" w:sz="6" w:space="0" w:color="auto" w:frame="1"/>
        </w:rPr>
        <w:t>executeUpdate</w:t>
      </w:r>
      <w:r>
        <w:rPr>
          <w:rStyle w:val="Textoennegrita"/>
          <w:rFonts w:ascii="Helvetica" w:eastAsiaTheme="majorEastAsia" w:hAnsi="Helvetica"/>
          <w:color w:val="323232"/>
        </w:rPr>
        <w:t> se utiliza para ejecutar</w:t>
      </w:r>
      <w:r>
        <w:rPr>
          <w:rFonts w:ascii="Helvetica" w:hAnsi="Helvetica"/>
          <w:color w:val="323232"/>
        </w:rPr>
        <w:t> </w:t>
      </w:r>
      <w:r>
        <w:rPr>
          <w:rStyle w:val="Textoennegrita"/>
          <w:rFonts w:ascii="Helvetica" w:eastAsiaTheme="majorEastAsia" w:hAnsi="Helvetica"/>
          <w:color w:val="323232"/>
        </w:rPr>
        <w:t>una declaración DDL</w:t>
      </w:r>
      <w:r>
        <w:rPr>
          <w:rFonts w:ascii="Helvetica" w:hAnsi="Helvetica"/>
          <w:color w:val="323232"/>
        </w:rPr>
        <w:t> (lenguaje de definición de datos), como en la creación de una tabla, </w:t>
      </w:r>
      <w:r>
        <w:rPr>
          <w:rStyle w:val="Textoennegrita"/>
          <w:rFonts w:ascii="Helvetica" w:eastAsiaTheme="majorEastAsia" w:hAnsi="Helvetica"/>
          <w:color w:val="323232"/>
        </w:rPr>
        <w:t>devuelve el valor int de 0</w:t>
      </w:r>
      <w:r>
        <w:rPr>
          <w:rFonts w:ascii="Helvetica" w:hAnsi="Helvetica"/>
          <w:color w:val="323232"/>
        </w:rPr>
        <w:t>.</w:t>
      </w:r>
      <w:r>
        <w:rPr>
          <w:rFonts w:ascii="Helvetica" w:hAnsi="Helvetica"/>
          <w:color w:val="323232"/>
        </w:rPr>
        <w:br/>
        <w:t>Por ejemplo:</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75715E"/>
          <w:sz w:val="23"/>
          <w:szCs w:val="23"/>
          <w:bdr w:val="none" w:sz="0" w:space="0" w:color="auto" w:frame="1"/>
        </w:rPr>
        <w:t>// n = 0</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66D9EF"/>
          <w:sz w:val="23"/>
          <w:szCs w:val="23"/>
          <w:bdr w:val="none" w:sz="0" w:space="0" w:color="auto" w:frame="1"/>
        </w:rPr>
        <w:t>int</w:t>
      </w:r>
      <w:proofErr w:type="gramEnd"/>
      <w:r>
        <w:rPr>
          <w:rStyle w:val="CdigoHTML"/>
          <w:rFonts w:ascii="var(--INTERNAL-CODE-font)" w:hAnsi="var(--INTERNAL-CODE-font)"/>
          <w:color w:val="F8F8F2"/>
          <w:sz w:val="23"/>
          <w:szCs w:val="23"/>
          <w:bdr w:val="none" w:sz="0" w:space="0" w:color="auto" w:frame="1"/>
        </w:rPr>
        <w:t xml:space="preserve"> n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executeUpdate(crearTablaCafe); </w:t>
      </w:r>
      <w:r>
        <w:rPr>
          <w:rStyle w:val="CdigoHTML"/>
          <w:rFonts w:ascii="var(--INTERNAL-CODE-font)" w:hAnsi="var(--INTERNAL-CODE-font)"/>
          <w:color w:val="75715E"/>
          <w:sz w:val="23"/>
          <w:szCs w:val="23"/>
          <w:bdr w:val="none" w:sz="0" w:space="0" w:color="auto" w:frame="1"/>
        </w:rPr>
        <w:t>// Devuelve º filas afectadas.</w:t>
      </w:r>
    </w:p>
    <w:p w:rsidR="000E0D8D" w:rsidRDefault="000E0D8D" w:rsidP="000E0D8D">
      <w:pPr>
        <w:pStyle w:val="NormalWeb"/>
        <w:shd w:val="clear" w:color="auto" w:fill="FFFFFF"/>
        <w:rPr>
          <w:rFonts w:ascii="Helvetica" w:hAnsi="Helvetica"/>
          <w:color w:val="323232"/>
        </w:rPr>
      </w:pPr>
      <w:r>
        <w:rPr>
          <w:rFonts w:ascii="Helvetica" w:hAnsi="Helvetica"/>
          <w:color w:val="323232"/>
        </w:rPr>
        <w:t>Cuando el </w:t>
      </w:r>
      <w:r>
        <w:rPr>
          <w:rStyle w:val="Textoennegrita"/>
          <w:rFonts w:ascii="Helvetica" w:eastAsiaTheme="majorEastAsia" w:hAnsi="Helvetica"/>
          <w:color w:val="323232"/>
        </w:rPr>
        <w:t>valor de devuelto por executeUpdate es 0,</w:t>
      </w:r>
      <w:r>
        <w:rPr>
          <w:rFonts w:ascii="Helvetica" w:hAnsi="Helvetica"/>
          <w:color w:val="323232"/>
        </w:rPr>
        <w:t> puede significar:</w:t>
      </w:r>
    </w:p>
    <w:p w:rsidR="000E0D8D" w:rsidRDefault="000E0D8D" w:rsidP="000E0D8D">
      <w:pPr>
        <w:numPr>
          <w:ilvl w:val="0"/>
          <w:numId w:val="91"/>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La declaración ejecutada fue una declaración de actualización que no afectó a ninguna fila.</w:t>
      </w:r>
    </w:p>
    <w:p w:rsidR="000E0D8D" w:rsidRDefault="000E0D8D" w:rsidP="000E0D8D">
      <w:pPr>
        <w:numPr>
          <w:ilvl w:val="0"/>
          <w:numId w:val="91"/>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La declaración ejecutada fue una declaración DDL.</w:t>
      </w:r>
    </w:p>
    <w:p w:rsidR="000E0D8D" w:rsidRDefault="000E0D8D" w:rsidP="000E0D8D">
      <w:pPr>
        <w:pStyle w:val="Ttulo1"/>
        <w:shd w:val="clear" w:color="auto" w:fill="FFFFFF"/>
        <w:jc w:val="center"/>
        <w:rPr>
          <w:rFonts w:ascii="Helvetica" w:hAnsi="Helvetica"/>
          <w:b w:val="0"/>
          <w:bCs w:val="0"/>
          <w:caps/>
          <w:color w:val="323232"/>
        </w:rPr>
      </w:pPr>
      <w:r>
        <w:rPr>
          <w:rFonts w:ascii="Helvetica" w:hAnsi="Helvetica"/>
          <w:b w:val="0"/>
          <w:bCs w:val="0"/>
          <w:caps/>
          <w:color w:val="323232"/>
        </w:rPr>
        <w:t>07. Transacciones</w:t>
      </w:r>
    </w:p>
    <w:p w:rsidR="000E0D8D" w:rsidRDefault="000E0D8D" w:rsidP="000E0D8D">
      <w:pPr>
        <w:numPr>
          <w:ilvl w:val="0"/>
          <w:numId w:val="92"/>
        </w:numPr>
        <w:shd w:val="clear" w:color="auto" w:fill="FFFFFF"/>
        <w:spacing w:before="100" w:beforeAutospacing="1" w:after="100" w:afterAutospacing="1" w:line="240" w:lineRule="auto"/>
        <w:rPr>
          <w:rFonts w:ascii="Helvetica" w:hAnsi="Helvetica"/>
          <w:color w:val="323232"/>
        </w:rPr>
      </w:pPr>
      <w:hyperlink r:id="rId187" w:anchor="transacciones" w:history="1">
        <w:r>
          <w:rPr>
            <w:rStyle w:val="Hipervnculo"/>
            <w:rFonts w:ascii="Helvetica" w:hAnsi="Helvetica"/>
          </w:rPr>
          <w:t>Transacciones</w:t>
        </w:r>
      </w:hyperlink>
    </w:p>
    <w:p w:rsidR="000E0D8D" w:rsidRDefault="000E0D8D" w:rsidP="000E0D8D">
      <w:pPr>
        <w:numPr>
          <w:ilvl w:val="1"/>
          <w:numId w:val="92"/>
        </w:numPr>
        <w:shd w:val="clear" w:color="auto" w:fill="FFFFFF"/>
        <w:spacing w:before="100" w:beforeAutospacing="1" w:after="100" w:afterAutospacing="1" w:line="240" w:lineRule="auto"/>
        <w:rPr>
          <w:rFonts w:ascii="Helvetica" w:hAnsi="Helvetica"/>
          <w:color w:val="323232"/>
        </w:rPr>
      </w:pPr>
      <w:hyperlink r:id="rId188" w:anchor="1-desactivacin-de-auto-commit" w:history="1">
        <w:r>
          <w:rPr>
            <w:rStyle w:val="Hipervnculo"/>
            <w:rFonts w:ascii="Helvetica" w:hAnsi="Helvetica"/>
          </w:rPr>
          <w:t>1. Desactivación de Auto-Commit</w:t>
        </w:r>
      </w:hyperlink>
    </w:p>
    <w:p w:rsidR="000E0D8D" w:rsidRDefault="000E0D8D" w:rsidP="000E0D8D">
      <w:pPr>
        <w:numPr>
          <w:ilvl w:val="1"/>
          <w:numId w:val="92"/>
        </w:numPr>
        <w:shd w:val="clear" w:color="auto" w:fill="FFFFFF"/>
        <w:spacing w:before="100" w:beforeAutospacing="1" w:after="100" w:afterAutospacing="1" w:line="240" w:lineRule="auto"/>
        <w:rPr>
          <w:rFonts w:ascii="Helvetica" w:hAnsi="Helvetica"/>
          <w:color w:val="323232"/>
        </w:rPr>
      </w:pPr>
      <w:hyperlink r:id="rId189" w:anchor="2-commit-de-transacciones" w:history="1">
        <w:r>
          <w:rPr>
            <w:rStyle w:val="Hipervnculo"/>
            <w:rFonts w:ascii="Helvetica" w:hAnsi="Helvetica"/>
          </w:rPr>
          <w:t>2. Commit de transacciones</w:t>
        </w:r>
      </w:hyperlink>
    </w:p>
    <w:p w:rsidR="000E0D8D" w:rsidRDefault="000E0D8D" w:rsidP="000E0D8D">
      <w:pPr>
        <w:numPr>
          <w:ilvl w:val="1"/>
          <w:numId w:val="92"/>
        </w:numPr>
        <w:shd w:val="clear" w:color="auto" w:fill="FFFFFF"/>
        <w:spacing w:before="100" w:beforeAutospacing="1" w:after="100" w:afterAutospacing="1" w:line="240" w:lineRule="auto"/>
        <w:rPr>
          <w:rFonts w:ascii="Helvetica" w:hAnsi="Helvetica"/>
          <w:color w:val="323232"/>
        </w:rPr>
      </w:pPr>
      <w:hyperlink r:id="rId190" w:anchor="3-puntos-de-guardado" w:history="1">
        <w:r>
          <w:rPr>
            <w:rStyle w:val="Hipervnculo"/>
            <w:rFonts w:ascii="Helvetica" w:hAnsi="Helvetica"/>
          </w:rPr>
          <w:t>3. Puntos de Guardado</w:t>
        </w:r>
      </w:hyperlink>
    </w:p>
    <w:p w:rsidR="000E0D8D" w:rsidRDefault="000E0D8D" w:rsidP="000E0D8D">
      <w:pPr>
        <w:numPr>
          <w:ilvl w:val="1"/>
          <w:numId w:val="92"/>
        </w:numPr>
        <w:shd w:val="clear" w:color="auto" w:fill="FFFFFF"/>
        <w:spacing w:before="100" w:beforeAutospacing="1" w:after="100" w:afterAutospacing="1" w:line="240" w:lineRule="auto"/>
        <w:rPr>
          <w:rFonts w:ascii="Helvetica" w:hAnsi="Helvetica"/>
          <w:color w:val="323232"/>
        </w:rPr>
      </w:pPr>
      <w:hyperlink r:id="rId191" w:anchor="4-liberacin-de-puntos-de-guardado" w:history="1">
        <w:r>
          <w:rPr>
            <w:rStyle w:val="Hipervnculo"/>
            <w:rFonts w:ascii="Helvetica" w:hAnsi="Helvetica"/>
          </w:rPr>
          <w:t>4. Liberación de Puntos de Guardado</w:t>
        </w:r>
      </w:hyperlink>
    </w:p>
    <w:p w:rsidR="000E0D8D" w:rsidRDefault="000E0D8D" w:rsidP="000E0D8D">
      <w:pPr>
        <w:numPr>
          <w:ilvl w:val="1"/>
          <w:numId w:val="92"/>
        </w:numPr>
        <w:shd w:val="clear" w:color="auto" w:fill="FFFFFF"/>
        <w:spacing w:before="100" w:beforeAutospacing="1" w:after="100" w:afterAutospacing="1" w:line="240" w:lineRule="auto"/>
        <w:rPr>
          <w:rFonts w:ascii="Helvetica" w:hAnsi="Helvetica"/>
          <w:color w:val="323232"/>
        </w:rPr>
      </w:pPr>
      <w:hyperlink r:id="rId192" w:anchor="5-mtodo-rollback-" w:history="1">
        <w:r>
          <w:rPr>
            <w:rStyle w:val="Hipervnculo"/>
            <w:rFonts w:ascii="Helvetica" w:hAnsi="Helvetica"/>
          </w:rPr>
          <w:t>5. Método </w:t>
        </w:r>
        <w:r>
          <w:rPr>
            <w:rStyle w:val="CdigoHTML"/>
            <w:rFonts w:ascii="var(--INTERNAL-CODE-font)" w:eastAsiaTheme="minorHAnsi" w:hAnsi="var(--INTERNAL-CODE-font)"/>
            <w:color w:val="0000FF"/>
            <w:bdr w:val="single" w:sz="6" w:space="0" w:color="auto" w:frame="1"/>
          </w:rPr>
          <w:t>rollback</w:t>
        </w:r>
        <w:r>
          <w:rPr>
            <w:rStyle w:val="Hipervnculo"/>
            <w:rFonts w:ascii="Helvetica" w:hAnsi="Helvetica"/>
          </w:rPr>
          <w:t>:</w:t>
        </w:r>
      </w:hyperlink>
    </w:p>
    <w:p w:rsidR="000E0D8D" w:rsidRDefault="000E0D8D" w:rsidP="000E0D8D">
      <w:pPr>
        <w:numPr>
          <w:ilvl w:val="1"/>
          <w:numId w:val="92"/>
        </w:numPr>
        <w:shd w:val="clear" w:color="auto" w:fill="FFFFFF"/>
        <w:spacing w:before="100" w:beforeAutospacing="1" w:after="100" w:afterAutospacing="1" w:line="240" w:lineRule="auto"/>
        <w:rPr>
          <w:rFonts w:ascii="Helvetica" w:hAnsi="Helvetica"/>
          <w:color w:val="323232"/>
        </w:rPr>
      </w:pPr>
      <w:hyperlink r:id="rId193" w:anchor="6-utilizando-transacciones-en-la-integridad-de-los-datos" w:history="1">
        <w:r>
          <w:rPr>
            <w:rStyle w:val="Hipervnculo"/>
            <w:rFonts w:ascii="Helvetica" w:hAnsi="Helvetica"/>
          </w:rPr>
          <w:t>6. Utilizando Transacciones en la integridad de los datos</w:t>
        </w:r>
      </w:hyperlink>
    </w:p>
    <w:p w:rsidR="000E0D8D" w:rsidRDefault="000E0D8D" w:rsidP="000E0D8D">
      <w:pPr>
        <w:numPr>
          <w:ilvl w:val="2"/>
          <w:numId w:val="92"/>
        </w:numPr>
        <w:shd w:val="clear" w:color="auto" w:fill="FFFFFF"/>
        <w:spacing w:before="100" w:beforeAutospacing="1" w:after="100" w:afterAutospacing="1" w:line="240" w:lineRule="auto"/>
        <w:rPr>
          <w:rFonts w:ascii="Helvetica" w:hAnsi="Helvetica"/>
          <w:color w:val="323232"/>
        </w:rPr>
      </w:pPr>
      <w:hyperlink r:id="rId194" w:anchor="nivel-de-aislamiento-de-transaccin" w:history="1">
        <w:r>
          <w:rPr>
            <w:rStyle w:val="Hipervnculo"/>
            <w:rFonts w:ascii="Helvetica" w:hAnsi="Helvetica"/>
          </w:rPr>
          <w:t>Nivel de aislamiento de transacción</w:t>
        </w:r>
      </w:hyperlink>
    </w:p>
    <w:p w:rsidR="000E0D8D" w:rsidRDefault="000E0D8D" w:rsidP="000E0D8D">
      <w:pPr>
        <w:spacing w:after="0"/>
        <w:rPr>
          <w:rFonts w:ascii="Times New Roman" w:hAnsi="Times New Roman"/>
        </w:rPr>
      </w:pPr>
      <w:r>
        <w:pict>
          <v:rect id="_x0000_i1032" style="width:0;height:0" o:hralign="center" o:hrstd="t" o:hrnoshade="t" o:hr="t" fillcolor="#323232" stroked="f"/>
        </w:pict>
      </w:r>
    </w:p>
    <w:p w:rsidR="000E0D8D" w:rsidRDefault="000E0D8D" w:rsidP="000E0D8D">
      <w:pPr>
        <w:pStyle w:val="Ttulo2"/>
        <w:shd w:val="clear" w:color="auto" w:fill="FFFFFF"/>
        <w:rPr>
          <w:rFonts w:ascii="Helvetica" w:hAnsi="Helvetica"/>
          <w:b w:val="0"/>
          <w:bCs w:val="0"/>
          <w:spacing w:val="-15"/>
        </w:rPr>
      </w:pPr>
      <w:r>
        <w:rPr>
          <w:rFonts w:ascii="Helvetica" w:hAnsi="Helvetica"/>
          <w:b w:val="0"/>
          <w:bCs w:val="0"/>
          <w:spacing w:val="-15"/>
        </w:rPr>
        <w:t>Transacciones</w:t>
      </w:r>
    </w:p>
    <w:p w:rsidR="000E0D8D" w:rsidRDefault="000E0D8D" w:rsidP="000E0D8D">
      <w:pPr>
        <w:pStyle w:val="NormalWeb"/>
        <w:shd w:val="clear" w:color="auto" w:fill="FFFFFF"/>
        <w:rPr>
          <w:rFonts w:ascii="Helvetica" w:hAnsi="Helvetica"/>
          <w:color w:val="323232"/>
        </w:rPr>
      </w:pPr>
      <w:r>
        <w:rPr>
          <w:rFonts w:ascii="Helvetica" w:hAnsi="Helvetica"/>
          <w:color w:val="323232"/>
        </w:rPr>
        <w:t xml:space="preserve">En muchos casos de uso, es posible que desee ejecutar varias declaraciones SQL como una unidad de trabajo. Por ejemplo, supongamos que tiene una aplicación que actualiza los datos de una tabla y luego actualiza los datos de otra tabla. Desea </w:t>
      </w:r>
      <w:r>
        <w:rPr>
          <w:rFonts w:ascii="Helvetica" w:hAnsi="Helvetica"/>
          <w:color w:val="323232"/>
        </w:rPr>
        <w:lastRenderedPageBreak/>
        <w:t>asegurarse de que ambas actualizaciones se realicen correctamente o que no se realice ninguna de ellas.</w:t>
      </w:r>
    </w:p>
    <w:p w:rsidR="000E0D8D" w:rsidRDefault="000E0D8D" w:rsidP="000E0D8D">
      <w:pPr>
        <w:pStyle w:val="NormalWeb"/>
        <w:shd w:val="clear" w:color="auto" w:fill="FFFFFF"/>
        <w:rPr>
          <w:rFonts w:ascii="Helvetica" w:hAnsi="Helvetica"/>
          <w:color w:val="323232"/>
        </w:rPr>
      </w:pPr>
      <w:r>
        <w:rPr>
          <w:rFonts w:ascii="Helvetica" w:hAnsi="Helvetica"/>
          <w:color w:val="323232"/>
        </w:rPr>
        <w:t>La </w:t>
      </w:r>
      <w:r>
        <w:rPr>
          <w:rStyle w:val="Textoennegrita"/>
          <w:rFonts w:ascii="Helvetica" w:hAnsi="Helvetica"/>
          <w:color w:val="323232"/>
        </w:rPr>
        <w:t>ejecución de varias declaraciones SQL como una unidad de trabajo se denomina transacción</w:t>
      </w:r>
      <w:r>
        <w:rPr>
          <w:rFonts w:ascii="Helvetica" w:hAnsi="Helvetica"/>
          <w:color w:val="323232"/>
        </w:rPr>
        <w:t>.</w:t>
      </w:r>
    </w:p>
    <w:p w:rsidR="000E0D8D" w:rsidRDefault="000E0D8D" w:rsidP="000E0D8D">
      <w:pPr>
        <w:pStyle w:val="Ttulo3"/>
        <w:shd w:val="clear" w:color="auto" w:fill="FFFFFF"/>
        <w:rPr>
          <w:rFonts w:ascii="Helvetica" w:hAnsi="Helvetica"/>
          <w:b w:val="0"/>
          <w:bCs w:val="0"/>
          <w:color w:val="auto"/>
          <w:spacing w:val="-15"/>
        </w:rPr>
      </w:pPr>
      <w:r>
        <w:rPr>
          <w:rFonts w:ascii="Helvetica" w:hAnsi="Helvetica"/>
          <w:b w:val="0"/>
          <w:bCs w:val="0"/>
          <w:spacing w:val="-15"/>
        </w:rPr>
        <w:t>1. Desactivación de Auto-Commit</w:t>
      </w:r>
    </w:p>
    <w:p w:rsidR="000E0D8D" w:rsidRDefault="000E0D8D" w:rsidP="000E0D8D">
      <w:pPr>
        <w:numPr>
          <w:ilvl w:val="0"/>
          <w:numId w:val="93"/>
        </w:numPr>
        <w:shd w:val="clear" w:color="auto" w:fill="FFFFFF"/>
        <w:spacing w:before="100" w:beforeAutospacing="1" w:after="100" w:afterAutospacing="1" w:line="240" w:lineRule="auto"/>
        <w:rPr>
          <w:rFonts w:ascii="Helvetica" w:hAnsi="Helvetica"/>
          <w:color w:val="323232"/>
        </w:rPr>
      </w:pPr>
      <w:r>
        <w:rPr>
          <w:rStyle w:val="Textoennegrita"/>
          <w:rFonts w:ascii="Helvetica" w:hAnsi="Helvetica"/>
          <w:color w:val="323232"/>
        </w:rPr>
        <w:t>Por defecto</w:t>
      </w:r>
      <w:r>
        <w:rPr>
          <w:rFonts w:ascii="Helvetica" w:hAnsi="Helvetica"/>
          <w:color w:val="323232"/>
        </w:rPr>
        <w:t>, una conexión JDBC está en </w:t>
      </w:r>
      <w:r>
        <w:rPr>
          <w:rStyle w:val="Textoennegrita"/>
          <w:rFonts w:ascii="Helvetica" w:hAnsi="Helvetica"/>
          <w:color w:val="323232"/>
        </w:rPr>
        <w:t>modo de auto-commit</w:t>
      </w:r>
      <w:r>
        <w:rPr>
          <w:rFonts w:ascii="Helvetica" w:hAnsi="Helvetica"/>
          <w:color w:val="323232"/>
        </w:rPr>
        <w:t>.</w:t>
      </w:r>
    </w:p>
    <w:p w:rsidR="000E0D8D" w:rsidRDefault="000E0D8D" w:rsidP="000E0D8D">
      <w:pPr>
        <w:numPr>
          <w:ilvl w:val="0"/>
          <w:numId w:val="93"/>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Cada </w:t>
      </w:r>
      <w:r>
        <w:rPr>
          <w:rStyle w:val="Textoennegrita"/>
          <w:rFonts w:ascii="Helvetica" w:hAnsi="Helvetica"/>
          <w:color w:val="323232"/>
        </w:rPr>
        <w:t>sentencia SQL se trata como una transacción y se confirma automáticamente</w:t>
      </w:r>
      <w:r>
        <w:rPr>
          <w:rFonts w:ascii="Helvetica" w:hAnsi="Helvetica"/>
          <w:color w:val="323232"/>
        </w:rPr>
        <w:t> justo después de ejecutarse.</w:t>
      </w:r>
    </w:p>
    <w:p w:rsidR="000E0D8D" w:rsidRDefault="000E0D8D" w:rsidP="000E0D8D">
      <w:pPr>
        <w:numPr>
          <w:ilvl w:val="0"/>
          <w:numId w:val="93"/>
        </w:numPr>
        <w:shd w:val="clear" w:color="auto" w:fill="FFFFFF"/>
        <w:spacing w:before="100" w:beforeAutospacing="1" w:after="100" w:afterAutospacing="1" w:line="240" w:lineRule="auto"/>
        <w:rPr>
          <w:rFonts w:ascii="Helvetica" w:hAnsi="Helvetica"/>
          <w:color w:val="323232"/>
        </w:rPr>
      </w:pPr>
      <w:r>
        <w:rPr>
          <w:rStyle w:val="Textoennegrita"/>
          <w:rFonts w:ascii="Helvetica" w:hAnsi="Helvetica"/>
          <w:color w:val="323232"/>
        </w:rPr>
        <w:t>Para permitir que dos o más sentencias se agrupen en una transacción</w:t>
      </w:r>
      <w:r>
        <w:rPr>
          <w:rFonts w:ascii="Helvetica" w:hAnsi="Helvetica"/>
          <w:color w:val="323232"/>
        </w:rPr>
        <w:t> se debe </w:t>
      </w:r>
      <w:r>
        <w:rPr>
          <w:rStyle w:val="Textoennegrita"/>
          <w:rFonts w:ascii="Helvetica" w:hAnsi="Helvetica"/>
          <w:color w:val="323232"/>
        </w:rPr>
        <w:t>desactivar el modo de auto-commit</w:t>
      </w:r>
      <w:r>
        <w:rPr>
          <w:rFonts w:ascii="Helvetica" w:hAnsi="Helvetica"/>
          <w:color w:val="323232"/>
        </w:rPr>
        <w:t>.</w:t>
      </w:r>
    </w:p>
    <w:p w:rsidR="000E0D8D" w:rsidRDefault="000E0D8D" w:rsidP="000E0D8D">
      <w:pPr>
        <w:numPr>
          <w:ilvl w:val="0"/>
          <w:numId w:val="93"/>
        </w:numPr>
        <w:shd w:val="clear" w:color="auto" w:fill="FFFFFF"/>
        <w:spacing w:before="100" w:beforeAutospacing="1" w:after="100" w:afterAutospacing="1" w:line="240" w:lineRule="auto"/>
        <w:rPr>
          <w:rFonts w:ascii="Helvetica" w:hAnsi="Helvetica"/>
          <w:color w:val="323232"/>
        </w:rPr>
      </w:pPr>
      <w:r>
        <w:rPr>
          <w:rStyle w:val="Textoennegrita"/>
          <w:rFonts w:ascii="Helvetica" w:hAnsi="Helvetica"/>
          <w:color w:val="323232"/>
        </w:rPr>
        <w:t>Ninguna sentencia SQL se confirma hasta que se llame explícitamente al método </w:t>
      </w:r>
      <w:r>
        <w:rPr>
          <w:rStyle w:val="CdigoHTML"/>
          <w:rFonts w:ascii="var(--INTERNAL-CODE-font)" w:eastAsiaTheme="minorHAnsi" w:hAnsi="var(--INTERNAL-CODE-font)"/>
          <w:b/>
          <w:bCs/>
          <w:color w:val="323232"/>
          <w:bdr w:val="single" w:sz="6" w:space="0" w:color="auto" w:frame="1"/>
        </w:rPr>
        <w:t>commit</w:t>
      </w:r>
      <w:r>
        <w:rPr>
          <w:rFonts w:ascii="Helvetica" w:hAnsi="Helvetica"/>
          <w:color w:val="323232"/>
        </w:rPr>
        <w:t>.</w:t>
      </w:r>
    </w:p>
    <w:p w:rsidR="000E0D8D" w:rsidRDefault="000E0D8D" w:rsidP="000E0D8D">
      <w:pPr>
        <w:numPr>
          <w:ilvl w:val="0"/>
          <w:numId w:val="93"/>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Todas las sentencias ejecutadas después de la llamada al método </w:t>
      </w:r>
      <w:r>
        <w:rPr>
          <w:rStyle w:val="CdigoHTML"/>
          <w:rFonts w:ascii="var(--INTERNAL-CODE-font)" w:eastAsiaTheme="minorHAnsi" w:hAnsi="var(--INTERNAL-CODE-font)"/>
          <w:color w:val="323232"/>
          <w:bdr w:val="single" w:sz="6" w:space="0" w:color="auto" w:frame="1"/>
        </w:rPr>
        <w:t>commit</w:t>
      </w:r>
      <w:r>
        <w:rPr>
          <w:rFonts w:ascii="Helvetica" w:hAnsi="Helvetica"/>
          <w:color w:val="323232"/>
        </w:rPr>
        <w:t> se incluyen en la transacción actual y se confirman juntas como una unidad.</w:t>
      </w:r>
    </w:p>
    <w:p w:rsidR="000E0D8D" w:rsidRDefault="000E0D8D" w:rsidP="000E0D8D">
      <w:pPr>
        <w:pStyle w:val="NormalWeb"/>
        <w:shd w:val="clear" w:color="auto" w:fill="FFFFFF"/>
        <w:rPr>
          <w:rFonts w:ascii="Helvetica" w:hAnsi="Helvetica"/>
          <w:color w:val="323232"/>
        </w:rPr>
      </w:pPr>
      <w:r>
        <w:rPr>
          <w:rStyle w:val="nfasis"/>
          <w:rFonts w:ascii="Helvetica" w:hAnsi="Helvetica"/>
          <w:color w:val="323232"/>
        </w:rPr>
        <w:t>(Para ser más preciso, el valor predeterminado es que una declaración SQL se confirme cuando se completa, no cuando se ejecuta. Sin embargo, en casi todos los casos, una declaración se completa y, por lo tanto, se confirma, justo después de ejecutarse.)</w:t>
      </w:r>
    </w:p>
    <w:p w:rsidR="000E0D8D" w:rsidRDefault="000E0D8D" w:rsidP="000E0D8D">
      <w:pPr>
        <w:pStyle w:val="NormalWeb"/>
        <w:shd w:val="clear" w:color="auto" w:fill="FFFFFF"/>
        <w:rPr>
          <w:rFonts w:ascii="Helvetica" w:hAnsi="Helvetica"/>
          <w:color w:val="323232"/>
        </w:rPr>
      </w:pPr>
      <w:r>
        <w:rPr>
          <w:rFonts w:ascii="Helvetica" w:hAnsi="Helvetica"/>
          <w:color w:val="323232"/>
        </w:rPr>
        <w:t>Desactivación de de auto-commit: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F8F8F2"/>
          <w:sz w:val="23"/>
          <w:szCs w:val="23"/>
          <w:bdr w:val="none" w:sz="0" w:space="0" w:color="auto" w:frame="1"/>
        </w:rPr>
        <w:t>con.</w:t>
      </w:r>
      <w:r>
        <w:rPr>
          <w:rStyle w:val="CdigoHTML"/>
          <w:rFonts w:ascii="var(--INTERNAL-CODE-font)" w:hAnsi="var(--INTERNAL-CODE-font)"/>
          <w:color w:val="A6E22E"/>
          <w:sz w:val="23"/>
          <w:szCs w:val="23"/>
          <w:bdr w:val="none" w:sz="0" w:space="0" w:color="auto" w:frame="1"/>
        </w:rPr>
        <w:t>setAutoCommit</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66D9EF"/>
          <w:sz w:val="23"/>
          <w:szCs w:val="23"/>
          <w:bdr w:val="none" w:sz="0" w:space="0" w:color="auto" w:frame="1"/>
        </w:rPr>
        <w:t>false</w:t>
      </w:r>
      <w:r>
        <w:rPr>
          <w:rStyle w:val="CdigoHTML"/>
          <w:rFonts w:ascii="var(--INTERNAL-CODE-font)" w:hAnsi="var(--INTERNAL-CODE-font)"/>
          <w:color w:val="F8F8F2"/>
          <w:sz w:val="23"/>
          <w:szCs w:val="23"/>
          <w:bdr w:val="none" w:sz="0" w:space="0" w:color="auto" w:frame="1"/>
        </w:rPr>
        <w:t>);</w:t>
      </w:r>
    </w:p>
    <w:p w:rsidR="000E0D8D" w:rsidRDefault="000E0D8D" w:rsidP="000E0D8D">
      <w:pPr>
        <w:pStyle w:val="Ttulo3"/>
        <w:shd w:val="clear" w:color="auto" w:fill="FFFFFF"/>
        <w:rPr>
          <w:rFonts w:ascii="Helvetica" w:hAnsi="Helvetica"/>
          <w:b w:val="0"/>
          <w:bCs w:val="0"/>
          <w:color w:val="auto"/>
          <w:spacing w:val="-15"/>
        </w:rPr>
      </w:pPr>
      <w:r>
        <w:rPr>
          <w:rFonts w:ascii="Helvetica" w:hAnsi="Helvetica"/>
          <w:b w:val="0"/>
          <w:bCs w:val="0"/>
          <w:spacing w:val="-15"/>
        </w:rPr>
        <w:t>2. Commit de transacciones</w:t>
      </w:r>
    </w:p>
    <w:p w:rsidR="000E0D8D" w:rsidRDefault="000E0D8D" w:rsidP="000E0D8D">
      <w:pPr>
        <w:pStyle w:val="NormalWeb"/>
        <w:shd w:val="clear" w:color="auto" w:fill="FFFFFF"/>
        <w:rPr>
          <w:rFonts w:ascii="Helvetica" w:hAnsi="Helvetica"/>
          <w:color w:val="323232"/>
        </w:rPr>
      </w:pPr>
      <w:r>
        <w:rPr>
          <w:rFonts w:ascii="Helvetica" w:hAnsi="Helvetica"/>
          <w:color w:val="323232"/>
        </w:rPr>
        <w:t>Ninguna declaración SQL se confirma hasta que se llame al método commit: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66D9EF"/>
          <w:sz w:val="23"/>
          <w:szCs w:val="23"/>
          <w:bdr w:val="none" w:sz="0" w:space="0" w:color="auto" w:frame="1"/>
        </w:rPr>
        <w:t>public</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void</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updateVentas</w:t>
      </w:r>
      <w:r>
        <w:rPr>
          <w:rStyle w:val="CdigoHTML"/>
          <w:rFonts w:ascii="var(--INTERNAL-CODE-font)" w:hAnsi="var(--INTERNAL-CODE-font)"/>
          <w:color w:val="F8F8F2"/>
          <w:sz w:val="23"/>
          <w:szCs w:val="23"/>
          <w:bdr w:val="none" w:sz="0" w:space="0" w:color="auto" w:frame="1"/>
        </w:rPr>
        <w:t>(HashMap</w:t>
      </w:r>
      <w:r>
        <w:rPr>
          <w:rStyle w:val="CdigoHTML"/>
          <w:rFonts w:ascii="var(--INTERNAL-CODE-font)" w:hAnsi="var(--INTERNAL-CODE-font)"/>
          <w:color w:val="F92672"/>
          <w:sz w:val="23"/>
          <w:szCs w:val="23"/>
          <w:bdr w:val="none" w:sz="0" w:space="0" w:color="auto" w:frame="1"/>
        </w:rPr>
        <w:t>&lt;</w:t>
      </w:r>
      <w:r>
        <w:rPr>
          <w:rStyle w:val="CdigoHTML"/>
          <w:rFonts w:ascii="var(--INTERNAL-CODE-font)" w:hAnsi="var(--INTERNAL-CODE-font)"/>
          <w:color w:val="F8F8F2"/>
          <w:sz w:val="23"/>
          <w:szCs w:val="23"/>
          <w:bdr w:val="none" w:sz="0" w:space="0" w:color="auto" w:frame="1"/>
        </w:rPr>
        <w:t>String, Integer</w:t>
      </w:r>
      <w:r>
        <w:rPr>
          <w:rStyle w:val="CdigoHTML"/>
          <w:rFonts w:ascii="var(--INTERNAL-CODE-font)" w:hAnsi="var(--INTERNAL-CODE-font)"/>
          <w:color w:val="F92672"/>
          <w:sz w:val="23"/>
          <w:szCs w:val="23"/>
          <w:bdr w:val="none" w:sz="0" w:space="0" w:color="auto" w:frame="1"/>
        </w:rPr>
        <w:t>&gt;</w:t>
      </w:r>
      <w:r>
        <w:rPr>
          <w:rStyle w:val="CdigoHTML"/>
          <w:rFonts w:ascii="var(--INTERNAL-CODE-font)" w:hAnsi="var(--INTERNAL-CODE-font)"/>
          <w:color w:val="F8F8F2"/>
          <w:sz w:val="23"/>
          <w:szCs w:val="23"/>
          <w:bdr w:val="none" w:sz="0" w:space="0" w:color="auto" w:frame="1"/>
        </w:rPr>
        <w:t xml:space="preserve"> ventasPorSemana) </w:t>
      </w:r>
      <w:r>
        <w:rPr>
          <w:rStyle w:val="CdigoHTML"/>
          <w:rFonts w:ascii="var(--INTERNAL-CODE-font)" w:hAnsi="var(--INTERNAL-CODE-font)"/>
          <w:color w:val="66D9EF"/>
          <w:sz w:val="23"/>
          <w:szCs w:val="23"/>
          <w:bdr w:val="none" w:sz="0" w:space="0" w:color="auto" w:frame="1"/>
        </w:rPr>
        <w:t>throws</w:t>
      </w:r>
      <w:r>
        <w:rPr>
          <w:rStyle w:val="CdigoHTML"/>
          <w:rFonts w:ascii="var(--INTERNAL-CODE-font)" w:hAnsi="var(--INTERNAL-CODE-font)"/>
          <w:color w:val="F8F8F2"/>
          <w:sz w:val="23"/>
          <w:szCs w:val="23"/>
          <w:bdr w:val="none" w:sz="0" w:space="0" w:color="auto" w:frame="1"/>
        </w:rPr>
        <w:t xml:space="preserve"> SQLException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try</w:t>
      </w:r>
      <w:proofErr w:type="gramEnd"/>
      <w:r>
        <w:rPr>
          <w:rStyle w:val="CdigoHTML"/>
          <w:rFonts w:ascii="var(--INTERNAL-CODE-font)" w:hAnsi="var(--INTERNAL-CODE-font)"/>
          <w:color w:val="F8F8F2"/>
          <w:sz w:val="23"/>
          <w:szCs w:val="23"/>
          <w:bdr w:val="none" w:sz="0" w:space="0" w:color="auto" w:frame="1"/>
        </w:rPr>
        <w:t xml:space="preserve"> (PreparedStatement psVentas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con.</w:t>
      </w:r>
      <w:r>
        <w:rPr>
          <w:rStyle w:val="CdigoHTML"/>
          <w:rFonts w:ascii="var(--INTERNAL-CODE-font)" w:hAnsi="var(--INTERNAL-CODE-font)"/>
          <w:color w:val="A6E22E"/>
          <w:sz w:val="23"/>
          <w:szCs w:val="23"/>
          <w:bdr w:val="none" w:sz="0" w:space="0" w:color="auto" w:frame="1"/>
        </w:rPr>
        <w:t>prepareStatement</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E6DB74"/>
          <w:sz w:val="23"/>
          <w:szCs w:val="23"/>
          <w:bdr w:val="none" w:sz="0" w:space="0" w:color="auto" w:frame="1"/>
        </w:rPr>
        <w:t>"update Producto set ventas = ? where nome = ?"</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PreparedStatement psTotal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con.</w:t>
      </w:r>
      <w:r>
        <w:rPr>
          <w:rStyle w:val="CdigoHTML"/>
          <w:rFonts w:ascii="var(--INTERNAL-CODE-font)" w:hAnsi="var(--INTERNAL-CODE-font)"/>
          <w:color w:val="A6E22E"/>
          <w:sz w:val="23"/>
          <w:szCs w:val="23"/>
          <w:bdr w:val="none" w:sz="0" w:space="0" w:color="auto" w:frame="1"/>
        </w:rPr>
        <w:t>prepareStatement</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E6DB74"/>
          <w:sz w:val="23"/>
          <w:szCs w:val="23"/>
          <w:bdr w:val="none" w:sz="0" w:space="0" w:color="auto" w:frame="1"/>
        </w:rPr>
        <w:t>"update Producto set total = total + ? where nome = ?"</w:t>
      </w:r>
      <w:r>
        <w:rPr>
          <w:rStyle w:val="CdigoHTML"/>
          <w:rFonts w:ascii="var(--INTERNAL-CODE-font)" w:hAnsi="var(--INTERNAL-CODE-font)"/>
          <w:color w:val="F8F8F2"/>
          <w:sz w:val="23"/>
          <w:szCs w:val="23"/>
          <w:bdr w:val="none" w:sz="0" w:space="0" w:color="auto" w:frame="1"/>
        </w:rPr>
        <w:t>))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con.</w:t>
      </w:r>
      <w:r>
        <w:rPr>
          <w:rStyle w:val="CdigoHTML"/>
          <w:rFonts w:ascii="var(--INTERNAL-CODE-font)" w:hAnsi="var(--INTERNAL-CODE-font)"/>
          <w:color w:val="A6E22E"/>
          <w:sz w:val="23"/>
          <w:szCs w:val="23"/>
          <w:bdr w:val="none" w:sz="0" w:space="0" w:color="auto" w:frame="1"/>
        </w:rPr>
        <w:t>setAutoCommit</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66D9EF"/>
          <w:sz w:val="23"/>
          <w:szCs w:val="23"/>
          <w:bdr w:val="none" w:sz="0" w:space="0" w:color="auto" w:frame="1"/>
        </w:rPr>
        <w:t>false</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 Deshabilita el modo de autocommit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for</w:t>
      </w:r>
      <w:proofErr w:type="gramEnd"/>
      <w:r>
        <w:rPr>
          <w:rStyle w:val="CdigoHTML"/>
          <w:rFonts w:ascii="var(--INTERNAL-CODE-font)" w:hAnsi="var(--INTERNAL-CODE-font)"/>
          <w:color w:val="F8F8F2"/>
          <w:sz w:val="23"/>
          <w:szCs w:val="23"/>
          <w:bdr w:val="none" w:sz="0" w:space="0" w:color="auto" w:frame="1"/>
        </w:rPr>
        <w:t xml:space="preserve"> (Map.</w:t>
      </w:r>
      <w:r>
        <w:rPr>
          <w:rStyle w:val="CdigoHTML"/>
          <w:rFonts w:ascii="var(--INTERNAL-CODE-font)" w:hAnsi="var(--INTERNAL-CODE-font)"/>
          <w:color w:val="A6E22E"/>
          <w:sz w:val="23"/>
          <w:szCs w:val="23"/>
          <w:bdr w:val="none" w:sz="0" w:space="0" w:color="auto" w:frame="1"/>
        </w:rPr>
        <w:t>Entry</w:t>
      </w:r>
      <w:r>
        <w:rPr>
          <w:rStyle w:val="CdigoHTML"/>
          <w:rFonts w:ascii="var(--INTERNAL-CODE-font)" w:hAnsi="var(--INTERNAL-CODE-font)"/>
          <w:color w:val="F92672"/>
          <w:sz w:val="23"/>
          <w:szCs w:val="23"/>
          <w:bdr w:val="none" w:sz="0" w:space="0" w:color="auto" w:frame="1"/>
        </w:rPr>
        <w:t>&lt;</w:t>
      </w:r>
      <w:r>
        <w:rPr>
          <w:rStyle w:val="CdigoHTML"/>
          <w:rFonts w:ascii="var(--INTERNAL-CODE-font)" w:hAnsi="var(--INTERNAL-CODE-font)"/>
          <w:color w:val="F8F8F2"/>
          <w:sz w:val="23"/>
          <w:szCs w:val="23"/>
          <w:bdr w:val="none" w:sz="0" w:space="0" w:color="auto" w:frame="1"/>
        </w:rPr>
        <w:t>String, Integer</w:t>
      </w:r>
      <w:r>
        <w:rPr>
          <w:rStyle w:val="CdigoHTML"/>
          <w:rFonts w:ascii="var(--INTERNAL-CODE-font)" w:hAnsi="var(--INTERNAL-CODE-font)"/>
          <w:color w:val="F92672"/>
          <w:sz w:val="23"/>
          <w:szCs w:val="23"/>
          <w:bdr w:val="none" w:sz="0" w:space="0" w:color="auto" w:frame="1"/>
        </w:rPr>
        <w:t>&gt;</w:t>
      </w:r>
      <w:r>
        <w:rPr>
          <w:rStyle w:val="CdigoHTML"/>
          <w:rFonts w:ascii="var(--INTERNAL-CODE-font)" w:hAnsi="var(--INTERNAL-CODE-font)"/>
          <w:color w:val="F8F8F2"/>
          <w:sz w:val="23"/>
          <w:szCs w:val="23"/>
          <w:bdr w:val="none" w:sz="0" w:space="0" w:color="auto" w:frame="1"/>
        </w:rPr>
        <w:t xml:space="preserve"> e : ventasPorSemana.</w:t>
      </w:r>
      <w:r>
        <w:rPr>
          <w:rStyle w:val="CdigoHTML"/>
          <w:rFonts w:ascii="var(--INTERNAL-CODE-font)" w:hAnsi="var(--INTERNAL-CODE-font)"/>
          <w:color w:val="A6E22E"/>
          <w:sz w:val="23"/>
          <w:szCs w:val="23"/>
          <w:bdr w:val="none" w:sz="0" w:space="0" w:color="auto" w:frame="1"/>
        </w:rPr>
        <w:t>entrySet</w:t>
      </w:r>
      <w:r>
        <w:rPr>
          <w:rStyle w:val="CdigoHTML"/>
          <w:rFonts w:ascii="var(--INTERNAL-CODE-font)" w:hAnsi="var(--INTERNAL-CODE-font)"/>
          <w:color w:val="F8F8F2"/>
          <w:sz w:val="23"/>
          <w:szCs w:val="23"/>
          <w:bdr w:val="none" w:sz="0" w:space="0" w:color="auto" w:frame="1"/>
        </w:rPr>
        <w:t>())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psVentas.</w:t>
      </w:r>
      <w:r>
        <w:rPr>
          <w:rStyle w:val="CdigoHTML"/>
          <w:rFonts w:ascii="var(--INTERNAL-CODE-font)" w:hAnsi="var(--INTERNAL-CODE-font)"/>
          <w:color w:val="A6E22E"/>
          <w:sz w:val="23"/>
          <w:szCs w:val="23"/>
          <w:bdr w:val="none" w:sz="0" w:space="0" w:color="auto" w:frame="1"/>
        </w:rPr>
        <w:t>setInt</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1, e.</w:t>
      </w:r>
      <w:r>
        <w:rPr>
          <w:rStyle w:val="CdigoHTML"/>
          <w:rFonts w:ascii="var(--INTERNAL-CODE-font)" w:hAnsi="var(--INTERNAL-CODE-font)"/>
          <w:color w:val="A6E22E"/>
          <w:sz w:val="23"/>
          <w:szCs w:val="23"/>
          <w:bdr w:val="none" w:sz="0" w:space="0" w:color="auto" w:frame="1"/>
        </w:rPr>
        <w:t>getValue</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A6E22E"/>
          <w:sz w:val="23"/>
          <w:szCs w:val="23"/>
          <w:bdr w:val="none" w:sz="0" w:space="0" w:color="auto" w:frame="1"/>
        </w:rPr>
        <w:t>intValue</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psVentas.</w:t>
      </w:r>
      <w:r>
        <w:rPr>
          <w:rStyle w:val="CdigoHTML"/>
          <w:rFonts w:ascii="var(--INTERNAL-CODE-font)" w:hAnsi="var(--INTERNAL-CODE-font)"/>
          <w:color w:val="A6E22E"/>
          <w:sz w:val="23"/>
          <w:szCs w:val="23"/>
          <w:bdr w:val="none" w:sz="0" w:space="0" w:color="auto" w:frame="1"/>
        </w:rPr>
        <w:t>setString</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2, e.</w:t>
      </w:r>
      <w:r>
        <w:rPr>
          <w:rStyle w:val="CdigoHTML"/>
          <w:rFonts w:ascii="var(--INTERNAL-CODE-font)" w:hAnsi="var(--INTERNAL-CODE-font)"/>
          <w:color w:val="A6E22E"/>
          <w:sz w:val="23"/>
          <w:szCs w:val="23"/>
          <w:bdr w:val="none" w:sz="0" w:space="0" w:color="auto" w:frame="1"/>
        </w:rPr>
        <w:t>getKey</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psVentas.</w:t>
      </w:r>
      <w:r>
        <w:rPr>
          <w:rStyle w:val="CdigoHTML"/>
          <w:rFonts w:ascii="var(--INTERNAL-CODE-font)" w:hAnsi="var(--INTERNAL-CODE-font)"/>
          <w:color w:val="A6E22E"/>
          <w:sz w:val="23"/>
          <w:szCs w:val="23"/>
          <w:bdr w:val="none" w:sz="0" w:space="0" w:color="auto" w:frame="1"/>
        </w:rPr>
        <w:t>executeUpdate</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psTotal.</w:t>
      </w:r>
      <w:r>
        <w:rPr>
          <w:rStyle w:val="CdigoHTML"/>
          <w:rFonts w:ascii="var(--INTERNAL-CODE-font)" w:hAnsi="var(--INTERNAL-CODE-font)"/>
          <w:color w:val="A6E22E"/>
          <w:sz w:val="23"/>
          <w:szCs w:val="23"/>
          <w:bdr w:val="none" w:sz="0" w:space="0" w:color="auto" w:frame="1"/>
        </w:rPr>
        <w:t>setInt</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1, e.</w:t>
      </w:r>
      <w:r>
        <w:rPr>
          <w:rStyle w:val="CdigoHTML"/>
          <w:rFonts w:ascii="var(--INTERNAL-CODE-font)" w:hAnsi="var(--INTERNAL-CODE-font)"/>
          <w:color w:val="A6E22E"/>
          <w:sz w:val="23"/>
          <w:szCs w:val="23"/>
          <w:bdr w:val="none" w:sz="0" w:space="0" w:color="auto" w:frame="1"/>
        </w:rPr>
        <w:t>getValue</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A6E22E"/>
          <w:sz w:val="23"/>
          <w:szCs w:val="23"/>
          <w:bdr w:val="none" w:sz="0" w:space="0" w:color="auto" w:frame="1"/>
        </w:rPr>
        <w:t>intValue</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psTotal.</w:t>
      </w:r>
      <w:r>
        <w:rPr>
          <w:rStyle w:val="CdigoHTML"/>
          <w:rFonts w:ascii="var(--INTERNAL-CODE-font)" w:hAnsi="var(--INTERNAL-CODE-font)"/>
          <w:color w:val="A6E22E"/>
          <w:sz w:val="23"/>
          <w:szCs w:val="23"/>
          <w:bdr w:val="none" w:sz="0" w:space="0" w:color="auto" w:frame="1"/>
        </w:rPr>
        <w:t>setString</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2, e.</w:t>
      </w:r>
      <w:r>
        <w:rPr>
          <w:rStyle w:val="CdigoHTML"/>
          <w:rFonts w:ascii="var(--INTERNAL-CODE-font)" w:hAnsi="var(--INTERNAL-CODE-font)"/>
          <w:color w:val="A6E22E"/>
          <w:sz w:val="23"/>
          <w:szCs w:val="23"/>
          <w:bdr w:val="none" w:sz="0" w:space="0" w:color="auto" w:frame="1"/>
        </w:rPr>
        <w:t>getKey</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psTotal.</w:t>
      </w:r>
      <w:r>
        <w:rPr>
          <w:rStyle w:val="CdigoHTML"/>
          <w:rFonts w:ascii="var(--INTERNAL-CODE-font)" w:hAnsi="var(--INTERNAL-CODE-font)"/>
          <w:color w:val="A6E22E"/>
          <w:sz w:val="23"/>
          <w:szCs w:val="23"/>
          <w:bdr w:val="none" w:sz="0" w:space="0" w:color="auto" w:frame="1"/>
        </w:rPr>
        <w:t>executeUpdate</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con.</w:t>
      </w:r>
      <w:r>
        <w:rPr>
          <w:rStyle w:val="CdigoHTML"/>
          <w:rFonts w:ascii="var(--INTERNAL-CODE-font)" w:hAnsi="var(--INTERNAL-CODE-font)"/>
          <w:color w:val="A6E22E"/>
          <w:sz w:val="23"/>
          <w:szCs w:val="23"/>
          <w:bdr w:val="none" w:sz="0" w:space="0" w:color="auto" w:frame="1"/>
        </w:rPr>
        <w:t>commit</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 xml:space="preserve">// Confirmación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 </w:t>
      </w:r>
      <w:proofErr w:type="gramStart"/>
      <w:r>
        <w:rPr>
          <w:rStyle w:val="CdigoHTML"/>
          <w:rFonts w:ascii="var(--INTERNAL-CODE-font)" w:hAnsi="var(--INTERNAL-CODE-font)"/>
          <w:color w:val="66D9EF"/>
          <w:sz w:val="23"/>
          <w:szCs w:val="23"/>
          <w:bdr w:val="none" w:sz="0" w:space="0" w:color="auto" w:frame="1"/>
        </w:rPr>
        <w:t>catch</w:t>
      </w:r>
      <w:proofErr w:type="gramEnd"/>
      <w:r>
        <w:rPr>
          <w:rStyle w:val="CdigoHTML"/>
          <w:rFonts w:ascii="var(--INTERNAL-CODE-font)" w:hAnsi="var(--INTERNAL-CODE-font)"/>
          <w:color w:val="F8F8F2"/>
          <w:sz w:val="23"/>
          <w:szCs w:val="23"/>
          <w:bdr w:val="none" w:sz="0" w:space="0" w:color="auto" w:frame="1"/>
        </w:rPr>
        <w:t xml:space="preserve"> (SQLException 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 Gestión de excepciones.</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if</w:t>
      </w:r>
      <w:proofErr w:type="gramEnd"/>
      <w:r>
        <w:rPr>
          <w:rStyle w:val="CdigoHTML"/>
          <w:rFonts w:ascii="var(--INTERNAL-CODE-font)" w:hAnsi="var(--INTERNAL-CODE-font)"/>
          <w:color w:val="F8F8F2"/>
          <w:sz w:val="23"/>
          <w:szCs w:val="23"/>
          <w:bdr w:val="none" w:sz="0" w:space="0" w:color="auto" w:frame="1"/>
        </w:rPr>
        <w:t xml:space="preserve"> (con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null</w:t>
      </w:r>
      <w:r>
        <w:rPr>
          <w:rStyle w:val="CdigoHTML"/>
          <w:rFonts w:ascii="var(--INTERNAL-CODE-font)" w:hAnsi="var(--INTERNAL-CODE-font)"/>
          <w:color w:val="F8F8F2"/>
          <w:sz w:val="23"/>
          <w:szCs w:val="23"/>
          <w:bdr w:val="none" w:sz="0" w:space="0" w:color="auto" w:frame="1"/>
        </w:rPr>
        <w:t>)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lastRenderedPageBreak/>
        <w:t xml:space="preserve">        </w:t>
      </w:r>
      <w:proofErr w:type="gramStart"/>
      <w:r>
        <w:rPr>
          <w:rStyle w:val="CdigoHTML"/>
          <w:rFonts w:ascii="var(--INTERNAL-CODE-font)" w:hAnsi="var(--INTERNAL-CODE-font)"/>
          <w:color w:val="66D9EF"/>
          <w:sz w:val="23"/>
          <w:szCs w:val="23"/>
          <w:bdr w:val="none" w:sz="0" w:space="0" w:color="auto" w:frame="1"/>
        </w:rPr>
        <w:t>try</w:t>
      </w:r>
      <w:proofErr w:type="gramEnd"/>
      <w:r>
        <w:rPr>
          <w:rStyle w:val="CdigoHTML"/>
          <w:rFonts w:ascii="var(--INTERNAL-CODE-font)"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System.</w:t>
      </w:r>
      <w:r>
        <w:rPr>
          <w:rStyle w:val="CdigoHTML"/>
          <w:rFonts w:ascii="var(--INTERNAL-CODE-font)" w:hAnsi="var(--INTERNAL-CODE-font)"/>
          <w:color w:val="A6E22E"/>
          <w:sz w:val="23"/>
          <w:szCs w:val="23"/>
          <w:bdr w:val="none" w:sz="0" w:space="0" w:color="auto" w:frame="1"/>
        </w:rPr>
        <w:t>err</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A6E22E"/>
          <w:sz w:val="23"/>
          <w:szCs w:val="23"/>
          <w:bdr w:val="none" w:sz="0" w:space="0" w:color="auto" w:frame="1"/>
        </w:rPr>
        <w:t>print</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E6DB74"/>
          <w:sz w:val="23"/>
          <w:szCs w:val="23"/>
          <w:bdr w:val="none" w:sz="0" w:space="0" w:color="auto" w:frame="1"/>
        </w:rPr>
        <w:t>"La transacción se está revirtiendo"</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con.</w:t>
      </w:r>
      <w:r>
        <w:rPr>
          <w:rStyle w:val="CdigoHTML"/>
          <w:rFonts w:ascii="var(--INTERNAL-CODE-font)" w:hAnsi="var(--INTERNAL-CODE-font)"/>
          <w:color w:val="A6E22E"/>
          <w:sz w:val="23"/>
          <w:szCs w:val="23"/>
          <w:bdr w:val="none" w:sz="0" w:space="0" w:color="auto" w:frame="1"/>
        </w:rPr>
        <w:t>rollback</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 Revierte la transacción</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 </w:t>
      </w:r>
      <w:proofErr w:type="gramStart"/>
      <w:r>
        <w:rPr>
          <w:rStyle w:val="CdigoHTML"/>
          <w:rFonts w:ascii="var(--INTERNAL-CODE-font)" w:hAnsi="var(--INTERNAL-CODE-font)"/>
          <w:color w:val="66D9EF"/>
          <w:sz w:val="23"/>
          <w:szCs w:val="23"/>
          <w:bdr w:val="none" w:sz="0" w:space="0" w:color="auto" w:frame="1"/>
        </w:rPr>
        <w:t>catch</w:t>
      </w:r>
      <w:proofErr w:type="gramEnd"/>
      <w:r>
        <w:rPr>
          <w:rStyle w:val="CdigoHTML"/>
          <w:rFonts w:ascii="var(--INTERNAL-CODE-font)" w:hAnsi="var(--INTERNAL-CODE-font)"/>
          <w:color w:val="F8F8F2"/>
          <w:sz w:val="23"/>
          <w:szCs w:val="23"/>
          <w:bdr w:val="none" w:sz="0" w:space="0" w:color="auto" w:frame="1"/>
        </w:rPr>
        <w:t xml:space="preserve"> (SQLException excep)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 Gestión de excepciones.</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w:t>
      </w:r>
    </w:p>
    <w:p w:rsidR="000E0D8D" w:rsidRDefault="000E0D8D" w:rsidP="000E0D8D">
      <w:pPr>
        <w:numPr>
          <w:ilvl w:val="0"/>
          <w:numId w:val="94"/>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Las dos declaraciones preparadas </w:t>
      </w:r>
      <w:r>
        <w:rPr>
          <w:rStyle w:val="CdigoHTML"/>
          <w:rFonts w:ascii="var(--INTERNAL-CODE-font)" w:eastAsiaTheme="minorHAnsi" w:hAnsi="var(--INTERNAL-CODE-font)"/>
          <w:color w:val="323232"/>
          <w:bdr w:val="single" w:sz="6" w:space="0" w:color="auto" w:frame="1"/>
        </w:rPr>
        <w:t>psVentas</w:t>
      </w:r>
      <w:r>
        <w:rPr>
          <w:rFonts w:ascii="Helvetica" w:hAnsi="Helvetica"/>
          <w:color w:val="323232"/>
        </w:rPr>
        <w:t> y </w:t>
      </w:r>
      <w:r>
        <w:rPr>
          <w:rStyle w:val="CdigoHTML"/>
          <w:rFonts w:ascii="var(--INTERNAL-CODE-font)" w:eastAsiaTheme="minorHAnsi" w:hAnsi="var(--INTERNAL-CODE-font)"/>
          <w:color w:val="323232"/>
          <w:bdr w:val="single" w:sz="6" w:space="0" w:color="auto" w:frame="1"/>
        </w:rPr>
        <w:t>psTotal</w:t>
      </w:r>
      <w:r>
        <w:rPr>
          <w:rFonts w:ascii="Helvetica" w:hAnsi="Helvetica"/>
          <w:color w:val="323232"/>
        </w:rPr>
        <w:t> se confirman juntas cuando se llama al método </w:t>
      </w:r>
      <w:proofErr w:type="gramStart"/>
      <w:r>
        <w:rPr>
          <w:rStyle w:val="CdigoHTML"/>
          <w:rFonts w:ascii="var(--INTERNAL-CODE-font)" w:eastAsiaTheme="minorHAnsi" w:hAnsi="var(--INTERNAL-CODE-font)"/>
          <w:color w:val="323232"/>
          <w:bdr w:val="single" w:sz="6" w:space="0" w:color="auto" w:frame="1"/>
        </w:rPr>
        <w:t>commit(</w:t>
      </w:r>
      <w:proofErr w:type="gramEnd"/>
      <w:r>
        <w:rPr>
          <w:rStyle w:val="CdigoHTML"/>
          <w:rFonts w:ascii="var(--INTERNAL-CODE-font)" w:eastAsiaTheme="minorHAnsi" w:hAnsi="var(--INTERNAL-CODE-font)"/>
          <w:color w:val="323232"/>
          <w:bdr w:val="single" w:sz="6" w:space="0" w:color="auto" w:frame="1"/>
        </w:rPr>
        <w:t>)</w:t>
      </w:r>
      <w:r>
        <w:rPr>
          <w:rFonts w:ascii="Helvetica" w:hAnsi="Helvetica"/>
          <w:color w:val="323232"/>
        </w:rPr>
        <w:t>.</w:t>
      </w:r>
    </w:p>
    <w:p w:rsidR="000E0D8D" w:rsidRDefault="000E0D8D" w:rsidP="000E0D8D">
      <w:pPr>
        <w:numPr>
          <w:ilvl w:val="0"/>
          <w:numId w:val="94"/>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Cada vez que se llama al método commit (ya sea automáticamente cuando se habilita el modo de auto-commit o explícitamente cuando se deshabilita), todos los cambios se vuelven permanentes.</w:t>
      </w:r>
    </w:p>
    <w:p w:rsidR="000E0D8D" w:rsidRDefault="000E0D8D" w:rsidP="000E0D8D">
      <w:pPr>
        <w:numPr>
          <w:ilvl w:val="0"/>
          <w:numId w:val="94"/>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La declaración </w:t>
      </w:r>
      <w:proofErr w:type="gramStart"/>
      <w:r>
        <w:rPr>
          <w:rStyle w:val="CdigoHTML"/>
          <w:rFonts w:ascii="var(--INTERNAL-CODE-font)" w:eastAsiaTheme="minorHAnsi" w:hAnsi="var(--INTERNAL-CODE-font)"/>
          <w:color w:val="323232"/>
          <w:bdr w:val="single" w:sz="6" w:space="0" w:color="auto" w:frame="1"/>
        </w:rPr>
        <w:t>con.setAutoCommit(</w:t>
      </w:r>
      <w:proofErr w:type="gramEnd"/>
      <w:r>
        <w:rPr>
          <w:rStyle w:val="CdigoHTML"/>
          <w:rFonts w:ascii="var(--INTERNAL-CODE-font)" w:eastAsiaTheme="minorHAnsi" w:hAnsi="var(--INTERNAL-CODE-font)"/>
          <w:color w:val="323232"/>
          <w:bdr w:val="single" w:sz="6" w:space="0" w:color="auto" w:frame="1"/>
        </w:rPr>
        <w:t>true);</w:t>
      </w:r>
      <w:r>
        <w:rPr>
          <w:rFonts w:ascii="Helvetica" w:hAnsi="Helvetica"/>
          <w:color w:val="323232"/>
        </w:rPr>
        <w:t> habilita el modo de auto-commit, cada declaración se confirma automáticamente cuando se completa.</w:t>
      </w:r>
    </w:p>
    <w:p w:rsidR="000E0D8D" w:rsidRDefault="000E0D8D" w:rsidP="000E0D8D">
      <w:pPr>
        <w:spacing w:after="0"/>
        <w:rPr>
          <w:rFonts w:ascii="Helvetica" w:hAnsi="Helvetica"/>
          <w:color w:val="323232"/>
        </w:rPr>
      </w:pPr>
      <w:r>
        <w:rPr>
          <w:rFonts w:ascii="Helvetica" w:hAnsi="Helvetica"/>
          <w:color w:val="323232"/>
        </w:rPr>
        <w:t> Desactivación y activación de auto-commit</w:t>
      </w:r>
    </w:p>
    <w:p w:rsidR="000E0D8D" w:rsidRDefault="000E0D8D" w:rsidP="000E0D8D">
      <w:pPr>
        <w:pStyle w:val="NormalWeb"/>
        <w:rPr>
          <w:rFonts w:ascii="Helvetica" w:hAnsi="Helvetica"/>
          <w:color w:val="323232"/>
        </w:rPr>
      </w:pPr>
      <w:r>
        <w:rPr>
          <w:rStyle w:val="Textoennegrita"/>
          <w:rFonts w:ascii="Helvetica" w:hAnsi="Helvetica"/>
          <w:color w:val="323232"/>
        </w:rPr>
        <w:t>Es recomendable desactivar el modo de auto-commit únicamente durante el modo de transacción</w:t>
      </w:r>
      <w:r>
        <w:rPr>
          <w:rFonts w:ascii="Helvetica" w:hAnsi="Helvetica"/>
          <w:color w:val="323232"/>
        </w:rPr>
        <w:t>.</w:t>
      </w:r>
      <w:r>
        <w:rPr>
          <w:rFonts w:ascii="Helvetica" w:hAnsi="Helvetica"/>
          <w:color w:val="323232"/>
        </w:rPr>
        <w:br/>
        <w:t>De esta manera, se </w:t>
      </w:r>
      <w:r>
        <w:rPr>
          <w:rStyle w:val="Textoennegrita"/>
          <w:rFonts w:ascii="Helvetica" w:hAnsi="Helvetica"/>
          <w:color w:val="323232"/>
        </w:rPr>
        <w:t>evita mantener bloqueos de base de datos para múltiples declaraciones</w:t>
      </w:r>
      <w:r>
        <w:rPr>
          <w:rFonts w:ascii="Helvetica" w:hAnsi="Helvetica"/>
          <w:color w:val="323232"/>
        </w:rPr>
        <w:t>, lo que aumenta la probabilidad de conflictos con otros usuarios.</w:t>
      </w:r>
    </w:p>
    <w:p w:rsidR="000E0D8D" w:rsidRDefault="000E0D8D" w:rsidP="000E0D8D">
      <w:pPr>
        <w:pStyle w:val="Ttulo3"/>
        <w:shd w:val="clear" w:color="auto" w:fill="FFFFFF"/>
        <w:rPr>
          <w:rFonts w:ascii="Helvetica" w:hAnsi="Helvetica"/>
          <w:b w:val="0"/>
          <w:bCs w:val="0"/>
          <w:color w:val="auto"/>
          <w:spacing w:val="-15"/>
        </w:rPr>
      </w:pPr>
      <w:r>
        <w:rPr>
          <w:rFonts w:ascii="Helvetica" w:hAnsi="Helvetica"/>
          <w:b w:val="0"/>
          <w:bCs w:val="0"/>
          <w:spacing w:val="-15"/>
        </w:rPr>
        <w:t>3. Puntos de Guardado</w:t>
      </w:r>
    </w:p>
    <w:p w:rsidR="000E0D8D" w:rsidRDefault="000E0D8D" w:rsidP="000E0D8D">
      <w:pPr>
        <w:pStyle w:val="NormalWeb"/>
        <w:shd w:val="clear" w:color="auto" w:fill="FFFFFF"/>
        <w:rPr>
          <w:rFonts w:ascii="Helvetica" w:hAnsi="Helvetica"/>
          <w:color w:val="323232"/>
        </w:rPr>
      </w:pPr>
      <w:r>
        <w:rPr>
          <w:rFonts w:ascii="Helvetica" w:hAnsi="Helvetica"/>
          <w:color w:val="323232"/>
        </w:rPr>
        <w:t>El método </w:t>
      </w:r>
      <w:r>
        <w:rPr>
          <w:rStyle w:val="CdigoHTML"/>
          <w:rFonts w:ascii="var(--INTERNAL-CODE-font)" w:hAnsi="var(--INTERNAL-CODE-font)"/>
          <w:color w:val="323232"/>
          <w:sz w:val="22"/>
          <w:szCs w:val="22"/>
          <w:bdr w:val="single" w:sz="6" w:space="0" w:color="auto" w:frame="1"/>
        </w:rPr>
        <w:t>Connection.setSavepoint</w:t>
      </w:r>
      <w:r>
        <w:rPr>
          <w:rFonts w:ascii="Helvetica" w:hAnsi="Helvetica"/>
          <w:color w:val="323232"/>
        </w:rPr>
        <w:t> establece un objeto </w:t>
      </w:r>
      <w:r>
        <w:rPr>
          <w:rStyle w:val="CdigoHTML"/>
          <w:rFonts w:ascii="var(--INTERNAL-CODE-font)" w:hAnsi="var(--INTERNAL-CODE-font)"/>
          <w:color w:val="323232"/>
          <w:sz w:val="22"/>
          <w:szCs w:val="22"/>
          <w:bdr w:val="single" w:sz="6" w:space="0" w:color="auto" w:frame="1"/>
        </w:rPr>
        <w:t>Savepoint</w:t>
      </w:r>
      <w:r>
        <w:rPr>
          <w:rFonts w:ascii="Helvetica" w:hAnsi="Helvetica"/>
          <w:color w:val="323232"/>
        </w:rPr>
        <w:t> (punto de guardado) dentro de la transacción actual.</w:t>
      </w:r>
      <w:r>
        <w:rPr>
          <w:rFonts w:ascii="Helvetica" w:hAnsi="Helvetica"/>
          <w:color w:val="323232"/>
        </w:rPr>
        <w:br/>
        <w:t>El método </w:t>
      </w:r>
      <w:r>
        <w:rPr>
          <w:rStyle w:val="CdigoHTML"/>
          <w:rFonts w:ascii="var(--INTERNAL-CODE-font)" w:hAnsi="var(--INTERNAL-CODE-font)"/>
          <w:color w:val="323232"/>
          <w:sz w:val="22"/>
          <w:szCs w:val="22"/>
          <w:bdr w:val="single" w:sz="6" w:space="0" w:color="auto" w:frame="1"/>
        </w:rPr>
        <w:t>Connection.rollback</w:t>
      </w:r>
      <w:r>
        <w:rPr>
          <w:rFonts w:ascii="Helvetica" w:hAnsi="Helvetica"/>
          <w:color w:val="323232"/>
        </w:rPr>
        <w:t> se sobrecarga para aceptar un argumento </w:t>
      </w:r>
      <w:r>
        <w:rPr>
          <w:rStyle w:val="CdigoHTML"/>
          <w:rFonts w:ascii="var(--INTERNAL-CODE-font)" w:hAnsi="var(--INTERNAL-CODE-font)"/>
          <w:color w:val="323232"/>
          <w:sz w:val="22"/>
          <w:szCs w:val="22"/>
          <w:bdr w:val="single" w:sz="6" w:space="0" w:color="auto" w:frame="1"/>
        </w:rPr>
        <w:t>Savepoint</w:t>
      </w:r>
      <w:r>
        <w:rPr>
          <w:rFonts w:ascii="Helvetica" w:hAnsi="Helvetica"/>
          <w:color w:val="323232"/>
        </w:rPr>
        <w:t>, un punto de guardado dentro de la transacción actual.</w:t>
      </w:r>
    </w:p>
    <w:p w:rsidR="000E0D8D" w:rsidRDefault="000E0D8D" w:rsidP="000E0D8D">
      <w:pPr>
        <w:pStyle w:val="NormalWeb"/>
        <w:shd w:val="clear" w:color="auto" w:fill="FFFFFF"/>
        <w:rPr>
          <w:rFonts w:ascii="Helvetica" w:hAnsi="Helvetica"/>
          <w:color w:val="323232"/>
        </w:rPr>
      </w:pPr>
      <w:r>
        <w:rPr>
          <w:rFonts w:ascii="Helvetica" w:hAnsi="Helvetica"/>
          <w:color w:val="323232"/>
        </w:rPr>
        <w:t>El siguiente método, </w:t>
      </w:r>
      <w:r>
        <w:rPr>
          <w:rStyle w:val="CdigoHTML"/>
          <w:rFonts w:ascii="var(--INTERNAL-CODE-font)" w:hAnsi="var(--INTERNAL-CODE-font)"/>
          <w:color w:val="323232"/>
          <w:sz w:val="22"/>
          <w:szCs w:val="22"/>
          <w:bdr w:val="single" w:sz="6" w:space="0" w:color="auto" w:frame="1"/>
        </w:rPr>
        <w:t>Producto.modificarPreciosPorPoncertaje</w:t>
      </w:r>
      <w:r>
        <w:rPr>
          <w:rFonts w:ascii="Helvetica" w:hAnsi="Helvetica"/>
          <w:color w:val="323232"/>
        </w:rPr>
        <w:t>, aumenta el precio de un café en particular por un porcentaje, </w:t>
      </w:r>
      <w:r>
        <w:rPr>
          <w:rStyle w:val="CdigoHTML"/>
          <w:rFonts w:ascii="var(--INTERNAL-CODE-font)" w:hAnsi="var(--INTERNAL-CODE-font)"/>
          <w:color w:val="323232"/>
          <w:sz w:val="22"/>
          <w:szCs w:val="22"/>
          <w:bdr w:val="single" w:sz="6" w:space="0" w:color="auto" w:frame="1"/>
        </w:rPr>
        <w:t>porcentaje</w:t>
      </w:r>
      <w:r>
        <w:rPr>
          <w:rFonts w:ascii="Helvetica" w:hAnsi="Helvetica"/>
          <w:color w:val="323232"/>
        </w:rPr>
        <w:t>. Sin embargo, si el nuevo precio es mayor que un precio especificado, </w:t>
      </w:r>
      <w:r>
        <w:rPr>
          <w:rStyle w:val="CdigoHTML"/>
          <w:rFonts w:ascii="var(--INTERNAL-CODE-font)" w:hAnsi="var(--INTERNAL-CODE-font)"/>
          <w:color w:val="323232"/>
          <w:sz w:val="22"/>
          <w:szCs w:val="22"/>
          <w:bdr w:val="single" w:sz="6" w:space="0" w:color="auto" w:frame="1"/>
        </w:rPr>
        <w:t>precioMaximo</w:t>
      </w:r>
      <w:r>
        <w:rPr>
          <w:rFonts w:ascii="Helvetica" w:hAnsi="Helvetica"/>
          <w:color w:val="323232"/>
        </w:rPr>
        <w:t>, entonces el precio se revierte al precio original:</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66D9EF"/>
          <w:sz w:val="23"/>
          <w:szCs w:val="23"/>
          <w:bdr w:val="none" w:sz="0" w:space="0" w:color="auto" w:frame="1"/>
        </w:rPr>
        <w:t>public</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void</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modificarPreciosPorPoncertaje</w:t>
      </w:r>
      <w:r>
        <w:rPr>
          <w:rStyle w:val="CdigoHTML"/>
          <w:rFonts w:ascii="var(--INTERNAL-CODE-font)" w:hAnsi="var(--INTERNAL-CODE-font)"/>
          <w:color w:val="F8F8F2"/>
          <w:sz w:val="23"/>
          <w:szCs w:val="23"/>
          <w:bdr w:val="none" w:sz="0" w:space="0" w:color="auto" w:frame="1"/>
        </w:rPr>
        <w:t xml:space="preserve">(String nombre, </w:t>
      </w:r>
      <w:r>
        <w:rPr>
          <w:rStyle w:val="CdigoHTML"/>
          <w:rFonts w:ascii="var(--INTERNAL-CODE-font)" w:hAnsi="var(--INTERNAL-CODE-font)"/>
          <w:color w:val="66D9EF"/>
          <w:sz w:val="23"/>
          <w:szCs w:val="23"/>
          <w:bdr w:val="none" w:sz="0" w:space="0" w:color="auto" w:frame="1"/>
        </w:rPr>
        <w:t>float</w:t>
      </w:r>
      <w:r>
        <w:rPr>
          <w:rStyle w:val="CdigoHTML"/>
          <w:rFonts w:ascii="var(--INTERNAL-CODE-font)" w:hAnsi="var(--INTERNAL-CODE-font)"/>
          <w:color w:val="F8F8F2"/>
          <w:sz w:val="23"/>
          <w:szCs w:val="23"/>
          <w:bdr w:val="none" w:sz="0" w:space="0" w:color="auto" w:frame="1"/>
        </w:rPr>
        <w:t xml:space="preserve"> porcentaje, </w:t>
      </w:r>
      <w:r>
        <w:rPr>
          <w:rStyle w:val="CdigoHTML"/>
          <w:rFonts w:ascii="var(--INTERNAL-CODE-font)" w:hAnsi="var(--INTERNAL-CODE-font)"/>
          <w:color w:val="66D9EF"/>
          <w:sz w:val="23"/>
          <w:szCs w:val="23"/>
          <w:bdr w:val="none" w:sz="0" w:space="0" w:color="auto" w:frame="1"/>
        </w:rPr>
        <w:t>float</w:t>
      </w:r>
      <w:r>
        <w:rPr>
          <w:rStyle w:val="CdigoHTML"/>
          <w:rFonts w:ascii="var(--INTERNAL-CODE-font)" w:hAnsi="var(--INTERNAL-CODE-font)"/>
          <w:color w:val="F8F8F2"/>
          <w:sz w:val="23"/>
          <w:szCs w:val="23"/>
          <w:bdr w:val="none" w:sz="0" w:space="0" w:color="auto" w:frame="1"/>
        </w:rPr>
        <w:t xml:space="preserve"> precioMaximo)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throws</w:t>
      </w:r>
      <w:proofErr w:type="gramEnd"/>
      <w:r>
        <w:rPr>
          <w:rStyle w:val="CdigoHTML"/>
          <w:rFonts w:ascii="var(--INTERNAL-CODE-font)" w:hAnsi="var(--INTERNAL-CODE-font)"/>
          <w:color w:val="F8F8F2"/>
          <w:sz w:val="23"/>
          <w:szCs w:val="23"/>
          <w:bdr w:val="none" w:sz="0" w:space="0" w:color="auto" w:frame="1"/>
        </w:rPr>
        <w:t xml:space="preserve"> SQLException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con.</w:t>
      </w:r>
      <w:r>
        <w:rPr>
          <w:rStyle w:val="CdigoHTML"/>
          <w:rFonts w:ascii="var(--INTERNAL-CODE-font)" w:hAnsi="var(--INTERNAL-CODE-font)"/>
          <w:color w:val="A6E22E"/>
          <w:sz w:val="23"/>
          <w:szCs w:val="23"/>
          <w:bdr w:val="none" w:sz="0" w:space="0" w:color="auto" w:frame="1"/>
        </w:rPr>
        <w:t>setAutoCommit</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66D9EF"/>
          <w:sz w:val="23"/>
          <w:szCs w:val="23"/>
          <w:bdr w:val="none" w:sz="0" w:space="0" w:color="auto" w:frame="1"/>
        </w:rPr>
        <w:t>false</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ResultSet rs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null</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String precioQuery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E6DB74"/>
          <w:sz w:val="23"/>
          <w:szCs w:val="23"/>
          <w:bdr w:val="none" w:sz="0" w:space="0" w:color="auto" w:frame="1"/>
        </w:rPr>
        <w:t xml:space="preserve">"SELECT nombre, precio FROM Producto WHERE nombre </w:t>
      </w:r>
      <w:proofErr w:type="gramStart"/>
      <w:r>
        <w:rPr>
          <w:rStyle w:val="CdigoHTML"/>
          <w:rFonts w:ascii="var(--INTERNAL-CODE-font)" w:hAnsi="var(--INTERNAL-CODE-font)"/>
          <w:color w:val="E6DB74"/>
          <w:sz w:val="23"/>
          <w:szCs w:val="23"/>
          <w:bdr w:val="none" w:sz="0" w:space="0" w:color="auto" w:frame="1"/>
        </w:rPr>
        <w:t>= ?</w:t>
      </w:r>
      <w:proofErr w:type="gramEnd"/>
      <w:r>
        <w:rPr>
          <w:rStyle w:val="CdigoHTML"/>
          <w:rFonts w:ascii="var(--INTERNAL-CODE-font)" w:hAnsi="var(--INTERNAL-CODE-font)"/>
          <w:color w:val="E6DB74"/>
          <w:sz w:val="23"/>
          <w:szCs w:val="23"/>
          <w:bdr w:val="none" w:sz="0" w:space="0" w:color="auto" w:frame="1"/>
        </w:rPr>
        <w:t>"</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String updateQuery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E6DB74"/>
          <w:sz w:val="23"/>
          <w:szCs w:val="23"/>
          <w:bdr w:val="none" w:sz="0" w:space="0" w:color="auto" w:frame="1"/>
        </w:rPr>
        <w:t xml:space="preserve">"UPDATE Producto SET precio </w:t>
      </w:r>
      <w:proofErr w:type="gramStart"/>
      <w:r>
        <w:rPr>
          <w:rStyle w:val="CdigoHTML"/>
          <w:rFonts w:ascii="var(--INTERNAL-CODE-font)" w:hAnsi="var(--INTERNAL-CODE-font)"/>
          <w:color w:val="E6DB74"/>
          <w:sz w:val="23"/>
          <w:szCs w:val="23"/>
          <w:bdr w:val="none" w:sz="0" w:space="0" w:color="auto" w:frame="1"/>
        </w:rPr>
        <w:t>= ?</w:t>
      </w:r>
      <w:proofErr w:type="gramEnd"/>
      <w:r>
        <w:rPr>
          <w:rStyle w:val="CdigoHTML"/>
          <w:rFonts w:ascii="var(--INTERNAL-CODE-font)" w:hAnsi="var(--INTERNAL-CODE-font)"/>
          <w:color w:val="E6DB74"/>
          <w:sz w:val="23"/>
          <w:szCs w:val="23"/>
          <w:bdr w:val="none" w:sz="0" w:space="0" w:color="auto" w:frame="1"/>
        </w:rPr>
        <w:t xml:space="preserve"> WHERE nombre </w:t>
      </w:r>
      <w:proofErr w:type="gramStart"/>
      <w:r>
        <w:rPr>
          <w:rStyle w:val="CdigoHTML"/>
          <w:rFonts w:ascii="var(--INTERNAL-CODE-font)" w:hAnsi="var(--INTERNAL-CODE-font)"/>
          <w:color w:val="E6DB74"/>
          <w:sz w:val="23"/>
          <w:szCs w:val="23"/>
          <w:bdr w:val="none" w:sz="0" w:space="0" w:color="auto" w:frame="1"/>
        </w:rPr>
        <w:t>= ?</w:t>
      </w:r>
      <w:proofErr w:type="gramEnd"/>
      <w:r>
        <w:rPr>
          <w:rStyle w:val="CdigoHTML"/>
          <w:rFonts w:ascii="var(--INTERNAL-CODE-font)" w:hAnsi="var(--INTERNAL-CODE-font)"/>
          <w:color w:val="E6DB74"/>
          <w:sz w:val="23"/>
          <w:szCs w:val="23"/>
          <w:bdr w:val="none" w:sz="0" w:space="0" w:color="auto" w:frame="1"/>
        </w:rPr>
        <w:t>"</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try</w:t>
      </w:r>
      <w:proofErr w:type="gramEnd"/>
      <w:r>
        <w:rPr>
          <w:rStyle w:val="CdigoHTML"/>
          <w:rFonts w:ascii="var(--INTERNAL-CODE-font)" w:hAnsi="var(--INTERNAL-CODE-font)"/>
          <w:color w:val="F8F8F2"/>
          <w:sz w:val="23"/>
          <w:szCs w:val="23"/>
          <w:bdr w:val="none" w:sz="0" w:space="0" w:color="auto" w:frame="1"/>
        </w:rPr>
        <w:t xml:space="preserve"> (PreparedStatement psPrecio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con.</w:t>
      </w:r>
      <w:r>
        <w:rPr>
          <w:rStyle w:val="CdigoHTML"/>
          <w:rFonts w:ascii="var(--INTERNAL-CODE-font)" w:hAnsi="var(--INTERNAL-CODE-font)"/>
          <w:color w:val="A6E22E"/>
          <w:sz w:val="23"/>
          <w:szCs w:val="23"/>
          <w:bdr w:val="none" w:sz="0" w:space="0" w:color="auto" w:frame="1"/>
        </w:rPr>
        <w:t>prepareStatement</w:t>
      </w:r>
      <w:r>
        <w:rPr>
          <w:rStyle w:val="CdigoHTML"/>
          <w:rFonts w:ascii="var(--INTERNAL-CODE-font)" w:hAnsi="var(--INTERNAL-CODE-font)"/>
          <w:color w:val="F8F8F2"/>
          <w:sz w:val="23"/>
          <w:szCs w:val="23"/>
          <w:bdr w:val="none" w:sz="0" w:space="0" w:color="auto" w:frame="1"/>
        </w:rPr>
        <w:t>(precioQuery, ResultSet.</w:t>
      </w:r>
      <w:r>
        <w:rPr>
          <w:rStyle w:val="CdigoHTML"/>
          <w:rFonts w:ascii="var(--INTERNAL-CODE-font)" w:hAnsi="var(--INTERNAL-CODE-font)"/>
          <w:color w:val="A6E22E"/>
          <w:sz w:val="23"/>
          <w:szCs w:val="23"/>
          <w:bdr w:val="none" w:sz="0" w:space="0" w:color="auto" w:frame="1"/>
        </w:rPr>
        <w:t>TYPE_SCROLL_INSENSITIVE</w:t>
      </w:r>
      <w:r>
        <w:rPr>
          <w:rStyle w:val="CdigoHTML"/>
          <w:rFonts w:ascii="var(--INTERNAL-CODE-font)" w:hAnsi="var(--INTERNAL-CODE-font)"/>
          <w:color w:val="F8F8F2"/>
          <w:sz w:val="23"/>
          <w:szCs w:val="23"/>
          <w:bdr w:val="none" w:sz="0" w:space="0" w:color="auto" w:frame="1"/>
        </w:rPr>
        <w:t>, ResultSet.</w:t>
      </w:r>
      <w:r>
        <w:rPr>
          <w:rStyle w:val="CdigoHTML"/>
          <w:rFonts w:ascii="var(--INTERNAL-CODE-font)" w:hAnsi="var(--INTERNAL-CODE-font)"/>
          <w:color w:val="A6E22E"/>
          <w:sz w:val="23"/>
          <w:szCs w:val="23"/>
          <w:bdr w:val="none" w:sz="0" w:space="0" w:color="auto" w:frame="1"/>
        </w:rPr>
        <w:t>CONCUR_READ_ONLY</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PreparedStatement updatePrice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con.</w:t>
      </w:r>
      <w:r>
        <w:rPr>
          <w:rStyle w:val="CdigoHTML"/>
          <w:rFonts w:ascii="var(--INTERNAL-CODE-font)" w:hAnsi="var(--INTERNAL-CODE-font)"/>
          <w:color w:val="A6E22E"/>
          <w:sz w:val="23"/>
          <w:szCs w:val="23"/>
          <w:bdr w:val="none" w:sz="0" w:space="0" w:color="auto" w:frame="1"/>
        </w:rPr>
        <w:t>prepareStatement</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updateQuery))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lastRenderedPageBreak/>
        <w:t xml:space="preserve">    Savepoint puntoSalvar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con.</w:t>
      </w:r>
      <w:r>
        <w:rPr>
          <w:rStyle w:val="CdigoHTML"/>
          <w:rFonts w:ascii="var(--INTERNAL-CODE-font)" w:hAnsi="var(--INTERNAL-CODE-font)"/>
          <w:color w:val="A6E22E"/>
          <w:sz w:val="23"/>
          <w:szCs w:val="23"/>
          <w:bdr w:val="none" w:sz="0" w:space="0" w:color="auto" w:frame="1"/>
        </w:rPr>
        <w:t>setSavepoint</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 Creación de punto de guardado</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psPrecio.</w:t>
      </w:r>
      <w:r>
        <w:rPr>
          <w:rStyle w:val="CdigoHTML"/>
          <w:rFonts w:ascii="var(--INTERNAL-CODE-font)" w:hAnsi="var(--INTERNAL-CODE-font)"/>
          <w:color w:val="A6E22E"/>
          <w:sz w:val="23"/>
          <w:szCs w:val="23"/>
          <w:bdr w:val="none" w:sz="0" w:space="0" w:color="auto" w:frame="1"/>
        </w:rPr>
        <w:t>setString</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1, nombre);</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if</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psPrecio.</w:t>
      </w:r>
      <w:r>
        <w:rPr>
          <w:rStyle w:val="CdigoHTML"/>
          <w:rFonts w:ascii="var(--INTERNAL-CODE-font)" w:hAnsi="var(--INTERNAL-CODE-font)"/>
          <w:color w:val="A6E22E"/>
          <w:sz w:val="23"/>
          <w:szCs w:val="23"/>
          <w:bdr w:val="none" w:sz="0" w:space="0" w:color="auto" w:frame="1"/>
        </w:rPr>
        <w:t>execute</w:t>
      </w:r>
      <w:r>
        <w:rPr>
          <w:rStyle w:val="CdigoHTML"/>
          <w:rFonts w:ascii="var(--INTERNAL-CODE-font)" w:hAnsi="var(--INTERNAL-CODE-font)"/>
          <w:color w:val="F8F8F2"/>
          <w:sz w:val="23"/>
          <w:szCs w:val="23"/>
          <w:bdr w:val="none" w:sz="0" w:space="0" w:color="auto" w:frame="1"/>
        </w:rPr>
        <w:t xml:space="preserve">()) { </w:t>
      </w:r>
      <w:r>
        <w:rPr>
          <w:rStyle w:val="CdigoHTML"/>
          <w:rFonts w:ascii="var(--INTERNAL-CODE-font)" w:hAnsi="var(--INTERNAL-CODE-font)"/>
          <w:color w:val="75715E"/>
          <w:sz w:val="23"/>
          <w:szCs w:val="23"/>
          <w:bdr w:val="none" w:sz="0" w:space="0" w:color="auto" w:frame="1"/>
        </w:rPr>
        <w:t>// Si no hay resultados</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System.</w:t>
      </w:r>
      <w:r>
        <w:rPr>
          <w:rStyle w:val="CdigoHTML"/>
          <w:rFonts w:ascii="var(--INTERNAL-CODE-font)" w:hAnsi="var(--INTERNAL-CODE-font)"/>
          <w:color w:val="A6E22E"/>
          <w:sz w:val="23"/>
          <w:szCs w:val="23"/>
          <w:bdr w:val="none" w:sz="0" w:space="0" w:color="auto" w:frame="1"/>
        </w:rPr>
        <w:t>out</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A6E22E"/>
          <w:sz w:val="23"/>
          <w:szCs w:val="23"/>
          <w:bdr w:val="none" w:sz="0" w:space="0" w:color="auto" w:frame="1"/>
        </w:rPr>
        <w:t>println</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E6DB74"/>
          <w:sz w:val="23"/>
          <w:szCs w:val="23"/>
          <w:bdr w:val="none" w:sz="0" w:space="0" w:color="auto" w:frame="1"/>
        </w:rPr>
        <w:t>"No puedo encontrar el producto con nombre: "</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nombre);</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 </w:t>
      </w:r>
      <w:proofErr w:type="gramStart"/>
      <w:r>
        <w:rPr>
          <w:rStyle w:val="CdigoHTML"/>
          <w:rFonts w:ascii="var(--INTERNAL-CODE-font)" w:hAnsi="var(--INTERNAL-CODE-font)"/>
          <w:color w:val="66D9EF"/>
          <w:sz w:val="23"/>
          <w:szCs w:val="23"/>
          <w:bdr w:val="none" w:sz="0" w:space="0" w:color="auto" w:frame="1"/>
        </w:rPr>
        <w:t>else</w:t>
      </w:r>
      <w:proofErr w:type="gramEnd"/>
      <w:r>
        <w:rPr>
          <w:rStyle w:val="CdigoHTML"/>
          <w:rFonts w:ascii="var(--INTERNAL-CODE-font)"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rs</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psPrecio.</w:t>
      </w:r>
      <w:r>
        <w:rPr>
          <w:rStyle w:val="CdigoHTML"/>
          <w:rFonts w:ascii="var(--INTERNAL-CODE-font)" w:hAnsi="var(--INTERNAL-CODE-font)"/>
          <w:color w:val="A6E22E"/>
          <w:sz w:val="23"/>
          <w:szCs w:val="23"/>
          <w:bdr w:val="none" w:sz="0" w:space="0" w:color="auto" w:frame="1"/>
        </w:rPr>
        <w:t>getResultSet</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rs.</w:t>
      </w:r>
      <w:r>
        <w:rPr>
          <w:rStyle w:val="CdigoHTML"/>
          <w:rFonts w:ascii="var(--INTERNAL-CODE-font)" w:hAnsi="var(--INTERNAL-CODE-font)"/>
          <w:color w:val="A6E22E"/>
          <w:sz w:val="23"/>
          <w:szCs w:val="23"/>
          <w:bdr w:val="none" w:sz="0" w:space="0" w:color="auto" w:frame="1"/>
        </w:rPr>
        <w:t>first</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 sitúa el cursor en la primera fila</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float</w:t>
      </w:r>
      <w:proofErr w:type="gramEnd"/>
      <w:r>
        <w:rPr>
          <w:rStyle w:val="CdigoHTML"/>
          <w:rFonts w:ascii="var(--INTERNAL-CODE-font)" w:hAnsi="var(--INTERNAL-CODE-font)"/>
          <w:color w:val="F8F8F2"/>
          <w:sz w:val="23"/>
          <w:szCs w:val="23"/>
          <w:bdr w:val="none" w:sz="0" w:space="0" w:color="auto" w:frame="1"/>
        </w:rPr>
        <w:t xml:space="preserve"> precioAnterior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rs.</w:t>
      </w:r>
      <w:r>
        <w:rPr>
          <w:rStyle w:val="CdigoHTML"/>
          <w:rFonts w:ascii="var(--INTERNAL-CODE-font)" w:hAnsi="var(--INTERNAL-CODE-font)"/>
          <w:color w:val="A6E22E"/>
          <w:sz w:val="23"/>
          <w:szCs w:val="23"/>
          <w:bdr w:val="none" w:sz="0" w:space="0" w:color="auto" w:frame="1"/>
        </w:rPr>
        <w:t>getFloat</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E6DB74"/>
          <w:sz w:val="23"/>
          <w:szCs w:val="23"/>
          <w:bdr w:val="none" w:sz="0" w:space="0" w:color="auto" w:frame="1"/>
        </w:rPr>
        <w:t>"precio"</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float</w:t>
      </w:r>
      <w:proofErr w:type="gramEnd"/>
      <w:r>
        <w:rPr>
          <w:rStyle w:val="CdigoHTML"/>
          <w:rFonts w:ascii="var(--INTERNAL-CODE-font)" w:hAnsi="var(--INTERNAL-CODE-font)"/>
          <w:color w:val="F8F8F2"/>
          <w:sz w:val="23"/>
          <w:szCs w:val="23"/>
          <w:bdr w:val="none" w:sz="0" w:space="0" w:color="auto" w:frame="1"/>
        </w:rPr>
        <w:t xml:space="preserve"> precioNuevo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precioAnterior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(precioAnterior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porcentaje);</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System.</w:t>
      </w:r>
      <w:r>
        <w:rPr>
          <w:rStyle w:val="CdigoHTML"/>
          <w:rFonts w:ascii="var(--INTERNAL-CODE-font)" w:hAnsi="var(--INTERNAL-CODE-font)"/>
          <w:color w:val="A6E22E"/>
          <w:sz w:val="23"/>
          <w:szCs w:val="23"/>
          <w:bdr w:val="none" w:sz="0" w:space="0" w:color="auto" w:frame="1"/>
        </w:rPr>
        <w:t>out</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A6E22E"/>
          <w:sz w:val="23"/>
          <w:szCs w:val="23"/>
          <w:bdr w:val="none" w:sz="0" w:space="0" w:color="auto" w:frame="1"/>
        </w:rPr>
        <w:t>printf</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E6DB74"/>
          <w:sz w:val="23"/>
          <w:szCs w:val="23"/>
          <w:bdr w:val="none" w:sz="0" w:space="0" w:color="auto" w:frame="1"/>
        </w:rPr>
        <w:t>"Precio anterio de %s es $%.2f%n"</w:t>
      </w:r>
      <w:r>
        <w:rPr>
          <w:rStyle w:val="CdigoHTML"/>
          <w:rFonts w:ascii="var(--INTERNAL-CODE-font)" w:hAnsi="var(--INTERNAL-CODE-font)"/>
          <w:color w:val="F8F8F2"/>
          <w:sz w:val="23"/>
          <w:szCs w:val="23"/>
          <w:bdr w:val="none" w:sz="0" w:space="0" w:color="auto" w:frame="1"/>
        </w:rPr>
        <w:t>, nombre, precioAnterior);</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System.</w:t>
      </w:r>
      <w:r>
        <w:rPr>
          <w:rStyle w:val="CdigoHTML"/>
          <w:rFonts w:ascii="var(--INTERNAL-CODE-font)" w:hAnsi="var(--INTERNAL-CODE-font)"/>
          <w:color w:val="A6E22E"/>
          <w:sz w:val="23"/>
          <w:szCs w:val="23"/>
          <w:bdr w:val="none" w:sz="0" w:space="0" w:color="auto" w:frame="1"/>
        </w:rPr>
        <w:t>out</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A6E22E"/>
          <w:sz w:val="23"/>
          <w:szCs w:val="23"/>
          <w:bdr w:val="none" w:sz="0" w:space="0" w:color="auto" w:frame="1"/>
        </w:rPr>
        <w:t>printf</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E6DB74"/>
          <w:sz w:val="23"/>
          <w:szCs w:val="23"/>
          <w:bdr w:val="none" w:sz="0" w:space="0" w:color="auto" w:frame="1"/>
        </w:rPr>
        <w:t>"Nuevo precio de %s es $%.2f%n"</w:t>
      </w:r>
      <w:r>
        <w:rPr>
          <w:rStyle w:val="CdigoHTML"/>
          <w:rFonts w:ascii="var(--INTERNAL-CODE-font)" w:hAnsi="var(--INTERNAL-CODE-font)"/>
          <w:color w:val="F8F8F2"/>
          <w:sz w:val="23"/>
          <w:szCs w:val="23"/>
          <w:bdr w:val="none" w:sz="0" w:space="0" w:color="auto" w:frame="1"/>
        </w:rPr>
        <w:t>, nombre, precioNuevo);</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System.</w:t>
      </w:r>
      <w:r>
        <w:rPr>
          <w:rStyle w:val="CdigoHTML"/>
          <w:rFonts w:ascii="var(--INTERNAL-CODE-font)" w:hAnsi="var(--INTERNAL-CODE-font)"/>
          <w:color w:val="A6E22E"/>
          <w:sz w:val="23"/>
          <w:szCs w:val="23"/>
          <w:bdr w:val="none" w:sz="0" w:space="0" w:color="auto" w:frame="1"/>
        </w:rPr>
        <w:t>out</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A6E22E"/>
          <w:sz w:val="23"/>
          <w:szCs w:val="23"/>
          <w:bdr w:val="none" w:sz="0" w:space="0" w:color="auto" w:frame="1"/>
        </w:rPr>
        <w:t>println</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E6DB74"/>
          <w:sz w:val="23"/>
          <w:szCs w:val="23"/>
          <w:bdr w:val="none" w:sz="0" w:space="0" w:color="auto" w:frame="1"/>
        </w:rPr>
        <w:t>"Realizando actualización..."</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updatePrice.</w:t>
      </w:r>
      <w:r>
        <w:rPr>
          <w:rStyle w:val="CdigoHTML"/>
          <w:rFonts w:ascii="var(--INTERNAL-CODE-font)" w:hAnsi="var(--INTERNAL-CODE-font)"/>
          <w:color w:val="A6E22E"/>
          <w:sz w:val="23"/>
          <w:szCs w:val="23"/>
          <w:bdr w:val="none" w:sz="0" w:space="0" w:color="auto" w:frame="1"/>
        </w:rPr>
        <w:t>setFloat</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1, precioNuevo);</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updatePrice.</w:t>
      </w:r>
      <w:r>
        <w:rPr>
          <w:rStyle w:val="CdigoHTML"/>
          <w:rFonts w:ascii="var(--INTERNAL-CODE-font)" w:hAnsi="var(--INTERNAL-CODE-font)"/>
          <w:color w:val="A6E22E"/>
          <w:sz w:val="23"/>
          <w:szCs w:val="23"/>
          <w:bdr w:val="none" w:sz="0" w:space="0" w:color="auto" w:frame="1"/>
        </w:rPr>
        <w:t>setString</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2, nombre);</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updatePrice.</w:t>
      </w:r>
      <w:r>
        <w:rPr>
          <w:rStyle w:val="CdigoHTML"/>
          <w:rFonts w:ascii="var(--INTERNAL-CODE-font)" w:hAnsi="var(--INTERNAL-CODE-font)"/>
          <w:color w:val="A6E22E"/>
          <w:sz w:val="23"/>
          <w:szCs w:val="23"/>
          <w:bdr w:val="none" w:sz="0" w:space="0" w:color="auto" w:frame="1"/>
        </w:rPr>
        <w:t>executeUpdate</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System.</w:t>
      </w:r>
      <w:r>
        <w:rPr>
          <w:rStyle w:val="CdigoHTML"/>
          <w:rFonts w:ascii="var(--INTERNAL-CODE-font)" w:hAnsi="var(--INTERNAL-CODE-font)"/>
          <w:color w:val="A6E22E"/>
          <w:sz w:val="23"/>
          <w:szCs w:val="23"/>
          <w:bdr w:val="none" w:sz="0" w:space="0" w:color="auto" w:frame="1"/>
        </w:rPr>
        <w:t>out</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A6E22E"/>
          <w:sz w:val="23"/>
          <w:szCs w:val="23"/>
          <w:bdr w:val="none" w:sz="0" w:space="0" w:color="auto" w:frame="1"/>
        </w:rPr>
        <w:t>println</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E6DB74"/>
          <w:sz w:val="23"/>
          <w:szCs w:val="23"/>
          <w:bdr w:val="none" w:sz="0" w:space="0" w:color="auto" w:frame="1"/>
        </w:rPr>
        <w:t>"\nProducto después de actualización:"</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Producto.</w:t>
      </w:r>
      <w:r>
        <w:rPr>
          <w:rStyle w:val="CdigoHTML"/>
          <w:rFonts w:ascii="var(--INTERNAL-CODE-font)" w:hAnsi="var(--INTERNAL-CODE-font)"/>
          <w:color w:val="A6E22E"/>
          <w:sz w:val="23"/>
          <w:szCs w:val="23"/>
          <w:bdr w:val="none" w:sz="0" w:space="0" w:color="auto" w:frame="1"/>
        </w:rPr>
        <w:t>verTabla</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 xml:space="preserve">con); </w:t>
      </w:r>
      <w:r>
        <w:rPr>
          <w:rStyle w:val="CdigoHTML"/>
          <w:rFonts w:ascii="var(--INTERNAL-CODE-font)" w:hAnsi="var(--INTERNAL-CODE-font)"/>
          <w:color w:val="75715E"/>
          <w:sz w:val="23"/>
          <w:szCs w:val="23"/>
          <w:bdr w:val="none" w:sz="0" w:space="0" w:color="auto" w:frame="1"/>
        </w:rPr>
        <w:t>// Ver tabla (debe implantarse)</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if</w:t>
      </w:r>
      <w:proofErr w:type="gramEnd"/>
      <w:r>
        <w:rPr>
          <w:rStyle w:val="CdigoHTML"/>
          <w:rFonts w:ascii="var(--INTERNAL-CODE-font)" w:hAnsi="var(--INTERNAL-CODE-font)"/>
          <w:color w:val="F8F8F2"/>
          <w:sz w:val="23"/>
          <w:szCs w:val="23"/>
          <w:bdr w:val="none" w:sz="0" w:space="0" w:color="auto" w:frame="1"/>
        </w:rPr>
        <w:t xml:space="preserve"> (precioNuevo </w:t>
      </w:r>
      <w:r>
        <w:rPr>
          <w:rStyle w:val="CdigoHTML"/>
          <w:rFonts w:ascii="var(--INTERNAL-CODE-font)" w:hAnsi="var(--INTERNAL-CODE-font)"/>
          <w:color w:val="F92672"/>
          <w:sz w:val="23"/>
          <w:szCs w:val="23"/>
          <w:bdr w:val="none" w:sz="0" w:space="0" w:color="auto" w:frame="1"/>
        </w:rPr>
        <w:t>&gt;</w:t>
      </w:r>
      <w:r>
        <w:rPr>
          <w:rStyle w:val="CdigoHTML"/>
          <w:rFonts w:ascii="var(--INTERNAL-CODE-font)" w:hAnsi="var(--INTERNAL-CODE-font)"/>
          <w:color w:val="F8F8F2"/>
          <w:sz w:val="23"/>
          <w:szCs w:val="23"/>
          <w:bdr w:val="none" w:sz="0" w:space="0" w:color="auto" w:frame="1"/>
        </w:rPr>
        <w:t xml:space="preserve"> precioMaximo) { </w:t>
      </w:r>
      <w:r>
        <w:rPr>
          <w:rStyle w:val="CdigoHTML"/>
          <w:rFonts w:ascii="var(--INTERNAL-CODE-font)" w:hAnsi="var(--INTERNAL-CODE-font)"/>
          <w:color w:val="75715E"/>
          <w:sz w:val="23"/>
          <w:szCs w:val="23"/>
          <w:bdr w:val="none" w:sz="0" w:space="0" w:color="auto" w:frame="1"/>
        </w:rPr>
        <w:t>// Si supera el máximo se hace un rollback al punto de guardado</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System.</w:t>
      </w:r>
      <w:r>
        <w:rPr>
          <w:rStyle w:val="CdigoHTML"/>
          <w:rFonts w:ascii="var(--INTERNAL-CODE-font)" w:hAnsi="var(--INTERNAL-CODE-font)"/>
          <w:color w:val="A6E22E"/>
          <w:sz w:val="23"/>
          <w:szCs w:val="23"/>
          <w:bdr w:val="none" w:sz="0" w:space="0" w:color="auto" w:frame="1"/>
        </w:rPr>
        <w:t>out</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A6E22E"/>
          <w:sz w:val="23"/>
          <w:szCs w:val="23"/>
          <w:bdr w:val="none" w:sz="0" w:space="0" w:color="auto" w:frame="1"/>
        </w:rPr>
        <w:t>printf</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E6DB74"/>
          <w:sz w:val="23"/>
          <w:szCs w:val="23"/>
          <w:bdr w:val="none" w:sz="0" w:space="0" w:color="auto" w:frame="1"/>
        </w:rPr>
        <w:t>"El nuevo precio, $%.2f, es mayor que el precio máximo, $%.2f. "</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E6DB74"/>
          <w:sz w:val="23"/>
          <w:szCs w:val="23"/>
          <w:bdr w:val="none" w:sz="0" w:space="0" w:color="auto" w:frame="1"/>
        </w:rPr>
        <w:t>"Revertiendo la transacción...%n"</w:t>
      </w:r>
      <w:r>
        <w:rPr>
          <w:rStyle w:val="CdigoHTML"/>
          <w:rFonts w:ascii="var(--INTERNAL-CODE-font)" w:hAnsi="var(--INTERNAL-CODE-font)"/>
          <w:color w:val="F8F8F2"/>
          <w:sz w:val="23"/>
          <w:szCs w:val="23"/>
          <w:bdr w:val="none" w:sz="0" w:space="0" w:color="auto" w:frame="1"/>
        </w:rPr>
        <w:t>, precioNuevo, precioMaximo);</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con.</w:t>
      </w:r>
      <w:r>
        <w:rPr>
          <w:rStyle w:val="CdigoHTML"/>
          <w:rFonts w:ascii="var(--INTERNAL-CODE-font)" w:hAnsi="var(--INTERNAL-CODE-font)"/>
          <w:color w:val="A6E22E"/>
          <w:sz w:val="23"/>
          <w:szCs w:val="23"/>
          <w:bdr w:val="none" w:sz="0" w:space="0" w:color="auto" w:frame="1"/>
        </w:rPr>
        <w:t>rollback</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puntoSalvar);</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System.</w:t>
      </w:r>
      <w:r>
        <w:rPr>
          <w:rStyle w:val="CdigoHTML"/>
          <w:rFonts w:ascii="var(--INTERNAL-CODE-font)" w:hAnsi="var(--INTERNAL-CODE-font)"/>
          <w:color w:val="A6E22E"/>
          <w:sz w:val="23"/>
          <w:szCs w:val="23"/>
          <w:bdr w:val="none" w:sz="0" w:space="0" w:color="auto" w:frame="1"/>
        </w:rPr>
        <w:t>out</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A6E22E"/>
          <w:sz w:val="23"/>
          <w:szCs w:val="23"/>
          <w:bdr w:val="none" w:sz="0" w:space="0" w:color="auto" w:frame="1"/>
        </w:rPr>
        <w:t>println</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E6DB74"/>
          <w:sz w:val="23"/>
          <w:szCs w:val="23"/>
          <w:bdr w:val="none" w:sz="0" w:space="0" w:color="auto" w:frame="1"/>
        </w:rPr>
        <w:t>"\nProducto después de revertir:"</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Producto.</w:t>
      </w:r>
      <w:r>
        <w:rPr>
          <w:rStyle w:val="CdigoHTML"/>
          <w:rFonts w:ascii="var(--INTERNAL-CODE-font)" w:hAnsi="var(--INTERNAL-CODE-font)"/>
          <w:color w:val="A6E22E"/>
          <w:sz w:val="23"/>
          <w:szCs w:val="23"/>
          <w:bdr w:val="none" w:sz="0" w:space="0" w:color="auto" w:frame="1"/>
        </w:rPr>
        <w:t>viewTable</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 xml:space="preserve">con); </w:t>
      </w:r>
      <w:r>
        <w:rPr>
          <w:rStyle w:val="CdigoHTML"/>
          <w:rFonts w:ascii="var(--INTERNAL-CODE-font)" w:hAnsi="var(--INTERNAL-CODE-font)"/>
          <w:color w:val="75715E"/>
          <w:sz w:val="23"/>
          <w:szCs w:val="23"/>
          <w:bdr w:val="none" w:sz="0" w:space="0" w:color="auto" w:frame="1"/>
        </w:rPr>
        <w:t>// Ver tabla (debe implantarse)</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con.</w:t>
      </w:r>
      <w:r>
        <w:rPr>
          <w:rStyle w:val="CdigoHTML"/>
          <w:rFonts w:ascii="var(--INTERNAL-CODE-font)" w:hAnsi="var(--INTERNAL-CODE-font)"/>
          <w:color w:val="A6E22E"/>
          <w:sz w:val="23"/>
          <w:szCs w:val="23"/>
          <w:bdr w:val="none" w:sz="0" w:space="0" w:color="auto" w:frame="1"/>
        </w:rPr>
        <w:t>commit</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 Commit de la transacción</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 </w:t>
      </w:r>
      <w:proofErr w:type="gramStart"/>
      <w:r>
        <w:rPr>
          <w:rStyle w:val="CdigoHTML"/>
          <w:rFonts w:ascii="var(--INTERNAL-CODE-font)" w:hAnsi="var(--INTERNAL-CODE-font)"/>
          <w:color w:val="66D9EF"/>
          <w:sz w:val="23"/>
          <w:szCs w:val="23"/>
          <w:bdr w:val="none" w:sz="0" w:space="0" w:color="auto" w:frame="1"/>
        </w:rPr>
        <w:t>catch</w:t>
      </w:r>
      <w:proofErr w:type="gramEnd"/>
      <w:r>
        <w:rPr>
          <w:rStyle w:val="CdigoHTML"/>
          <w:rFonts w:ascii="var(--INTERNAL-CODE-font)" w:hAnsi="var(--INTERNAL-CODE-font)"/>
          <w:color w:val="F8F8F2"/>
          <w:sz w:val="23"/>
          <w:szCs w:val="23"/>
          <w:bdr w:val="none" w:sz="0" w:space="0" w:color="auto" w:frame="1"/>
        </w:rPr>
        <w:t xml:space="preserve"> (SQLException 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 Gestión de excepciones.</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 </w:t>
      </w:r>
      <w:proofErr w:type="gramStart"/>
      <w:r>
        <w:rPr>
          <w:rStyle w:val="CdigoHTML"/>
          <w:rFonts w:ascii="var(--INTERNAL-CODE-font)" w:hAnsi="var(--INTERNAL-CODE-font)"/>
          <w:color w:val="66D9EF"/>
          <w:sz w:val="23"/>
          <w:szCs w:val="23"/>
          <w:bdr w:val="none" w:sz="0" w:space="0" w:color="auto" w:frame="1"/>
        </w:rPr>
        <w:t>finally</w:t>
      </w:r>
      <w:proofErr w:type="gramEnd"/>
      <w:r>
        <w:rPr>
          <w:rStyle w:val="CdigoHTML"/>
          <w:rFonts w:ascii="var(--INTERNAL-CODE-font)"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con.</w:t>
      </w:r>
      <w:r>
        <w:rPr>
          <w:rStyle w:val="CdigoHTML"/>
          <w:rFonts w:ascii="var(--INTERNAL-CODE-font)" w:hAnsi="var(--INTERNAL-CODE-font)"/>
          <w:color w:val="A6E22E"/>
          <w:sz w:val="23"/>
          <w:szCs w:val="23"/>
          <w:bdr w:val="none" w:sz="0" w:space="0" w:color="auto" w:frame="1"/>
        </w:rPr>
        <w:t>setAutoCommit</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66D9EF"/>
          <w:sz w:val="23"/>
          <w:szCs w:val="23"/>
          <w:bdr w:val="none" w:sz="0" w:space="0" w:color="auto" w:frame="1"/>
        </w:rPr>
        <w:t>true</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w:t>
      </w:r>
    </w:p>
    <w:p w:rsidR="000E0D8D" w:rsidRDefault="000E0D8D" w:rsidP="000E0D8D">
      <w:pPr>
        <w:pStyle w:val="NormalWeb"/>
        <w:shd w:val="clear" w:color="auto" w:fill="FFFFFF"/>
        <w:rPr>
          <w:rFonts w:ascii="Helvetica" w:hAnsi="Helvetica"/>
          <w:color w:val="323232"/>
        </w:rPr>
      </w:pPr>
      <w:r>
        <w:rPr>
          <w:rFonts w:ascii="Helvetica" w:hAnsi="Helvetica"/>
          <w:color w:val="323232"/>
        </w:rPr>
        <w:t>Se especifica que el cursor </w:t>
      </w:r>
      <w:r>
        <w:rPr>
          <w:rStyle w:val="CdigoHTML"/>
          <w:rFonts w:ascii="var(--INTERNAL-CODE-font)" w:hAnsi="var(--INTERNAL-CODE-font)"/>
          <w:color w:val="323232"/>
          <w:sz w:val="22"/>
          <w:szCs w:val="22"/>
          <w:bdr w:val="single" w:sz="6" w:space="0" w:color="auto" w:frame="1"/>
        </w:rPr>
        <w:t>ResultSet</w:t>
      </w:r>
      <w:r>
        <w:rPr>
          <w:rFonts w:ascii="Helvetica" w:hAnsi="Helvetica"/>
          <w:color w:val="323232"/>
        </w:rPr>
        <w:t> generado por </w:t>
      </w:r>
      <w:r>
        <w:rPr>
          <w:rStyle w:val="CdigoHTML"/>
          <w:rFonts w:ascii="var(--INTERNAL-CODE-font)" w:hAnsi="var(--INTERNAL-CODE-font)"/>
          <w:color w:val="323232"/>
          <w:sz w:val="22"/>
          <w:szCs w:val="22"/>
          <w:bdr w:val="single" w:sz="6" w:space="0" w:color="auto" w:frame="1"/>
        </w:rPr>
        <w:t>psPrecio</w:t>
      </w:r>
      <w:r>
        <w:rPr>
          <w:rFonts w:ascii="Helvetica" w:hAnsi="Helvetica"/>
          <w:color w:val="323232"/>
        </w:rPr>
        <w:t> se cierra cuando se llama al método </w:t>
      </w:r>
      <w:r>
        <w:rPr>
          <w:rStyle w:val="CdigoHTML"/>
          <w:rFonts w:ascii="var(--INTERNAL-CODE-font)" w:hAnsi="var(--INTERNAL-CODE-font)"/>
          <w:color w:val="323232"/>
          <w:sz w:val="22"/>
          <w:szCs w:val="22"/>
          <w:bdr w:val="single" w:sz="6" w:space="0" w:color="auto" w:frame="1"/>
        </w:rPr>
        <w:t>commit</w:t>
      </w:r>
      <w:r>
        <w:rPr>
          <w:rFonts w:ascii="Helvetica" w:hAnsi="Helvetica"/>
          <w:color w:val="323232"/>
        </w:rPr>
        <w:t>. Ten en cuenta que si el SGBD no admite </w:t>
      </w:r>
      <w:r>
        <w:rPr>
          <w:rStyle w:val="CdigoHTML"/>
          <w:rFonts w:ascii="var(--INTERNAL-CODE-font)" w:hAnsi="var(--INTERNAL-CODE-font)"/>
          <w:color w:val="323232"/>
          <w:sz w:val="22"/>
          <w:szCs w:val="22"/>
          <w:bdr w:val="single" w:sz="6" w:space="0" w:color="auto" w:frame="1"/>
        </w:rPr>
        <w:t>ResultSet.CLOSE_CURSORS_AT_COMMIT</w:t>
      </w:r>
      <w:r>
        <w:rPr>
          <w:rFonts w:ascii="Helvetica" w:hAnsi="Helvetica"/>
          <w:color w:val="323232"/>
        </w:rPr>
        <w:t>, ésta se ignora:</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F8F8F2"/>
          <w:sz w:val="23"/>
          <w:szCs w:val="23"/>
          <w:bdr w:val="none" w:sz="0" w:space="0" w:color="auto" w:frame="1"/>
        </w:rPr>
        <w:t>psPrecio</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con.</w:t>
      </w:r>
      <w:r>
        <w:rPr>
          <w:rStyle w:val="CdigoHTML"/>
          <w:rFonts w:ascii="var(--INTERNAL-CODE-font)" w:hAnsi="var(--INTERNAL-CODE-font)"/>
          <w:color w:val="A6E22E"/>
          <w:sz w:val="23"/>
          <w:szCs w:val="23"/>
          <w:bdr w:val="none" w:sz="0" w:space="0" w:color="auto" w:frame="1"/>
        </w:rPr>
        <w:t>prepareStatement</w:t>
      </w:r>
      <w:r>
        <w:rPr>
          <w:rStyle w:val="CdigoHTML"/>
          <w:rFonts w:ascii="var(--INTERNAL-CODE-font)" w:hAnsi="var(--INTERNAL-CODE-font)"/>
          <w:color w:val="F8F8F2"/>
          <w:sz w:val="23"/>
          <w:szCs w:val="23"/>
          <w:bdr w:val="none" w:sz="0" w:space="0" w:color="auto" w:frame="1"/>
        </w:rPr>
        <w:t>(consulta, ResultSet.</w:t>
      </w:r>
      <w:r>
        <w:rPr>
          <w:rStyle w:val="CdigoHTML"/>
          <w:rFonts w:ascii="var(--INTERNAL-CODE-font)" w:hAnsi="var(--INTERNAL-CODE-font)"/>
          <w:color w:val="A6E22E"/>
          <w:sz w:val="23"/>
          <w:szCs w:val="23"/>
          <w:bdr w:val="none" w:sz="0" w:space="0" w:color="auto" w:frame="1"/>
        </w:rPr>
        <w:t>CLOSE_CURSORS_AT_COMMIT</w:t>
      </w:r>
      <w:r>
        <w:rPr>
          <w:rStyle w:val="CdigoHTML"/>
          <w:rFonts w:ascii="var(--INTERNAL-CODE-font)" w:hAnsi="var(--INTERNAL-CODE-font)"/>
          <w:color w:val="F8F8F2"/>
          <w:sz w:val="23"/>
          <w:szCs w:val="23"/>
          <w:bdr w:val="none" w:sz="0" w:space="0" w:color="auto" w:frame="1"/>
        </w:rPr>
        <w:t>);</w:t>
      </w:r>
    </w:p>
    <w:p w:rsidR="000E0D8D" w:rsidRDefault="000E0D8D" w:rsidP="000E0D8D">
      <w:pPr>
        <w:pStyle w:val="NormalWeb"/>
        <w:shd w:val="clear" w:color="auto" w:fill="FFFFFF"/>
        <w:rPr>
          <w:rFonts w:ascii="Helvetica" w:hAnsi="Helvetica"/>
          <w:color w:val="323232"/>
        </w:rPr>
      </w:pPr>
      <w:r>
        <w:rPr>
          <w:rFonts w:ascii="Helvetica" w:hAnsi="Helvetica"/>
          <w:color w:val="323232"/>
        </w:rPr>
        <w:lastRenderedPageBreak/>
        <w:t>El método comienza creando un </w:t>
      </w:r>
      <w:r>
        <w:rPr>
          <w:rStyle w:val="CdigoHTML"/>
          <w:rFonts w:ascii="var(--INTERNAL-CODE-font)" w:hAnsi="var(--INTERNAL-CODE-font)"/>
          <w:color w:val="323232"/>
          <w:sz w:val="22"/>
          <w:szCs w:val="22"/>
          <w:bdr w:val="single" w:sz="6" w:space="0" w:color="auto" w:frame="1"/>
        </w:rPr>
        <w:t>Savepoint</w:t>
      </w:r>
      <w:r>
        <w:rPr>
          <w:rFonts w:ascii="Helvetica" w:hAnsi="Helvetica"/>
          <w:color w:val="323232"/>
        </w:rPr>
        <w:t> con la siguiente instrucción:</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Savepoint puntoSalvar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con.</w:t>
      </w:r>
      <w:r>
        <w:rPr>
          <w:rStyle w:val="CdigoHTML"/>
          <w:rFonts w:ascii="var(--INTERNAL-CODE-font)" w:hAnsi="var(--INTERNAL-CODE-font)"/>
          <w:color w:val="A6E22E"/>
          <w:sz w:val="23"/>
          <w:szCs w:val="23"/>
          <w:bdr w:val="none" w:sz="0" w:space="0" w:color="auto" w:frame="1"/>
        </w:rPr>
        <w:t>setSavepoint</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w:t>
      </w:r>
    </w:p>
    <w:p w:rsidR="000E0D8D" w:rsidRDefault="000E0D8D" w:rsidP="000E0D8D">
      <w:pPr>
        <w:pStyle w:val="NormalWeb"/>
        <w:shd w:val="clear" w:color="auto" w:fill="FFFFFF"/>
        <w:rPr>
          <w:rFonts w:ascii="Helvetica" w:hAnsi="Helvetica"/>
          <w:color w:val="323232"/>
        </w:rPr>
      </w:pPr>
      <w:r>
        <w:rPr>
          <w:rFonts w:ascii="Helvetica" w:hAnsi="Helvetica"/>
          <w:color w:val="323232"/>
        </w:rPr>
        <w:t>El método verifica si el nuevo precio es mayor que el valor de </w:t>
      </w:r>
      <w:r>
        <w:rPr>
          <w:rStyle w:val="CdigoHTML"/>
          <w:rFonts w:ascii="var(--INTERNAL-CODE-font)" w:hAnsi="var(--INTERNAL-CODE-font)"/>
          <w:color w:val="323232"/>
          <w:sz w:val="22"/>
          <w:szCs w:val="22"/>
          <w:bdr w:val="single" w:sz="6" w:space="0" w:color="auto" w:frame="1"/>
        </w:rPr>
        <w:t>precioMaximo</w:t>
      </w:r>
      <w:r>
        <w:rPr>
          <w:rFonts w:ascii="Helvetica" w:hAnsi="Helvetica"/>
          <w:color w:val="323232"/>
        </w:rPr>
        <w:t>. Si es así, el método deshace la transacción hasta el punto de guardado con la siguiente instrucción:</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F8F8F2"/>
          <w:sz w:val="23"/>
          <w:szCs w:val="23"/>
          <w:bdr w:val="none" w:sz="0" w:space="0" w:color="auto" w:frame="1"/>
        </w:rPr>
        <w:t>con.</w:t>
      </w:r>
      <w:r>
        <w:rPr>
          <w:rStyle w:val="CdigoHTML"/>
          <w:rFonts w:ascii="var(--INTERNAL-CODE-font)" w:hAnsi="var(--INTERNAL-CODE-font)"/>
          <w:color w:val="A6E22E"/>
          <w:sz w:val="23"/>
          <w:szCs w:val="23"/>
          <w:bdr w:val="none" w:sz="0" w:space="0" w:color="auto" w:frame="1"/>
        </w:rPr>
        <w:t>rollback</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puntoSalvar);</w:t>
      </w:r>
    </w:p>
    <w:p w:rsidR="000E0D8D" w:rsidRDefault="000E0D8D" w:rsidP="000E0D8D">
      <w:pPr>
        <w:pStyle w:val="NormalWeb"/>
        <w:shd w:val="clear" w:color="auto" w:fill="FFFFFF"/>
        <w:rPr>
          <w:rFonts w:ascii="Helvetica" w:hAnsi="Helvetica"/>
          <w:color w:val="323232"/>
        </w:rPr>
      </w:pPr>
      <w:r>
        <w:rPr>
          <w:rFonts w:ascii="Helvetica" w:hAnsi="Helvetica"/>
          <w:color w:val="323232"/>
        </w:rPr>
        <w:t>Cuando el método realiza la transacción llamando al método </w:t>
      </w:r>
      <w:r>
        <w:rPr>
          <w:rStyle w:val="CdigoHTML"/>
          <w:rFonts w:ascii="var(--INTERNAL-CODE-font)" w:hAnsi="var(--INTERNAL-CODE-font)"/>
          <w:color w:val="323232"/>
          <w:sz w:val="22"/>
          <w:szCs w:val="22"/>
          <w:bdr w:val="single" w:sz="6" w:space="0" w:color="auto" w:frame="1"/>
        </w:rPr>
        <w:t>Connection.commit</w:t>
      </w:r>
      <w:r>
        <w:rPr>
          <w:rFonts w:ascii="Helvetica" w:hAnsi="Helvetica"/>
          <w:color w:val="323232"/>
        </w:rPr>
        <w:t>, no comprometerá ninguna fila cuyo </w:t>
      </w:r>
      <w:r>
        <w:rPr>
          <w:rStyle w:val="CdigoHTML"/>
          <w:rFonts w:ascii="var(--INTERNAL-CODE-font)" w:hAnsi="var(--INTERNAL-CODE-font)"/>
          <w:color w:val="323232"/>
          <w:sz w:val="22"/>
          <w:szCs w:val="22"/>
          <w:bdr w:val="single" w:sz="6" w:space="0" w:color="auto" w:frame="1"/>
        </w:rPr>
        <w:t>Savepoint</w:t>
      </w:r>
      <w:r>
        <w:rPr>
          <w:rFonts w:ascii="Helvetica" w:hAnsi="Helvetica"/>
          <w:color w:val="323232"/>
        </w:rPr>
        <w:t> asociado haya sido deshecho; comprometerá todas las demás filas actualizadas.</w:t>
      </w:r>
    </w:p>
    <w:p w:rsidR="000E0D8D" w:rsidRDefault="000E0D8D" w:rsidP="000E0D8D">
      <w:pPr>
        <w:pStyle w:val="Ttulo3"/>
        <w:shd w:val="clear" w:color="auto" w:fill="FFFFFF"/>
        <w:rPr>
          <w:rFonts w:ascii="Helvetica" w:hAnsi="Helvetica"/>
          <w:b w:val="0"/>
          <w:bCs w:val="0"/>
          <w:color w:val="auto"/>
          <w:spacing w:val="-15"/>
        </w:rPr>
      </w:pPr>
      <w:r>
        <w:rPr>
          <w:rFonts w:ascii="Helvetica" w:hAnsi="Helvetica"/>
          <w:b w:val="0"/>
          <w:bCs w:val="0"/>
          <w:spacing w:val="-15"/>
        </w:rPr>
        <w:t>4. Liberación de Puntos de Guardado</w:t>
      </w:r>
    </w:p>
    <w:p w:rsidR="000E0D8D" w:rsidRDefault="000E0D8D" w:rsidP="000E0D8D">
      <w:pPr>
        <w:pStyle w:val="NormalWeb"/>
        <w:shd w:val="clear" w:color="auto" w:fill="FFFFFF"/>
        <w:rPr>
          <w:rFonts w:ascii="Helvetica" w:hAnsi="Helvetica"/>
          <w:color w:val="323232"/>
        </w:rPr>
      </w:pPr>
      <w:r>
        <w:rPr>
          <w:rFonts w:ascii="Helvetica" w:hAnsi="Helvetica"/>
          <w:color w:val="323232"/>
        </w:rPr>
        <w:t>El método </w:t>
      </w:r>
      <w:r>
        <w:rPr>
          <w:rStyle w:val="CdigoHTML"/>
          <w:rFonts w:ascii="var(--INTERNAL-CODE-font)" w:hAnsi="var(--INTERNAL-CODE-font)"/>
          <w:color w:val="323232"/>
          <w:sz w:val="22"/>
          <w:szCs w:val="22"/>
          <w:bdr w:val="single" w:sz="6" w:space="0" w:color="auto" w:frame="1"/>
        </w:rPr>
        <w:t>Connection.releaseSavepoint</w:t>
      </w:r>
      <w:r>
        <w:rPr>
          <w:rFonts w:ascii="Helvetica" w:hAnsi="Helvetica"/>
          <w:color w:val="323232"/>
        </w:rPr>
        <w:t> toma un objeto </w:t>
      </w:r>
      <w:r>
        <w:rPr>
          <w:rStyle w:val="CdigoHTML"/>
          <w:rFonts w:ascii="var(--INTERNAL-CODE-font)" w:hAnsi="var(--INTERNAL-CODE-font)"/>
          <w:color w:val="323232"/>
          <w:sz w:val="22"/>
          <w:szCs w:val="22"/>
          <w:bdr w:val="single" w:sz="6" w:space="0" w:color="auto" w:frame="1"/>
        </w:rPr>
        <w:t>Savepoint</w:t>
      </w:r>
      <w:r>
        <w:rPr>
          <w:rFonts w:ascii="Helvetica" w:hAnsi="Helvetica"/>
          <w:color w:val="323232"/>
        </w:rPr>
        <w:t> como parámetro y lo elimina de la transacción actual.</w:t>
      </w:r>
    </w:p>
    <w:p w:rsidR="000E0D8D" w:rsidRDefault="000E0D8D" w:rsidP="000E0D8D">
      <w:pPr>
        <w:pStyle w:val="NormalWeb"/>
        <w:shd w:val="clear" w:color="auto" w:fill="FFFFFF"/>
        <w:rPr>
          <w:rFonts w:ascii="Helvetica" w:hAnsi="Helvetica"/>
          <w:color w:val="323232"/>
        </w:rPr>
      </w:pPr>
      <w:r>
        <w:rPr>
          <w:rFonts w:ascii="Helvetica" w:hAnsi="Helvetica"/>
          <w:color w:val="323232"/>
        </w:rPr>
        <w:t>Después de que se ha liberado un punto de guardado, intentar hacer referencia en una operación de deshacer provoca que se lance una </w:t>
      </w:r>
      <w:r>
        <w:rPr>
          <w:rStyle w:val="CdigoHTML"/>
          <w:rFonts w:ascii="var(--INTERNAL-CODE-font)" w:hAnsi="var(--INTERNAL-CODE-font)"/>
          <w:color w:val="323232"/>
          <w:sz w:val="22"/>
          <w:szCs w:val="22"/>
          <w:bdr w:val="single" w:sz="6" w:space="0" w:color="auto" w:frame="1"/>
        </w:rPr>
        <w:t>SQLException</w:t>
      </w:r>
      <w:r>
        <w:rPr>
          <w:rFonts w:ascii="Helvetica" w:hAnsi="Helvetica"/>
          <w:color w:val="323232"/>
        </w:rPr>
        <w:t>.</w:t>
      </w:r>
    </w:p>
    <w:p w:rsidR="000E0D8D" w:rsidRDefault="000E0D8D" w:rsidP="000E0D8D">
      <w:pPr>
        <w:pStyle w:val="NormalWeb"/>
        <w:shd w:val="clear" w:color="auto" w:fill="FFFFFF"/>
        <w:rPr>
          <w:rFonts w:ascii="Helvetica" w:hAnsi="Helvetica"/>
          <w:color w:val="323232"/>
        </w:rPr>
      </w:pPr>
      <w:r>
        <w:rPr>
          <w:rFonts w:ascii="Helvetica" w:hAnsi="Helvetica"/>
          <w:color w:val="323232"/>
        </w:rPr>
        <w:t>Cualquier punto de guardado que se haya creado en una transacción se libera automáticamente y se vuelve inválido cuando la transacción se confirma o cuando se revierte por completo la transacción.</w:t>
      </w:r>
      <w:r>
        <w:rPr>
          <w:rFonts w:ascii="Helvetica" w:hAnsi="Helvetica"/>
          <w:color w:val="323232"/>
        </w:rPr>
        <w:br/>
        <w:t>Deshacer una transacción hasta un punto de guardado libera automáticamente y vuelve inválidos cualquier otro punto de guardado que se haya creado después del punto de guardado en cuestión.</w:t>
      </w:r>
    </w:p>
    <w:p w:rsidR="000E0D8D" w:rsidRDefault="000E0D8D" w:rsidP="000E0D8D">
      <w:pPr>
        <w:pStyle w:val="Ttulo3"/>
        <w:shd w:val="clear" w:color="auto" w:fill="FFFFFF"/>
        <w:rPr>
          <w:rFonts w:ascii="Helvetica" w:hAnsi="Helvetica"/>
          <w:b w:val="0"/>
          <w:bCs w:val="0"/>
          <w:color w:val="auto"/>
          <w:spacing w:val="-15"/>
        </w:rPr>
      </w:pPr>
      <w:r>
        <w:rPr>
          <w:rFonts w:ascii="Helvetica" w:hAnsi="Helvetica"/>
          <w:b w:val="0"/>
          <w:bCs w:val="0"/>
          <w:spacing w:val="-15"/>
        </w:rPr>
        <w:t>5. Método </w:t>
      </w:r>
      <w:r>
        <w:rPr>
          <w:rStyle w:val="CdigoHTML"/>
          <w:rFonts w:ascii="var(--INTERNAL-CODE-font)" w:eastAsiaTheme="majorEastAsia" w:hAnsi="var(--INTERNAL-CODE-font)"/>
          <w:b w:val="0"/>
          <w:bCs w:val="0"/>
          <w:spacing w:val="-15"/>
          <w:sz w:val="40"/>
          <w:szCs w:val="40"/>
          <w:bdr w:val="single" w:sz="6" w:space="0" w:color="auto" w:frame="1"/>
        </w:rPr>
        <w:t>rollback</w:t>
      </w:r>
      <w:r>
        <w:rPr>
          <w:rFonts w:ascii="Helvetica" w:hAnsi="Helvetica"/>
          <w:b w:val="0"/>
          <w:bCs w:val="0"/>
          <w:spacing w:val="-15"/>
        </w:rPr>
        <w:t>:</w:t>
      </w:r>
    </w:p>
    <w:p w:rsidR="000E0D8D" w:rsidRDefault="000E0D8D" w:rsidP="000E0D8D">
      <w:pPr>
        <w:numPr>
          <w:ilvl w:val="0"/>
          <w:numId w:val="95"/>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Llamar al método </w:t>
      </w:r>
      <w:r>
        <w:rPr>
          <w:rStyle w:val="CdigoHTML"/>
          <w:rFonts w:ascii="var(--INTERNAL-CODE-font)" w:eastAsiaTheme="minorHAnsi" w:hAnsi="var(--INTERNAL-CODE-font)"/>
          <w:b/>
          <w:bCs/>
          <w:color w:val="323232"/>
          <w:bdr w:val="single" w:sz="6" w:space="0" w:color="auto" w:frame="1"/>
        </w:rPr>
        <w:t>rollback</w:t>
      </w:r>
      <w:r>
        <w:rPr>
          <w:rStyle w:val="Textoennegrita"/>
          <w:rFonts w:ascii="Helvetica" w:hAnsi="Helvetica"/>
          <w:color w:val="323232"/>
        </w:rPr>
        <w:t> termina una transacción y devuelve los valores que se modificaron a sus valores anteriores</w:t>
      </w:r>
      <w:r>
        <w:rPr>
          <w:rFonts w:ascii="Helvetica" w:hAnsi="Helvetica"/>
          <w:color w:val="323232"/>
        </w:rPr>
        <w:t>.</w:t>
      </w:r>
    </w:p>
    <w:p w:rsidR="000E0D8D" w:rsidRDefault="000E0D8D" w:rsidP="000E0D8D">
      <w:pPr>
        <w:numPr>
          <w:ilvl w:val="0"/>
          <w:numId w:val="95"/>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Si se intenta ejecutar una o más declaraciones en una transacción y se obtiene un </w:t>
      </w:r>
      <w:r>
        <w:rPr>
          <w:rStyle w:val="CdigoHTML"/>
          <w:rFonts w:ascii="var(--INTERNAL-CODE-font)" w:eastAsiaTheme="minorHAnsi" w:hAnsi="var(--INTERNAL-CODE-font)"/>
          <w:color w:val="323232"/>
          <w:bdr w:val="single" w:sz="6" w:space="0" w:color="auto" w:frame="1"/>
        </w:rPr>
        <w:t>SQLException</w:t>
      </w:r>
      <w:r>
        <w:rPr>
          <w:rFonts w:ascii="Helvetica" w:hAnsi="Helvetica"/>
          <w:color w:val="323232"/>
        </w:rPr>
        <w:t>, debe invocarse al método </w:t>
      </w:r>
      <w:r>
        <w:rPr>
          <w:rStyle w:val="CdigoHTML"/>
          <w:rFonts w:ascii="var(--INTERNAL-CODE-font)" w:eastAsiaTheme="minorHAnsi" w:hAnsi="var(--INTERNAL-CODE-font)"/>
          <w:color w:val="323232"/>
          <w:bdr w:val="single" w:sz="6" w:space="0" w:color="auto" w:frame="1"/>
        </w:rPr>
        <w:t>rollback</w:t>
      </w:r>
      <w:r>
        <w:rPr>
          <w:rFonts w:ascii="Helvetica" w:hAnsi="Helvetica"/>
          <w:color w:val="323232"/>
        </w:rPr>
        <w:t> para finalizar la transacción y comenzarla de nuevo.</w:t>
      </w:r>
    </w:p>
    <w:p w:rsidR="000E0D8D" w:rsidRDefault="000E0D8D" w:rsidP="000E0D8D">
      <w:pPr>
        <w:pStyle w:val="NormalWeb"/>
        <w:shd w:val="clear" w:color="auto" w:fill="FFFFFF"/>
        <w:rPr>
          <w:rFonts w:ascii="Helvetica" w:hAnsi="Helvetica"/>
          <w:color w:val="323232"/>
        </w:rPr>
      </w:pPr>
      <w:r>
        <w:rPr>
          <w:rFonts w:ascii="Helvetica" w:hAnsi="Helvetica"/>
          <w:color w:val="323232"/>
        </w:rPr>
        <w:t>Capturar un </w:t>
      </w:r>
      <w:r>
        <w:rPr>
          <w:rStyle w:val="CdigoHTML"/>
          <w:rFonts w:ascii="var(--INTERNAL-CODE-font)" w:hAnsi="var(--INTERNAL-CODE-font)"/>
          <w:b/>
          <w:bCs/>
          <w:color w:val="323232"/>
          <w:sz w:val="22"/>
          <w:szCs w:val="22"/>
          <w:bdr w:val="single" w:sz="6" w:space="0" w:color="auto" w:frame="1"/>
        </w:rPr>
        <w:t>SQLException</w:t>
      </w:r>
      <w:r>
        <w:rPr>
          <w:rStyle w:val="Textoennegrita"/>
          <w:rFonts w:ascii="Helvetica" w:hAnsi="Helvetica"/>
          <w:color w:val="323232"/>
        </w:rPr>
        <w:t> indica que hay errores, pero no te dice qué se ha comprometido o no</w:t>
      </w:r>
      <w:r>
        <w:rPr>
          <w:rFonts w:ascii="Helvetica" w:hAnsi="Helvetica"/>
          <w:color w:val="323232"/>
        </w:rPr>
        <w:t>.</w:t>
      </w:r>
      <w:r>
        <w:rPr>
          <w:rFonts w:ascii="Helvetica" w:hAnsi="Helvetica"/>
          <w:color w:val="323232"/>
        </w:rPr>
        <w:br/>
        <w:t>Debido a que no no se puede saber qsi se ha completado alguna sentencia, llamar al método </w:t>
      </w:r>
      <w:r>
        <w:rPr>
          <w:rStyle w:val="CdigoHTML"/>
          <w:rFonts w:ascii="var(--INTERNAL-CODE-font)" w:hAnsi="var(--INTERNAL-CODE-font)"/>
          <w:color w:val="323232"/>
          <w:sz w:val="22"/>
          <w:szCs w:val="22"/>
          <w:bdr w:val="single" w:sz="6" w:space="0" w:color="auto" w:frame="1"/>
        </w:rPr>
        <w:t>rollback</w:t>
      </w:r>
      <w:r>
        <w:rPr>
          <w:rFonts w:ascii="Helvetica" w:hAnsi="Helvetica"/>
          <w:color w:val="323232"/>
        </w:rPr>
        <w:t> es la única forma de estar seguro.</w:t>
      </w:r>
    </w:p>
    <w:p w:rsidR="000E0D8D" w:rsidRDefault="000E0D8D" w:rsidP="000E0D8D">
      <w:pPr>
        <w:pStyle w:val="NormalWeb"/>
        <w:shd w:val="clear" w:color="auto" w:fill="FFFFFF"/>
        <w:rPr>
          <w:rFonts w:ascii="Helvetica" w:hAnsi="Helvetica"/>
          <w:color w:val="323232"/>
        </w:rPr>
      </w:pPr>
      <w:r>
        <w:rPr>
          <w:rFonts w:ascii="Helvetica" w:hAnsi="Helvetica"/>
          <w:color w:val="323232"/>
        </w:rPr>
        <w:t>El método </w:t>
      </w:r>
      <w:r>
        <w:rPr>
          <w:rStyle w:val="CdigoHTML"/>
          <w:rFonts w:ascii="var(--INTERNAL-CODE-font)" w:hAnsi="var(--INTERNAL-CODE-font)"/>
          <w:color w:val="323232"/>
          <w:sz w:val="22"/>
          <w:szCs w:val="22"/>
          <w:bdr w:val="single" w:sz="6" w:space="0" w:color="auto" w:frame="1"/>
        </w:rPr>
        <w:t>Producto.updateVentas</w:t>
      </w:r>
      <w:r>
        <w:rPr>
          <w:rFonts w:ascii="Helvetica" w:hAnsi="Helvetica"/>
          <w:color w:val="323232"/>
        </w:rPr>
        <w:t> demuestra una transacción e incluye un bloque </w:t>
      </w:r>
      <w:r>
        <w:rPr>
          <w:rStyle w:val="CdigoHTML"/>
          <w:rFonts w:ascii="var(--INTERNAL-CODE-font)" w:hAnsi="var(--INTERNAL-CODE-font)"/>
          <w:color w:val="323232"/>
          <w:sz w:val="22"/>
          <w:szCs w:val="22"/>
          <w:bdr w:val="single" w:sz="6" w:space="0" w:color="auto" w:frame="1"/>
        </w:rPr>
        <w:t>catch</w:t>
      </w:r>
      <w:r>
        <w:rPr>
          <w:rFonts w:ascii="Helvetica" w:hAnsi="Helvetica"/>
          <w:color w:val="323232"/>
        </w:rPr>
        <w:t> que invoca al método </w:t>
      </w:r>
      <w:r>
        <w:rPr>
          <w:rStyle w:val="CdigoHTML"/>
          <w:rFonts w:ascii="var(--INTERNAL-CODE-font)" w:hAnsi="var(--INTERNAL-CODE-font)"/>
          <w:color w:val="323232"/>
          <w:sz w:val="22"/>
          <w:szCs w:val="22"/>
          <w:bdr w:val="single" w:sz="6" w:space="0" w:color="auto" w:frame="1"/>
        </w:rPr>
        <w:t>rollback</w:t>
      </w:r>
      <w:r>
        <w:rPr>
          <w:rFonts w:ascii="Helvetica" w:hAnsi="Helvetica"/>
          <w:color w:val="323232"/>
        </w:rPr>
        <w:t>. Si la aplicación continúa y utiliza los resultados de la transacción, esta llamada al método </w:t>
      </w:r>
      <w:r>
        <w:rPr>
          <w:rStyle w:val="CdigoHTML"/>
          <w:rFonts w:ascii="var(--INTERNAL-CODE-font)" w:hAnsi="var(--INTERNAL-CODE-font)"/>
          <w:color w:val="323232"/>
          <w:sz w:val="22"/>
          <w:szCs w:val="22"/>
          <w:bdr w:val="single" w:sz="6" w:space="0" w:color="auto" w:frame="1"/>
        </w:rPr>
        <w:t>rollback</w:t>
      </w:r>
      <w:r>
        <w:rPr>
          <w:rFonts w:ascii="Helvetica" w:hAnsi="Helvetica"/>
          <w:color w:val="323232"/>
        </w:rPr>
        <w:t> en el bloque </w:t>
      </w:r>
      <w:r>
        <w:rPr>
          <w:rStyle w:val="CdigoHTML"/>
          <w:rFonts w:ascii="var(--INTERNAL-CODE-font)" w:hAnsi="var(--INTERNAL-CODE-font)"/>
          <w:color w:val="323232"/>
          <w:sz w:val="22"/>
          <w:szCs w:val="22"/>
          <w:bdr w:val="single" w:sz="6" w:space="0" w:color="auto" w:frame="1"/>
        </w:rPr>
        <w:t>catch</w:t>
      </w:r>
      <w:r>
        <w:rPr>
          <w:rFonts w:ascii="Helvetica" w:hAnsi="Helvetica"/>
          <w:color w:val="323232"/>
        </w:rPr>
        <w:t> evita el uso de datos posiblemente incorrectos.</w:t>
      </w:r>
    </w:p>
    <w:p w:rsidR="000E0D8D" w:rsidRDefault="000E0D8D" w:rsidP="000E0D8D">
      <w:pPr>
        <w:pStyle w:val="Ttulo3"/>
        <w:shd w:val="clear" w:color="auto" w:fill="FFFFFF"/>
        <w:rPr>
          <w:rFonts w:ascii="Helvetica" w:hAnsi="Helvetica"/>
          <w:b w:val="0"/>
          <w:bCs w:val="0"/>
          <w:color w:val="auto"/>
          <w:spacing w:val="-15"/>
        </w:rPr>
      </w:pPr>
      <w:r>
        <w:rPr>
          <w:rFonts w:ascii="Helvetica" w:hAnsi="Helvetica"/>
          <w:b w:val="0"/>
          <w:bCs w:val="0"/>
          <w:spacing w:val="-15"/>
        </w:rPr>
        <w:lastRenderedPageBreak/>
        <w:t>6. Utilizando Transacciones en la integridad de los datos</w:t>
      </w:r>
    </w:p>
    <w:p w:rsidR="000E0D8D" w:rsidRDefault="000E0D8D" w:rsidP="000E0D8D">
      <w:pPr>
        <w:numPr>
          <w:ilvl w:val="0"/>
          <w:numId w:val="96"/>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Las </w:t>
      </w:r>
      <w:r>
        <w:rPr>
          <w:rStyle w:val="Textoennegrita"/>
          <w:rFonts w:ascii="Helvetica" w:hAnsi="Helvetica"/>
          <w:color w:val="323232"/>
        </w:rPr>
        <w:t>transacciones</w:t>
      </w:r>
      <w:r>
        <w:rPr>
          <w:rFonts w:ascii="Helvetica" w:hAnsi="Helvetica"/>
          <w:color w:val="323232"/>
        </w:rPr>
        <w:t> pueden ayudar a </w:t>
      </w:r>
      <w:r>
        <w:rPr>
          <w:rStyle w:val="Textoennegrita"/>
          <w:rFonts w:ascii="Helvetica" w:hAnsi="Helvetica"/>
          <w:color w:val="323232"/>
        </w:rPr>
        <w:t>preservar la integridad de los datos</w:t>
      </w:r>
      <w:r>
        <w:rPr>
          <w:rFonts w:ascii="Helvetica" w:hAnsi="Helvetica"/>
          <w:color w:val="323232"/>
        </w:rPr>
        <w:t> en una tabla.</w:t>
      </w:r>
    </w:p>
    <w:p w:rsidR="000E0D8D" w:rsidRDefault="000E0D8D" w:rsidP="000E0D8D">
      <w:pPr>
        <w:numPr>
          <w:ilvl w:val="0"/>
          <w:numId w:val="96"/>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El uso de transacciones proporciona algún nivel de </w:t>
      </w:r>
      <w:r>
        <w:rPr>
          <w:rStyle w:val="Textoennegrita"/>
          <w:rFonts w:ascii="Helvetica" w:hAnsi="Helvetica"/>
          <w:color w:val="323232"/>
        </w:rPr>
        <w:t>protección contra conflictos</w:t>
      </w:r>
      <w:r>
        <w:rPr>
          <w:rFonts w:ascii="Helvetica" w:hAnsi="Helvetica"/>
          <w:color w:val="323232"/>
        </w:rPr>
        <w:t> que surgen cuando </w:t>
      </w:r>
      <w:r>
        <w:rPr>
          <w:rStyle w:val="Textoennegrita"/>
          <w:rFonts w:ascii="Helvetica" w:hAnsi="Helvetica"/>
          <w:color w:val="323232"/>
        </w:rPr>
        <w:t>dos usuarios acceden a datos al mismo tiempo</w:t>
      </w:r>
      <w:r>
        <w:rPr>
          <w:rFonts w:ascii="Helvetica" w:hAnsi="Helvetica"/>
          <w:color w:val="323232"/>
        </w:rPr>
        <w:t>.</w:t>
      </w:r>
    </w:p>
    <w:p w:rsidR="000E0D8D" w:rsidRDefault="000E0D8D" w:rsidP="000E0D8D">
      <w:pPr>
        <w:numPr>
          <w:ilvl w:val="0"/>
          <w:numId w:val="96"/>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Para </w:t>
      </w:r>
      <w:r>
        <w:rPr>
          <w:rStyle w:val="Textoennegrita"/>
          <w:rFonts w:ascii="Helvetica" w:hAnsi="Helvetica"/>
          <w:color w:val="323232"/>
        </w:rPr>
        <w:t>evitar conflictos</w:t>
      </w:r>
      <w:r>
        <w:rPr>
          <w:rFonts w:ascii="Helvetica" w:hAnsi="Helvetica"/>
          <w:color w:val="323232"/>
        </w:rPr>
        <w:t> durante una transacción, </w:t>
      </w:r>
      <w:r>
        <w:rPr>
          <w:rStyle w:val="Textoennegrita"/>
          <w:rFonts w:ascii="Helvetica" w:hAnsi="Helvetica"/>
          <w:color w:val="323232"/>
        </w:rPr>
        <w:t>un SGBD utiliza bloqueos</w:t>
      </w:r>
      <w:r>
        <w:rPr>
          <w:rFonts w:ascii="Helvetica" w:hAnsi="Helvetica"/>
          <w:color w:val="323232"/>
        </w:rPr>
        <w:t>:</w:t>
      </w:r>
    </w:p>
    <w:p w:rsidR="000E0D8D" w:rsidRDefault="000E0D8D" w:rsidP="000E0D8D">
      <w:pPr>
        <w:numPr>
          <w:ilvl w:val="1"/>
          <w:numId w:val="96"/>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Mecanismo para </w:t>
      </w:r>
      <w:r>
        <w:rPr>
          <w:rStyle w:val="Textoennegrita"/>
          <w:rFonts w:ascii="Helvetica" w:hAnsi="Helvetica"/>
          <w:color w:val="323232"/>
        </w:rPr>
        <w:t>bloquear el acceso de otros a los datos que está siendo accedido por la transacción</w:t>
      </w:r>
      <w:r>
        <w:rPr>
          <w:rFonts w:ascii="Helvetica" w:hAnsi="Helvetica"/>
          <w:color w:val="323232"/>
        </w:rPr>
        <w:t>. </w:t>
      </w:r>
      <w:r>
        <w:rPr>
          <w:rStyle w:val="nfasis"/>
          <w:rFonts w:ascii="Helvetica" w:hAnsi="Helvetica"/>
          <w:color w:val="323232"/>
        </w:rPr>
        <w:t>(Ten en cuenta que en el modo de </w:t>
      </w:r>
      <w:r>
        <w:rPr>
          <w:rStyle w:val="CdigoHTML"/>
          <w:rFonts w:ascii="var(--INTERNAL-CODE-font)" w:eastAsiaTheme="minorHAnsi" w:hAnsi="var(--INTERNAL-CODE-font)"/>
          <w:i/>
          <w:iCs/>
          <w:color w:val="323232"/>
          <w:bdr w:val="single" w:sz="6" w:space="0" w:color="auto" w:frame="1"/>
        </w:rPr>
        <w:t>autocommit</w:t>
      </w:r>
      <w:r>
        <w:rPr>
          <w:rStyle w:val="nfasis"/>
          <w:rFonts w:ascii="Helvetica" w:hAnsi="Helvetica"/>
          <w:color w:val="323232"/>
        </w:rPr>
        <w:t>, donde cada declaración es una transacción, los bloqueos se mantienen solo para una declaración)</w:t>
      </w:r>
      <w:r>
        <w:rPr>
          <w:rFonts w:ascii="Helvetica" w:hAnsi="Helvetica"/>
          <w:color w:val="323232"/>
        </w:rPr>
        <w:t>.</w:t>
      </w:r>
    </w:p>
    <w:p w:rsidR="000E0D8D" w:rsidRDefault="000E0D8D" w:rsidP="000E0D8D">
      <w:pPr>
        <w:numPr>
          <w:ilvl w:val="0"/>
          <w:numId w:val="96"/>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Un </w:t>
      </w:r>
      <w:r>
        <w:rPr>
          <w:rStyle w:val="Textoennegrita"/>
          <w:rFonts w:ascii="Helvetica" w:hAnsi="Helvetica"/>
          <w:color w:val="323232"/>
        </w:rPr>
        <w:t>bloqueo permanece vigente hasta que la transacción se confirma o se revierte</w:t>
      </w:r>
      <w:r>
        <w:rPr>
          <w:rFonts w:ascii="Helvetica" w:hAnsi="Helvetica"/>
          <w:color w:val="323232"/>
        </w:rPr>
        <w:t>.</w:t>
      </w:r>
    </w:p>
    <w:p w:rsidR="000E0D8D" w:rsidRDefault="000E0D8D" w:rsidP="000E0D8D">
      <w:pPr>
        <w:spacing w:after="0"/>
        <w:rPr>
          <w:rFonts w:ascii="Helvetica" w:hAnsi="Helvetica"/>
          <w:color w:val="323232"/>
        </w:rPr>
      </w:pPr>
      <w:r>
        <w:rPr>
          <w:rFonts w:ascii="Helvetica" w:hAnsi="Helvetica"/>
          <w:color w:val="323232"/>
        </w:rPr>
        <w:t> Bloqueos</w:t>
      </w:r>
    </w:p>
    <w:p w:rsidR="000E0D8D" w:rsidRDefault="000E0D8D" w:rsidP="000E0D8D">
      <w:pPr>
        <w:pStyle w:val="NormalWeb"/>
        <w:rPr>
          <w:rFonts w:ascii="Helvetica" w:hAnsi="Helvetica"/>
          <w:color w:val="323232"/>
        </w:rPr>
      </w:pPr>
      <w:r>
        <w:rPr>
          <w:rStyle w:val="Textoennegrita"/>
          <w:rFonts w:ascii="Helvetica" w:hAnsi="Helvetica"/>
          <w:color w:val="323232"/>
        </w:rPr>
        <w:t>Los bloqueos pueden causar problemas de rendimiento</w:t>
      </w:r>
      <w:r>
        <w:rPr>
          <w:rFonts w:ascii="Helvetica" w:hAnsi="Helvetica"/>
          <w:color w:val="323232"/>
        </w:rPr>
        <w:t>.</w:t>
      </w:r>
    </w:p>
    <w:p w:rsidR="000E0D8D" w:rsidRDefault="000E0D8D" w:rsidP="000E0D8D">
      <w:pPr>
        <w:pStyle w:val="NormalWeb"/>
        <w:rPr>
          <w:rFonts w:ascii="Helvetica" w:hAnsi="Helvetica"/>
          <w:color w:val="323232"/>
        </w:rPr>
      </w:pPr>
      <w:r>
        <w:rPr>
          <w:rFonts w:ascii="Helvetica" w:hAnsi="Helvetica"/>
          <w:color w:val="323232"/>
        </w:rPr>
        <w:t>Por ejemplo, un DBMS podría bloquear una fila de una tabla hasta que las actualizaciones en ella se hayan confirmado. El efecto de este bloqueo sería evitar que un usuario obtenga una lectura sucia, es decir, leer un valor antes de que se haga permanente. (</w:t>
      </w:r>
      <w:r>
        <w:rPr>
          <w:rStyle w:val="nfasis"/>
          <w:rFonts w:ascii="Helvetica" w:hAnsi="Helvetica"/>
          <w:color w:val="323232"/>
        </w:rPr>
        <w:t>Acceder a un valor actualizado que no se ha confirmado se considera una lectura sucia porque es posible que ese valor se revierta a su valor anterior. Si lees un valor que luego se revierte, habrás leído un valor no válido.</w:t>
      </w:r>
      <w:r>
        <w:rPr>
          <w:rFonts w:ascii="Helvetica" w:hAnsi="Helvetica"/>
          <w:color w:val="323232"/>
        </w:rPr>
        <w:t>)</w:t>
      </w:r>
    </w:p>
    <w:p w:rsidR="000E0D8D" w:rsidRDefault="000E0D8D" w:rsidP="000E0D8D">
      <w:pPr>
        <w:pStyle w:val="Ttulo4"/>
        <w:shd w:val="clear" w:color="auto" w:fill="FFFFFF"/>
        <w:rPr>
          <w:rFonts w:ascii="Helvetica" w:hAnsi="Helvetica"/>
          <w:b w:val="0"/>
          <w:bCs w:val="0"/>
          <w:color w:val="auto"/>
          <w:spacing w:val="-15"/>
        </w:rPr>
      </w:pPr>
      <w:r>
        <w:rPr>
          <w:rFonts w:ascii="Helvetica" w:hAnsi="Helvetica"/>
          <w:b w:val="0"/>
          <w:bCs w:val="0"/>
          <w:spacing w:val="-15"/>
        </w:rPr>
        <w:t>Nivel de aislamiento de transacción</w:t>
      </w:r>
    </w:p>
    <w:p w:rsidR="000E0D8D" w:rsidRDefault="000E0D8D" w:rsidP="000E0D8D">
      <w:pPr>
        <w:pStyle w:val="NormalWeb"/>
        <w:shd w:val="clear" w:color="auto" w:fill="FFFFFF"/>
        <w:rPr>
          <w:rFonts w:ascii="Helvetica" w:hAnsi="Helvetica"/>
          <w:color w:val="323232"/>
        </w:rPr>
      </w:pPr>
      <w:r>
        <w:rPr>
          <w:rStyle w:val="Textoennegrita"/>
          <w:rFonts w:ascii="Helvetica" w:hAnsi="Helvetica"/>
          <w:color w:val="323232"/>
        </w:rPr>
        <w:t>Cómo se establecen los bloqueos</w:t>
      </w:r>
      <w:r>
        <w:rPr>
          <w:rFonts w:ascii="Helvetica" w:hAnsi="Helvetica"/>
          <w:color w:val="323232"/>
        </w:rPr>
        <w:t> está determinado por lo que se llama un </w:t>
      </w:r>
      <w:r>
        <w:rPr>
          <w:rStyle w:val="Textoennegrita"/>
          <w:rFonts w:ascii="Helvetica" w:hAnsi="Helvetica"/>
          <w:color w:val="323232"/>
        </w:rPr>
        <w:t>nivel de aislamiento de transacción</w:t>
      </w:r>
      <w:r>
        <w:rPr>
          <w:rFonts w:ascii="Helvetica" w:hAnsi="Helvetica"/>
          <w:color w:val="323232"/>
        </w:rPr>
        <w:t>, que puede variar desde no admitir transacciones en absoluto hasta admitir transacciones que imponen reglas de acceso muy estrictas.</w:t>
      </w:r>
    </w:p>
    <w:p w:rsidR="000E0D8D" w:rsidRDefault="000E0D8D" w:rsidP="000E0D8D">
      <w:pPr>
        <w:pStyle w:val="NormalWeb"/>
        <w:shd w:val="clear" w:color="auto" w:fill="FFFFFF"/>
        <w:rPr>
          <w:rFonts w:ascii="Helvetica" w:hAnsi="Helvetica"/>
          <w:color w:val="323232"/>
        </w:rPr>
      </w:pPr>
      <w:r>
        <w:rPr>
          <w:rFonts w:ascii="Helvetica" w:hAnsi="Helvetica"/>
          <w:color w:val="323232"/>
        </w:rPr>
        <w:t>Un ejemplo de un nivel de aislamiento de transacción es TRANSACTION_READ_COMMITTED, que no permitirá que se acceda a un valor hasta después de que se haya confirmado.</w:t>
      </w:r>
      <w:r>
        <w:rPr>
          <w:rFonts w:ascii="Helvetica" w:hAnsi="Helvetica"/>
          <w:color w:val="323232"/>
        </w:rPr>
        <w:br/>
        <w:t>En otras palabras, si el nivel de aislamiento de la transacción se establece en TRANSACTION_READ_COMMITTED, el DBMS no permite lecturas sucias.</w:t>
      </w:r>
    </w:p>
    <w:p w:rsidR="000E0D8D" w:rsidRDefault="000E0D8D" w:rsidP="000E0D8D">
      <w:pPr>
        <w:pStyle w:val="NormalWeb"/>
        <w:shd w:val="clear" w:color="auto" w:fill="FFFFFF"/>
        <w:rPr>
          <w:rFonts w:ascii="Helvetica" w:hAnsi="Helvetica"/>
          <w:color w:val="323232"/>
        </w:rPr>
      </w:pPr>
      <w:r>
        <w:rPr>
          <w:rFonts w:ascii="Helvetica" w:hAnsi="Helvetica"/>
          <w:color w:val="323232"/>
        </w:rPr>
        <w:t>La interfaz </w:t>
      </w:r>
      <w:r>
        <w:rPr>
          <w:rStyle w:val="Textoennegrita"/>
          <w:rFonts w:ascii="Helvetica" w:hAnsi="Helvetica"/>
          <w:color w:val="323232"/>
        </w:rPr>
        <w:t>Connection incluye cinco valores que representan los niveles de aislamiento de transacción</w:t>
      </w:r>
      <w:r>
        <w:rPr>
          <w:rFonts w:ascii="Helvetica" w:hAnsi="Helvetica"/>
          <w:color w:val="323232"/>
        </w:rPr>
        <w:t>:</w:t>
      </w:r>
    </w:p>
    <w:tbl>
      <w:tblPr>
        <w:tblW w:w="11207" w:type="dxa"/>
        <w:shd w:val="clear" w:color="auto" w:fill="FFFFFF"/>
        <w:tblCellMar>
          <w:top w:w="15" w:type="dxa"/>
          <w:left w:w="15" w:type="dxa"/>
          <w:bottom w:w="15" w:type="dxa"/>
          <w:right w:w="15" w:type="dxa"/>
        </w:tblCellMar>
        <w:tblLook w:val="04A0" w:firstRow="1" w:lastRow="0" w:firstColumn="1" w:lastColumn="0" w:noHBand="0" w:noVBand="1"/>
      </w:tblPr>
      <w:tblGrid>
        <w:gridCol w:w="4114"/>
        <w:gridCol w:w="1571"/>
        <w:gridCol w:w="1483"/>
        <w:gridCol w:w="2027"/>
        <w:gridCol w:w="2012"/>
      </w:tblGrid>
      <w:tr w:rsidR="000E0D8D" w:rsidTr="000E0D8D">
        <w:trPr>
          <w:tblHeader/>
        </w:trPr>
        <w:tc>
          <w:tcPr>
            <w:tcW w:w="0" w:type="auto"/>
            <w:shd w:val="clear" w:color="auto" w:fill="FFFFFF"/>
            <w:vAlign w:val="center"/>
            <w:hideMark/>
          </w:tcPr>
          <w:p w:rsidR="000E0D8D" w:rsidRDefault="000E0D8D">
            <w:pPr>
              <w:rPr>
                <w:rFonts w:ascii="Helvetica" w:hAnsi="Helvetica"/>
                <w:b/>
                <w:bCs/>
                <w:color w:val="323232"/>
                <w:sz w:val="24"/>
                <w:szCs w:val="24"/>
              </w:rPr>
            </w:pPr>
            <w:r>
              <w:rPr>
                <w:rFonts w:ascii="Helvetica" w:hAnsi="Helvetica"/>
                <w:b/>
                <w:bCs/>
                <w:color w:val="323232"/>
              </w:rPr>
              <w:t>Nivel de Aislamiento</w:t>
            </w:r>
          </w:p>
        </w:tc>
        <w:tc>
          <w:tcPr>
            <w:tcW w:w="0" w:type="auto"/>
            <w:shd w:val="clear" w:color="auto" w:fill="FFFFFF"/>
            <w:vAlign w:val="center"/>
            <w:hideMark/>
          </w:tcPr>
          <w:p w:rsidR="000E0D8D" w:rsidRDefault="000E0D8D">
            <w:pPr>
              <w:rPr>
                <w:rFonts w:ascii="Helvetica" w:hAnsi="Helvetica"/>
                <w:b/>
                <w:bCs/>
                <w:color w:val="323232"/>
                <w:sz w:val="24"/>
                <w:szCs w:val="24"/>
              </w:rPr>
            </w:pPr>
            <w:r>
              <w:rPr>
                <w:rFonts w:ascii="Helvetica" w:hAnsi="Helvetica"/>
                <w:b/>
                <w:bCs/>
                <w:color w:val="323232"/>
              </w:rPr>
              <w:t>Transacciones</w:t>
            </w:r>
          </w:p>
        </w:tc>
        <w:tc>
          <w:tcPr>
            <w:tcW w:w="0" w:type="auto"/>
            <w:shd w:val="clear" w:color="auto" w:fill="FFFFFF"/>
            <w:vAlign w:val="center"/>
            <w:hideMark/>
          </w:tcPr>
          <w:p w:rsidR="000E0D8D" w:rsidRDefault="000E0D8D">
            <w:pPr>
              <w:rPr>
                <w:rFonts w:ascii="Helvetica" w:hAnsi="Helvetica"/>
                <w:b/>
                <w:bCs/>
                <w:color w:val="323232"/>
                <w:sz w:val="24"/>
                <w:szCs w:val="24"/>
              </w:rPr>
            </w:pPr>
            <w:r>
              <w:rPr>
                <w:rFonts w:ascii="Helvetica" w:hAnsi="Helvetica"/>
                <w:b/>
                <w:bCs/>
                <w:color w:val="323232"/>
              </w:rPr>
              <w:t>Lecturas Sucias</w:t>
            </w:r>
          </w:p>
        </w:tc>
        <w:tc>
          <w:tcPr>
            <w:tcW w:w="0" w:type="auto"/>
            <w:shd w:val="clear" w:color="auto" w:fill="FFFFFF"/>
            <w:vAlign w:val="center"/>
            <w:hideMark/>
          </w:tcPr>
          <w:p w:rsidR="000E0D8D" w:rsidRDefault="000E0D8D">
            <w:pPr>
              <w:rPr>
                <w:rFonts w:ascii="Helvetica" w:hAnsi="Helvetica"/>
                <w:b/>
                <w:bCs/>
                <w:color w:val="323232"/>
                <w:sz w:val="24"/>
                <w:szCs w:val="24"/>
              </w:rPr>
            </w:pPr>
            <w:r>
              <w:rPr>
                <w:rFonts w:ascii="Helvetica" w:hAnsi="Helvetica"/>
                <w:b/>
                <w:bCs/>
                <w:color w:val="323232"/>
              </w:rPr>
              <w:t>Lecturas No Repetibles</w:t>
            </w:r>
          </w:p>
        </w:tc>
        <w:tc>
          <w:tcPr>
            <w:tcW w:w="0" w:type="auto"/>
            <w:shd w:val="clear" w:color="auto" w:fill="FFFFFF"/>
            <w:vAlign w:val="center"/>
            <w:hideMark/>
          </w:tcPr>
          <w:p w:rsidR="000E0D8D" w:rsidRDefault="000E0D8D">
            <w:pPr>
              <w:rPr>
                <w:rFonts w:ascii="Helvetica" w:hAnsi="Helvetica"/>
                <w:b/>
                <w:bCs/>
                <w:color w:val="323232"/>
                <w:sz w:val="24"/>
                <w:szCs w:val="24"/>
              </w:rPr>
            </w:pPr>
            <w:r>
              <w:rPr>
                <w:rFonts w:ascii="Helvetica" w:hAnsi="Helvetica"/>
                <w:b/>
                <w:bCs/>
                <w:color w:val="323232"/>
              </w:rPr>
              <w:t>Lecturas Fantasmales</w:t>
            </w:r>
          </w:p>
        </w:tc>
      </w:tr>
      <w:tr w:rsidR="000E0D8D" w:rsidTr="000E0D8D">
        <w:tc>
          <w:tcPr>
            <w:tcW w:w="0" w:type="auto"/>
            <w:shd w:val="clear" w:color="auto" w:fill="FFFFFF"/>
            <w:vAlign w:val="center"/>
            <w:hideMark/>
          </w:tcPr>
          <w:p w:rsidR="000E0D8D" w:rsidRDefault="000E0D8D">
            <w:pPr>
              <w:rPr>
                <w:rFonts w:ascii="Helvetica" w:hAnsi="Helvetica"/>
                <w:color w:val="323232"/>
                <w:sz w:val="24"/>
                <w:szCs w:val="24"/>
              </w:rPr>
            </w:pPr>
            <w:r>
              <w:rPr>
                <w:rFonts w:ascii="Helvetica" w:hAnsi="Helvetica"/>
                <w:color w:val="323232"/>
              </w:rPr>
              <w:t>TRANSACTION_NONE</w:t>
            </w:r>
          </w:p>
        </w:tc>
        <w:tc>
          <w:tcPr>
            <w:tcW w:w="0" w:type="auto"/>
            <w:shd w:val="clear" w:color="auto" w:fill="FFFFFF"/>
            <w:vAlign w:val="center"/>
            <w:hideMark/>
          </w:tcPr>
          <w:p w:rsidR="000E0D8D" w:rsidRDefault="000E0D8D">
            <w:pPr>
              <w:rPr>
                <w:rFonts w:ascii="Helvetica" w:hAnsi="Helvetica"/>
                <w:color w:val="323232"/>
                <w:sz w:val="24"/>
                <w:szCs w:val="24"/>
              </w:rPr>
            </w:pPr>
            <w:r>
              <w:rPr>
                <w:rFonts w:ascii="Helvetica" w:hAnsi="Helvetica"/>
                <w:color w:val="323232"/>
              </w:rPr>
              <w:t>No admitido</w:t>
            </w:r>
          </w:p>
        </w:tc>
        <w:tc>
          <w:tcPr>
            <w:tcW w:w="0" w:type="auto"/>
            <w:shd w:val="clear" w:color="auto" w:fill="FFFFFF"/>
            <w:vAlign w:val="center"/>
            <w:hideMark/>
          </w:tcPr>
          <w:p w:rsidR="000E0D8D" w:rsidRDefault="000E0D8D">
            <w:pPr>
              <w:rPr>
                <w:rFonts w:ascii="Helvetica" w:hAnsi="Helvetica"/>
                <w:color w:val="323232"/>
                <w:sz w:val="24"/>
                <w:szCs w:val="24"/>
              </w:rPr>
            </w:pPr>
            <w:r>
              <w:rPr>
                <w:rFonts w:ascii="Helvetica" w:hAnsi="Helvetica"/>
                <w:color w:val="323232"/>
              </w:rPr>
              <w:t>No aplicable</w:t>
            </w:r>
          </w:p>
        </w:tc>
        <w:tc>
          <w:tcPr>
            <w:tcW w:w="0" w:type="auto"/>
            <w:shd w:val="clear" w:color="auto" w:fill="FFFFFF"/>
            <w:vAlign w:val="center"/>
            <w:hideMark/>
          </w:tcPr>
          <w:p w:rsidR="000E0D8D" w:rsidRDefault="000E0D8D">
            <w:pPr>
              <w:rPr>
                <w:rFonts w:ascii="Helvetica" w:hAnsi="Helvetica"/>
                <w:color w:val="323232"/>
                <w:sz w:val="24"/>
                <w:szCs w:val="24"/>
              </w:rPr>
            </w:pPr>
            <w:r>
              <w:rPr>
                <w:rFonts w:ascii="Helvetica" w:hAnsi="Helvetica"/>
                <w:color w:val="323232"/>
              </w:rPr>
              <w:t>No aplicable</w:t>
            </w:r>
          </w:p>
        </w:tc>
        <w:tc>
          <w:tcPr>
            <w:tcW w:w="0" w:type="auto"/>
            <w:shd w:val="clear" w:color="auto" w:fill="FFFFFF"/>
            <w:vAlign w:val="center"/>
            <w:hideMark/>
          </w:tcPr>
          <w:p w:rsidR="000E0D8D" w:rsidRDefault="000E0D8D">
            <w:pPr>
              <w:rPr>
                <w:rFonts w:ascii="Helvetica" w:hAnsi="Helvetica"/>
                <w:color w:val="323232"/>
                <w:sz w:val="24"/>
                <w:szCs w:val="24"/>
              </w:rPr>
            </w:pPr>
            <w:r>
              <w:rPr>
                <w:rFonts w:ascii="Helvetica" w:hAnsi="Helvetica"/>
                <w:color w:val="323232"/>
              </w:rPr>
              <w:t>No aplicable</w:t>
            </w:r>
          </w:p>
        </w:tc>
      </w:tr>
      <w:tr w:rsidR="000E0D8D" w:rsidTr="000E0D8D">
        <w:tc>
          <w:tcPr>
            <w:tcW w:w="0" w:type="auto"/>
            <w:shd w:val="clear" w:color="auto" w:fill="FFFFFF"/>
            <w:vAlign w:val="center"/>
            <w:hideMark/>
          </w:tcPr>
          <w:p w:rsidR="000E0D8D" w:rsidRDefault="000E0D8D">
            <w:pPr>
              <w:rPr>
                <w:rFonts w:ascii="Helvetica" w:hAnsi="Helvetica"/>
                <w:color w:val="323232"/>
                <w:sz w:val="24"/>
                <w:szCs w:val="24"/>
              </w:rPr>
            </w:pPr>
            <w:r>
              <w:rPr>
                <w:rFonts w:ascii="Helvetica" w:hAnsi="Helvetica"/>
                <w:color w:val="323232"/>
              </w:rPr>
              <w:t>TRANSACTION_READ_COMMITTED</w:t>
            </w:r>
          </w:p>
        </w:tc>
        <w:tc>
          <w:tcPr>
            <w:tcW w:w="0" w:type="auto"/>
            <w:shd w:val="clear" w:color="auto" w:fill="FFFFFF"/>
            <w:vAlign w:val="center"/>
            <w:hideMark/>
          </w:tcPr>
          <w:p w:rsidR="000E0D8D" w:rsidRDefault="000E0D8D">
            <w:pPr>
              <w:rPr>
                <w:rFonts w:ascii="Helvetica" w:hAnsi="Helvetica"/>
                <w:color w:val="323232"/>
                <w:sz w:val="24"/>
                <w:szCs w:val="24"/>
              </w:rPr>
            </w:pPr>
            <w:r>
              <w:rPr>
                <w:rFonts w:ascii="Helvetica" w:hAnsi="Helvetica"/>
                <w:color w:val="323232"/>
              </w:rPr>
              <w:t>Admitido</w:t>
            </w:r>
          </w:p>
        </w:tc>
        <w:tc>
          <w:tcPr>
            <w:tcW w:w="0" w:type="auto"/>
            <w:shd w:val="clear" w:color="auto" w:fill="FFFFFF"/>
            <w:vAlign w:val="center"/>
            <w:hideMark/>
          </w:tcPr>
          <w:p w:rsidR="000E0D8D" w:rsidRDefault="000E0D8D">
            <w:pPr>
              <w:rPr>
                <w:rFonts w:ascii="Helvetica" w:hAnsi="Helvetica"/>
                <w:color w:val="323232"/>
                <w:sz w:val="24"/>
                <w:szCs w:val="24"/>
              </w:rPr>
            </w:pPr>
            <w:r>
              <w:rPr>
                <w:rFonts w:ascii="Helvetica" w:hAnsi="Helvetica"/>
                <w:color w:val="323232"/>
              </w:rPr>
              <w:t>Prevenido</w:t>
            </w:r>
          </w:p>
        </w:tc>
        <w:tc>
          <w:tcPr>
            <w:tcW w:w="0" w:type="auto"/>
            <w:shd w:val="clear" w:color="auto" w:fill="FFFFFF"/>
            <w:vAlign w:val="center"/>
            <w:hideMark/>
          </w:tcPr>
          <w:p w:rsidR="000E0D8D" w:rsidRDefault="000E0D8D">
            <w:pPr>
              <w:rPr>
                <w:rFonts w:ascii="Helvetica" w:hAnsi="Helvetica"/>
                <w:color w:val="323232"/>
                <w:sz w:val="24"/>
                <w:szCs w:val="24"/>
              </w:rPr>
            </w:pPr>
            <w:r>
              <w:rPr>
                <w:rFonts w:ascii="Helvetica" w:hAnsi="Helvetica"/>
                <w:color w:val="323232"/>
              </w:rPr>
              <w:t>Permitido</w:t>
            </w:r>
          </w:p>
        </w:tc>
        <w:tc>
          <w:tcPr>
            <w:tcW w:w="0" w:type="auto"/>
            <w:shd w:val="clear" w:color="auto" w:fill="FFFFFF"/>
            <w:vAlign w:val="center"/>
            <w:hideMark/>
          </w:tcPr>
          <w:p w:rsidR="000E0D8D" w:rsidRDefault="000E0D8D">
            <w:pPr>
              <w:rPr>
                <w:rFonts w:ascii="Helvetica" w:hAnsi="Helvetica"/>
                <w:color w:val="323232"/>
                <w:sz w:val="24"/>
                <w:szCs w:val="24"/>
              </w:rPr>
            </w:pPr>
            <w:r>
              <w:rPr>
                <w:rFonts w:ascii="Helvetica" w:hAnsi="Helvetica"/>
                <w:color w:val="323232"/>
              </w:rPr>
              <w:t>Permitido</w:t>
            </w:r>
          </w:p>
        </w:tc>
      </w:tr>
      <w:tr w:rsidR="000E0D8D" w:rsidTr="000E0D8D">
        <w:tc>
          <w:tcPr>
            <w:tcW w:w="0" w:type="auto"/>
            <w:shd w:val="clear" w:color="auto" w:fill="FFFFFF"/>
            <w:vAlign w:val="center"/>
            <w:hideMark/>
          </w:tcPr>
          <w:p w:rsidR="000E0D8D" w:rsidRDefault="000E0D8D">
            <w:pPr>
              <w:rPr>
                <w:rFonts w:ascii="Helvetica" w:hAnsi="Helvetica"/>
                <w:color w:val="323232"/>
                <w:sz w:val="24"/>
                <w:szCs w:val="24"/>
              </w:rPr>
            </w:pPr>
            <w:r>
              <w:rPr>
                <w:rFonts w:ascii="Helvetica" w:hAnsi="Helvetica"/>
                <w:color w:val="323232"/>
              </w:rPr>
              <w:t>TRANSACTION_READ_UNCOMMITTED</w:t>
            </w:r>
          </w:p>
        </w:tc>
        <w:tc>
          <w:tcPr>
            <w:tcW w:w="0" w:type="auto"/>
            <w:shd w:val="clear" w:color="auto" w:fill="FFFFFF"/>
            <w:vAlign w:val="center"/>
            <w:hideMark/>
          </w:tcPr>
          <w:p w:rsidR="000E0D8D" w:rsidRDefault="000E0D8D">
            <w:pPr>
              <w:rPr>
                <w:rFonts w:ascii="Helvetica" w:hAnsi="Helvetica"/>
                <w:color w:val="323232"/>
                <w:sz w:val="24"/>
                <w:szCs w:val="24"/>
              </w:rPr>
            </w:pPr>
            <w:r>
              <w:rPr>
                <w:rFonts w:ascii="Helvetica" w:hAnsi="Helvetica"/>
                <w:color w:val="323232"/>
              </w:rPr>
              <w:t>Admitido</w:t>
            </w:r>
          </w:p>
        </w:tc>
        <w:tc>
          <w:tcPr>
            <w:tcW w:w="0" w:type="auto"/>
            <w:shd w:val="clear" w:color="auto" w:fill="FFFFFF"/>
            <w:vAlign w:val="center"/>
            <w:hideMark/>
          </w:tcPr>
          <w:p w:rsidR="000E0D8D" w:rsidRDefault="000E0D8D">
            <w:pPr>
              <w:rPr>
                <w:rFonts w:ascii="Helvetica" w:hAnsi="Helvetica"/>
                <w:color w:val="323232"/>
                <w:sz w:val="24"/>
                <w:szCs w:val="24"/>
              </w:rPr>
            </w:pPr>
            <w:r>
              <w:rPr>
                <w:rFonts w:ascii="Helvetica" w:hAnsi="Helvetica"/>
                <w:color w:val="323232"/>
              </w:rPr>
              <w:t>Permitido</w:t>
            </w:r>
          </w:p>
        </w:tc>
        <w:tc>
          <w:tcPr>
            <w:tcW w:w="0" w:type="auto"/>
            <w:shd w:val="clear" w:color="auto" w:fill="FFFFFF"/>
            <w:vAlign w:val="center"/>
            <w:hideMark/>
          </w:tcPr>
          <w:p w:rsidR="000E0D8D" w:rsidRDefault="000E0D8D">
            <w:pPr>
              <w:rPr>
                <w:rFonts w:ascii="Helvetica" w:hAnsi="Helvetica"/>
                <w:color w:val="323232"/>
                <w:sz w:val="24"/>
                <w:szCs w:val="24"/>
              </w:rPr>
            </w:pPr>
            <w:r>
              <w:rPr>
                <w:rFonts w:ascii="Helvetica" w:hAnsi="Helvetica"/>
                <w:color w:val="323232"/>
              </w:rPr>
              <w:t>Permitido</w:t>
            </w:r>
          </w:p>
        </w:tc>
        <w:tc>
          <w:tcPr>
            <w:tcW w:w="0" w:type="auto"/>
            <w:shd w:val="clear" w:color="auto" w:fill="FFFFFF"/>
            <w:vAlign w:val="center"/>
            <w:hideMark/>
          </w:tcPr>
          <w:p w:rsidR="000E0D8D" w:rsidRDefault="000E0D8D">
            <w:pPr>
              <w:rPr>
                <w:rFonts w:ascii="Helvetica" w:hAnsi="Helvetica"/>
                <w:color w:val="323232"/>
                <w:sz w:val="24"/>
                <w:szCs w:val="24"/>
              </w:rPr>
            </w:pPr>
            <w:r>
              <w:rPr>
                <w:rFonts w:ascii="Helvetica" w:hAnsi="Helvetica"/>
                <w:color w:val="323232"/>
              </w:rPr>
              <w:t>Permitido</w:t>
            </w:r>
          </w:p>
        </w:tc>
      </w:tr>
      <w:tr w:rsidR="000E0D8D" w:rsidTr="000E0D8D">
        <w:tc>
          <w:tcPr>
            <w:tcW w:w="0" w:type="auto"/>
            <w:shd w:val="clear" w:color="auto" w:fill="FFFFFF"/>
            <w:vAlign w:val="center"/>
            <w:hideMark/>
          </w:tcPr>
          <w:p w:rsidR="000E0D8D" w:rsidRDefault="000E0D8D">
            <w:pPr>
              <w:rPr>
                <w:rFonts w:ascii="Helvetica" w:hAnsi="Helvetica"/>
                <w:color w:val="323232"/>
                <w:sz w:val="24"/>
                <w:szCs w:val="24"/>
              </w:rPr>
            </w:pPr>
            <w:r>
              <w:rPr>
                <w:rFonts w:ascii="Helvetica" w:hAnsi="Helvetica"/>
                <w:color w:val="323232"/>
              </w:rPr>
              <w:lastRenderedPageBreak/>
              <w:t>TRANSACTION_REPEATABLE_READ</w:t>
            </w:r>
          </w:p>
        </w:tc>
        <w:tc>
          <w:tcPr>
            <w:tcW w:w="0" w:type="auto"/>
            <w:shd w:val="clear" w:color="auto" w:fill="FFFFFF"/>
            <w:vAlign w:val="center"/>
            <w:hideMark/>
          </w:tcPr>
          <w:p w:rsidR="000E0D8D" w:rsidRDefault="000E0D8D">
            <w:pPr>
              <w:rPr>
                <w:rFonts w:ascii="Helvetica" w:hAnsi="Helvetica"/>
                <w:color w:val="323232"/>
                <w:sz w:val="24"/>
                <w:szCs w:val="24"/>
              </w:rPr>
            </w:pPr>
            <w:r>
              <w:rPr>
                <w:rFonts w:ascii="Helvetica" w:hAnsi="Helvetica"/>
                <w:color w:val="323232"/>
              </w:rPr>
              <w:t>Admitido</w:t>
            </w:r>
          </w:p>
        </w:tc>
        <w:tc>
          <w:tcPr>
            <w:tcW w:w="0" w:type="auto"/>
            <w:shd w:val="clear" w:color="auto" w:fill="FFFFFF"/>
            <w:vAlign w:val="center"/>
            <w:hideMark/>
          </w:tcPr>
          <w:p w:rsidR="000E0D8D" w:rsidRDefault="000E0D8D">
            <w:pPr>
              <w:rPr>
                <w:rFonts w:ascii="Helvetica" w:hAnsi="Helvetica"/>
                <w:color w:val="323232"/>
                <w:sz w:val="24"/>
                <w:szCs w:val="24"/>
              </w:rPr>
            </w:pPr>
            <w:r>
              <w:rPr>
                <w:rFonts w:ascii="Helvetica" w:hAnsi="Helvetica"/>
                <w:color w:val="323232"/>
              </w:rPr>
              <w:t>Prevenido</w:t>
            </w:r>
          </w:p>
        </w:tc>
        <w:tc>
          <w:tcPr>
            <w:tcW w:w="0" w:type="auto"/>
            <w:shd w:val="clear" w:color="auto" w:fill="FFFFFF"/>
            <w:vAlign w:val="center"/>
            <w:hideMark/>
          </w:tcPr>
          <w:p w:rsidR="000E0D8D" w:rsidRDefault="000E0D8D">
            <w:pPr>
              <w:rPr>
                <w:rFonts w:ascii="Helvetica" w:hAnsi="Helvetica"/>
                <w:color w:val="323232"/>
                <w:sz w:val="24"/>
                <w:szCs w:val="24"/>
              </w:rPr>
            </w:pPr>
            <w:r>
              <w:rPr>
                <w:rFonts w:ascii="Helvetica" w:hAnsi="Helvetica"/>
                <w:color w:val="323232"/>
              </w:rPr>
              <w:t>Prevenido</w:t>
            </w:r>
          </w:p>
        </w:tc>
        <w:tc>
          <w:tcPr>
            <w:tcW w:w="0" w:type="auto"/>
            <w:shd w:val="clear" w:color="auto" w:fill="FFFFFF"/>
            <w:vAlign w:val="center"/>
            <w:hideMark/>
          </w:tcPr>
          <w:p w:rsidR="000E0D8D" w:rsidRDefault="000E0D8D">
            <w:pPr>
              <w:rPr>
                <w:rFonts w:ascii="Helvetica" w:hAnsi="Helvetica"/>
                <w:color w:val="323232"/>
                <w:sz w:val="24"/>
                <w:szCs w:val="24"/>
              </w:rPr>
            </w:pPr>
            <w:r>
              <w:rPr>
                <w:rFonts w:ascii="Helvetica" w:hAnsi="Helvetica"/>
                <w:color w:val="323232"/>
              </w:rPr>
              <w:t>Permitido</w:t>
            </w:r>
          </w:p>
        </w:tc>
      </w:tr>
      <w:tr w:rsidR="000E0D8D" w:rsidTr="000E0D8D">
        <w:tc>
          <w:tcPr>
            <w:tcW w:w="0" w:type="auto"/>
            <w:shd w:val="clear" w:color="auto" w:fill="FFFFFF"/>
            <w:vAlign w:val="center"/>
            <w:hideMark/>
          </w:tcPr>
          <w:p w:rsidR="000E0D8D" w:rsidRDefault="000E0D8D">
            <w:pPr>
              <w:rPr>
                <w:rFonts w:ascii="Helvetica" w:hAnsi="Helvetica"/>
                <w:color w:val="323232"/>
                <w:sz w:val="24"/>
                <w:szCs w:val="24"/>
              </w:rPr>
            </w:pPr>
            <w:r>
              <w:rPr>
                <w:rFonts w:ascii="Helvetica" w:hAnsi="Helvetica"/>
                <w:color w:val="323232"/>
              </w:rPr>
              <w:t>TRANSACTION_SERIALIZABLE</w:t>
            </w:r>
          </w:p>
        </w:tc>
        <w:tc>
          <w:tcPr>
            <w:tcW w:w="0" w:type="auto"/>
            <w:shd w:val="clear" w:color="auto" w:fill="FFFFFF"/>
            <w:vAlign w:val="center"/>
            <w:hideMark/>
          </w:tcPr>
          <w:p w:rsidR="000E0D8D" w:rsidRDefault="000E0D8D">
            <w:pPr>
              <w:rPr>
                <w:rFonts w:ascii="Helvetica" w:hAnsi="Helvetica"/>
                <w:color w:val="323232"/>
                <w:sz w:val="24"/>
                <w:szCs w:val="24"/>
              </w:rPr>
            </w:pPr>
            <w:r>
              <w:rPr>
                <w:rFonts w:ascii="Helvetica" w:hAnsi="Helvetica"/>
                <w:color w:val="323232"/>
              </w:rPr>
              <w:t>Admitido</w:t>
            </w:r>
          </w:p>
        </w:tc>
        <w:tc>
          <w:tcPr>
            <w:tcW w:w="0" w:type="auto"/>
            <w:shd w:val="clear" w:color="auto" w:fill="FFFFFF"/>
            <w:vAlign w:val="center"/>
            <w:hideMark/>
          </w:tcPr>
          <w:p w:rsidR="000E0D8D" w:rsidRDefault="000E0D8D">
            <w:pPr>
              <w:rPr>
                <w:rFonts w:ascii="Helvetica" w:hAnsi="Helvetica"/>
                <w:color w:val="323232"/>
                <w:sz w:val="24"/>
                <w:szCs w:val="24"/>
              </w:rPr>
            </w:pPr>
            <w:r>
              <w:rPr>
                <w:rFonts w:ascii="Helvetica" w:hAnsi="Helvetica"/>
                <w:color w:val="323232"/>
              </w:rPr>
              <w:t>Prevenido</w:t>
            </w:r>
          </w:p>
        </w:tc>
        <w:tc>
          <w:tcPr>
            <w:tcW w:w="0" w:type="auto"/>
            <w:shd w:val="clear" w:color="auto" w:fill="FFFFFF"/>
            <w:vAlign w:val="center"/>
            <w:hideMark/>
          </w:tcPr>
          <w:p w:rsidR="000E0D8D" w:rsidRDefault="000E0D8D">
            <w:pPr>
              <w:rPr>
                <w:rFonts w:ascii="Helvetica" w:hAnsi="Helvetica"/>
                <w:color w:val="323232"/>
                <w:sz w:val="24"/>
                <w:szCs w:val="24"/>
              </w:rPr>
            </w:pPr>
            <w:r>
              <w:rPr>
                <w:rFonts w:ascii="Helvetica" w:hAnsi="Helvetica"/>
                <w:color w:val="323232"/>
              </w:rPr>
              <w:t>Prevenido</w:t>
            </w:r>
          </w:p>
        </w:tc>
        <w:tc>
          <w:tcPr>
            <w:tcW w:w="0" w:type="auto"/>
            <w:shd w:val="clear" w:color="auto" w:fill="FFFFFF"/>
            <w:vAlign w:val="center"/>
            <w:hideMark/>
          </w:tcPr>
          <w:p w:rsidR="000E0D8D" w:rsidRDefault="000E0D8D">
            <w:pPr>
              <w:rPr>
                <w:rFonts w:ascii="Helvetica" w:hAnsi="Helvetica"/>
                <w:color w:val="323232"/>
                <w:sz w:val="24"/>
                <w:szCs w:val="24"/>
              </w:rPr>
            </w:pPr>
            <w:r>
              <w:rPr>
                <w:rFonts w:ascii="Helvetica" w:hAnsi="Helvetica"/>
                <w:color w:val="323232"/>
              </w:rPr>
              <w:t>Prevenido</w:t>
            </w:r>
          </w:p>
        </w:tc>
      </w:tr>
    </w:tbl>
    <w:p w:rsidR="000E0D8D" w:rsidRDefault="000E0D8D" w:rsidP="000E0D8D">
      <w:pPr>
        <w:pStyle w:val="NormalWeb"/>
        <w:numPr>
          <w:ilvl w:val="0"/>
          <w:numId w:val="97"/>
        </w:numPr>
        <w:shd w:val="clear" w:color="auto" w:fill="FFFFFF"/>
        <w:rPr>
          <w:rFonts w:ascii="Helvetica" w:hAnsi="Helvetica"/>
          <w:color w:val="323232"/>
        </w:rPr>
      </w:pPr>
      <w:r>
        <w:rPr>
          <w:rFonts w:ascii="Helvetica" w:hAnsi="Helvetica"/>
          <w:color w:val="323232"/>
        </w:rPr>
        <w:t>Una </w:t>
      </w:r>
      <w:r>
        <w:rPr>
          <w:rStyle w:val="Textoennegrita"/>
          <w:rFonts w:ascii="Helvetica" w:hAnsi="Helvetica"/>
          <w:color w:val="323232"/>
        </w:rPr>
        <w:t>lectura no repetible</w:t>
      </w:r>
      <w:r>
        <w:rPr>
          <w:rFonts w:ascii="Helvetica" w:hAnsi="Helvetica"/>
          <w:color w:val="323232"/>
        </w:rPr>
        <w:t> ocurre cuando la transacción A recupera una fila, la transacción B actualiza posteriormente la fila, y la transacción A vuelve a recuperar la misma fila. </w:t>
      </w:r>
      <w:r>
        <w:rPr>
          <w:rStyle w:val="Textoennegrita"/>
          <w:rFonts w:ascii="Helvetica" w:hAnsi="Helvetica"/>
          <w:color w:val="323232"/>
        </w:rPr>
        <w:t>La transacción A recupera la misma fila dos veces pero ve datos diferentes</w:t>
      </w:r>
      <w:r>
        <w:rPr>
          <w:rFonts w:ascii="Helvetica" w:hAnsi="Helvetica"/>
          <w:color w:val="323232"/>
        </w:rPr>
        <w:t>.</w:t>
      </w:r>
    </w:p>
    <w:p w:rsidR="000E0D8D" w:rsidRDefault="000E0D8D" w:rsidP="000E0D8D">
      <w:pPr>
        <w:pStyle w:val="NormalWeb"/>
        <w:numPr>
          <w:ilvl w:val="0"/>
          <w:numId w:val="97"/>
        </w:numPr>
        <w:shd w:val="clear" w:color="auto" w:fill="FFFFFF"/>
        <w:rPr>
          <w:rFonts w:ascii="Helvetica" w:hAnsi="Helvetica"/>
          <w:color w:val="323232"/>
        </w:rPr>
      </w:pPr>
      <w:r>
        <w:rPr>
          <w:rFonts w:ascii="Helvetica" w:hAnsi="Helvetica"/>
          <w:color w:val="323232"/>
        </w:rPr>
        <w:t>Una </w:t>
      </w:r>
      <w:r>
        <w:rPr>
          <w:rStyle w:val="Textoennegrita"/>
          <w:rFonts w:ascii="Helvetica" w:hAnsi="Helvetica"/>
          <w:color w:val="323232"/>
        </w:rPr>
        <w:t>lectura fantasma</w:t>
      </w:r>
      <w:r>
        <w:rPr>
          <w:rFonts w:ascii="Helvetica" w:hAnsi="Helvetica"/>
          <w:color w:val="323232"/>
        </w:rPr>
        <w:t> ocurre cuando la transacción A recupera un conjunto de filas que cumplen con una condición dada, la transacción B inserta o actualiza posteriormente una fila de manera que ahora cumple con la condición en la transacción A, y la transacción A repite más tarde la recuperación condicional. La transacción A ahora ve una fila adicional. A esta fila se le denomina fantasma.</w:t>
      </w:r>
    </w:p>
    <w:p w:rsidR="000E0D8D" w:rsidRDefault="000E0D8D" w:rsidP="000E0D8D">
      <w:pPr>
        <w:pStyle w:val="NormalWeb"/>
        <w:shd w:val="clear" w:color="auto" w:fill="FFFFFF"/>
        <w:rPr>
          <w:rFonts w:ascii="Helvetica" w:hAnsi="Helvetica"/>
          <w:color w:val="323232"/>
        </w:rPr>
      </w:pPr>
      <w:r>
        <w:rPr>
          <w:rFonts w:ascii="Helvetica" w:hAnsi="Helvetica"/>
          <w:color w:val="323232"/>
        </w:rPr>
        <w:t>No necesitas hacer nada respecto al </w:t>
      </w:r>
      <w:r>
        <w:rPr>
          <w:rStyle w:val="Textoennegrita"/>
          <w:rFonts w:ascii="Helvetica" w:hAnsi="Helvetica"/>
          <w:color w:val="323232"/>
        </w:rPr>
        <w:t>nivel de aislamiento de la transacción</w:t>
      </w:r>
      <w:r>
        <w:rPr>
          <w:rFonts w:ascii="Helvetica" w:hAnsi="Helvetica"/>
          <w:color w:val="323232"/>
        </w:rPr>
        <w:t>; puedes </w:t>
      </w:r>
      <w:r>
        <w:rPr>
          <w:rStyle w:val="Textoennegrita"/>
          <w:rFonts w:ascii="Helvetica" w:hAnsi="Helvetica"/>
          <w:color w:val="323232"/>
        </w:rPr>
        <w:t>usar el predeterminado para el SGBD empleado</w:t>
      </w:r>
      <w:r>
        <w:rPr>
          <w:rFonts w:ascii="Helvetica" w:hAnsi="Helvetica"/>
          <w:color w:val="323232"/>
        </w:rPr>
        <w:t>.</w:t>
      </w:r>
      <w:r>
        <w:rPr>
          <w:rFonts w:ascii="Helvetica" w:hAnsi="Helvetica"/>
          <w:color w:val="323232"/>
        </w:rPr>
        <w:br/>
        <w:t>El </w:t>
      </w:r>
      <w:r>
        <w:rPr>
          <w:rStyle w:val="Textoennegrita"/>
          <w:rFonts w:ascii="Helvetica" w:hAnsi="Helvetica"/>
          <w:color w:val="323232"/>
        </w:rPr>
        <w:t>nivel de aislamiento de transacción predeterminado depende del SGBD</w:t>
      </w:r>
      <w:r>
        <w:rPr>
          <w:rFonts w:ascii="Helvetica" w:hAnsi="Helvetica"/>
          <w:color w:val="323232"/>
        </w:rPr>
        <w:t>. Por ejemplo, para Java DB, es TRANSACTION_READ_COMMITTED. JDBC te permite averiguar a qué nivel de aislamiento de transacción está configurado tu DBMS (usando el método </w:t>
      </w:r>
      <w:r>
        <w:rPr>
          <w:rStyle w:val="CdigoHTML"/>
          <w:rFonts w:ascii="var(--INTERNAL-CODE-font)" w:hAnsi="var(--INTERNAL-CODE-font)"/>
          <w:color w:val="323232"/>
          <w:sz w:val="22"/>
          <w:szCs w:val="22"/>
          <w:bdr w:val="single" w:sz="6" w:space="0" w:color="auto" w:frame="1"/>
        </w:rPr>
        <w:t>getTransactionIsolation</w:t>
      </w:r>
      <w:r>
        <w:rPr>
          <w:rFonts w:ascii="Helvetica" w:hAnsi="Helvetica"/>
          <w:color w:val="323232"/>
        </w:rPr>
        <w:t> de Connection) y también te permite establecerlo en otro nivel (usando el método </w:t>
      </w:r>
      <w:r>
        <w:rPr>
          <w:rStyle w:val="CdigoHTML"/>
          <w:rFonts w:ascii="var(--INTERNAL-CODE-font)" w:hAnsi="var(--INTERNAL-CODE-font)"/>
          <w:color w:val="323232"/>
          <w:sz w:val="22"/>
          <w:szCs w:val="22"/>
          <w:bdr w:val="single" w:sz="6" w:space="0" w:color="auto" w:frame="1"/>
        </w:rPr>
        <w:t>setTransactionIsolation</w:t>
      </w:r>
      <w:r>
        <w:rPr>
          <w:rFonts w:ascii="Helvetica" w:hAnsi="Helvetica"/>
          <w:color w:val="323232"/>
        </w:rPr>
        <w:t> de Connection).</w:t>
      </w:r>
    </w:p>
    <w:p w:rsidR="000E0D8D" w:rsidRDefault="000E0D8D" w:rsidP="000E0D8D">
      <w:pPr>
        <w:rPr>
          <w:rFonts w:ascii="Helvetica" w:hAnsi="Helvetica"/>
          <w:color w:val="323232"/>
        </w:rPr>
      </w:pPr>
      <w:r>
        <w:rPr>
          <w:rFonts w:ascii="Helvetica" w:hAnsi="Helvetica"/>
          <w:color w:val="323232"/>
        </w:rPr>
        <w:t> Niveles de aislamiento de transacción</w:t>
      </w:r>
    </w:p>
    <w:p w:rsidR="000E0D8D" w:rsidRDefault="000E0D8D" w:rsidP="000E0D8D">
      <w:pPr>
        <w:pStyle w:val="NormalWeb"/>
        <w:rPr>
          <w:rFonts w:ascii="Helvetica" w:hAnsi="Helvetica"/>
          <w:color w:val="323232"/>
        </w:rPr>
      </w:pPr>
      <w:r>
        <w:rPr>
          <w:rFonts w:ascii="Helvetica" w:hAnsi="Helvetica"/>
          <w:color w:val="323232"/>
        </w:rPr>
        <w:t>Nota: </w:t>
      </w:r>
      <w:r>
        <w:rPr>
          <w:rStyle w:val="Textoennegrita"/>
          <w:rFonts w:ascii="Helvetica" w:hAnsi="Helvetica"/>
          <w:color w:val="323232"/>
        </w:rPr>
        <w:t>es muy probable que un controlador JDBC no admita todos los niveles de aislamiento de transacción</w:t>
      </w:r>
      <w:r>
        <w:rPr>
          <w:rFonts w:ascii="Helvetica" w:hAnsi="Helvetica"/>
          <w:color w:val="323232"/>
        </w:rPr>
        <w:t>.</w:t>
      </w:r>
      <w:r>
        <w:rPr>
          <w:rFonts w:ascii="Helvetica" w:hAnsi="Helvetica"/>
          <w:color w:val="323232"/>
        </w:rPr>
        <w:br/>
        <w:t>Si un controlador no admite el nivel de aislamiento especificado en una invocación de </w:t>
      </w:r>
      <w:r>
        <w:rPr>
          <w:rStyle w:val="CdigoHTML"/>
          <w:rFonts w:ascii="var(--INTERNAL-CODE-font)" w:hAnsi="var(--INTERNAL-CODE-font)"/>
          <w:color w:val="323232"/>
          <w:sz w:val="22"/>
          <w:szCs w:val="22"/>
          <w:bdr w:val="single" w:sz="6" w:space="0" w:color="auto" w:frame="1"/>
        </w:rPr>
        <w:t>setTransactionIsolation</w:t>
      </w:r>
      <w:r>
        <w:rPr>
          <w:rFonts w:ascii="Helvetica" w:hAnsi="Helvetica"/>
          <w:color w:val="323232"/>
        </w:rPr>
        <w:t>, el controlador puede sustituir un nivel de aislamiento de transacción más alto y restrictivo.</w:t>
      </w:r>
      <w:r>
        <w:rPr>
          <w:rFonts w:ascii="Helvetica" w:hAnsi="Helvetica"/>
          <w:color w:val="323232"/>
        </w:rPr>
        <w:br/>
        <w:t>Si un controlador no puede sustituir un nivel de transacción más alto, se produce una SQLException.</w:t>
      </w:r>
    </w:p>
    <w:p w:rsidR="000E0D8D" w:rsidRDefault="000E0D8D" w:rsidP="000E0D8D">
      <w:pPr>
        <w:pStyle w:val="NormalWeb"/>
        <w:rPr>
          <w:rFonts w:ascii="Helvetica" w:hAnsi="Helvetica"/>
          <w:color w:val="323232"/>
        </w:rPr>
      </w:pPr>
      <w:r>
        <w:rPr>
          <w:rFonts w:ascii="Helvetica" w:hAnsi="Helvetica"/>
          <w:color w:val="323232"/>
        </w:rPr>
        <w:t>Utiliza el método </w:t>
      </w:r>
      <w:r>
        <w:rPr>
          <w:rStyle w:val="CdigoHTML"/>
          <w:rFonts w:ascii="var(--INTERNAL-CODE-font)" w:hAnsi="var(--INTERNAL-CODE-font)"/>
          <w:color w:val="323232"/>
          <w:sz w:val="22"/>
          <w:szCs w:val="22"/>
          <w:bdr w:val="single" w:sz="6" w:space="0" w:color="auto" w:frame="1"/>
        </w:rPr>
        <w:t>DatabaseMetaData.supportsTransactionIsolationLevel</w:t>
      </w:r>
      <w:r>
        <w:rPr>
          <w:rFonts w:ascii="Helvetica" w:hAnsi="Helvetica"/>
          <w:color w:val="323232"/>
        </w:rPr>
        <w:t> para determinar si el controlador admite o no un nivel dado.</w:t>
      </w:r>
    </w:p>
    <w:p w:rsidR="000E0D8D" w:rsidRDefault="000E0D8D" w:rsidP="000E0D8D">
      <w:pPr>
        <w:pStyle w:val="Ttulo1"/>
        <w:jc w:val="center"/>
        <w:rPr>
          <w:b w:val="0"/>
          <w:bCs w:val="0"/>
          <w:caps/>
        </w:rPr>
      </w:pPr>
      <w:r>
        <w:rPr>
          <w:b w:val="0"/>
          <w:bCs w:val="0"/>
          <w:caps/>
        </w:rPr>
        <w:t>08. Claves Generadas</w:t>
      </w:r>
    </w:p>
    <w:p w:rsidR="000E0D8D" w:rsidRDefault="000E0D8D" w:rsidP="000E0D8D">
      <w:pPr>
        <w:numPr>
          <w:ilvl w:val="0"/>
          <w:numId w:val="98"/>
        </w:numPr>
        <w:spacing w:before="100" w:beforeAutospacing="1" w:after="100" w:afterAutospacing="1" w:line="240" w:lineRule="auto"/>
      </w:pPr>
      <w:hyperlink r:id="rId195" w:anchor="1-introduccin" w:history="1">
        <w:r>
          <w:rPr>
            <w:rStyle w:val="Hipervnculo"/>
          </w:rPr>
          <w:t>1. Introducción</w:t>
        </w:r>
      </w:hyperlink>
    </w:p>
    <w:p w:rsidR="000E0D8D" w:rsidRDefault="000E0D8D" w:rsidP="000E0D8D">
      <w:pPr>
        <w:numPr>
          <w:ilvl w:val="0"/>
          <w:numId w:val="98"/>
        </w:numPr>
        <w:spacing w:before="100" w:beforeAutospacing="1" w:after="100" w:afterAutospacing="1" w:line="240" w:lineRule="auto"/>
      </w:pPr>
      <w:hyperlink r:id="rId196" w:anchor="2-configuracin-y-creacin-de-la-tabla" w:history="1">
        <w:r>
          <w:rPr>
            <w:rStyle w:val="Hipervnculo"/>
          </w:rPr>
          <w:t>2. Configuración y creación de la tabla</w:t>
        </w:r>
      </w:hyperlink>
    </w:p>
    <w:p w:rsidR="000E0D8D" w:rsidRDefault="000E0D8D" w:rsidP="000E0D8D">
      <w:pPr>
        <w:numPr>
          <w:ilvl w:val="0"/>
          <w:numId w:val="98"/>
        </w:numPr>
        <w:spacing w:before="100" w:beforeAutospacing="1" w:after="100" w:afterAutospacing="1" w:line="240" w:lineRule="auto"/>
      </w:pPr>
      <w:hyperlink r:id="rId197" w:anchor="3-statementreturn_generated_keys-y-getgeneratedkeys--" w:history="1">
        <w:r>
          <w:rPr>
            <w:rStyle w:val="Hipervnculo"/>
          </w:rPr>
          <w:t>3. Statement.RETURN_GENERATED_KEYS y getGeneratedKeys()</w:t>
        </w:r>
      </w:hyperlink>
    </w:p>
    <w:p w:rsidR="000E0D8D" w:rsidRDefault="000E0D8D" w:rsidP="000E0D8D">
      <w:pPr>
        <w:numPr>
          <w:ilvl w:val="0"/>
          <w:numId w:val="98"/>
        </w:numPr>
        <w:spacing w:before="100" w:beforeAutospacing="1" w:after="100" w:afterAutospacing="1" w:line="240" w:lineRule="auto"/>
      </w:pPr>
      <w:hyperlink r:id="rId198" w:anchor="4-devolver-columnas-especficas" w:history="1">
        <w:r>
          <w:rPr>
            <w:rStyle w:val="Hipervnculo"/>
          </w:rPr>
          <w:t>4. Devolver Columnas Específicas</w:t>
        </w:r>
      </w:hyperlink>
    </w:p>
    <w:p w:rsidR="000E0D8D" w:rsidRDefault="000E0D8D" w:rsidP="000E0D8D">
      <w:pPr>
        <w:spacing w:after="0"/>
      </w:pPr>
      <w:r>
        <w:pict>
          <v:rect id="_x0000_i1033" style="width:0;height:0" o:hralign="center" o:hrstd="t" o:hr="t" fillcolor="#a0a0a0" stroked="f"/>
        </w:pict>
      </w:r>
    </w:p>
    <w:p w:rsidR="000E0D8D" w:rsidRDefault="000E0D8D" w:rsidP="000E0D8D">
      <w:pPr>
        <w:pStyle w:val="Ttulo2"/>
        <w:rPr>
          <w:b w:val="0"/>
          <w:bCs w:val="0"/>
          <w:spacing w:val="-15"/>
        </w:rPr>
      </w:pPr>
      <w:r>
        <w:rPr>
          <w:b w:val="0"/>
          <w:bCs w:val="0"/>
          <w:spacing w:val="-15"/>
        </w:rPr>
        <w:lastRenderedPageBreak/>
        <w:t>1. Introducción</w:t>
      </w:r>
    </w:p>
    <w:p w:rsidR="000E0D8D" w:rsidRDefault="000E0D8D" w:rsidP="000E0D8D">
      <w:pPr>
        <w:pStyle w:val="NormalWeb"/>
      </w:pPr>
      <w:r>
        <w:t>Muchas veces necesitamos </w:t>
      </w:r>
      <w:r>
        <w:rPr>
          <w:rStyle w:val="Textoennegrita"/>
        </w:rPr>
        <w:t>obtener el valor de una clave primaria generada automáticamente después de insertar un registro en la base de datos</w:t>
      </w:r>
      <w:r>
        <w:t>. Mediante JDBC podemos obtener el valor de la clave primaria generada automáticamente después de insertar un registro en la base de datos.</w:t>
      </w:r>
    </w:p>
    <w:p w:rsidR="000E0D8D" w:rsidRDefault="000E0D8D" w:rsidP="000E0D8D">
      <w:pPr>
        <w:pStyle w:val="Ttulo2"/>
        <w:rPr>
          <w:b w:val="0"/>
          <w:bCs w:val="0"/>
          <w:spacing w:val="-15"/>
        </w:rPr>
      </w:pPr>
      <w:r>
        <w:rPr>
          <w:b w:val="0"/>
          <w:bCs w:val="0"/>
          <w:spacing w:val="-15"/>
        </w:rPr>
        <w:t>2. Configuración y creación de la tabla</w:t>
      </w:r>
    </w:p>
    <w:p w:rsidR="000E0D8D" w:rsidRDefault="000E0D8D" w:rsidP="000E0D8D">
      <w:pPr>
        <w:pStyle w:val="NormalWeb"/>
      </w:pPr>
      <w:r>
        <w:t>A m odo de ejemplo, poder ejecutar consultas SQL, utilizaremos una base de datos H2 en memoria:</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92672"/>
          <w:sz w:val="23"/>
          <w:szCs w:val="23"/>
          <w:bdr w:val="none" w:sz="0" w:space="0" w:color="auto" w:frame="1"/>
        </w:rPr>
        <w:t>&lt;</w:t>
      </w:r>
      <w:proofErr w:type="gramStart"/>
      <w:r>
        <w:rPr>
          <w:rStyle w:val="CdigoHTML"/>
          <w:rFonts w:ascii="var(--INTERNAL-CODE-font)" w:hAnsi="var(--INTERNAL-CODE-font)"/>
          <w:color w:val="F92672"/>
          <w:sz w:val="23"/>
          <w:szCs w:val="23"/>
          <w:bdr w:val="none" w:sz="0" w:space="0" w:color="auto" w:frame="1"/>
        </w:rPr>
        <w:t>dependency</w:t>
      </w:r>
      <w:proofErr w:type="gramEnd"/>
      <w:r>
        <w:rPr>
          <w:rStyle w:val="CdigoHTML"/>
          <w:rFonts w:ascii="var(--INTERNAL-CODE-font)" w:hAnsi="var(--INTERNAL-CODE-font)"/>
          <w:color w:val="F92672"/>
          <w:sz w:val="23"/>
          <w:szCs w:val="23"/>
          <w:bdr w:val="none" w:sz="0" w:space="0" w:color="auto" w:frame="1"/>
        </w:rPr>
        <w:t>&gt;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w:t>
      </w:r>
      <w:proofErr w:type="gramStart"/>
      <w:r>
        <w:rPr>
          <w:rStyle w:val="CdigoHTML"/>
          <w:rFonts w:ascii="var(--INTERNAL-CODE-font)" w:hAnsi="var(--INTERNAL-CODE-font)"/>
          <w:color w:val="F92672"/>
          <w:sz w:val="23"/>
          <w:szCs w:val="23"/>
          <w:bdr w:val="none" w:sz="0" w:space="0" w:color="auto" w:frame="1"/>
        </w:rPr>
        <w:t>groupId&gt;</w:t>
      </w:r>
      <w:proofErr w:type="gramEnd"/>
      <w:r>
        <w:rPr>
          <w:rStyle w:val="CdigoHTML"/>
          <w:rFonts w:ascii="var(--INTERNAL-CODE-font)" w:hAnsi="var(--INTERNAL-CODE-font)"/>
          <w:color w:val="F8F8F2"/>
          <w:sz w:val="23"/>
          <w:szCs w:val="23"/>
          <w:bdr w:val="none" w:sz="0" w:space="0" w:color="auto" w:frame="1"/>
        </w:rPr>
        <w:t>com.h2database</w:t>
      </w:r>
      <w:r>
        <w:rPr>
          <w:rStyle w:val="CdigoHTML"/>
          <w:rFonts w:ascii="var(--INTERNAL-CODE-font)" w:hAnsi="var(--INTERNAL-CODE-font)"/>
          <w:color w:val="F92672"/>
          <w:sz w:val="23"/>
          <w:szCs w:val="23"/>
          <w:bdr w:val="none" w:sz="0" w:space="0" w:color="auto" w:frame="1"/>
        </w:rPr>
        <w:t>&lt;/groupId&gt;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w:t>
      </w:r>
      <w:proofErr w:type="gramStart"/>
      <w:r>
        <w:rPr>
          <w:rStyle w:val="CdigoHTML"/>
          <w:rFonts w:ascii="var(--INTERNAL-CODE-font)" w:hAnsi="var(--INTERNAL-CODE-font)"/>
          <w:color w:val="F92672"/>
          <w:sz w:val="23"/>
          <w:szCs w:val="23"/>
          <w:bdr w:val="none" w:sz="0" w:space="0" w:color="auto" w:frame="1"/>
        </w:rPr>
        <w:t>artifactId&gt;</w:t>
      </w:r>
      <w:proofErr w:type="gramEnd"/>
      <w:r>
        <w:rPr>
          <w:rStyle w:val="CdigoHTML"/>
          <w:rFonts w:ascii="var(--INTERNAL-CODE-font)" w:hAnsi="var(--INTERNAL-CODE-font)"/>
          <w:color w:val="F8F8F2"/>
          <w:sz w:val="23"/>
          <w:szCs w:val="23"/>
          <w:bdr w:val="none" w:sz="0" w:space="0" w:color="auto" w:frame="1"/>
        </w:rPr>
        <w:t>h2</w:t>
      </w:r>
      <w:r>
        <w:rPr>
          <w:rStyle w:val="CdigoHTML"/>
          <w:rFonts w:ascii="var(--INTERNAL-CODE-font)" w:hAnsi="var(--INTERNAL-CODE-font)"/>
          <w:color w:val="F92672"/>
          <w:sz w:val="23"/>
          <w:szCs w:val="23"/>
          <w:bdr w:val="none" w:sz="0" w:space="0" w:color="auto" w:frame="1"/>
        </w:rPr>
        <w:t>&lt;/artifactId&gt;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&lt;version&gt;</w:t>
      </w:r>
      <w:r>
        <w:rPr>
          <w:rStyle w:val="CdigoHTML"/>
          <w:rFonts w:ascii="var(--INTERNAL-CODE-font)" w:hAnsi="var(--INTERNAL-CODE-font)"/>
          <w:color w:val="F8F8F2"/>
          <w:sz w:val="23"/>
          <w:szCs w:val="23"/>
          <w:bdr w:val="none" w:sz="0" w:space="0" w:color="auto" w:frame="1"/>
        </w:rPr>
        <w:t>2.1.214</w:t>
      </w:r>
      <w:r>
        <w:rPr>
          <w:rStyle w:val="CdigoHTML"/>
          <w:rFonts w:ascii="var(--INTERNAL-CODE-font)" w:hAnsi="var(--INTERNAL-CODE-font)"/>
          <w:color w:val="F92672"/>
          <w:sz w:val="23"/>
          <w:szCs w:val="23"/>
          <w:bdr w:val="none" w:sz="0" w:space="0" w:color="auto" w:frame="1"/>
        </w:rPr>
        <w:t>&lt;/version&gt;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92672"/>
          <w:sz w:val="23"/>
          <w:szCs w:val="23"/>
          <w:bdr w:val="none" w:sz="0" w:space="0" w:color="auto" w:frame="1"/>
        </w:rPr>
        <w:t>&lt;/</w:t>
      </w:r>
      <w:proofErr w:type="gramStart"/>
      <w:r>
        <w:rPr>
          <w:rStyle w:val="CdigoHTML"/>
          <w:rFonts w:ascii="var(--INTERNAL-CODE-font)" w:hAnsi="var(--INTERNAL-CODE-font)"/>
          <w:color w:val="F92672"/>
          <w:sz w:val="23"/>
          <w:szCs w:val="23"/>
          <w:bdr w:val="none" w:sz="0" w:space="0" w:color="auto" w:frame="1"/>
        </w:rPr>
        <w:t>dependency</w:t>
      </w:r>
      <w:proofErr w:type="gramEnd"/>
      <w:r>
        <w:rPr>
          <w:rStyle w:val="CdigoHTML"/>
          <w:rFonts w:ascii="var(--INTERNAL-CODE-font)" w:hAnsi="var(--INTERNAL-CODE-font)"/>
          <w:color w:val="F92672"/>
          <w:sz w:val="23"/>
          <w:szCs w:val="23"/>
          <w:bdr w:val="none" w:sz="0" w:space="0" w:color="auto" w:frame="1"/>
        </w:rPr>
        <w:t>&gt;</w:t>
      </w:r>
    </w:p>
    <w:p w:rsidR="000E0D8D" w:rsidRDefault="000E0D8D" w:rsidP="000E0D8D">
      <w:pPr>
        <w:pStyle w:val="NormalWeb"/>
      </w:pPr>
      <w:r>
        <w:t>También utilizaremos una tabla muy sencilla con dos columnas:</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66D9EF"/>
          <w:sz w:val="23"/>
          <w:szCs w:val="23"/>
          <w:bdr w:val="none" w:sz="0" w:space="0" w:color="auto" w:frame="1"/>
        </w:rPr>
        <w:t>public</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class</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JdbcInsertId</w:t>
      </w:r>
      <w:r>
        <w:rPr>
          <w:rStyle w:val="CdigoHTML"/>
          <w:rFonts w:ascii="var(--INTERNAL-CODE-font)"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private</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static</w:t>
      </w:r>
      <w:r>
        <w:rPr>
          <w:rStyle w:val="CdigoHTML"/>
          <w:rFonts w:ascii="var(--INTERNAL-CODE-font)" w:hAnsi="var(--INTERNAL-CODE-font)"/>
          <w:color w:val="F8F8F2"/>
          <w:sz w:val="23"/>
          <w:szCs w:val="23"/>
          <w:bdr w:val="none" w:sz="0" w:space="0" w:color="auto" w:frame="1"/>
        </w:rPr>
        <w:t xml:space="preserve"> Connection connection;</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public</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static</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void</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inicio</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throws</w:t>
      </w:r>
      <w:r>
        <w:rPr>
          <w:rStyle w:val="CdigoHTML"/>
          <w:rFonts w:ascii="var(--INTERNAL-CODE-font)" w:hAnsi="var(--INTERNAL-CODE-font)"/>
          <w:color w:val="F8F8F2"/>
          <w:sz w:val="23"/>
          <w:szCs w:val="23"/>
          <w:bdr w:val="none" w:sz="0" w:space="0" w:color="auto" w:frame="1"/>
        </w:rPr>
        <w:t xml:space="preserve"> Exception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connection</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DriverManager.</w:t>
      </w:r>
      <w:r>
        <w:rPr>
          <w:rStyle w:val="CdigoHTML"/>
          <w:rFonts w:ascii="var(--INTERNAL-CODE-font)" w:hAnsi="var(--INTERNAL-CODE-font)"/>
          <w:color w:val="A6E22E"/>
          <w:sz w:val="23"/>
          <w:szCs w:val="23"/>
          <w:bdr w:val="none" w:sz="0" w:space="0" w:color="auto" w:frame="1"/>
        </w:rPr>
        <w:t>getConnection</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E6DB74"/>
          <w:sz w:val="23"/>
          <w:szCs w:val="23"/>
          <w:bdr w:val="none" w:sz="0" w:space="0" w:color="auto" w:frame="1"/>
        </w:rPr>
        <w:t>"jdbc:h2:mem:dbConClaves"</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E6DB74"/>
          <w:sz w:val="23"/>
          <w:szCs w:val="23"/>
          <w:bdr w:val="none" w:sz="0" w:space="0" w:color="auto" w:frame="1"/>
        </w:rPr>
        <w:t>"sa"</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E6DB74"/>
          <w:sz w:val="23"/>
          <w:szCs w:val="23"/>
          <w:bdr w:val="none" w:sz="0" w:space="0" w:color="auto" w:frame="1"/>
        </w:rPr>
        <w:t>""</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connection.</w:t>
      </w:r>
      <w:r>
        <w:rPr>
          <w:rStyle w:val="CdigoHTML"/>
          <w:rFonts w:ascii="var(--INTERNAL-CODE-font)" w:hAnsi="var(--INTERNAL-CODE-font)"/>
          <w:color w:val="A6E22E"/>
          <w:sz w:val="23"/>
          <w:szCs w:val="23"/>
          <w:bdr w:val="none" w:sz="0" w:space="0" w:color="auto" w:frame="1"/>
        </w:rPr>
        <w:t>createStatement</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A6E22E"/>
          <w:sz w:val="23"/>
          <w:szCs w:val="23"/>
          <w:bdr w:val="none" w:sz="0" w:space="0" w:color="auto" w:frame="1"/>
        </w:rPr>
        <w:t>execute</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E6DB74"/>
          <w:sz w:val="23"/>
          <w:szCs w:val="23"/>
          <w:bdr w:val="none" w:sz="0" w:space="0" w:color="auto" w:frame="1"/>
        </w:rPr>
        <w:t>"create table Persona (id bigint auto_increment, nome varchar(255))"</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public</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static</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void</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borrado</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throws</w:t>
      </w:r>
      <w:r>
        <w:rPr>
          <w:rStyle w:val="CdigoHTML"/>
          <w:rFonts w:ascii="var(--INTERNAL-CODE-font)" w:hAnsi="var(--INTERNAL-CODE-font)"/>
          <w:color w:val="F8F8F2"/>
          <w:sz w:val="23"/>
          <w:szCs w:val="23"/>
          <w:bdr w:val="none" w:sz="0" w:space="0" w:color="auto" w:frame="1"/>
        </w:rPr>
        <w:t xml:space="preserve"> SQLException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connection.</w:t>
      </w:r>
      <w:r>
        <w:rPr>
          <w:rStyle w:val="CdigoHTML"/>
          <w:rFonts w:ascii="var(--INTERNAL-CODE-font)" w:hAnsi="var(--INTERNAL-CODE-font)"/>
          <w:color w:val="A6E22E"/>
          <w:sz w:val="23"/>
          <w:szCs w:val="23"/>
          <w:bdr w:val="none" w:sz="0" w:space="0" w:color="auto" w:frame="1"/>
        </w:rPr>
        <w:t>createStatement</w:t>
      </w:r>
      <w:r>
        <w:rPr>
          <w:rStyle w:val="CdigoHTML"/>
          <w:rFonts w:ascii="var(--INTERNAL-CODE-font)" w:hAnsi="var(--INTERNAL-CODE-font)"/>
          <w:color w:val="F8F8F2"/>
          <w:sz w:val="23"/>
          <w:szCs w:val="23"/>
          <w:bdr w:val="none" w:sz="0" w:space="0" w:color="auto" w:frame="1"/>
        </w:rPr>
        <w:t>()</w:t>
      </w:r>
      <w:proofErr w:type="gramEnd"/>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A6E22E"/>
          <w:sz w:val="23"/>
          <w:szCs w:val="23"/>
          <w:bdr w:val="none" w:sz="0" w:space="0" w:color="auto" w:frame="1"/>
        </w:rPr>
        <w:t>execute</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E6DB74"/>
          <w:sz w:val="23"/>
          <w:szCs w:val="23"/>
          <w:bdr w:val="none" w:sz="0" w:space="0" w:color="auto" w:frame="1"/>
        </w:rPr>
        <w:t>"drop table Persona"</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connection.</w:t>
      </w:r>
      <w:r>
        <w:rPr>
          <w:rStyle w:val="CdigoHTML"/>
          <w:rFonts w:ascii="var(--INTERNAL-CODE-font)" w:hAnsi="var(--INTERNAL-CODE-font)"/>
          <w:color w:val="A6E22E"/>
          <w:sz w:val="23"/>
          <w:szCs w:val="23"/>
          <w:bdr w:val="none" w:sz="0" w:space="0" w:color="auto" w:frame="1"/>
        </w:rPr>
        <w:t>close</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w:t>
      </w:r>
    </w:p>
    <w:p w:rsidR="000E0D8D" w:rsidRDefault="000E0D8D" w:rsidP="000E0D8D">
      <w:pPr>
        <w:pStyle w:val="NormalWeb"/>
      </w:pPr>
      <w:r>
        <w:t>Que se conecta a la base de datos en memoria “dbConClaves” y crea una tabla llamada “Persona”.</w:t>
      </w:r>
    </w:p>
    <w:p w:rsidR="000E0D8D" w:rsidRDefault="000E0D8D" w:rsidP="000E0D8D">
      <w:pPr>
        <w:pStyle w:val="Ttulo2"/>
        <w:rPr>
          <w:b w:val="0"/>
          <w:bCs w:val="0"/>
          <w:spacing w:val="-15"/>
        </w:rPr>
      </w:pPr>
      <w:r>
        <w:rPr>
          <w:b w:val="0"/>
          <w:bCs w:val="0"/>
          <w:spacing w:val="-15"/>
        </w:rPr>
        <w:t xml:space="preserve">3. Statement.RETURN_GENERATED_KEYS y </w:t>
      </w:r>
      <w:proofErr w:type="gramStart"/>
      <w:r>
        <w:rPr>
          <w:b w:val="0"/>
          <w:bCs w:val="0"/>
          <w:spacing w:val="-15"/>
        </w:rPr>
        <w:t>getGeneratedKeys()</w:t>
      </w:r>
      <w:proofErr w:type="gramEnd"/>
    </w:p>
    <w:p w:rsidR="000E0D8D" w:rsidRDefault="000E0D8D" w:rsidP="000E0D8D">
      <w:pPr>
        <w:pStyle w:val="NormalWeb"/>
      </w:pPr>
      <w:r>
        <w:t>Una forma de obtener las claves después de la generación automática es pasar </w:t>
      </w:r>
      <w:r>
        <w:rPr>
          <w:rStyle w:val="CdigoHTML"/>
          <w:rFonts w:ascii="var(--INTERNAL-CODE-font)" w:hAnsi="var(--INTERNAL-CODE-font)"/>
          <w:sz w:val="22"/>
          <w:szCs w:val="22"/>
          <w:bdr w:val="single" w:sz="6" w:space="0" w:color="auto" w:frame="1"/>
        </w:rPr>
        <w:t>Statement.RETURN_GENERATED_KEYS</w:t>
      </w:r>
      <w:r>
        <w:t> al método </w:t>
      </w:r>
      <w:proofErr w:type="gramStart"/>
      <w:r>
        <w:rPr>
          <w:rStyle w:val="CdigoHTML"/>
          <w:rFonts w:ascii="var(--INTERNAL-CODE-font)" w:hAnsi="var(--INTERNAL-CODE-font)"/>
          <w:sz w:val="22"/>
          <w:szCs w:val="22"/>
          <w:bdr w:val="single" w:sz="6" w:space="0" w:color="auto" w:frame="1"/>
        </w:rPr>
        <w:t>prepareStatement(</w:t>
      </w:r>
      <w:proofErr w:type="gramEnd"/>
      <w:r>
        <w:rPr>
          <w:rStyle w:val="CdigoHTML"/>
          <w:rFonts w:ascii="var(--INTERNAL-CODE-font)" w:hAnsi="var(--INTERNAL-CODE-font)"/>
          <w:sz w:val="22"/>
          <w:szCs w:val="22"/>
          <w:bdr w:val="single" w:sz="6" w:space="0" w:color="auto" w:frame="1"/>
        </w:rPr>
        <w:t>)</w:t>
      </w:r>
      <w: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String QUERY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E6DB74"/>
          <w:sz w:val="23"/>
          <w:szCs w:val="23"/>
          <w:bdr w:val="none" w:sz="0" w:space="0" w:color="auto" w:frame="1"/>
        </w:rPr>
        <w:t>"insert into Persona (nome) values (?)"</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66D9EF"/>
          <w:sz w:val="23"/>
          <w:szCs w:val="23"/>
          <w:bdr w:val="none" w:sz="0" w:space="0" w:color="auto" w:frame="1"/>
        </w:rPr>
        <w:t>try</w:t>
      </w:r>
      <w:proofErr w:type="gramEnd"/>
      <w:r>
        <w:rPr>
          <w:rStyle w:val="CdigoHTML"/>
          <w:rFonts w:ascii="var(--INTERNAL-CODE-font)" w:hAnsi="var(--INTERNAL-CODE-font)"/>
          <w:color w:val="F8F8F2"/>
          <w:sz w:val="23"/>
          <w:szCs w:val="23"/>
          <w:bdr w:val="none" w:sz="0" w:space="0" w:color="auto" w:frame="1"/>
        </w:rPr>
        <w:t xml:space="preserve"> (PreparedStatement statement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conexion.</w:t>
      </w:r>
      <w:r>
        <w:rPr>
          <w:rStyle w:val="CdigoHTML"/>
          <w:rFonts w:ascii="var(--INTERNAL-CODE-font)" w:hAnsi="var(--INTERNAL-CODE-font)"/>
          <w:color w:val="A6E22E"/>
          <w:sz w:val="23"/>
          <w:szCs w:val="23"/>
          <w:bdr w:val="none" w:sz="0" w:space="0" w:color="auto" w:frame="1"/>
        </w:rPr>
        <w:t>prepareStatement</w:t>
      </w:r>
      <w:r>
        <w:rPr>
          <w:rStyle w:val="CdigoHTML"/>
          <w:rFonts w:ascii="var(--INTERNAL-CODE-font)" w:hAnsi="var(--INTERNAL-CODE-font)"/>
          <w:color w:val="F8F8F2"/>
          <w:sz w:val="23"/>
          <w:szCs w:val="23"/>
          <w:bdr w:val="none" w:sz="0" w:space="0" w:color="auto" w:frame="1"/>
        </w:rPr>
        <w:t>(QUERY, Statement.</w:t>
      </w:r>
      <w:r>
        <w:rPr>
          <w:rStyle w:val="CdigoHTML"/>
          <w:rFonts w:ascii="var(--INTERNAL-CODE-font)" w:hAnsi="var(--INTERNAL-CODE-font)"/>
          <w:color w:val="A6E22E"/>
          <w:sz w:val="23"/>
          <w:szCs w:val="23"/>
          <w:bdr w:val="none" w:sz="0" w:space="0" w:color="auto" w:frame="1"/>
        </w:rPr>
        <w:t>RETURN_GENERATED_KEYS</w:t>
      </w:r>
      <w:r>
        <w:rPr>
          <w:rStyle w:val="CdigoHTML"/>
          <w:rFonts w:ascii="var(--INTERNAL-CODE-font)" w:hAnsi="var(--INTERNAL-CODE-font)"/>
          <w:color w:val="F8F8F2"/>
          <w:sz w:val="23"/>
          <w:szCs w:val="23"/>
          <w:bdr w:val="none" w:sz="0" w:space="0" w:color="auto" w:frame="1"/>
        </w:rPr>
        <w:t>))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lastRenderedPageBreak/>
        <w:t xml:space="preserve">    </w:t>
      </w:r>
      <w:proofErr w:type="gramStart"/>
      <w:r>
        <w:rPr>
          <w:rStyle w:val="CdigoHTML"/>
          <w:rFonts w:ascii="var(--INTERNAL-CODE-font)" w:hAnsi="var(--INTERNAL-CODE-font)"/>
          <w:color w:val="F8F8F2"/>
          <w:sz w:val="23"/>
          <w:szCs w:val="23"/>
          <w:bdr w:val="none" w:sz="0" w:space="0" w:color="auto" w:frame="1"/>
        </w:rPr>
        <w:t>statement.</w:t>
      </w:r>
      <w:r>
        <w:rPr>
          <w:rStyle w:val="CdigoHTML"/>
          <w:rFonts w:ascii="var(--INTERNAL-CODE-font)" w:hAnsi="var(--INTERNAL-CODE-font)"/>
          <w:color w:val="A6E22E"/>
          <w:sz w:val="23"/>
          <w:szCs w:val="23"/>
          <w:bdr w:val="none" w:sz="0" w:space="0" w:color="auto" w:frame="1"/>
        </w:rPr>
        <w:t>setString</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 xml:space="preserve">1, </w:t>
      </w:r>
      <w:r>
        <w:rPr>
          <w:rStyle w:val="CdigoHTML"/>
          <w:rFonts w:ascii="var(--INTERNAL-CODE-font)" w:hAnsi="var(--INTERNAL-CODE-font)"/>
          <w:color w:val="E6DB74"/>
          <w:sz w:val="23"/>
          <w:szCs w:val="23"/>
          <w:bdr w:val="none" w:sz="0" w:space="0" w:color="auto" w:frame="1"/>
        </w:rPr>
        <w:t>"Otto"</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int</w:t>
      </w:r>
      <w:proofErr w:type="gramEnd"/>
      <w:r>
        <w:rPr>
          <w:rStyle w:val="CdigoHTML"/>
          <w:rFonts w:ascii="var(--INTERNAL-CODE-font)" w:hAnsi="var(--INTERNAL-CODE-font)"/>
          <w:color w:val="F8F8F2"/>
          <w:sz w:val="23"/>
          <w:szCs w:val="23"/>
          <w:bdr w:val="none" w:sz="0" w:space="0" w:color="auto" w:frame="1"/>
        </w:rPr>
        <w:t xml:space="preserve"> filasInsertadas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statement.</w:t>
      </w:r>
      <w:r>
        <w:rPr>
          <w:rStyle w:val="CdigoHTML"/>
          <w:rFonts w:ascii="var(--INTERNAL-CODE-font)" w:hAnsi="var(--INTERNAL-CODE-font)"/>
          <w:color w:val="A6E22E"/>
          <w:sz w:val="23"/>
          <w:szCs w:val="23"/>
          <w:bdr w:val="none" w:sz="0" w:space="0" w:color="auto" w:frame="1"/>
        </w:rPr>
        <w:t>executeUpdate</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if</w:t>
      </w:r>
      <w:proofErr w:type="gramEnd"/>
      <w:r>
        <w:rPr>
          <w:rStyle w:val="CdigoHTML"/>
          <w:rFonts w:ascii="var(--INTERNAL-CODE-font)" w:hAnsi="var(--INTERNAL-CODE-font)"/>
          <w:color w:val="F8F8F2"/>
          <w:sz w:val="23"/>
          <w:szCs w:val="23"/>
          <w:bdr w:val="none" w:sz="0" w:space="0" w:color="auto" w:frame="1"/>
        </w:rPr>
        <w:t xml:space="preserve"> (filasInsertadas </w:t>
      </w:r>
      <w:r>
        <w:rPr>
          <w:rStyle w:val="CdigoHTML"/>
          <w:rFonts w:ascii="var(--INTERNAL-CODE-font)" w:hAnsi="var(--INTERNAL-CODE-font)"/>
          <w:color w:val="F92672"/>
          <w:sz w:val="23"/>
          <w:szCs w:val="23"/>
          <w:bdr w:val="none" w:sz="0" w:space="0" w:color="auto" w:frame="1"/>
        </w:rPr>
        <w:t>&gt;</w:t>
      </w:r>
      <w:r>
        <w:rPr>
          <w:rStyle w:val="CdigoHTML"/>
          <w:rFonts w:ascii="var(--INTERNAL-CODE-font)" w:hAnsi="var(--INTERNAL-CODE-font)"/>
          <w:color w:val="F8F8F2"/>
          <w:sz w:val="23"/>
          <w:szCs w:val="23"/>
          <w:bdr w:val="none" w:sz="0" w:space="0" w:color="auto" w:frame="1"/>
        </w:rPr>
        <w:t xml:space="preserve"> 0)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 </w:t>
      </w:r>
      <w:proofErr w:type="gramStart"/>
      <w:r>
        <w:rPr>
          <w:rStyle w:val="CdigoHTML"/>
          <w:rFonts w:ascii="var(--INTERNAL-CODE-font)" w:hAnsi="var(--INTERNAL-CODE-font)"/>
          <w:color w:val="66D9EF"/>
          <w:sz w:val="23"/>
          <w:szCs w:val="23"/>
          <w:bdr w:val="none" w:sz="0" w:space="0" w:color="auto" w:frame="1"/>
        </w:rPr>
        <w:t>else</w:t>
      </w:r>
      <w:proofErr w:type="gramEnd"/>
      <w:r>
        <w:rPr>
          <w:rStyle w:val="CdigoHTML"/>
          <w:rFonts w:ascii="var(--INTERNAL-CODE-font)"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catch</w:t>
      </w:r>
      <w:proofErr w:type="gramEnd"/>
      <w:r>
        <w:rPr>
          <w:rStyle w:val="CdigoHTML"/>
          <w:rFonts w:ascii="var(--INTERNAL-CODE-font)" w:hAnsi="var(--INTERNAL-CODE-font)"/>
          <w:color w:val="F8F8F2"/>
          <w:sz w:val="23"/>
          <w:szCs w:val="23"/>
          <w:bdr w:val="none" w:sz="0" w:space="0" w:color="auto" w:frame="1"/>
        </w:rPr>
        <w:t xml:space="preserve"> (SQLException 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 xml:space="preserve">// </w:t>
      </w:r>
      <w:proofErr w:type="gramStart"/>
      <w:r>
        <w:rPr>
          <w:rStyle w:val="CdigoHTML"/>
          <w:rFonts w:ascii="var(--INTERNAL-CODE-font)" w:hAnsi="var(--INTERNAL-CODE-font)"/>
          <w:color w:val="75715E"/>
          <w:sz w:val="23"/>
          <w:szCs w:val="23"/>
          <w:bdr w:val="none" w:sz="0" w:space="0" w:color="auto" w:frame="1"/>
        </w:rPr>
        <w:t>manejar</w:t>
      </w:r>
      <w:proofErr w:type="gramEnd"/>
      <w:r>
        <w:rPr>
          <w:rStyle w:val="CdigoHTML"/>
          <w:rFonts w:ascii="var(--INTERNAL-CODE-font)" w:hAnsi="var(--INTERNAL-CODE-font)"/>
          <w:color w:val="75715E"/>
          <w:sz w:val="23"/>
          <w:szCs w:val="23"/>
          <w:bdr w:val="none" w:sz="0" w:space="0" w:color="auto" w:frame="1"/>
        </w:rPr>
        <w:t xml:space="preserve"> la excepción relacionada con la base de datos de manera apropiada</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w:t>
      </w:r>
    </w:p>
    <w:p w:rsidR="000E0D8D" w:rsidRDefault="000E0D8D" w:rsidP="000E0D8D">
      <w:pPr>
        <w:pStyle w:val="NormalWeb"/>
      </w:pPr>
      <w:r>
        <w:t>Después de preparar y ejecutar la consulta, se </w:t>
      </w:r>
      <w:r>
        <w:rPr>
          <w:rStyle w:val="Textoennegrita"/>
        </w:rPr>
        <w:t>puede llamar al método </w:t>
      </w:r>
      <w:proofErr w:type="gramStart"/>
      <w:r>
        <w:rPr>
          <w:rStyle w:val="CdigoHTML"/>
          <w:rFonts w:ascii="var(--INTERNAL-CODE-font)" w:hAnsi="var(--INTERNAL-CODE-font)"/>
          <w:b/>
          <w:bCs/>
          <w:sz w:val="22"/>
          <w:szCs w:val="22"/>
          <w:bdr w:val="single" w:sz="6" w:space="0" w:color="auto" w:frame="1"/>
        </w:rPr>
        <w:t>getGeneratedKeys(</w:t>
      </w:r>
      <w:proofErr w:type="gramEnd"/>
      <w:r>
        <w:rPr>
          <w:rStyle w:val="CdigoHTML"/>
          <w:rFonts w:ascii="var(--INTERNAL-CODE-font)" w:hAnsi="var(--INTERNAL-CODE-font)"/>
          <w:b/>
          <w:bCs/>
          <w:sz w:val="22"/>
          <w:szCs w:val="22"/>
          <w:bdr w:val="single" w:sz="6" w:space="0" w:color="auto" w:frame="1"/>
        </w:rPr>
        <w:t>)</w:t>
      </w:r>
      <w:r>
        <w:rPr>
          <w:rStyle w:val="Textoennegrita"/>
        </w:rPr>
        <w:t> en </w:t>
      </w:r>
      <w:r>
        <w:rPr>
          <w:rStyle w:val="CdigoHTML"/>
          <w:rFonts w:ascii="var(--INTERNAL-CODE-font)" w:hAnsi="var(--INTERNAL-CODE-font)"/>
          <w:b/>
          <w:bCs/>
          <w:sz w:val="22"/>
          <w:szCs w:val="22"/>
          <w:bdr w:val="single" w:sz="6" w:space="0" w:color="auto" w:frame="1"/>
        </w:rPr>
        <w:t>PreparedStatement</w:t>
      </w:r>
      <w:r>
        <w:rPr>
          <w:rStyle w:val="Textoennegrita"/>
        </w:rPr>
        <w:t> para obtener el id</w:t>
      </w:r>
      <w: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66D9EF"/>
          <w:sz w:val="23"/>
          <w:szCs w:val="23"/>
          <w:bdr w:val="none" w:sz="0" w:space="0" w:color="auto" w:frame="1"/>
        </w:rPr>
        <w:t>try</w:t>
      </w:r>
      <w:proofErr w:type="gramEnd"/>
      <w:r>
        <w:rPr>
          <w:rStyle w:val="CdigoHTML"/>
          <w:rFonts w:ascii="var(--INTERNAL-CODE-font)" w:hAnsi="var(--INTERNAL-CODE-font)"/>
          <w:color w:val="F8F8F2"/>
          <w:sz w:val="23"/>
          <w:szCs w:val="23"/>
          <w:bdr w:val="none" w:sz="0" w:space="0" w:color="auto" w:frame="1"/>
        </w:rPr>
        <w:t xml:space="preserve"> (ResultSet claves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statement.</w:t>
      </w:r>
      <w:r>
        <w:rPr>
          <w:rStyle w:val="CdigoHTML"/>
          <w:rFonts w:ascii="var(--INTERNAL-CODE-font)" w:hAnsi="var(--INTERNAL-CODE-font)"/>
          <w:color w:val="A6E22E"/>
          <w:sz w:val="23"/>
          <w:szCs w:val="23"/>
          <w:bdr w:val="none" w:sz="0" w:space="0" w:color="auto" w:frame="1"/>
        </w:rPr>
        <w:t>getGeneratedKeys</w:t>
      </w:r>
      <w:r>
        <w:rPr>
          <w:rStyle w:val="CdigoHTML"/>
          <w:rFonts w:ascii="var(--INTERNAL-CODE-font)" w:hAnsi="var(--INTERNAL-CODE-font)"/>
          <w:color w:val="F8F8F2"/>
          <w:sz w:val="23"/>
          <w:szCs w:val="23"/>
          <w:bdr w:val="none" w:sz="0" w:space="0" w:color="auto" w:frame="1"/>
        </w:rPr>
        <w:t>())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if</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claves.</w:t>
      </w:r>
      <w:r>
        <w:rPr>
          <w:rStyle w:val="CdigoHTML"/>
          <w:rFonts w:ascii="var(--INTERNAL-CODE-font)" w:hAnsi="var(--INTERNAL-CODE-font)"/>
          <w:color w:val="A6E22E"/>
          <w:sz w:val="23"/>
          <w:szCs w:val="23"/>
          <w:bdr w:val="none" w:sz="0" w:space="0" w:color="auto" w:frame="1"/>
        </w:rPr>
        <w:t>next</w:t>
      </w:r>
      <w:r>
        <w:rPr>
          <w:rStyle w:val="CdigoHTML"/>
          <w:rFonts w:ascii="var(--INTERNAL-CODE-font)" w:hAnsi="var(--INTERNAL-CODE-font)"/>
          <w:color w:val="F8F8F2"/>
          <w:sz w:val="23"/>
          <w:szCs w:val="23"/>
          <w:bdr w:val="none" w:sz="0" w:space="0" w:color="auto" w:frame="1"/>
        </w:rPr>
        <w:t>())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long</w:t>
      </w:r>
      <w:proofErr w:type="gramEnd"/>
      <w:r>
        <w:rPr>
          <w:rStyle w:val="CdigoHTML"/>
          <w:rFonts w:ascii="var(--INTERNAL-CODE-font)" w:hAnsi="var(--INTERNAL-CODE-font)"/>
          <w:color w:val="F8F8F2"/>
          <w:sz w:val="23"/>
          <w:szCs w:val="23"/>
          <w:bdr w:val="none" w:sz="0" w:space="0" w:color="auto" w:frame="1"/>
        </w:rPr>
        <w:t xml:space="preserve"> id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claves.</w:t>
      </w:r>
      <w:r>
        <w:rPr>
          <w:rStyle w:val="CdigoHTML"/>
          <w:rFonts w:ascii="var(--INTERNAL-CODE-font)" w:hAnsi="var(--INTERNAL-CODE-font)"/>
          <w:color w:val="A6E22E"/>
          <w:sz w:val="23"/>
          <w:szCs w:val="23"/>
          <w:bdr w:val="none" w:sz="0" w:space="0" w:color="auto" w:frame="1"/>
        </w:rPr>
        <w:t>getLong</w:t>
      </w:r>
      <w:r>
        <w:rPr>
          <w:rStyle w:val="CdigoHTML"/>
          <w:rFonts w:ascii="var(--INTERNAL-CODE-font)" w:hAnsi="var(--INTERNAL-CODE-font)"/>
          <w:color w:val="F8F8F2"/>
          <w:sz w:val="23"/>
          <w:szCs w:val="23"/>
          <w:bdr w:val="none" w:sz="0" w:space="0" w:color="auto" w:frame="1"/>
        </w:rPr>
        <w:t>(1);</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 </w:t>
      </w:r>
      <w:proofErr w:type="gramStart"/>
      <w:r>
        <w:rPr>
          <w:rStyle w:val="CdigoHTML"/>
          <w:rFonts w:ascii="var(--INTERNAL-CODE-font)" w:hAnsi="var(--INTERNAL-CODE-font)"/>
          <w:color w:val="66D9EF"/>
          <w:sz w:val="23"/>
          <w:szCs w:val="23"/>
          <w:bdr w:val="none" w:sz="0" w:space="0" w:color="auto" w:frame="1"/>
        </w:rPr>
        <w:t>else</w:t>
      </w:r>
      <w:proofErr w:type="gramEnd"/>
      <w:r>
        <w:rPr>
          <w:rStyle w:val="CdigoHTML"/>
          <w:rFonts w:ascii="var(--INTERNAL-CODE-font)"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w:t>
      </w:r>
    </w:p>
    <w:p w:rsidR="000E0D8D" w:rsidRDefault="000E0D8D" w:rsidP="000E0D8D">
      <w:pPr>
        <w:pStyle w:val="NormalWeb"/>
      </w:pPr>
      <w:r>
        <w:t>Que llama al método </w:t>
      </w:r>
      <w:proofErr w:type="gramStart"/>
      <w:r>
        <w:rPr>
          <w:rStyle w:val="CdigoHTML"/>
          <w:rFonts w:ascii="var(--INTERNAL-CODE-font)" w:hAnsi="var(--INTERNAL-CODE-font)"/>
          <w:sz w:val="22"/>
          <w:szCs w:val="22"/>
          <w:bdr w:val="single" w:sz="6" w:space="0" w:color="auto" w:frame="1"/>
        </w:rPr>
        <w:t>next(</w:t>
      </w:r>
      <w:proofErr w:type="gramEnd"/>
      <w:r>
        <w:rPr>
          <w:rStyle w:val="CdigoHTML"/>
          <w:rFonts w:ascii="var(--INTERNAL-CODE-font)" w:hAnsi="var(--INTERNAL-CODE-font)"/>
          <w:sz w:val="22"/>
          <w:szCs w:val="22"/>
          <w:bdr w:val="single" w:sz="6" w:space="0" w:color="auto" w:frame="1"/>
        </w:rPr>
        <w:t>)</w:t>
      </w:r>
      <w:r>
        <w:t> para mover el cursor del resultado con las claves generadas.</w:t>
      </w:r>
      <w:r>
        <w:br/>
        <w:t>El método </w:t>
      </w:r>
      <w:proofErr w:type="gramStart"/>
      <w:r>
        <w:rPr>
          <w:rStyle w:val="CdigoHTML"/>
          <w:rFonts w:ascii="var(--INTERNAL-CODE-font)" w:hAnsi="var(--INTERNAL-CODE-font)"/>
          <w:sz w:val="22"/>
          <w:szCs w:val="22"/>
          <w:bdr w:val="single" w:sz="6" w:space="0" w:color="auto" w:frame="1"/>
        </w:rPr>
        <w:t>getLong(</w:t>
      </w:r>
      <w:proofErr w:type="gramEnd"/>
      <w:r>
        <w:rPr>
          <w:rStyle w:val="CdigoHTML"/>
          <w:rFonts w:ascii="var(--INTERNAL-CODE-font)" w:hAnsi="var(--INTERNAL-CODE-font)"/>
          <w:sz w:val="22"/>
          <w:szCs w:val="22"/>
          <w:bdr w:val="single" w:sz="6" w:space="0" w:color="auto" w:frame="1"/>
        </w:rPr>
        <w:t>)</w:t>
      </w:r>
      <w:r>
        <w:t> obtiene obtener la primera columna como </w:t>
      </w:r>
      <w:r>
        <w:rPr>
          <w:rStyle w:val="CdigoHTML"/>
          <w:rFonts w:ascii="var(--INTERNAL-CODE-font)" w:hAnsi="var(--INTERNAL-CODE-font)"/>
          <w:sz w:val="22"/>
          <w:szCs w:val="22"/>
          <w:bdr w:val="single" w:sz="6" w:space="0" w:color="auto" w:frame="1"/>
        </w:rPr>
        <w:t>long</w:t>
      </w:r>
      <w:r>
        <w:t>.</w:t>
      </w:r>
    </w:p>
    <w:p w:rsidR="000E0D8D" w:rsidRDefault="000E0D8D" w:rsidP="000E0D8D">
      <w:pPr>
        <w:pStyle w:val="NormalWeb"/>
      </w:pPr>
      <w:r>
        <w:t>Además, también es posible utilizar la misma técnica con Statements normales:</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66D9EF"/>
          <w:sz w:val="23"/>
          <w:szCs w:val="23"/>
          <w:bdr w:val="none" w:sz="0" w:space="0" w:color="auto" w:frame="1"/>
        </w:rPr>
        <w:t>try</w:t>
      </w:r>
      <w:proofErr w:type="gramEnd"/>
      <w:r>
        <w:rPr>
          <w:rStyle w:val="CdigoHTML"/>
          <w:rFonts w:ascii="var(--INTERNAL-CODE-font)" w:hAnsi="var(--INTERNAL-CODE-font)"/>
          <w:color w:val="F8F8F2"/>
          <w:sz w:val="23"/>
          <w:szCs w:val="23"/>
          <w:bdr w:val="none" w:sz="0" w:space="0" w:color="auto" w:frame="1"/>
        </w:rPr>
        <w:t xml:space="preserve"> (Statement statement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conexion.</w:t>
      </w:r>
      <w:r>
        <w:rPr>
          <w:rStyle w:val="CdigoHTML"/>
          <w:rFonts w:ascii="var(--INTERNAL-CODE-font)" w:hAnsi="var(--INTERNAL-CODE-font)"/>
          <w:color w:val="A6E22E"/>
          <w:sz w:val="23"/>
          <w:szCs w:val="23"/>
          <w:bdr w:val="none" w:sz="0" w:space="0" w:color="auto" w:frame="1"/>
        </w:rPr>
        <w:t>createStatement</w:t>
      </w:r>
      <w:r>
        <w:rPr>
          <w:rStyle w:val="CdigoHTML"/>
          <w:rFonts w:ascii="var(--INTERNAL-CODE-font)" w:hAnsi="var(--INTERNAL-CODE-font)"/>
          <w:color w:val="F8F8F2"/>
          <w:sz w:val="23"/>
          <w:szCs w:val="23"/>
          <w:bdr w:val="none" w:sz="0" w:space="0" w:color="auto" w:frame="1"/>
        </w:rPr>
        <w:t>())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String query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E6DB74"/>
          <w:sz w:val="23"/>
          <w:szCs w:val="23"/>
          <w:bdr w:val="none" w:sz="0" w:space="0" w:color="auto" w:frame="1"/>
        </w:rPr>
        <w:t>"insert into Persona (nome) values ('Otto')"</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int</w:t>
      </w:r>
      <w:proofErr w:type="gramEnd"/>
      <w:r>
        <w:rPr>
          <w:rStyle w:val="CdigoHTML"/>
          <w:rFonts w:ascii="var(--INTERNAL-CODE-font)" w:hAnsi="var(--INTERNAL-CODE-font)"/>
          <w:color w:val="F8F8F2"/>
          <w:sz w:val="23"/>
          <w:szCs w:val="23"/>
          <w:bdr w:val="none" w:sz="0" w:space="0" w:color="auto" w:frame="1"/>
        </w:rPr>
        <w:t xml:space="preserve"> filasAfectadas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statement.</w:t>
      </w:r>
      <w:r>
        <w:rPr>
          <w:rStyle w:val="CdigoHTML"/>
          <w:rFonts w:ascii="var(--INTERNAL-CODE-font)" w:hAnsi="var(--INTERNAL-CODE-font)"/>
          <w:color w:val="A6E22E"/>
          <w:sz w:val="23"/>
          <w:szCs w:val="23"/>
          <w:bdr w:val="none" w:sz="0" w:space="0" w:color="auto" w:frame="1"/>
        </w:rPr>
        <w:t>executeUpdate</w:t>
      </w:r>
      <w:r>
        <w:rPr>
          <w:rStyle w:val="CdigoHTML"/>
          <w:rFonts w:ascii="var(--INTERNAL-CODE-font)" w:hAnsi="var(--INTERNAL-CODE-font)"/>
          <w:color w:val="F8F8F2"/>
          <w:sz w:val="23"/>
          <w:szCs w:val="23"/>
          <w:bdr w:val="none" w:sz="0" w:space="0" w:color="auto" w:frame="1"/>
        </w:rPr>
        <w:t>(query, Statement.</w:t>
      </w:r>
      <w:r>
        <w:rPr>
          <w:rStyle w:val="CdigoHTML"/>
          <w:rFonts w:ascii="var(--INTERNAL-CODE-font)" w:hAnsi="var(--INTERNAL-CODE-font)"/>
          <w:color w:val="A6E22E"/>
          <w:sz w:val="23"/>
          <w:szCs w:val="23"/>
          <w:bdr w:val="none" w:sz="0" w:space="0" w:color="auto" w:frame="1"/>
        </w:rPr>
        <w:t>RETURN_GENERATED_KEYS</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if</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 xml:space="preserve">filasAfectadas </w:t>
      </w:r>
      <w:r>
        <w:rPr>
          <w:rStyle w:val="CdigoHTML"/>
          <w:rFonts w:ascii="var(--INTERNAL-CODE-font)" w:hAnsi="var(--INTERNAL-CODE-font)"/>
          <w:color w:val="F92672"/>
          <w:sz w:val="23"/>
          <w:szCs w:val="23"/>
          <w:bdr w:val="none" w:sz="0" w:space="0" w:color="auto" w:frame="1"/>
        </w:rPr>
        <w:t>&gt;</w:t>
      </w:r>
      <w:r>
        <w:rPr>
          <w:rStyle w:val="CdigoHTML"/>
          <w:rFonts w:ascii="var(--INTERNAL-CODE-font)" w:hAnsi="var(--INTERNAL-CODE-font)"/>
          <w:color w:val="F8F8F2"/>
          <w:sz w:val="23"/>
          <w:szCs w:val="23"/>
          <w:bdr w:val="none" w:sz="0" w:space="0" w:color="auto" w:frame="1"/>
        </w:rPr>
        <w:t xml:space="preserve"> 0)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 </w:t>
      </w:r>
      <w:proofErr w:type="gramStart"/>
      <w:r>
        <w:rPr>
          <w:rStyle w:val="CdigoHTML"/>
          <w:rFonts w:ascii="var(--INTERNAL-CODE-font)" w:hAnsi="var(--INTERNAL-CODE-font)"/>
          <w:color w:val="66D9EF"/>
          <w:sz w:val="23"/>
          <w:szCs w:val="23"/>
          <w:bdr w:val="none" w:sz="0" w:space="0" w:color="auto" w:frame="1"/>
        </w:rPr>
        <w:t>else</w:t>
      </w:r>
      <w:proofErr w:type="gramEnd"/>
      <w:r>
        <w:rPr>
          <w:rStyle w:val="CdigoHTML"/>
          <w:rFonts w:ascii="var(--INTERNAL-CODE-font)"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try</w:t>
      </w:r>
      <w:proofErr w:type="gramEnd"/>
      <w:r>
        <w:rPr>
          <w:rStyle w:val="CdigoHTML"/>
          <w:rFonts w:ascii="var(--INTERNAL-CODE-font)" w:hAnsi="var(--INTERNAL-CODE-font)"/>
          <w:color w:val="F8F8F2"/>
          <w:sz w:val="23"/>
          <w:szCs w:val="23"/>
          <w:bdr w:val="none" w:sz="0" w:space="0" w:color="auto" w:frame="1"/>
        </w:rPr>
        <w:t xml:space="preserve"> (ResultSet claves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statement.</w:t>
      </w:r>
      <w:r>
        <w:rPr>
          <w:rStyle w:val="CdigoHTML"/>
          <w:rFonts w:ascii="var(--INTERNAL-CODE-font)" w:hAnsi="var(--INTERNAL-CODE-font)"/>
          <w:color w:val="A6E22E"/>
          <w:sz w:val="23"/>
          <w:szCs w:val="23"/>
          <w:bdr w:val="none" w:sz="0" w:space="0" w:color="auto" w:frame="1"/>
        </w:rPr>
        <w:t>getGeneratedKeys</w:t>
      </w:r>
      <w:r>
        <w:rPr>
          <w:rStyle w:val="CdigoHTML"/>
          <w:rFonts w:ascii="var(--INTERNAL-CODE-font)" w:hAnsi="var(--INTERNAL-CODE-font)"/>
          <w:color w:val="F8F8F2"/>
          <w:sz w:val="23"/>
          <w:szCs w:val="23"/>
          <w:bdr w:val="none" w:sz="0" w:space="0" w:color="auto" w:frame="1"/>
        </w:rPr>
        <w:t>())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if</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claves.</w:t>
      </w:r>
      <w:r>
        <w:rPr>
          <w:rStyle w:val="CdigoHTML"/>
          <w:rFonts w:ascii="var(--INTERNAL-CODE-font)" w:hAnsi="var(--INTERNAL-CODE-font)"/>
          <w:color w:val="A6E22E"/>
          <w:sz w:val="23"/>
          <w:szCs w:val="23"/>
          <w:bdr w:val="none" w:sz="0" w:space="0" w:color="auto" w:frame="1"/>
        </w:rPr>
        <w:t>next</w:t>
      </w:r>
      <w:r>
        <w:rPr>
          <w:rStyle w:val="CdigoHTML"/>
          <w:rFonts w:ascii="var(--INTERNAL-CODE-font)" w:hAnsi="var(--INTERNAL-CODE-font)"/>
          <w:color w:val="F8F8F2"/>
          <w:sz w:val="23"/>
          <w:szCs w:val="23"/>
          <w:bdr w:val="none" w:sz="0" w:space="0" w:color="auto" w:frame="1"/>
        </w:rPr>
        <w:t>())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long</w:t>
      </w:r>
      <w:proofErr w:type="gramEnd"/>
      <w:r>
        <w:rPr>
          <w:rStyle w:val="CdigoHTML"/>
          <w:rFonts w:ascii="var(--INTERNAL-CODE-font)" w:hAnsi="var(--INTERNAL-CODE-font)"/>
          <w:color w:val="F8F8F2"/>
          <w:sz w:val="23"/>
          <w:szCs w:val="23"/>
          <w:bdr w:val="none" w:sz="0" w:space="0" w:color="auto" w:frame="1"/>
        </w:rPr>
        <w:t xml:space="preserve"> id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claves.</w:t>
      </w:r>
      <w:r>
        <w:rPr>
          <w:rStyle w:val="CdigoHTML"/>
          <w:rFonts w:ascii="var(--INTERNAL-CODE-font)" w:hAnsi="var(--INTERNAL-CODE-font)"/>
          <w:color w:val="A6E22E"/>
          <w:sz w:val="23"/>
          <w:szCs w:val="23"/>
          <w:bdr w:val="none" w:sz="0" w:space="0" w:color="auto" w:frame="1"/>
        </w:rPr>
        <w:t>getLong</w:t>
      </w:r>
      <w:r>
        <w:rPr>
          <w:rStyle w:val="CdigoHTML"/>
          <w:rFonts w:ascii="var(--INTERNAL-CODE-font)" w:hAnsi="var(--INTERNAL-CODE-font)"/>
          <w:color w:val="F8F8F2"/>
          <w:sz w:val="23"/>
          <w:szCs w:val="23"/>
          <w:bdr w:val="none" w:sz="0" w:space="0" w:color="auto" w:frame="1"/>
        </w:rPr>
        <w:t>(1);</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 </w:t>
      </w:r>
      <w:proofErr w:type="gramStart"/>
      <w:r>
        <w:rPr>
          <w:rStyle w:val="CdigoHTML"/>
          <w:rFonts w:ascii="var(--INTERNAL-CODE-font)" w:hAnsi="var(--INTERNAL-CODE-font)"/>
          <w:color w:val="66D9EF"/>
          <w:sz w:val="23"/>
          <w:szCs w:val="23"/>
          <w:bdr w:val="none" w:sz="0" w:space="0" w:color="auto" w:frame="1"/>
        </w:rPr>
        <w:t>else</w:t>
      </w:r>
      <w:proofErr w:type="gramEnd"/>
      <w:r>
        <w:rPr>
          <w:rStyle w:val="CdigoHTML"/>
          <w:rFonts w:ascii="var(--INTERNAL-CODE-font)"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w:t>
      </w:r>
    </w:p>
    <w:p w:rsidR="000E0D8D" w:rsidRDefault="000E0D8D" w:rsidP="000E0D8D">
      <w:pPr>
        <w:pStyle w:val="NormalWeb"/>
      </w:pPr>
      <w:r>
        <w:lastRenderedPageBreak/>
        <w:t>Debe emplearse </w:t>
      </w:r>
      <w:r>
        <w:rPr>
          <w:rStyle w:val="CdigoHTML"/>
          <w:rFonts w:ascii="var(--INTERNAL-CODE-font)" w:hAnsi="var(--INTERNAL-CODE-font)"/>
          <w:sz w:val="22"/>
          <w:szCs w:val="22"/>
          <w:bdr w:val="single" w:sz="6" w:space="0" w:color="auto" w:frame="1"/>
        </w:rPr>
        <w:t>try-with-resources</w:t>
      </w:r>
      <w:r>
        <w:t> de manera extensiva para permitir que el compilador limpie los resultados.</w:t>
      </w:r>
    </w:p>
    <w:p w:rsidR="000E0D8D" w:rsidRDefault="000E0D8D" w:rsidP="000E0D8D">
      <w:pPr>
        <w:pStyle w:val="Ttulo2"/>
        <w:rPr>
          <w:b w:val="0"/>
          <w:bCs w:val="0"/>
          <w:spacing w:val="-15"/>
        </w:rPr>
      </w:pPr>
      <w:r>
        <w:rPr>
          <w:b w:val="0"/>
          <w:bCs w:val="0"/>
          <w:spacing w:val="-15"/>
        </w:rPr>
        <w:t>4. Devolver Columnas Específicas</w:t>
      </w:r>
    </w:p>
    <w:p w:rsidR="000E0D8D" w:rsidRDefault="000E0D8D" w:rsidP="000E0D8D">
      <w:pPr>
        <w:pStyle w:val="NormalWeb"/>
      </w:pPr>
      <w:r>
        <w:t>Podemos hacer que </w:t>
      </w:r>
      <w:r>
        <w:rPr>
          <w:rStyle w:val="Textoennegrita"/>
        </w:rPr>
        <w:t>devuelva columnas específicas después de emitir una consulta</w:t>
      </w:r>
      <w:r>
        <w:t>. Para hacer eso, solo tenemos que pasar un array de nombres de columna:</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66D9EF"/>
          <w:sz w:val="23"/>
          <w:szCs w:val="23"/>
          <w:bdr w:val="none" w:sz="0" w:space="0" w:color="auto" w:frame="1"/>
        </w:rPr>
        <w:t>try</w:t>
      </w:r>
      <w:proofErr w:type="gramEnd"/>
      <w:r>
        <w:rPr>
          <w:rStyle w:val="CdigoHTML"/>
          <w:rFonts w:ascii="var(--INTERNAL-CODE-font)" w:hAnsi="var(--INTERNAL-CODE-font)"/>
          <w:color w:val="F8F8F2"/>
          <w:sz w:val="23"/>
          <w:szCs w:val="23"/>
          <w:bdr w:val="none" w:sz="0" w:space="0" w:color="auto" w:frame="1"/>
        </w:rPr>
        <w:t xml:space="preserve"> (PreparedStatement statement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conexion.</w:t>
      </w:r>
      <w:r>
        <w:rPr>
          <w:rStyle w:val="CdigoHTML"/>
          <w:rFonts w:ascii="var(--INTERNAL-CODE-font)" w:hAnsi="var(--INTERNAL-CODE-font)"/>
          <w:color w:val="A6E22E"/>
          <w:sz w:val="23"/>
          <w:szCs w:val="23"/>
          <w:bdr w:val="none" w:sz="0" w:space="0" w:color="auto" w:frame="1"/>
        </w:rPr>
        <w:t>prepareStatement</w:t>
      </w:r>
      <w:r>
        <w:rPr>
          <w:rStyle w:val="CdigoHTML"/>
          <w:rFonts w:ascii="var(--INTERNAL-CODE-font)" w:hAnsi="var(--INTERNAL-CODE-font)"/>
          <w:color w:val="F8F8F2"/>
          <w:sz w:val="23"/>
          <w:szCs w:val="23"/>
          <w:bdr w:val="none" w:sz="0" w:space="0" w:color="auto" w:frame="1"/>
        </w:rPr>
        <w:t xml:space="preserve">(QUERY, </w:t>
      </w:r>
      <w:r>
        <w:rPr>
          <w:rStyle w:val="CdigoHTML"/>
          <w:rFonts w:ascii="var(--INTERNAL-CODE-font)" w:hAnsi="var(--INTERNAL-CODE-font)"/>
          <w:color w:val="66D9EF"/>
          <w:sz w:val="23"/>
          <w:szCs w:val="23"/>
          <w:bdr w:val="none" w:sz="0" w:space="0" w:color="auto" w:frame="1"/>
        </w:rPr>
        <w:t>new</w:t>
      </w:r>
      <w:r>
        <w:rPr>
          <w:rStyle w:val="CdigoHTML"/>
          <w:rFonts w:ascii="var(--INTERNAL-CODE-font)" w:hAnsi="var(--INTERNAL-CODE-font)"/>
          <w:color w:val="F8F8F2"/>
          <w:sz w:val="23"/>
          <w:szCs w:val="23"/>
          <w:bdr w:val="none" w:sz="0" w:space="0" w:color="auto" w:frame="1"/>
        </w:rPr>
        <w:t xml:space="preserve"> String</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 </w:t>
      </w:r>
      <w:r>
        <w:rPr>
          <w:rStyle w:val="CdigoHTML"/>
          <w:rFonts w:ascii="var(--INTERNAL-CODE-font)" w:hAnsi="var(--INTERNAL-CODE-font)"/>
          <w:color w:val="E6DB74"/>
          <w:sz w:val="23"/>
          <w:szCs w:val="23"/>
          <w:bdr w:val="none" w:sz="0" w:space="0" w:color="auto" w:frame="1"/>
        </w:rPr>
        <w:t>"id"</w:t>
      </w:r>
      <w:r>
        <w:rPr>
          <w:rStyle w:val="CdigoHTML"/>
          <w:rFonts w:ascii="var(--INTERNAL-CODE-font)" w:hAnsi="var(--INTERNAL-CODE-font)"/>
          <w:color w:val="F8F8F2"/>
          <w:sz w:val="23"/>
          <w:szCs w:val="23"/>
          <w:bdr w:val="none" w:sz="0" w:space="0" w:color="auto" w:frame="1"/>
        </w:rPr>
        <w:t xml:space="preserve"> }))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statement.</w:t>
      </w:r>
      <w:r>
        <w:rPr>
          <w:rStyle w:val="CdigoHTML"/>
          <w:rFonts w:ascii="var(--INTERNAL-CODE-font)" w:hAnsi="var(--INTERNAL-CODE-font)"/>
          <w:color w:val="A6E22E"/>
          <w:sz w:val="23"/>
          <w:szCs w:val="23"/>
          <w:bdr w:val="none" w:sz="0" w:space="0" w:color="auto" w:frame="1"/>
        </w:rPr>
        <w:t>setString</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 xml:space="preserve">1, </w:t>
      </w:r>
      <w:r>
        <w:rPr>
          <w:rStyle w:val="CdigoHTML"/>
          <w:rFonts w:ascii="var(--INTERNAL-CODE-font)" w:hAnsi="var(--INTERNAL-CODE-font)"/>
          <w:color w:val="E6DB74"/>
          <w:sz w:val="23"/>
          <w:szCs w:val="23"/>
          <w:bdr w:val="none" w:sz="0" w:space="0" w:color="auto" w:frame="1"/>
        </w:rPr>
        <w:t>"Otto"</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int</w:t>
      </w:r>
      <w:proofErr w:type="gramEnd"/>
      <w:r>
        <w:rPr>
          <w:rStyle w:val="CdigoHTML"/>
          <w:rFonts w:ascii="var(--INTERNAL-CODE-font)" w:hAnsi="var(--INTERNAL-CODE-font)"/>
          <w:color w:val="F8F8F2"/>
          <w:sz w:val="23"/>
          <w:szCs w:val="23"/>
          <w:bdr w:val="none" w:sz="0" w:space="0" w:color="auto" w:frame="1"/>
        </w:rPr>
        <w:t xml:space="preserve"> filasAfectadas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statement.</w:t>
      </w:r>
      <w:r>
        <w:rPr>
          <w:rStyle w:val="CdigoHTML"/>
          <w:rFonts w:ascii="var(--INTERNAL-CODE-font)" w:hAnsi="var(--INTERNAL-CODE-font)"/>
          <w:color w:val="A6E22E"/>
          <w:sz w:val="23"/>
          <w:szCs w:val="23"/>
          <w:bdr w:val="none" w:sz="0" w:space="0" w:color="auto" w:frame="1"/>
        </w:rPr>
        <w:t>executeUpdate</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if</w:t>
      </w:r>
      <w:proofErr w:type="gramEnd"/>
      <w:r>
        <w:rPr>
          <w:rStyle w:val="CdigoHTML"/>
          <w:rFonts w:ascii="var(--INTERNAL-CODE-font)" w:hAnsi="var(--INTERNAL-CODE-font)"/>
          <w:color w:val="F8F8F2"/>
          <w:sz w:val="23"/>
          <w:szCs w:val="23"/>
          <w:bdr w:val="none" w:sz="0" w:space="0" w:color="auto" w:frame="1"/>
        </w:rPr>
        <w:t xml:space="preserve"> (filasAfectadas </w:t>
      </w:r>
      <w:r>
        <w:rPr>
          <w:rStyle w:val="CdigoHTML"/>
          <w:rFonts w:ascii="var(--INTERNAL-CODE-font)" w:hAnsi="var(--INTERNAL-CODE-font)"/>
          <w:color w:val="F92672"/>
          <w:sz w:val="23"/>
          <w:szCs w:val="23"/>
          <w:bdr w:val="none" w:sz="0" w:space="0" w:color="auto" w:frame="1"/>
        </w:rPr>
        <w:t>&gt;</w:t>
      </w:r>
      <w:r>
        <w:rPr>
          <w:rStyle w:val="CdigoHTML"/>
          <w:rFonts w:ascii="var(--INTERNAL-CODE-font)" w:hAnsi="var(--INTERNAL-CODE-font)"/>
          <w:color w:val="F8F8F2"/>
          <w:sz w:val="23"/>
          <w:szCs w:val="23"/>
          <w:bdr w:val="none" w:sz="0" w:space="0" w:color="auto" w:frame="1"/>
        </w:rPr>
        <w:t xml:space="preserve"> 0)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 </w:t>
      </w:r>
      <w:proofErr w:type="gramStart"/>
      <w:r>
        <w:rPr>
          <w:rStyle w:val="CdigoHTML"/>
          <w:rFonts w:ascii="var(--INTERNAL-CODE-font)" w:hAnsi="var(--INTERNAL-CODE-font)"/>
          <w:color w:val="66D9EF"/>
          <w:sz w:val="23"/>
          <w:szCs w:val="23"/>
          <w:bdr w:val="none" w:sz="0" w:space="0" w:color="auto" w:frame="1"/>
        </w:rPr>
        <w:t>else</w:t>
      </w:r>
      <w:proofErr w:type="gramEnd"/>
      <w:r>
        <w:rPr>
          <w:rStyle w:val="CdigoHTML"/>
          <w:rFonts w:ascii="var(--INTERNAL-CODE-font)"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w:t>
      </w:r>
    </w:p>
    <w:p w:rsidR="000E0D8D" w:rsidRDefault="000E0D8D" w:rsidP="000E0D8D">
      <w:pPr>
        <w:pStyle w:val="NormalWeb"/>
      </w:pPr>
      <w:r>
        <w:t>En el ejemplo anterior devuelve el valor de la columna </w:t>
      </w:r>
      <w:r>
        <w:rPr>
          <w:rStyle w:val="CdigoHTML"/>
          <w:rFonts w:ascii="var(--INTERNAL-CODE-font)" w:hAnsi="var(--INTERNAL-CODE-font)"/>
          <w:sz w:val="22"/>
          <w:szCs w:val="22"/>
          <w:bdr w:val="single" w:sz="6" w:space="0" w:color="auto" w:frame="1"/>
        </w:rPr>
        <w:t>id</w:t>
      </w:r>
      <w:r>
        <w:t> después de ejecutar la consulta dada.</w:t>
      </w:r>
    </w:p>
    <w:p w:rsidR="000E0D8D" w:rsidRDefault="000E0D8D" w:rsidP="000E0D8D">
      <w:pPr>
        <w:pStyle w:val="NormalWeb"/>
      </w:pPr>
      <w:r>
        <w:t>Similar al ejemplo anterior, podemos obtener el </w:t>
      </w:r>
      <w:r>
        <w:rPr>
          <w:rStyle w:val="CdigoHTML"/>
          <w:rFonts w:ascii="var(--INTERNAL-CODE-font)" w:hAnsi="var(--INTERNAL-CODE-font)"/>
          <w:sz w:val="22"/>
          <w:szCs w:val="22"/>
          <w:bdr w:val="single" w:sz="6" w:space="0" w:color="auto" w:frame="1"/>
        </w:rPr>
        <w:t>id</w:t>
      </w:r>
      <w:r>
        <w:t> después:</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66D9EF"/>
          <w:sz w:val="23"/>
          <w:szCs w:val="23"/>
          <w:bdr w:val="none" w:sz="0" w:space="0" w:color="auto" w:frame="1"/>
        </w:rPr>
        <w:t>try</w:t>
      </w:r>
      <w:proofErr w:type="gramEnd"/>
      <w:r>
        <w:rPr>
          <w:rStyle w:val="CdigoHTML"/>
          <w:rFonts w:ascii="var(--INTERNAL-CODE-font)" w:hAnsi="var(--INTERNAL-CODE-font)"/>
          <w:color w:val="F8F8F2"/>
          <w:sz w:val="23"/>
          <w:szCs w:val="23"/>
          <w:bdr w:val="none" w:sz="0" w:space="0" w:color="auto" w:frame="1"/>
        </w:rPr>
        <w:t xml:space="preserve"> (ResultSet claves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statement.</w:t>
      </w:r>
      <w:r>
        <w:rPr>
          <w:rStyle w:val="CdigoHTML"/>
          <w:rFonts w:ascii="var(--INTERNAL-CODE-font)" w:hAnsi="var(--INTERNAL-CODE-font)"/>
          <w:color w:val="A6E22E"/>
          <w:sz w:val="23"/>
          <w:szCs w:val="23"/>
          <w:bdr w:val="none" w:sz="0" w:space="0" w:color="auto" w:frame="1"/>
        </w:rPr>
        <w:t>getGeneratedKeys</w:t>
      </w:r>
      <w:r>
        <w:rPr>
          <w:rStyle w:val="CdigoHTML"/>
          <w:rFonts w:ascii="var(--INTERNAL-CODE-font)" w:hAnsi="var(--INTERNAL-CODE-font)"/>
          <w:color w:val="F8F8F2"/>
          <w:sz w:val="23"/>
          <w:szCs w:val="23"/>
          <w:bdr w:val="none" w:sz="0" w:space="0" w:color="auto" w:frame="1"/>
        </w:rPr>
        <w:t>())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if</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claves.</w:t>
      </w:r>
      <w:r>
        <w:rPr>
          <w:rStyle w:val="CdigoHTML"/>
          <w:rFonts w:ascii="var(--INTERNAL-CODE-font)" w:hAnsi="var(--INTERNAL-CODE-font)"/>
          <w:color w:val="A6E22E"/>
          <w:sz w:val="23"/>
          <w:szCs w:val="23"/>
          <w:bdr w:val="none" w:sz="0" w:space="0" w:color="auto" w:frame="1"/>
        </w:rPr>
        <w:t>next</w:t>
      </w:r>
      <w:r>
        <w:rPr>
          <w:rStyle w:val="CdigoHTML"/>
          <w:rFonts w:ascii="var(--INTERNAL-CODE-font)" w:hAnsi="var(--INTERNAL-CODE-font)"/>
          <w:color w:val="F8F8F2"/>
          <w:sz w:val="23"/>
          <w:szCs w:val="23"/>
          <w:bdr w:val="none" w:sz="0" w:space="0" w:color="auto" w:frame="1"/>
        </w:rPr>
        <w:t>())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long</w:t>
      </w:r>
      <w:proofErr w:type="gramEnd"/>
      <w:r>
        <w:rPr>
          <w:rStyle w:val="CdigoHTML"/>
          <w:rFonts w:ascii="var(--INTERNAL-CODE-font)" w:hAnsi="var(--INTERNAL-CODE-font)"/>
          <w:color w:val="F8F8F2"/>
          <w:sz w:val="23"/>
          <w:szCs w:val="23"/>
          <w:bdr w:val="none" w:sz="0" w:space="0" w:color="auto" w:frame="1"/>
        </w:rPr>
        <w:t xml:space="preserve"> id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claves.</w:t>
      </w:r>
      <w:r>
        <w:rPr>
          <w:rStyle w:val="CdigoHTML"/>
          <w:rFonts w:ascii="var(--INTERNAL-CODE-font)" w:hAnsi="var(--INTERNAL-CODE-font)"/>
          <w:color w:val="A6E22E"/>
          <w:sz w:val="23"/>
          <w:szCs w:val="23"/>
          <w:bdr w:val="none" w:sz="0" w:space="0" w:color="auto" w:frame="1"/>
        </w:rPr>
        <w:t>getLong</w:t>
      </w:r>
      <w:r>
        <w:rPr>
          <w:rStyle w:val="CdigoHTML"/>
          <w:rFonts w:ascii="var(--INTERNAL-CODE-font)" w:hAnsi="var(--INTERNAL-CODE-font)"/>
          <w:color w:val="F8F8F2"/>
          <w:sz w:val="23"/>
          <w:szCs w:val="23"/>
          <w:bdr w:val="none" w:sz="0" w:space="0" w:color="auto" w:frame="1"/>
        </w:rPr>
        <w:t>(1);</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 </w:t>
      </w:r>
      <w:proofErr w:type="gramStart"/>
      <w:r>
        <w:rPr>
          <w:rStyle w:val="CdigoHTML"/>
          <w:rFonts w:ascii="var(--INTERNAL-CODE-font)" w:hAnsi="var(--INTERNAL-CODE-font)"/>
          <w:color w:val="66D9EF"/>
          <w:sz w:val="23"/>
          <w:szCs w:val="23"/>
          <w:bdr w:val="none" w:sz="0" w:space="0" w:color="auto" w:frame="1"/>
        </w:rPr>
        <w:t>else</w:t>
      </w:r>
      <w:proofErr w:type="gramEnd"/>
      <w:r>
        <w:rPr>
          <w:rStyle w:val="CdigoHTML"/>
          <w:rFonts w:ascii="var(--INTERNAL-CODE-font)"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w:t>
      </w:r>
    </w:p>
    <w:p w:rsidR="000E0D8D" w:rsidRDefault="000E0D8D" w:rsidP="000E0D8D">
      <w:pPr>
        <w:pStyle w:val="NormalWeb"/>
      </w:pPr>
      <w:r>
        <w:t>Podemos utilizar el mismo enfoque con Statements simples:</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66D9EF"/>
          <w:sz w:val="23"/>
          <w:szCs w:val="23"/>
          <w:bdr w:val="none" w:sz="0" w:space="0" w:color="auto" w:frame="1"/>
        </w:rPr>
        <w:t>try</w:t>
      </w:r>
      <w:proofErr w:type="gramEnd"/>
      <w:r>
        <w:rPr>
          <w:rStyle w:val="CdigoHTML"/>
          <w:rFonts w:ascii="var(--INTERNAL-CODE-font)" w:hAnsi="var(--INTERNAL-CODE-font)"/>
          <w:color w:val="F8F8F2"/>
          <w:sz w:val="23"/>
          <w:szCs w:val="23"/>
          <w:bdr w:val="none" w:sz="0" w:space="0" w:color="auto" w:frame="1"/>
        </w:rPr>
        <w:t xml:space="preserve"> (Statement statement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conexion.</w:t>
      </w:r>
      <w:r>
        <w:rPr>
          <w:rStyle w:val="CdigoHTML"/>
          <w:rFonts w:ascii="var(--INTERNAL-CODE-font)" w:hAnsi="var(--INTERNAL-CODE-font)"/>
          <w:color w:val="A6E22E"/>
          <w:sz w:val="23"/>
          <w:szCs w:val="23"/>
          <w:bdr w:val="none" w:sz="0" w:space="0" w:color="auto" w:frame="1"/>
        </w:rPr>
        <w:t>createStatement</w:t>
      </w:r>
      <w:r>
        <w:rPr>
          <w:rStyle w:val="CdigoHTML"/>
          <w:rFonts w:ascii="var(--INTERNAL-CODE-font)" w:hAnsi="var(--INTERNAL-CODE-font)"/>
          <w:color w:val="F8F8F2"/>
          <w:sz w:val="23"/>
          <w:szCs w:val="23"/>
          <w:bdr w:val="none" w:sz="0" w:space="0" w:color="auto" w:frame="1"/>
        </w:rPr>
        <w:t>())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int</w:t>
      </w:r>
      <w:proofErr w:type="gramEnd"/>
      <w:r>
        <w:rPr>
          <w:rStyle w:val="CdigoHTML"/>
          <w:rFonts w:ascii="var(--INTERNAL-CODE-font)" w:hAnsi="var(--INTERNAL-CODE-font)"/>
          <w:color w:val="F8F8F2"/>
          <w:sz w:val="23"/>
          <w:szCs w:val="23"/>
          <w:bdr w:val="none" w:sz="0" w:space="0" w:color="auto" w:frame="1"/>
        </w:rPr>
        <w:t xml:space="preserve"> filasAfectadas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statement.</w:t>
      </w:r>
      <w:r>
        <w:rPr>
          <w:rStyle w:val="CdigoHTML"/>
          <w:rFonts w:ascii="var(--INTERNAL-CODE-font)" w:hAnsi="var(--INTERNAL-CODE-font)"/>
          <w:color w:val="A6E22E"/>
          <w:sz w:val="23"/>
          <w:szCs w:val="23"/>
          <w:bdr w:val="none" w:sz="0" w:space="0" w:color="auto" w:frame="1"/>
        </w:rPr>
        <w:t>executeUpdate</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E6DB74"/>
          <w:sz w:val="23"/>
          <w:szCs w:val="23"/>
          <w:bdr w:val="none" w:sz="0" w:space="0" w:color="auto" w:frame="1"/>
        </w:rPr>
        <w:t>"insert into Persona (nome) values ('Otto')"</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new</w:t>
      </w:r>
      <w:r>
        <w:rPr>
          <w:rStyle w:val="CdigoHTML"/>
          <w:rFonts w:ascii="var(--INTERNAL-CODE-font)" w:hAnsi="var(--INTERNAL-CODE-font)"/>
          <w:color w:val="F8F8F2"/>
          <w:sz w:val="23"/>
          <w:szCs w:val="23"/>
          <w:bdr w:val="none" w:sz="0" w:space="0" w:color="auto" w:frame="1"/>
        </w:rPr>
        <w:t xml:space="preserve"> String</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 </w:t>
      </w:r>
      <w:r>
        <w:rPr>
          <w:rStyle w:val="CdigoHTML"/>
          <w:rFonts w:ascii="var(--INTERNAL-CODE-font)" w:hAnsi="var(--INTERNAL-CODE-font)"/>
          <w:color w:val="E6DB74"/>
          <w:sz w:val="23"/>
          <w:szCs w:val="23"/>
          <w:bdr w:val="none" w:sz="0" w:space="0" w:color="auto" w:frame="1"/>
        </w:rPr>
        <w:t>"id"</w:t>
      </w:r>
      <w:r>
        <w:rPr>
          <w:rStyle w:val="CdigoHTML"/>
          <w:rFonts w:ascii="var(--INTERNAL-CODE-font)"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if</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 xml:space="preserve">filasAfectadas </w:t>
      </w:r>
      <w:r>
        <w:rPr>
          <w:rStyle w:val="CdigoHTML"/>
          <w:rFonts w:ascii="var(--INTERNAL-CODE-font)" w:hAnsi="var(--INTERNAL-CODE-font)"/>
          <w:color w:val="F92672"/>
          <w:sz w:val="23"/>
          <w:szCs w:val="23"/>
          <w:bdr w:val="none" w:sz="0" w:space="0" w:color="auto" w:frame="1"/>
        </w:rPr>
        <w:t>&gt;</w:t>
      </w:r>
      <w:r>
        <w:rPr>
          <w:rStyle w:val="CdigoHTML"/>
          <w:rFonts w:ascii="var(--INTERNAL-CODE-font)" w:hAnsi="var(--INTERNAL-CODE-font)"/>
          <w:color w:val="F8F8F2"/>
          <w:sz w:val="23"/>
          <w:szCs w:val="23"/>
          <w:bdr w:val="none" w:sz="0" w:space="0" w:color="auto" w:frame="1"/>
        </w:rPr>
        <w:t xml:space="preserve"> 0)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 </w:t>
      </w:r>
      <w:proofErr w:type="gramStart"/>
      <w:r>
        <w:rPr>
          <w:rStyle w:val="CdigoHTML"/>
          <w:rFonts w:ascii="var(--INTERNAL-CODE-font)" w:hAnsi="var(--INTERNAL-CODE-font)"/>
          <w:color w:val="66D9EF"/>
          <w:sz w:val="23"/>
          <w:szCs w:val="23"/>
          <w:bdr w:val="none" w:sz="0" w:space="0" w:color="auto" w:frame="1"/>
        </w:rPr>
        <w:t>else</w:t>
      </w:r>
      <w:proofErr w:type="gramEnd"/>
      <w:r>
        <w:rPr>
          <w:rStyle w:val="CdigoHTML"/>
          <w:rFonts w:ascii="var(--INTERNAL-CODE-font)"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try</w:t>
      </w:r>
      <w:proofErr w:type="gramEnd"/>
      <w:r>
        <w:rPr>
          <w:rStyle w:val="CdigoHTML"/>
          <w:rFonts w:ascii="var(--INTERNAL-CODE-font)" w:hAnsi="var(--INTERNAL-CODE-font)"/>
          <w:color w:val="F8F8F2"/>
          <w:sz w:val="23"/>
          <w:szCs w:val="23"/>
          <w:bdr w:val="none" w:sz="0" w:space="0" w:color="auto" w:frame="1"/>
        </w:rPr>
        <w:t xml:space="preserve"> (ResultSet claves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statement.</w:t>
      </w:r>
      <w:r>
        <w:rPr>
          <w:rStyle w:val="CdigoHTML"/>
          <w:rFonts w:ascii="var(--INTERNAL-CODE-font)" w:hAnsi="var(--INTERNAL-CODE-font)"/>
          <w:color w:val="A6E22E"/>
          <w:sz w:val="23"/>
          <w:szCs w:val="23"/>
          <w:bdr w:val="none" w:sz="0" w:space="0" w:color="auto" w:frame="1"/>
        </w:rPr>
        <w:t>getGeneratedKeys</w:t>
      </w:r>
      <w:r>
        <w:rPr>
          <w:rStyle w:val="CdigoHTML"/>
          <w:rFonts w:ascii="var(--INTERNAL-CODE-font)" w:hAnsi="var(--INTERNAL-CODE-font)"/>
          <w:color w:val="F8F8F2"/>
          <w:sz w:val="23"/>
          <w:szCs w:val="23"/>
          <w:bdr w:val="none" w:sz="0" w:space="0" w:color="auto" w:frame="1"/>
        </w:rPr>
        <w:t>())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if</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claves.</w:t>
      </w:r>
      <w:r>
        <w:rPr>
          <w:rStyle w:val="CdigoHTML"/>
          <w:rFonts w:ascii="var(--INTERNAL-CODE-font)" w:hAnsi="var(--INTERNAL-CODE-font)"/>
          <w:color w:val="A6E22E"/>
          <w:sz w:val="23"/>
          <w:szCs w:val="23"/>
          <w:bdr w:val="none" w:sz="0" w:space="0" w:color="auto" w:frame="1"/>
        </w:rPr>
        <w:t>next</w:t>
      </w:r>
      <w:r>
        <w:rPr>
          <w:rStyle w:val="CdigoHTML"/>
          <w:rFonts w:ascii="var(--INTERNAL-CODE-font)" w:hAnsi="var(--INTERNAL-CODE-font)"/>
          <w:color w:val="F8F8F2"/>
          <w:sz w:val="23"/>
          <w:szCs w:val="23"/>
          <w:bdr w:val="none" w:sz="0" w:space="0" w:color="auto" w:frame="1"/>
        </w:rPr>
        <w:t>())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long</w:t>
      </w:r>
      <w:proofErr w:type="gramEnd"/>
      <w:r>
        <w:rPr>
          <w:rStyle w:val="CdigoHTML"/>
          <w:rFonts w:ascii="var(--INTERNAL-CODE-font)" w:hAnsi="var(--INTERNAL-CODE-font)"/>
          <w:color w:val="F8F8F2"/>
          <w:sz w:val="23"/>
          <w:szCs w:val="23"/>
          <w:bdr w:val="none" w:sz="0" w:space="0" w:color="auto" w:frame="1"/>
        </w:rPr>
        <w:t xml:space="preserve"> id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claves.</w:t>
      </w:r>
      <w:r>
        <w:rPr>
          <w:rStyle w:val="CdigoHTML"/>
          <w:rFonts w:ascii="var(--INTERNAL-CODE-font)" w:hAnsi="var(--INTERNAL-CODE-font)"/>
          <w:color w:val="A6E22E"/>
          <w:sz w:val="23"/>
          <w:szCs w:val="23"/>
          <w:bdr w:val="none" w:sz="0" w:space="0" w:color="auto" w:frame="1"/>
        </w:rPr>
        <w:t>getLong</w:t>
      </w:r>
      <w:r>
        <w:rPr>
          <w:rStyle w:val="CdigoHTML"/>
          <w:rFonts w:ascii="var(--INTERNAL-CODE-font)" w:hAnsi="var(--INTERNAL-CODE-font)"/>
          <w:color w:val="F8F8F2"/>
          <w:sz w:val="23"/>
          <w:szCs w:val="23"/>
          <w:bdr w:val="none" w:sz="0" w:space="0" w:color="auto" w:frame="1"/>
        </w:rPr>
        <w:t>(1);</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lastRenderedPageBreak/>
        <w:t xml:space="preserve">        } </w:t>
      </w:r>
      <w:proofErr w:type="gramStart"/>
      <w:r>
        <w:rPr>
          <w:rStyle w:val="CdigoHTML"/>
          <w:rFonts w:ascii="var(--INTERNAL-CODE-font)" w:hAnsi="var(--INTERNAL-CODE-font)"/>
          <w:color w:val="66D9EF"/>
          <w:sz w:val="23"/>
          <w:szCs w:val="23"/>
          <w:bdr w:val="none" w:sz="0" w:space="0" w:color="auto" w:frame="1"/>
        </w:rPr>
        <w:t>else</w:t>
      </w:r>
      <w:proofErr w:type="gramEnd"/>
      <w:r>
        <w:rPr>
          <w:rStyle w:val="CdigoHTML"/>
          <w:rFonts w:ascii="var(--INTERNAL-CODE-font)"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w:t>
      </w:r>
    </w:p>
    <w:p w:rsidR="000E0D8D" w:rsidRDefault="000E0D8D">
      <w:pPr>
        <w:rPr>
          <w:rFonts w:ascii="Helvetica" w:hAnsi="Helvetica" w:cs="Helvetica"/>
          <w:sz w:val="24"/>
          <w:szCs w:val="24"/>
          <w:shd w:val="clear" w:color="auto" w:fill="FFFFFF"/>
        </w:rPr>
      </w:pPr>
      <w:r>
        <w:rPr>
          <w:rFonts w:ascii="Helvetica" w:hAnsi="Helvetica" w:cs="Helvetica"/>
          <w:sz w:val="24"/>
          <w:szCs w:val="24"/>
          <w:shd w:val="clear" w:color="auto" w:fill="FFFFFF"/>
        </w:rPr>
        <w:br w:type="page"/>
      </w:r>
    </w:p>
    <w:p w:rsidR="000E0D8D" w:rsidRDefault="000E0D8D" w:rsidP="000E0D8D">
      <w:pPr>
        <w:pStyle w:val="Ttulo1"/>
        <w:shd w:val="clear" w:color="auto" w:fill="FFFFFF"/>
        <w:jc w:val="center"/>
        <w:rPr>
          <w:rFonts w:ascii="Helvetica" w:hAnsi="Helvetica"/>
          <w:b w:val="0"/>
          <w:bCs w:val="0"/>
          <w:caps/>
          <w:color w:val="323232"/>
        </w:rPr>
      </w:pPr>
      <w:r>
        <w:rPr>
          <w:rFonts w:ascii="Helvetica" w:hAnsi="Helvetica"/>
          <w:b w:val="0"/>
          <w:bCs w:val="0"/>
          <w:caps/>
          <w:color w:val="323232"/>
        </w:rPr>
        <w:lastRenderedPageBreak/>
        <w:t>09. Objectos grandes</w:t>
      </w:r>
    </w:p>
    <w:p w:rsidR="000E0D8D" w:rsidRDefault="000E0D8D" w:rsidP="000E0D8D">
      <w:pPr>
        <w:numPr>
          <w:ilvl w:val="0"/>
          <w:numId w:val="99"/>
        </w:numPr>
        <w:shd w:val="clear" w:color="auto" w:fill="FFFFFF"/>
        <w:spacing w:before="100" w:beforeAutospacing="1" w:after="100" w:afterAutospacing="1" w:line="240" w:lineRule="auto"/>
        <w:rPr>
          <w:rFonts w:ascii="Helvetica" w:hAnsi="Helvetica"/>
          <w:color w:val="323232"/>
        </w:rPr>
      </w:pPr>
      <w:hyperlink r:id="rId199" w:anchor="1-introducci%C3%B3n" w:history="1">
        <w:r>
          <w:rPr>
            <w:rStyle w:val="Hipervnculo"/>
            <w:rFonts w:ascii="Helvetica" w:hAnsi="Helvetica"/>
          </w:rPr>
          <w:t>1. Introducción</w:t>
        </w:r>
      </w:hyperlink>
    </w:p>
    <w:p w:rsidR="000E0D8D" w:rsidRDefault="000E0D8D" w:rsidP="000E0D8D">
      <w:pPr>
        <w:numPr>
          <w:ilvl w:val="0"/>
          <w:numId w:val="99"/>
        </w:numPr>
        <w:shd w:val="clear" w:color="auto" w:fill="FFFFFF"/>
        <w:spacing w:before="100" w:beforeAutospacing="1" w:after="100" w:afterAutospacing="1" w:line="240" w:lineRule="auto"/>
        <w:rPr>
          <w:rFonts w:ascii="Helvetica" w:hAnsi="Helvetica"/>
          <w:color w:val="323232"/>
        </w:rPr>
      </w:pPr>
      <w:hyperlink r:id="rId200" w:anchor="1-uso-de-lob-objetos-de-gran-tama%C3%B1o" w:history="1">
        <w:r>
          <w:rPr>
            <w:rStyle w:val="Hipervnculo"/>
            <w:rFonts w:ascii="Helvetica" w:hAnsi="Helvetica"/>
          </w:rPr>
          <w:t>1. Uso de LOB (Objetos de Gran Tamaño)</w:t>
        </w:r>
      </w:hyperlink>
    </w:p>
    <w:p w:rsidR="000E0D8D" w:rsidRDefault="000E0D8D" w:rsidP="000E0D8D">
      <w:pPr>
        <w:numPr>
          <w:ilvl w:val="1"/>
          <w:numId w:val="99"/>
        </w:numPr>
        <w:shd w:val="clear" w:color="auto" w:fill="FFFFFF"/>
        <w:spacing w:before="100" w:beforeAutospacing="1" w:after="100" w:afterAutospacing="1" w:line="240" w:lineRule="auto"/>
        <w:rPr>
          <w:rFonts w:ascii="Helvetica" w:hAnsi="Helvetica"/>
          <w:color w:val="323232"/>
        </w:rPr>
      </w:pPr>
      <w:hyperlink r:id="rId201" w:anchor="1-a%C3%B1adir-un-clob-la-base-de-datos" w:history="1">
        <w:r>
          <w:rPr>
            <w:rStyle w:val="Hipervnculo"/>
            <w:rFonts w:ascii="Helvetica" w:hAnsi="Helvetica"/>
          </w:rPr>
          <w:t>1. Añadir un CLOB la Base de Datos</w:t>
        </w:r>
      </w:hyperlink>
    </w:p>
    <w:p w:rsidR="000E0D8D" w:rsidRDefault="000E0D8D" w:rsidP="000E0D8D">
      <w:pPr>
        <w:numPr>
          <w:ilvl w:val="1"/>
          <w:numId w:val="99"/>
        </w:numPr>
        <w:shd w:val="clear" w:color="auto" w:fill="FFFFFF"/>
        <w:spacing w:before="100" w:beforeAutospacing="1" w:after="100" w:afterAutospacing="1" w:line="240" w:lineRule="auto"/>
        <w:rPr>
          <w:rFonts w:ascii="Helvetica" w:hAnsi="Helvetica"/>
          <w:color w:val="323232"/>
        </w:rPr>
      </w:pPr>
      <w:hyperlink r:id="rId202" w:anchor="2-recuperando-valores-clob" w:history="1">
        <w:r>
          <w:rPr>
            <w:rStyle w:val="Hipervnculo"/>
            <w:rFonts w:ascii="Helvetica" w:hAnsi="Helvetica"/>
          </w:rPr>
          <w:t>2. Recuperando valores CLOB</w:t>
        </w:r>
      </w:hyperlink>
    </w:p>
    <w:p w:rsidR="000E0D8D" w:rsidRDefault="000E0D8D" w:rsidP="000E0D8D">
      <w:pPr>
        <w:numPr>
          <w:ilvl w:val="1"/>
          <w:numId w:val="99"/>
        </w:numPr>
        <w:shd w:val="clear" w:color="auto" w:fill="FFFFFF"/>
        <w:spacing w:before="100" w:beforeAutospacing="1" w:after="100" w:afterAutospacing="1" w:line="240" w:lineRule="auto"/>
        <w:rPr>
          <w:rFonts w:ascii="Helvetica" w:hAnsi="Helvetica"/>
          <w:color w:val="323232"/>
        </w:rPr>
      </w:pPr>
      <w:hyperlink r:id="rId203" w:anchor="3-agregando-y-recuperado-objetos-blob" w:history="1">
        <w:r>
          <w:rPr>
            <w:rStyle w:val="Hipervnculo"/>
            <w:rFonts w:ascii="Helvetica" w:hAnsi="Helvetica"/>
          </w:rPr>
          <w:t>3. Agregando y recuperado Objetos BLOB</w:t>
        </w:r>
      </w:hyperlink>
    </w:p>
    <w:p w:rsidR="000E0D8D" w:rsidRDefault="000E0D8D" w:rsidP="000E0D8D">
      <w:pPr>
        <w:numPr>
          <w:ilvl w:val="2"/>
          <w:numId w:val="99"/>
        </w:numPr>
        <w:shd w:val="clear" w:color="auto" w:fill="FFFFFF"/>
        <w:spacing w:before="100" w:beforeAutospacing="1" w:after="100" w:afterAutospacing="1" w:line="240" w:lineRule="auto"/>
        <w:rPr>
          <w:rFonts w:ascii="Helvetica" w:hAnsi="Helvetica"/>
          <w:color w:val="323232"/>
        </w:rPr>
      </w:pPr>
      <w:hyperlink r:id="rId204" w:anchor="setblob-de-preparedstatement" w:history="1">
        <w:r>
          <w:rPr>
            <w:rStyle w:val="Hipervnculo"/>
            <w:rFonts w:ascii="Helvetica" w:hAnsi="Helvetica"/>
          </w:rPr>
          <w:t>setBlob de PreparedStatement</w:t>
        </w:r>
      </w:hyperlink>
    </w:p>
    <w:p w:rsidR="000E0D8D" w:rsidRDefault="000E0D8D" w:rsidP="000E0D8D">
      <w:pPr>
        <w:numPr>
          <w:ilvl w:val="2"/>
          <w:numId w:val="99"/>
        </w:numPr>
        <w:shd w:val="clear" w:color="auto" w:fill="FFFFFF"/>
        <w:spacing w:before="100" w:beforeAutospacing="1" w:after="100" w:afterAutospacing="1" w:line="240" w:lineRule="auto"/>
        <w:rPr>
          <w:rFonts w:ascii="Helvetica" w:hAnsi="Helvetica"/>
          <w:color w:val="323232"/>
        </w:rPr>
      </w:pPr>
      <w:hyperlink r:id="rId205" w:anchor="setbinarystream-de-preparedstatement" w:history="1">
        <w:r>
          <w:rPr>
            <w:rStyle w:val="Hipervnculo"/>
            <w:rFonts w:ascii="Helvetica" w:hAnsi="Helvetica"/>
          </w:rPr>
          <w:t>setBinaryStream de PreparedStatement</w:t>
        </w:r>
      </w:hyperlink>
    </w:p>
    <w:p w:rsidR="000E0D8D" w:rsidRDefault="000E0D8D" w:rsidP="000E0D8D">
      <w:pPr>
        <w:numPr>
          <w:ilvl w:val="2"/>
          <w:numId w:val="99"/>
        </w:numPr>
        <w:shd w:val="clear" w:color="auto" w:fill="FFFFFF"/>
        <w:spacing w:before="100" w:beforeAutospacing="1" w:after="100" w:afterAutospacing="1" w:line="240" w:lineRule="auto"/>
        <w:rPr>
          <w:rFonts w:ascii="Helvetica" w:hAnsi="Helvetica"/>
          <w:color w:val="323232"/>
        </w:rPr>
      </w:pPr>
      <w:hyperlink r:id="rId206" w:anchor="setbytes-de-preparedstatement" w:history="1">
        <w:r>
          <w:rPr>
            <w:rStyle w:val="Hipervnculo"/>
            <w:rFonts w:ascii="Helvetica" w:hAnsi="Helvetica"/>
          </w:rPr>
          <w:t>setBytes de PreparedStatement</w:t>
        </w:r>
      </w:hyperlink>
    </w:p>
    <w:p w:rsidR="000E0D8D" w:rsidRDefault="000E0D8D" w:rsidP="000E0D8D">
      <w:pPr>
        <w:numPr>
          <w:ilvl w:val="1"/>
          <w:numId w:val="99"/>
        </w:numPr>
        <w:shd w:val="clear" w:color="auto" w:fill="FFFFFF"/>
        <w:spacing w:before="100" w:beforeAutospacing="1" w:after="100" w:afterAutospacing="1" w:line="240" w:lineRule="auto"/>
        <w:rPr>
          <w:rFonts w:ascii="Helvetica" w:hAnsi="Helvetica"/>
          <w:color w:val="323232"/>
        </w:rPr>
      </w:pPr>
      <w:hyperlink r:id="rId207" w:anchor="4-liberando-recursos-retenidos-por-objetos-grandes" w:history="1">
        <w:r>
          <w:rPr>
            <w:rStyle w:val="Hipervnculo"/>
            <w:rFonts w:ascii="Helvetica" w:hAnsi="Helvetica"/>
          </w:rPr>
          <w:t>4. Liberando Recursos Retenidos por Objetos Grandes</w:t>
        </w:r>
      </w:hyperlink>
    </w:p>
    <w:p w:rsidR="000E0D8D" w:rsidRDefault="000E0D8D" w:rsidP="000E0D8D">
      <w:pPr>
        <w:spacing w:after="0"/>
        <w:rPr>
          <w:rFonts w:ascii="Times New Roman" w:hAnsi="Times New Roman"/>
        </w:rPr>
      </w:pPr>
      <w:r>
        <w:pict>
          <v:rect id="_x0000_i1034" style="width:0;height:0" o:hralign="center" o:hrstd="t" o:hrnoshade="t" o:hr="t" fillcolor="#323232" stroked="f"/>
        </w:pict>
      </w:r>
    </w:p>
    <w:p w:rsidR="000E0D8D" w:rsidRDefault="000E0D8D" w:rsidP="000E0D8D">
      <w:pPr>
        <w:pStyle w:val="Ttulo2"/>
        <w:shd w:val="clear" w:color="auto" w:fill="FFFFFF"/>
        <w:rPr>
          <w:rFonts w:ascii="Helvetica" w:hAnsi="Helvetica"/>
          <w:b w:val="0"/>
          <w:bCs w:val="0"/>
          <w:spacing w:val="-15"/>
        </w:rPr>
      </w:pPr>
      <w:r>
        <w:rPr>
          <w:rFonts w:ascii="Helvetica" w:hAnsi="Helvetica"/>
          <w:b w:val="0"/>
          <w:bCs w:val="0"/>
          <w:spacing w:val="-15"/>
        </w:rPr>
        <w:t>1. Introducción</w:t>
      </w:r>
    </w:p>
    <w:p w:rsidR="000E0D8D" w:rsidRDefault="000E0D8D" w:rsidP="000E0D8D">
      <w:pPr>
        <w:pStyle w:val="NormalWeb"/>
        <w:shd w:val="clear" w:color="auto" w:fill="FFFFFF"/>
        <w:rPr>
          <w:rFonts w:ascii="Helvetica" w:hAnsi="Helvetica"/>
          <w:color w:val="323232"/>
        </w:rPr>
      </w:pPr>
      <w:r>
        <w:rPr>
          <w:rFonts w:ascii="Helvetica" w:hAnsi="Helvetica"/>
          <w:color w:val="323232"/>
        </w:rPr>
        <w:t>Los </w:t>
      </w:r>
      <w:r>
        <w:rPr>
          <w:rStyle w:val="Textoennegrita"/>
          <w:rFonts w:ascii="Helvetica" w:hAnsi="Helvetica"/>
          <w:color w:val="323232"/>
        </w:rPr>
        <w:t>objetos grandes (LOB, </w:t>
      </w:r>
      <w:r>
        <w:rPr>
          <w:rStyle w:val="nfasis"/>
          <w:rFonts w:ascii="Helvetica" w:hAnsi="Helvetica"/>
          <w:b/>
          <w:bCs/>
          <w:color w:val="323232"/>
        </w:rPr>
        <w:t>Large Objects</w:t>
      </w:r>
      <w:r>
        <w:rPr>
          <w:rStyle w:val="Textoennegrita"/>
          <w:rFonts w:ascii="Helvetica" w:hAnsi="Helvetica"/>
          <w:color w:val="323232"/>
        </w:rPr>
        <w:t>)</w:t>
      </w:r>
      <w:r>
        <w:rPr>
          <w:rFonts w:ascii="Helvetica" w:hAnsi="Helvetica"/>
          <w:color w:val="323232"/>
        </w:rPr>
        <w:t> son </w:t>
      </w:r>
      <w:r>
        <w:rPr>
          <w:rStyle w:val="Textoennegrita"/>
          <w:rFonts w:ascii="Helvetica" w:hAnsi="Helvetica"/>
          <w:color w:val="323232"/>
        </w:rPr>
        <w:t>objetos de datos</w:t>
      </w:r>
      <w:r>
        <w:rPr>
          <w:rFonts w:ascii="Helvetica" w:hAnsi="Helvetica"/>
          <w:color w:val="323232"/>
        </w:rPr>
        <w:t> que pueden tener un tamaño variable y que se almacenan en una base de datos. Se utilizan para almacenar datos como </w:t>
      </w:r>
      <w:r>
        <w:rPr>
          <w:rStyle w:val="Textoennegrita"/>
          <w:rFonts w:ascii="Helvetica" w:hAnsi="Helvetica"/>
          <w:color w:val="323232"/>
        </w:rPr>
        <w:t>imágenes, sonidos, videos y documentos de texto</w:t>
      </w:r>
      <w:r>
        <w:rPr>
          <w:rFonts w:ascii="Helvetica" w:hAnsi="Helvetica"/>
          <w:color w:val="323232"/>
        </w:rPr>
        <w:t>.</w:t>
      </w:r>
    </w:p>
    <w:p w:rsidR="000E0D8D" w:rsidRDefault="000E0D8D" w:rsidP="000E0D8D">
      <w:pPr>
        <w:pStyle w:val="NormalWeb"/>
        <w:shd w:val="clear" w:color="auto" w:fill="FFFFFF"/>
        <w:rPr>
          <w:rFonts w:ascii="Helvetica" w:hAnsi="Helvetica"/>
          <w:color w:val="323232"/>
        </w:rPr>
      </w:pPr>
      <w:r>
        <w:rPr>
          <w:rFonts w:ascii="Helvetica" w:hAnsi="Helvetica"/>
          <w:color w:val="323232"/>
        </w:rPr>
        <w:t>Por lo general, las bases de datos almacenan los datos de la siguiente forma: las columnas se agrupan en filas que, a su vez, se apilan en bloques de datos. La información en cada bloque de datos está asociada a una fila y los bloques de datos consumen así menos espacio en la base de datos.</w:t>
      </w:r>
    </w:p>
    <w:p w:rsidR="000E0D8D" w:rsidRDefault="000E0D8D" w:rsidP="000E0D8D">
      <w:pPr>
        <w:numPr>
          <w:ilvl w:val="0"/>
          <w:numId w:val="100"/>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Las bases de datos </w:t>
      </w:r>
      <w:r>
        <w:rPr>
          <w:rStyle w:val="Textoennegrita"/>
          <w:rFonts w:ascii="Helvetica" w:hAnsi="Helvetica"/>
          <w:color w:val="323232"/>
        </w:rPr>
        <w:t>tratan de otro modo los objetos de datos de mayor tamaño</w:t>
      </w:r>
      <w:r>
        <w:rPr>
          <w:rFonts w:ascii="Helvetica" w:hAnsi="Helvetica"/>
          <w:color w:val="323232"/>
        </w:rPr>
        <w:t>. Los LOB superan en tamaño a las entradas convencionales de las bases de datos y no se encuentran estructurados.</w:t>
      </w:r>
    </w:p>
    <w:p w:rsidR="000E0D8D" w:rsidRDefault="000E0D8D" w:rsidP="000E0D8D">
      <w:pPr>
        <w:numPr>
          <w:ilvl w:val="0"/>
          <w:numId w:val="100"/>
        </w:numPr>
        <w:shd w:val="clear" w:color="auto" w:fill="FFFFFF"/>
        <w:spacing w:before="100" w:beforeAutospacing="1" w:after="100" w:afterAutospacing="1" w:line="240" w:lineRule="auto"/>
        <w:rPr>
          <w:rFonts w:ascii="Helvetica" w:hAnsi="Helvetica"/>
          <w:color w:val="323232"/>
        </w:rPr>
      </w:pPr>
      <w:r>
        <w:rPr>
          <w:rStyle w:val="Textoennegrita"/>
          <w:rFonts w:ascii="Helvetica" w:hAnsi="Helvetica"/>
          <w:color w:val="323232"/>
        </w:rPr>
        <w:t>En la mayoría de los casos, se almacenan en un lugar distinto</w:t>
      </w:r>
      <w:r>
        <w:rPr>
          <w:rFonts w:ascii="Helvetica" w:hAnsi="Helvetica"/>
          <w:color w:val="323232"/>
        </w:rPr>
        <w:t>.</w:t>
      </w:r>
      <w:r>
        <w:rPr>
          <w:rFonts w:ascii="Helvetica" w:hAnsi="Helvetica"/>
          <w:color w:val="323232"/>
        </w:rPr>
        <w:br/>
        <w:t>La base de datos sólo crea en la posición que corresponda una referencia a la ubicación de almacenamiento.</w:t>
      </w:r>
    </w:p>
    <w:p w:rsidR="000E0D8D" w:rsidRDefault="000E0D8D" w:rsidP="000E0D8D">
      <w:pPr>
        <w:pStyle w:val="NormalWeb"/>
        <w:shd w:val="clear" w:color="auto" w:fill="FFFFFF"/>
        <w:rPr>
          <w:rFonts w:ascii="Helvetica" w:hAnsi="Helvetica"/>
          <w:color w:val="323232"/>
        </w:rPr>
      </w:pPr>
      <w:r>
        <w:rPr>
          <w:rFonts w:ascii="Helvetica" w:hAnsi="Helvetica"/>
          <w:color w:val="323232"/>
        </w:rPr>
        <w:t>Existen dos tipos de LOB:</w:t>
      </w:r>
    </w:p>
    <w:p w:rsidR="000E0D8D" w:rsidRDefault="000E0D8D" w:rsidP="000E0D8D">
      <w:pPr>
        <w:numPr>
          <w:ilvl w:val="0"/>
          <w:numId w:val="101"/>
        </w:numPr>
        <w:shd w:val="clear" w:color="auto" w:fill="FFFFFF"/>
        <w:spacing w:before="100" w:beforeAutospacing="1" w:after="100" w:afterAutospacing="1" w:line="240" w:lineRule="auto"/>
        <w:rPr>
          <w:rFonts w:ascii="Helvetica" w:hAnsi="Helvetica"/>
          <w:color w:val="323232"/>
        </w:rPr>
      </w:pPr>
      <w:r>
        <w:rPr>
          <w:rStyle w:val="Textoennegrita"/>
          <w:rFonts w:ascii="Helvetica" w:hAnsi="Helvetica"/>
          <w:color w:val="323232"/>
        </w:rPr>
        <w:t>BLOB</w:t>
      </w:r>
      <w:r>
        <w:rPr>
          <w:rFonts w:ascii="Helvetica" w:hAnsi="Helvetica"/>
          <w:color w:val="323232"/>
        </w:rPr>
        <w:t>: un BLOB es un tipo de dato que almacena un elemento grande de datos </w:t>
      </w:r>
      <w:r>
        <w:rPr>
          <w:rStyle w:val="Textoennegrita"/>
          <w:rFonts w:ascii="Helvetica" w:hAnsi="Helvetica"/>
          <w:color w:val="323232"/>
        </w:rPr>
        <w:t>en código binario</w:t>
      </w:r>
      <w:r>
        <w:rPr>
          <w:rFonts w:ascii="Helvetica" w:hAnsi="Helvetica"/>
          <w:color w:val="323232"/>
        </w:rPr>
        <w:t>.</w:t>
      </w:r>
    </w:p>
    <w:p w:rsidR="000E0D8D" w:rsidRDefault="000E0D8D" w:rsidP="000E0D8D">
      <w:pPr>
        <w:numPr>
          <w:ilvl w:val="0"/>
          <w:numId w:val="101"/>
        </w:numPr>
        <w:shd w:val="clear" w:color="auto" w:fill="FFFFFF"/>
        <w:spacing w:before="100" w:beforeAutospacing="1" w:after="100" w:afterAutospacing="1" w:line="240" w:lineRule="auto"/>
        <w:rPr>
          <w:rFonts w:ascii="Helvetica" w:hAnsi="Helvetica"/>
          <w:color w:val="323232"/>
        </w:rPr>
      </w:pPr>
      <w:r>
        <w:rPr>
          <w:rStyle w:val="Textoennegrita"/>
          <w:rFonts w:ascii="Helvetica" w:hAnsi="Helvetica"/>
          <w:color w:val="323232"/>
        </w:rPr>
        <w:t>CLOB</w:t>
      </w:r>
      <w:r>
        <w:rPr>
          <w:rFonts w:ascii="Helvetica" w:hAnsi="Helvetica"/>
          <w:color w:val="323232"/>
        </w:rPr>
        <w:t>: un CLOB (</w:t>
      </w:r>
      <w:r>
        <w:rPr>
          <w:rStyle w:val="Textoennegrita"/>
          <w:rFonts w:ascii="Helvetica" w:hAnsi="Helvetica"/>
          <w:i/>
          <w:iCs/>
          <w:color w:val="323232"/>
        </w:rPr>
        <w:t>Character Large Objects</w:t>
      </w:r>
      <w:r>
        <w:rPr>
          <w:rFonts w:ascii="Helvetica" w:hAnsi="Helvetica"/>
          <w:color w:val="323232"/>
        </w:rPr>
        <w:t>) almacena </w:t>
      </w:r>
      <w:r>
        <w:rPr>
          <w:rStyle w:val="Textoennegrita"/>
          <w:rFonts w:ascii="Helvetica" w:hAnsi="Helvetica"/>
          <w:color w:val="323232"/>
        </w:rPr>
        <w:t>cadenas largas de caracteres</w:t>
      </w:r>
      <w:r>
        <w:rPr>
          <w:rFonts w:ascii="Helvetica" w:hAnsi="Helvetica"/>
          <w:color w:val="323232"/>
        </w:rPr>
        <w:t>. Es un término acuñado por los desarrolladores de la base de datos de Oracle.</w:t>
      </w:r>
    </w:p>
    <w:p w:rsidR="000E0D8D" w:rsidRDefault="000E0D8D" w:rsidP="000E0D8D">
      <w:pPr>
        <w:pStyle w:val="NormalWeb"/>
        <w:shd w:val="clear" w:color="auto" w:fill="FFFFFF"/>
        <w:rPr>
          <w:rFonts w:ascii="Helvetica" w:hAnsi="Helvetica"/>
          <w:color w:val="323232"/>
        </w:rPr>
      </w:pPr>
      <w:r>
        <w:rPr>
          <w:rStyle w:val="nfasis"/>
          <w:rFonts w:ascii="Helvetica" w:hAnsi="Helvetica"/>
          <w:color w:val="323232"/>
        </w:rPr>
        <w:t>Nota: otros sistemas de gestión de bases de datos utilizan también otros términos para denominar los objetos grandes: MySQL/MariaDB y PostgreSQL los denominan </w:t>
      </w:r>
      <w:r>
        <w:rPr>
          <w:rStyle w:val="Textoennegrita"/>
          <w:rFonts w:ascii="Helvetica" w:hAnsi="Helvetica"/>
          <w:i/>
          <w:iCs/>
          <w:color w:val="323232"/>
        </w:rPr>
        <w:t>TEXT</w:t>
      </w:r>
      <w:r>
        <w:rPr>
          <w:rStyle w:val="nfasis"/>
          <w:rFonts w:ascii="Helvetica" w:hAnsi="Helvetica"/>
          <w:color w:val="323232"/>
        </w:rPr>
        <w:t>.</w:t>
      </w:r>
    </w:p>
    <w:p w:rsidR="000E0D8D" w:rsidRDefault="000E0D8D" w:rsidP="000E0D8D">
      <w:pPr>
        <w:pStyle w:val="NormalWeb"/>
        <w:shd w:val="clear" w:color="auto" w:fill="FFFFFF"/>
        <w:rPr>
          <w:rFonts w:ascii="Helvetica" w:hAnsi="Helvetica"/>
          <w:color w:val="323232"/>
        </w:rPr>
      </w:pPr>
      <w:r>
        <w:rPr>
          <w:rFonts w:ascii="Helvetica" w:hAnsi="Helvetica"/>
          <w:color w:val="323232"/>
        </w:rPr>
        <w:t>Tipos de datos para almacenar objetos LOB (Large Objects) tanto binarios como de texto en diferentes Sistemas de Gestión de Bases de Datos (SGBDR), junto con sus tamaños típicos:</w:t>
      </w:r>
    </w:p>
    <w:p w:rsidR="000E0D8D" w:rsidRDefault="000E0D8D" w:rsidP="000E0D8D">
      <w:pPr>
        <w:pStyle w:val="NormalWeb"/>
        <w:numPr>
          <w:ilvl w:val="0"/>
          <w:numId w:val="102"/>
        </w:numPr>
        <w:shd w:val="clear" w:color="auto" w:fill="FFFFFF"/>
        <w:rPr>
          <w:rFonts w:ascii="Helvetica" w:hAnsi="Helvetica"/>
          <w:color w:val="323232"/>
        </w:rPr>
      </w:pPr>
      <w:r>
        <w:rPr>
          <w:rStyle w:val="Textoennegrita"/>
          <w:rFonts w:ascii="Helvetica" w:hAnsi="Helvetica"/>
          <w:color w:val="323232"/>
        </w:rPr>
        <w:t>MariaDB:</w:t>
      </w:r>
    </w:p>
    <w:p w:rsidR="000E0D8D" w:rsidRDefault="000E0D8D" w:rsidP="000E0D8D">
      <w:pPr>
        <w:numPr>
          <w:ilvl w:val="1"/>
          <w:numId w:val="102"/>
        </w:numPr>
        <w:shd w:val="clear" w:color="auto" w:fill="FFFFFF"/>
        <w:spacing w:before="100" w:beforeAutospacing="1" w:after="100" w:afterAutospacing="1" w:line="240" w:lineRule="auto"/>
        <w:rPr>
          <w:rFonts w:ascii="Helvetica" w:hAnsi="Helvetica"/>
          <w:color w:val="323232"/>
        </w:rPr>
      </w:pPr>
      <w:r>
        <w:rPr>
          <w:rStyle w:val="Textoennegrita"/>
          <w:rFonts w:ascii="Helvetica" w:hAnsi="Helvetica"/>
          <w:color w:val="323232"/>
        </w:rPr>
        <w:t>Binario (BLOB):</w:t>
      </w:r>
      <w:r>
        <w:rPr>
          <w:rFonts w:ascii="Helvetica" w:hAnsi="Helvetica"/>
          <w:color w:val="323232"/>
        </w:rPr>
        <w:t> </w:t>
      </w:r>
      <w:r>
        <w:rPr>
          <w:rStyle w:val="CdigoHTML"/>
          <w:rFonts w:ascii="var(--INTERNAL-CODE-font)" w:eastAsiaTheme="minorHAnsi" w:hAnsi="var(--INTERNAL-CODE-font)"/>
          <w:color w:val="323232"/>
          <w:bdr w:val="single" w:sz="6" w:space="0" w:color="auto" w:frame="1"/>
        </w:rPr>
        <w:t>BLOB</w:t>
      </w:r>
      <w:r>
        <w:rPr>
          <w:rFonts w:ascii="Helvetica" w:hAnsi="Helvetica"/>
          <w:color w:val="323232"/>
        </w:rPr>
        <w:t> o </w:t>
      </w:r>
      <w:r>
        <w:rPr>
          <w:rStyle w:val="CdigoHTML"/>
          <w:rFonts w:ascii="var(--INTERNAL-CODE-font)" w:eastAsiaTheme="minorHAnsi" w:hAnsi="var(--INTERNAL-CODE-font)"/>
          <w:color w:val="323232"/>
          <w:bdr w:val="single" w:sz="6" w:space="0" w:color="auto" w:frame="1"/>
        </w:rPr>
        <w:t>LONGBLOB</w:t>
      </w:r>
      <w:r>
        <w:rPr>
          <w:rFonts w:ascii="Helvetica" w:hAnsi="Helvetica"/>
          <w:color w:val="323232"/>
        </w:rPr>
        <w:t> (hasta 4 GB).</w:t>
      </w:r>
    </w:p>
    <w:p w:rsidR="000E0D8D" w:rsidRDefault="000E0D8D" w:rsidP="000E0D8D">
      <w:pPr>
        <w:numPr>
          <w:ilvl w:val="1"/>
          <w:numId w:val="102"/>
        </w:numPr>
        <w:shd w:val="clear" w:color="auto" w:fill="FFFFFF"/>
        <w:spacing w:before="100" w:beforeAutospacing="1" w:after="100" w:afterAutospacing="1" w:line="240" w:lineRule="auto"/>
        <w:rPr>
          <w:rFonts w:ascii="Helvetica" w:hAnsi="Helvetica"/>
          <w:color w:val="323232"/>
        </w:rPr>
      </w:pPr>
      <w:r>
        <w:rPr>
          <w:rStyle w:val="Textoennegrita"/>
          <w:rFonts w:ascii="Helvetica" w:hAnsi="Helvetica"/>
          <w:color w:val="323232"/>
        </w:rPr>
        <w:t>Texto (CLOB):</w:t>
      </w:r>
      <w:r>
        <w:rPr>
          <w:rFonts w:ascii="Helvetica" w:hAnsi="Helvetica"/>
          <w:color w:val="323232"/>
        </w:rPr>
        <w:t> </w:t>
      </w:r>
      <w:r>
        <w:rPr>
          <w:rStyle w:val="CdigoHTML"/>
          <w:rFonts w:ascii="var(--INTERNAL-CODE-font)" w:eastAsiaTheme="minorHAnsi" w:hAnsi="var(--INTERNAL-CODE-font)"/>
          <w:color w:val="323232"/>
          <w:bdr w:val="single" w:sz="6" w:space="0" w:color="auto" w:frame="1"/>
        </w:rPr>
        <w:t>TEXT</w:t>
      </w:r>
      <w:r>
        <w:rPr>
          <w:rFonts w:ascii="Helvetica" w:hAnsi="Helvetica"/>
          <w:color w:val="323232"/>
        </w:rPr>
        <w:t> o </w:t>
      </w:r>
      <w:r>
        <w:rPr>
          <w:rStyle w:val="CdigoHTML"/>
          <w:rFonts w:ascii="var(--INTERNAL-CODE-font)" w:eastAsiaTheme="minorHAnsi" w:hAnsi="var(--INTERNAL-CODE-font)"/>
          <w:color w:val="323232"/>
          <w:bdr w:val="single" w:sz="6" w:space="0" w:color="auto" w:frame="1"/>
        </w:rPr>
        <w:t>LONGTEXT</w:t>
      </w:r>
      <w:r>
        <w:rPr>
          <w:rFonts w:ascii="Helvetica" w:hAnsi="Helvetica"/>
          <w:color w:val="323232"/>
        </w:rPr>
        <w:t> (hasta 4 GB).</w:t>
      </w:r>
    </w:p>
    <w:p w:rsidR="000E0D8D" w:rsidRDefault="000E0D8D" w:rsidP="000E0D8D">
      <w:pPr>
        <w:pStyle w:val="NormalWeb"/>
        <w:numPr>
          <w:ilvl w:val="0"/>
          <w:numId w:val="102"/>
        </w:numPr>
        <w:shd w:val="clear" w:color="auto" w:fill="FFFFFF"/>
        <w:rPr>
          <w:rFonts w:ascii="Helvetica" w:hAnsi="Helvetica"/>
          <w:color w:val="323232"/>
        </w:rPr>
      </w:pPr>
      <w:r>
        <w:rPr>
          <w:rStyle w:val="Textoennegrita"/>
          <w:rFonts w:ascii="Helvetica" w:hAnsi="Helvetica"/>
          <w:color w:val="323232"/>
        </w:rPr>
        <w:lastRenderedPageBreak/>
        <w:t>H2:</w:t>
      </w:r>
    </w:p>
    <w:p w:rsidR="000E0D8D" w:rsidRDefault="000E0D8D" w:rsidP="000E0D8D">
      <w:pPr>
        <w:numPr>
          <w:ilvl w:val="1"/>
          <w:numId w:val="102"/>
        </w:numPr>
        <w:shd w:val="clear" w:color="auto" w:fill="FFFFFF"/>
        <w:spacing w:before="100" w:beforeAutospacing="1" w:after="100" w:afterAutospacing="1" w:line="240" w:lineRule="auto"/>
        <w:rPr>
          <w:rFonts w:ascii="Helvetica" w:hAnsi="Helvetica"/>
          <w:color w:val="323232"/>
        </w:rPr>
      </w:pPr>
      <w:r>
        <w:rPr>
          <w:rStyle w:val="Textoennegrita"/>
          <w:rFonts w:ascii="Helvetica" w:hAnsi="Helvetica"/>
          <w:color w:val="323232"/>
        </w:rPr>
        <w:t>Binario (BLOB):</w:t>
      </w:r>
      <w:r>
        <w:rPr>
          <w:rFonts w:ascii="Helvetica" w:hAnsi="Helvetica"/>
          <w:color w:val="323232"/>
        </w:rPr>
        <w:t> </w:t>
      </w:r>
      <w:r>
        <w:rPr>
          <w:rStyle w:val="CdigoHTML"/>
          <w:rFonts w:ascii="var(--INTERNAL-CODE-font)" w:eastAsiaTheme="minorHAnsi" w:hAnsi="var(--INTERNAL-CODE-font)"/>
          <w:color w:val="323232"/>
          <w:bdr w:val="single" w:sz="6" w:space="0" w:color="auto" w:frame="1"/>
        </w:rPr>
        <w:t>BLOB</w:t>
      </w:r>
      <w:r>
        <w:rPr>
          <w:rFonts w:ascii="Helvetica" w:hAnsi="Helvetica"/>
          <w:color w:val="323232"/>
        </w:rPr>
        <w:t> (64TB)</w:t>
      </w:r>
    </w:p>
    <w:p w:rsidR="000E0D8D" w:rsidRDefault="000E0D8D" w:rsidP="000E0D8D">
      <w:pPr>
        <w:numPr>
          <w:ilvl w:val="1"/>
          <w:numId w:val="102"/>
        </w:numPr>
        <w:shd w:val="clear" w:color="auto" w:fill="FFFFFF"/>
        <w:spacing w:before="100" w:beforeAutospacing="1" w:after="100" w:afterAutospacing="1" w:line="240" w:lineRule="auto"/>
        <w:rPr>
          <w:rFonts w:ascii="Helvetica" w:hAnsi="Helvetica"/>
          <w:color w:val="323232"/>
        </w:rPr>
      </w:pPr>
      <w:r>
        <w:rPr>
          <w:rStyle w:val="Textoennegrita"/>
          <w:rFonts w:ascii="Helvetica" w:hAnsi="Helvetica"/>
          <w:color w:val="323232"/>
        </w:rPr>
        <w:t>Texto (CLOB):</w:t>
      </w:r>
      <w:r>
        <w:rPr>
          <w:rFonts w:ascii="Helvetica" w:hAnsi="Helvetica"/>
          <w:color w:val="323232"/>
        </w:rPr>
        <w:t> </w:t>
      </w:r>
      <w:r>
        <w:rPr>
          <w:rStyle w:val="CdigoHTML"/>
          <w:rFonts w:ascii="var(--INTERNAL-CODE-font)" w:eastAsiaTheme="minorHAnsi" w:hAnsi="var(--INTERNAL-CODE-font)"/>
          <w:color w:val="323232"/>
          <w:bdr w:val="single" w:sz="6" w:space="0" w:color="auto" w:frame="1"/>
        </w:rPr>
        <w:t>CLOB</w:t>
      </w:r>
      <w:r>
        <w:rPr>
          <w:rFonts w:ascii="Helvetica" w:hAnsi="Helvetica"/>
          <w:color w:val="323232"/>
        </w:rPr>
        <w:t> (64TB).</w:t>
      </w:r>
    </w:p>
    <w:p w:rsidR="000E0D8D" w:rsidRDefault="000E0D8D" w:rsidP="000E0D8D">
      <w:pPr>
        <w:pStyle w:val="NormalWeb"/>
        <w:numPr>
          <w:ilvl w:val="0"/>
          <w:numId w:val="102"/>
        </w:numPr>
        <w:shd w:val="clear" w:color="auto" w:fill="FFFFFF"/>
        <w:rPr>
          <w:rFonts w:ascii="Helvetica" w:hAnsi="Helvetica"/>
          <w:color w:val="323232"/>
        </w:rPr>
      </w:pPr>
      <w:r>
        <w:rPr>
          <w:rStyle w:val="Textoennegrita"/>
          <w:rFonts w:ascii="Helvetica" w:hAnsi="Helvetica"/>
          <w:color w:val="323232"/>
        </w:rPr>
        <w:t>SQLite:</w:t>
      </w:r>
    </w:p>
    <w:p w:rsidR="000E0D8D" w:rsidRDefault="000E0D8D" w:rsidP="000E0D8D">
      <w:pPr>
        <w:numPr>
          <w:ilvl w:val="1"/>
          <w:numId w:val="102"/>
        </w:numPr>
        <w:shd w:val="clear" w:color="auto" w:fill="FFFFFF"/>
        <w:spacing w:before="100" w:beforeAutospacing="1" w:after="100" w:afterAutospacing="1" w:line="240" w:lineRule="auto"/>
        <w:rPr>
          <w:rFonts w:ascii="Helvetica" w:hAnsi="Helvetica"/>
          <w:color w:val="323232"/>
        </w:rPr>
      </w:pPr>
      <w:r>
        <w:rPr>
          <w:rStyle w:val="Textoennegrita"/>
          <w:rFonts w:ascii="Helvetica" w:hAnsi="Helvetica"/>
          <w:color w:val="323232"/>
        </w:rPr>
        <w:t>Binario (BLOB):</w:t>
      </w:r>
      <w:r>
        <w:rPr>
          <w:rFonts w:ascii="Helvetica" w:hAnsi="Helvetica"/>
          <w:color w:val="323232"/>
        </w:rPr>
        <w:t> No hay un tipo específico para BLOB, se pueden usar tipos de datos TEXT o BLOB (hasta 2 GB).</w:t>
      </w:r>
    </w:p>
    <w:p w:rsidR="000E0D8D" w:rsidRDefault="000E0D8D" w:rsidP="000E0D8D">
      <w:pPr>
        <w:numPr>
          <w:ilvl w:val="1"/>
          <w:numId w:val="102"/>
        </w:numPr>
        <w:shd w:val="clear" w:color="auto" w:fill="FFFFFF"/>
        <w:spacing w:before="100" w:beforeAutospacing="1" w:after="100" w:afterAutospacing="1" w:line="240" w:lineRule="auto"/>
        <w:rPr>
          <w:rFonts w:ascii="Helvetica" w:hAnsi="Helvetica"/>
          <w:color w:val="323232"/>
        </w:rPr>
      </w:pPr>
      <w:r>
        <w:rPr>
          <w:rStyle w:val="Textoennegrita"/>
          <w:rFonts w:ascii="Helvetica" w:hAnsi="Helvetica"/>
          <w:color w:val="323232"/>
        </w:rPr>
        <w:t>Texto (CLOB):</w:t>
      </w:r>
      <w:r>
        <w:rPr>
          <w:rFonts w:ascii="Helvetica" w:hAnsi="Helvetica"/>
          <w:color w:val="323232"/>
        </w:rPr>
        <w:t> No hay un tipo específico para CLOB, se pueden usar tipos de datos TEXT o BLOB (hasta 2 GB).</w:t>
      </w:r>
    </w:p>
    <w:p w:rsidR="000E0D8D" w:rsidRDefault="000E0D8D" w:rsidP="000E0D8D">
      <w:pPr>
        <w:pStyle w:val="NormalWeb"/>
        <w:numPr>
          <w:ilvl w:val="0"/>
          <w:numId w:val="102"/>
        </w:numPr>
        <w:shd w:val="clear" w:color="auto" w:fill="FFFFFF"/>
        <w:rPr>
          <w:rFonts w:ascii="Helvetica" w:hAnsi="Helvetica"/>
          <w:color w:val="323232"/>
        </w:rPr>
      </w:pPr>
      <w:r>
        <w:rPr>
          <w:rStyle w:val="Textoennegrita"/>
          <w:rFonts w:ascii="Helvetica" w:hAnsi="Helvetica"/>
          <w:color w:val="323232"/>
        </w:rPr>
        <w:t>PostgreSQL:</w:t>
      </w:r>
    </w:p>
    <w:p w:rsidR="000E0D8D" w:rsidRDefault="000E0D8D" w:rsidP="000E0D8D">
      <w:pPr>
        <w:numPr>
          <w:ilvl w:val="1"/>
          <w:numId w:val="102"/>
        </w:numPr>
        <w:shd w:val="clear" w:color="auto" w:fill="FFFFFF"/>
        <w:spacing w:before="100" w:beforeAutospacing="1" w:after="100" w:afterAutospacing="1" w:line="240" w:lineRule="auto"/>
        <w:rPr>
          <w:rFonts w:ascii="Helvetica" w:hAnsi="Helvetica"/>
          <w:color w:val="323232"/>
        </w:rPr>
      </w:pPr>
      <w:r>
        <w:rPr>
          <w:rStyle w:val="Textoennegrita"/>
          <w:rFonts w:ascii="Helvetica" w:hAnsi="Helvetica"/>
          <w:color w:val="323232"/>
        </w:rPr>
        <w:t>Binario (BLOB):</w:t>
      </w:r>
      <w:r>
        <w:rPr>
          <w:rFonts w:ascii="Helvetica" w:hAnsi="Helvetica"/>
          <w:color w:val="323232"/>
        </w:rPr>
        <w:t> </w:t>
      </w:r>
      <w:r>
        <w:rPr>
          <w:rStyle w:val="CdigoHTML"/>
          <w:rFonts w:ascii="var(--INTERNAL-CODE-font)" w:eastAsiaTheme="minorHAnsi" w:hAnsi="var(--INTERNAL-CODE-font)"/>
          <w:color w:val="323232"/>
          <w:bdr w:val="single" w:sz="6" w:space="0" w:color="auto" w:frame="1"/>
        </w:rPr>
        <w:t>BYTEA</w:t>
      </w:r>
      <w:r>
        <w:rPr>
          <w:rFonts w:ascii="Helvetica" w:hAnsi="Helvetica"/>
          <w:color w:val="323232"/>
        </w:rPr>
        <w:t> o </w:t>
      </w:r>
      <w:r>
        <w:rPr>
          <w:rStyle w:val="CdigoHTML"/>
          <w:rFonts w:ascii="var(--INTERNAL-CODE-font)" w:eastAsiaTheme="minorHAnsi" w:hAnsi="var(--INTERNAL-CODE-font)"/>
          <w:color w:val="323232"/>
          <w:bdr w:val="single" w:sz="6" w:space="0" w:color="auto" w:frame="1"/>
        </w:rPr>
        <w:t>OID</w:t>
      </w:r>
      <w:r>
        <w:rPr>
          <w:rFonts w:ascii="Helvetica" w:hAnsi="Helvetica"/>
          <w:color w:val="323232"/>
        </w:rPr>
        <w:t> (hasta 1 GB).</w:t>
      </w:r>
    </w:p>
    <w:p w:rsidR="000E0D8D" w:rsidRDefault="000E0D8D" w:rsidP="000E0D8D">
      <w:pPr>
        <w:numPr>
          <w:ilvl w:val="1"/>
          <w:numId w:val="102"/>
        </w:numPr>
        <w:shd w:val="clear" w:color="auto" w:fill="FFFFFF"/>
        <w:spacing w:before="100" w:beforeAutospacing="1" w:after="100" w:afterAutospacing="1" w:line="240" w:lineRule="auto"/>
        <w:rPr>
          <w:rFonts w:ascii="Helvetica" w:hAnsi="Helvetica"/>
          <w:color w:val="323232"/>
        </w:rPr>
      </w:pPr>
      <w:r>
        <w:rPr>
          <w:rStyle w:val="Textoennegrita"/>
          <w:rFonts w:ascii="Helvetica" w:hAnsi="Helvetica"/>
          <w:color w:val="323232"/>
        </w:rPr>
        <w:t>Texto (CLOB):</w:t>
      </w:r>
      <w:r>
        <w:rPr>
          <w:rFonts w:ascii="Helvetica" w:hAnsi="Helvetica"/>
          <w:color w:val="323232"/>
        </w:rPr>
        <w:t> </w:t>
      </w:r>
      <w:r>
        <w:rPr>
          <w:rStyle w:val="CdigoHTML"/>
          <w:rFonts w:ascii="var(--INTERNAL-CODE-font)" w:eastAsiaTheme="minorHAnsi" w:hAnsi="var(--INTERNAL-CODE-font)"/>
          <w:color w:val="323232"/>
          <w:bdr w:val="single" w:sz="6" w:space="0" w:color="auto" w:frame="1"/>
        </w:rPr>
        <w:t>TEXT</w:t>
      </w:r>
      <w:r>
        <w:rPr>
          <w:rFonts w:ascii="Helvetica" w:hAnsi="Helvetica"/>
          <w:color w:val="323232"/>
        </w:rPr>
        <w:t> o </w:t>
      </w:r>
      <w:r>
        <w:rPr>
          <w:rStyle w:val="CdigoHTML"/>
          <w:rFonts w:ascii="var(--INTERNAL-CODE-font)" w:eastAsiaTheme="minorHAnsi" w:hAnsi="var(--INTERNAL-CODE-font)"/>
          <w:color w:val="323232"/>
          <w:bdr w:val="single" w:sz="6" w:space="0" w:color="auto" w:frame="1"/>
        </w:rPr>
        <w:t>VARCHAR</w:t>
      </w:r>
      <w:r>
        <w:rPr>
          <w:rFonts w:ascii="Helvetica" w:hAnsi="Helvetica"/>
          <w:color w:val="323232"/>
        </w:rPr>
        <w:t> (sin límite declarado, prácticamente limitado por el tamaño de la tabla).</w:t>
      </w:r>
    </w:p>
    <w:p w:rsidR="000E0D8D" w:rsidRDefault="000E0D8D" w:rsidP="000E0D8D">
      <w:pPr>
        <w:pStyle w:val="NormalWeb"/>
        <w:numPr>
          <w:ilvl w:val="0"/>
          <w:numId w:val="102"/>
        </w:numPr>
        <w:shd w:val="clear" w:color="auto" w:fill="FFFFFF"/>
        <w:rPr>
          <w:rFonts w:ascii="Helvetica" w:hAnsi="Helvetica"/>
          <w:color w:val="323232"/>
        </w:rPr>
      </w:pPr>
      <w:r>
        <w:rPr>
          <w:rStyle w:val="Textoennegrita"/>
          <w:rFonts w:ascii="Helvetica" w:hAnsi="Helvetica"/>
          <w:color w:val="323232"/>
        </w:rPr>
        <w:t>Oracle:</w:t>
      </w:r>
    </w:p>
    <w:p w:rsidR="000E0D8D" w:rsidRDefault="000E0D8D" w:rsidP="000E0D8D">
      <w:pPr>
        <w:numPr>
          <w:ilvl w:val="1"/>
          <w:numId w:val="102"/>
        </w:numPr>
        <w:shd w:val="clear" w:color="auto" w:fill="FFFFFF"/>
        <w:spacing w:before="100" w:beforeAutospacing="1" w:after="100" w:afterAutospacing="1" w:line="240" w:lineRule="auto"/>
        <w:rPr>
          <w:rFonts w:ascii="Helvetica" w:hAnsi="Helvetica"/>
          <w:color w:val="323232"/>
        </w:rPr>
      </w:pPr>
      <w:r>
        <w:rPr>
          <w:rStyle w:val="Textoennegrita"/>
          <w:rFonts w:ascii="Helvetica" w:hAnsi="Helvetica"/>
          <w:color w:val="323232"/>
        </w:rPr>
        <w:t>Binario (BLOB):</w:t>
      </w:r>
      <w:r>
        <w:rPr>
          <w:rFonts w:ascii="Helvetica" w:hAnsi="Helvetica"/>
          <w:color w:val="323232"/>
        </w:rPr>
        <w:t> </w:t>
      </w:r>
      <w:r>
        <w:rPr>
          <w:rStyle w:val="CdigoHTML"/>
          <w:rFonts w:ascii="var(--INTERNAL-CODE-font)" w:eastAsiaTheme="minorHAnsi" w:hAnsi="var(--INTERNAL-CODE-font)"/>
          <w:color w:val="323232"/>
          <w:bdr w:val="single" w:sz="6" w:space="0" w:color="auto" w:frame="1"/>
        </w:rPr>
        <w:t>BLOB</w:t>
      </w:r>
      <w:r>
        <w:rPr>
          <w:rFonts w:ascii="Helvetica" w:hAnsi="Helvetica"/>
          <w:color w:val="323232"/>
        </w:rPr>
        <w:t> (hasta 128 TB).</w:t>
      </w:r>
    </w:p>
    <w:p w:rsidR="000E0D8D" w:rsidRDefault="000E0D8D" w:rsidP="000E0D8D">
      <w:pPr>
        <w:numPr>
          <w:ilvl w:val="1"/>
          <w:numId w:val="102"/>
        </w:numPr>
        <w:shd w:val="clear" w:color="auto" w:fill="FFFFFF"/>
        <w:spacing w:before="100" w:beforeAutospacing="1" w:after="100" w:afterAutospacing="1" w:line="240" w:lineRule="auto"/>
        <w:rPr>
          <w:rFonts w:ascii="Helvetica" w:hAnsi="Helvetica"/>
          <w:color w:val="323232"/>
        </w:rPr>
      </w:pPr>
      <w:r>
        <w:rPr>
          <w:rStyle w:val="Textoennegrita"/>
          <w:rFonts w:ascii="Helvetica" w:hAnsi="Helvetica"/>
          <w:color w:val="323232"/>
        </w:rPr>
        <w:t>Texto (CLOB):</w:t>
      </w:r>
      <w:r>
        <w:rPr>
          <w:rFonts w:ascii="Helvetica" w:hAnsi="Helvetica"/>
          <w:color w:val="323232"/>
        </w:rPr>
        <w:t> </w:t>
      </w:r>
      <w:r>
        <w:rPr>
          <w:rStyle w:val="CdigoHTML"/>
          <w:rFonts w:ascii="var(--INTERNAL-CODE-font)" w:eastAsiaTheme="minorHAnsi" w:hAnsi="var(--INTERNAL-CODE-font)"/>
          <w:color w:val="323232"/>
          <w:bdr w:val="single" w:sz="6" w:space="0" w:color="auto" w:frame="1"/>
        </w:rPr>
        <w:t>CLOB</w:t>
      </w:r>
      <w:r>
        <w:rPr>
          <w:rFonts w:ascii="Helvetica" w:hAnsi="Helvetica"/>
          <w:color w:val="323232"/>
        </w:rPr>
        <w:t> (hasta 128 TB).</w:t>
      </w:r>
    </w:p>
    <w:p w:rsidR="000E0D8D" w:rsidRDefault="000E0D8D" w:rsidP="000E0D8D">
      <w:pPr>
        <w:pStyle w:val="NormalWeb"/>
        <w:numPr>
          <w:ilvl w:val="0"/>
          <w:numId w:val="102"/>
        </w:numPr>
        <w:shd w:val="clear" w:color="auto" w:fill="FFFFFF"/>
        <w:rPr>
          <w:rFonts w:ascii="Helvetica" w:hAnsi="Helvetica"/>
          <w:color w:val="323232"/>
        </w:rPr>
      </w:pPr>
      <w:r>
        <w:rPr>
          <w:rStyle w:val="Textoennegrita"/>
          <w:rFonts w:ascii="Helvetica" w:hAnsi="Helvetica"/>
          <w:color w:val="323232"/>
        </w:rPr>
        <w:t>MS SQL Server:</w:t>
      </w:r>
    </w:p>
    <w:p w:rsidR="000E0D8D" w:rsidRDefault="000E0D8D" w:rsidP="000E0D8D">
      <w:pPr>
        <w:numPr>
          <w:ilvl w:val="1"/>
          <w:numId w:val="102"/>
        </w:numPr>
        <w:shd w:val="clear" w:color="auto" w:fill="FFFFFF"/>
        <w:spacing w:before="100" w:beforeAutospacing="1" w:after="100" w:afterAutospacing="1" w:line="240" w:lineRule="auto"/>
        <w:rPr>
          <w:rFonts w:ascii="Helvetica" w:hAnsi="Helvetica"/>
          <w:color w:val="323232"/>
        </w:rPr>
      </w:pPr>
      <w:r>
        <w:rPr>
          <w:rStyle w:val="Textoennegrita"/>
          <w:rFonts w:ascii="Helvetica" w:hAnsi="Helvetica"/>
          <w:color w:val="323232"/>
        </w:rPr>
        <w:t>Binario (BLOB):</w:t>
      </w:r>
      <w:r>
        <w:rPr>
          <w:rFonts w:ascii="Helvetica" w:hAnsi="Helvetica"/>
          <w:color w:val="323232"/>
        </w:rPr>
        <w:t> </w:t>
      </w:r>
      <w:proofErr w:type="gramStart"/>
      <w:r>
        <w:rPr>
          <w:rStyle w:val="CdigoHTML"/>
          <w:rFonts w:ascii="var(--INTERNAL-CODE-font)" w:eastAsiaTheme="minorHAnsi" w:hAnsi="var(--INTERNAL-CODE-font)"/>
          <w:color w:val="323232"/>
          <w:bdr w:val="single" w:sz="6" w:space="0" w:color="auto" w:frame="1"/>
        </w:rPr>
        <w:t>VARBINARY(</w:t>
      </w:r>
      <w:proofErr w:type="gramEnd"/>
      <w:r>
        <w:rPr>
          <w:rStyle w:val="CdigoHTML"/>
          <w:rFonts w:ascii="var(--INTERNAL-CODE-font)" w:eastAsiaTheme="minorHAnsi" w:hAnsi="var(--INTERNAL-CODE-font)"/>
          <w:color w:val="323232"/>
          <w:bdr w:val="single" w:sz="6" w:space="0" w:color="auto" w:frame="1"/>
        </w:rPr>
        <w:t>MAX)</w:t>
      </w:r>
      <w:r>
        <w:rPr>
          <w:rFonts w:ascii="Helvetica" w:hAnsi="Helvetica"/>
          <w:color w:val="323232"/>
        </w:rPr>
        <w:t> o </w:t>
      </w:r>
      <w:r>
        <w:rPr>
          <w:rStyle w:val="CdigoHTML"/>
          <w:rFonts w:ascii="var(--INTERNAL-CODE-font)" w:eastAsiaTheme="minorHAnsi" w:hAnsi="var(--INTERNAL-CODE-font)"/>
          <w:color w:val="323232"/>
          <w:bdr w:val="single" w:sz="6" w:space="0" w:color="auto" w:frame="1"/>
        </w:rPr>
        <w:t>IMAGE</w:t>
      </w:r>
      <w:r>
        <w:rPr>
          <w:rFonts w:ascii="Helvetica" w:hAnsi="Helvetica"/>
          <w:color w:val="323232"/>
        </w:rPr>
        <w:t> (hasta 2 GB en </w:t>
      </w:r>
      <w:r>
        <w:rPr>
          <w:rStyle w:val="CdigoHTML"/>
          <w:rFonts w:ascii="var(--INTERNAL-CODE-font)" w:eastAsiaTheme="minorHAnsi" w:hAnsi="var(--INTERNAL-CODE-font)"/>
          <w:color w:val="323232"/>
          <w:bdr w:val="single" w:sz="6" w:space="0" w:color="auto" w:frame="1"/>
        </w:rPr>
        <w:t>VARBINARY(MAX)</w:t>
      </w:r>
      <w:r>
        <w:rPr>
          <w:rFonts w:ascii="Helvetica" w:hAnsi="Helvetica"/>
          <w:color w:val="323232"/>
        </w:rPr>
        <w:t> y hasta 4 GB en </w:t>
      </w:r>
      <w:r>
        <w:rPr>
          <w:rStyle w:val="CdigoHTML"/>
          <w:rFonts w:ascii="var(--INTERNAL-CODE-font)" w:eastAsiaTheme="minorHAnsi" w:hAnsi="var(--INTERNAL-CODE-font)"/>
          <w:color w:val="323232"/>
          <w:bdr w:val="single" w:sz="6" w:space="0" w:color="auto" w:frame="1"/>
        </w:rPr>
        <w:t>IMAGE</w:t>
      </w:r>
      <w:r>
        <w:rPr>
          <w:rFonts w:ascii="Helvetica" w:hAnsi="Helvetica"/>
          <w:color w:val="323232"/>
        </w:rPr>
        <w:t>).</w:t>
      </w:r>
    </w:p>
    <w:p w:rsidR="000E0D8D" w:rsidRDefault="000E0D8D" w:rsidP="000E0D8D">
      <w:pPr>
        <w:numPr>
          <w:ilvl w:val="1"/>
          <w:numId w:val="102"/>
        </w:numPr>
        <w:shd w:val="clear" w:color="auto" w:fill="FFFFFF"/>
        <w:spacing w:before="100" w:beforeAutospacing="1" w:after="100" w:afterAutospacing="1" w:line="240" w:lineRule="auto"/>
        <w:rPr>
          <w:rFonts w:ascii="Helvetica" w:hAnsi="Helvetica"/>
          <w:color w:val="323232"/>
        </w:rPr>
      </w:pPr>
      <w:r>
        <w:rPr>
          <w:rStyle w:val="Textoennegrita"/>
          <w:rFonts w:ascii="Helvetica" w:hAnsi="Helvetica"/>
          <w:color w:val="323232"/>
        </w:rPr>
        <w:t>Texto (CLOB):</w:t>
      </w:r>
      <w:r>
        <w:rPr>
          <w:rFonts w:ascii="Helvetica" w:hAnsi="Helvetica"/>
          <w:color w:val="323232"/>
        </w:rPr>
        <w:t> </w:t>
      </w:r>
      <w:proofErr w:type="gramStart"/>
      <w:r>
        <w:rPr>
          <w:rStyle w:val="CdigoHTML"/>
          <w:rFonts w:ascii="var(--INTERNAL-CODE-font)" w:eastAsiaTheme="minorHAnsi" w:hAnsi="var(--INTERNAL-CODE-font)"/>
          <w:color w:val="323232"/>
          <w:bdr w:val="single" w:sz="6" w:space="0" w:color="auto" w:frame="1"/>
        </w:rPr>
        <w:t>VARCHAR(</w:t>
      </w:r>
      <w:proofErr w:type="gramEnd"/>
      <w:r>
        <w:rPr>
          <w:rStyle w:val="CdigoHTML"/>
          <w:rFonts w:ascii="var(--INTERNAL-CODE-font)" w:eastAsiaTheme="minorHAnsi" w:hAnsi="var(--INTERNAL-CODE-font)"/>
          <w:color w:val="323232"/>
          <w:bdr w:val="single" w:sz="6" w:space="0" w:color="auto" w:frame="1"/>
        </w:rPr>
        <w:t>MAX)</w:t>
      </w:r>
      <w:r>
        <w:rPr>
          <w:rFonts w:ascii="Helvetica" w:hAnsi="Helvetica"/>
          <w:color w:val="323232"/>
        </w:rPr>
        <w:t> o </w:t>
      </w:r>
      <w:r>
        <w:rPr>
          <w:rStyle w:val="CdigoHTML"/>
          <w:rFonts w:ascii="var(--INTERNAL-CODE-font)" w:eastAsiaTheme="minorHAnsi" w:hAnsi="var(--INTERNAL-CODE-font)"/>
          <w:color w:val="323232"/>
          <w:bdr w:val="single" w:sz="6" w:space="0" w:color="auto" w:frame="1"/>
        </w:rPr>
        <w:t>TEXT</w:t>
      </w:r>
      <w:r>
        <w:rPr>
          <w:rFonts w:ascii="Helvetica" w:hAnsi="Helvetica"/>
          <w:color w:val="323232"/>
        </w:rPr>
        <w:t> (hasta 2 GB en </w:t>
      </w:r>
      <w:r>
        <w:rPr>
          <w:rStyle w:val="CdigoHTML"/>
          <w:rFonts w:ascii="var(--INTERNAL-CODE-font)" w:eastAsiaTheme="minorHAnsi" w:hAnsi="var(--INTERNAL-CODE-font)"/>
          <w:color w:val="323232"/>
          <w:bdr w:val="single" w:sz="6" w:space="0" w:color="auto" w:frame="1"/>
        </w:rPr>
        <w:t>VARCHAR(MAX)</w:t>
      </w:r>
      <w:r>
        <w:rPr>
          <w:rFonts w:ascii="Helvetica" w:hAnsi="Helvetica"/>
          <w:color w:val="323232"/>
        </w:rPr>
        <w:t> y hasta 2 GB en </w:t>
      </w:r>
      <w:r>
        <w:rPr>
          <w:rStyle w:val="CdigoHTML"/>
          <w:rFonts w:ascii="var(--INTERNAL-CODE-font)" w:eastAsiaTheme="minorHAnsi" w:hAnsi="var(--INTERNAL-CODE-font)"/>
          <w:color w:val="323232"/>
          <w:bdr w:val="single" w:sz="6" w:space="0" w:color="auto" w:frame="1"/>
        </w:rPr>
        <w:t>TEXT</w:t>
      </w:r>
      <w:r>
        <w:rPr>
          <w:rFonts w:ascii="Helvetica" w:hAnsi="Helvetica"/>
          <w:color w:val="323232"/>
        </w:rPr>
        <w:t>).</w:t>
      </w:r>
    </w:p>
    <w:p w:rsidR="000E0D8D" w:rsidRDefault="000E0D8D" w:rsidP="000E0D8D">
      <w:pPr>
        <w:pStyle w:val="NormalWeb"/>
        <w:shd w:val="clear" w:color="auto" w:fill="FFFFFF"/>
        <w:rPr>
          <w:rFonts w:ascii="Helvetica" w:hAnsi="Helvetica"/>
          <w:color w:val="323232"/>
        </w:rPr>
      </w:pPr>
      <w:r>
        <w:rPr>
          <w:rFonts w:ascii="Helvetica" w:hAnsi="Helvetica"/>
          <w:color w:val="323232"/>
        </w:rPr>
        <w:t>MariaDB y MySQL tienen cuatro tipos de datos de texto y LOB:</w:t>
      </w:r>
    </w:p>
    <w:p w:rsidR="000E0D8D" w:rsidRDefault="000E0D8D" w:rsidP="000E0D8D">
      <w:pPr>
        <w:numPr>
          <w:ilvl w:val="0"/>
          <w:numId w:val="103"/>
        </w:numPr>
        <w:shd w:val="clear" w:color="auto" w:fill="FFFFFF"/>
        <w:spacing w:before="100" w:beforeAutospacing="1" w:after="100" w:afterAutospacing="1" w:line="240" w:lineRule="auto"/>
        <w:rPr>
          <w:rFonts w:ascii="Helvetica" w:hAnsi="Helvetica"/>
          <w:color w:val="323232"/>
        </w:rPr>
      </w:pPr>
      <w:r>
        <w:rPr>
          <w:rStyle w:val="Textoennegrita"/>
          <w:rFonts w:ascii="Helvetica" w:hAnsi="Helvetica"/>
          <w:color w:val="323232"/>
        </w:rPr>
        <w:t>TINYTEXT</w:t>
      </w:r>
      <w:r>
        <w:rPr>
          <w:rFonts w:ascii="Helvetica" w:hAnsi="Helvetica"/>
          <w:color w:val="323232"/>
        </w:rPr>
        <w:t>: un texto de longitud máxima de 255 caracteres.</w:t>
      </w:r>
    </w:p>
    <w:p w:rsidR="000E0D8D" w:rsidRDefault="000E0D8D" w:rsidP="000E0D8D">
      <w:pPr>
        <w:numPr>
          <w:ilvl w:val="0"/>
          <w:numId w:val="103"/>
        </w:numPr>
        <w:shd w:val="clear" w:color="auto" w:fill="FFFFFF"/>
        <w:spacing w:before="100" w:beforeAutospacing="1" w:after="100" w:afterAutospacing="1" w:line="240" w:lineRule="auto"/>
        <w:rPr>
          <w:rFonts w:ascii="Helvetica" w:hAnsi="Helvetica"/>
          <w:color w:val="323232"/>
        </w:rPr>
      </w:pPr>
      <w:r>
        <w:rPr>
          <w:rStyle w:val="Textoennegrita"/>
          <w:rFonts w:ascii="Helvetica" w:hAnsi="Helvetica"/>
          <w:color w:val="323232"/>
        </w:rPr>
        <w:t>TEXT</w:t>
      </w:r>
      <w:r>
        <w:rPr>
          <w:rFonts w:ascii="Helvetica" w:hAnsi="Helvetica"/>
          <w:color w:val="323232"/>
        </w:rPr>
        <w:t>: un texto de longitud máxima de 65.535 caracteres (64KB).</w:t>
      </w:r>
    </w:p>
    <w:p w:rsidR="000E0D8D" w:rsidRDefault="000E0D8D" w:rsidP="000E0D8D">
      <w:pPr>
        <w:numPr>
          <w:ilvl w:val="0"/>
          <w:numId w:val="103"/>
        </w:numPr>
        <w:shd w:val="clear" w:color="auto" w:fill="FFFFFF"/>
        <w:spacing w:before="100" w:beforeAutospacing="1" w:after="100" w:afterAutospacing="1" w:line="240" w:lineRule="auto"/>
        <w:rPr>
          <w:rFonts w:ascii="Helvetica" w:hAnsi="Helvetica"/>
          <w:color w:val="323232"/>
        </w:rPr>
      </w:pPr>
      <w:r>
        <w:rPr>
          <w:rStyle w:val="Textoennegrita"/>
          <w:rFonts w:ascii="Helvetica" w:hAnsi="Helvetica"/>
          <w:color w:val="323232"/>
        </w:rPr>
        <w:t>MEDIUMTEXT</w:t>
      </w:r>
      <w:r>
        <w:rPr>
          <w:rFonts w:ascii="Helvetica" w:hAnsi="Helvetica"/>
          <w:color w:val="323232"/>
        </w:rPr>
        <w:t>: un texto de longitud máxima de 16.777.215 caracteres.</w:t>
      </w:r>
    </w:p>
    <w:p w:rsidR="000E0D8D" w:rsidRDefault="000E0D8D" w:rsidP="000E0D8D">
      <w:pPr>
        <w:numPr>
          <w:ilvl w:val="0"/>
          <w:numId w:val="103"/>
        </w:numPr>
        <w:shd w:val="clear" w:color="auto" w:fill="FFFFFF"/>
        <w:spacing w:before="100" w:beforeAutospacing="1" w:after="100" w:afterAutospacing="1" w:line="240" w:lineRule="auto"/>
        <w:rPr>
          <w:rFonts w:ascii="Helvetica" w:hAnsi="Helvetica"/>
          <w:color w:val="323232"/>
        </w:rPr>
      </w:pPr>
      <w:r>
        <w:rPr>
          <w:rStyle w:val="Textoennegrita"/>
          <w:rFonts w:ascii="Helvetica" w:hAnsi="Helvetica"/>
          <w:color w:val="323232"/>
        </w:rPr>
        <w:t>LONGTEXT</w:t>
      </w:r>
      <w:r>
        <w:rPr>
          <w:rFonts w:ascii="Helvetica" w:hAnsi="Helvetica"/>
          <w:color w:val="323232"/>
        </w:rPr>
        <w:t>: un texto de longitud máxima de 4.294.967.295 caracteres (4GB).</w:t>
      </w:r>
    </w:p>
    <w:p w:rsidR="000E0D8D" w:rsidRDefault="000E0D8D" w:rsidP="000E0D8D">
      <w:pPr>
        <w:numPr>
          <w:ilvl w:val="0"/>
          <w:numId w:val="103"/>
        </w:numPr>
        <w:shd w:val="clear" w:color="auto" w:fill="FFFFFF"/>
        <w:spacing w:before="100" w:beforeAutospacing="1" w:after="100" w:afterAutospacing="1" w:line="240" w:lineRule="auto"/>
        <w:rPr>
          <w:rFonts w:ascii="Helvetica" w:hAnsi="Helvetica"/>
          <w:color w:val="323232"/>
        </w:rPr>
      </w:pPr>
      <w:r>
        <w:rPr>
          <w:rStyle w:val="Textoennegrita"/>
          <w:rFonts w:ascii="Helvetica" w:hAnsi="Helvetica"/>
          <w:color w:val="323232"/>
        </w:rPr>
        <w:t>BLOB</w:t>
      </w:r>
      <w:r>
        <w:rPr>
          <w:rFonts w:ascii="Helvetica" w:hAnsi="Helvetica"/>
          <w:color w:val="323232"/>
        </w:rPr>
        <w:t>: un BLOB es un tipo de dato que almacena un elemento grande de datos </w:t>
      </w:r>
      <w:r>
        <w:rPr>
          <w:rStyle w:val="Textoennegrita"/>
          <w:rFonts w:ascii="Helvetica" w:hAnsi="Helvetica"/>
          <w:color w:val="323232"/>
        </w:rPr>
        <w:t>en código binario</w:t>
      </w:r>
      <w:r>
        <w:rPr>
          <w:rFonts w:ascii="Helvetica" w:hAnsi="Helvetica"/>
          <w:color w:val="323232"/>
        </w:rPr>
        <w:t> (6GB).</w:t>
      </w:r>
    </w:p>
    <w:p w:rsidR="000E0D8D" w:rsidRDefault="000E0D8D" w:rsidP="000E0D8D">
      <w:pPr>
        <w:numPr>
          <w:ilvl w:val="0"/>
          <w:numId w:val="103"/>
        </w:numPr>
        <w:shd w:val="clear" w:color="auto" w:fill="FFFFFF"/>
        <w:spacing w:before="100" w:beforeAutospacing="1" w:after="100" w:afterAutospacing="1" w:line="240" w:lineRule="auto"/>
        <w:rPr>
          <w:rFonts w:ascii="Helvetica" w:hAnsi="Helvetica"/>
          <w:color w:val="323232"/>
        </w:rPr>
      </w:pPr>
      <w:r>
        <w:rPr>
          <w:rStyle w:val="Textoennegrita"/>
          <w:rFonts w:ascii="Helvetica" w:hAnsi="Helvetica"/>
          <w:color w:val="323232"/>
        </w:rPr>
        <w:t>MEDIUMBLOB</w:t>
      </w:r>
      <w:r>
        <w:rPr>
          <w:rFonts w:ascii="Helvetica" w:hAnsi="Helvetica"/>
          <w:color w:val="323232"/>
        </w:rPr>
        <w:t>: un BLOB de longitud máxima de 16.777.215 bytes.</w:t>
      </w:r>
    </w:p>
    <w:p w:rsidR="000E0D8D" w:rsidRDefault="000E0D8D" w:rsidP="000E0D8D">
      <w:pPr>
        <w:numPr>
          <w:ilvl w:val="0"/>
          <w:numId w:val="103"/>
        </w:numPr>
        <w:shd w:val="clear" w:color="auto" w:fill="FFFFFF"/>
        <w:spacing w:before="100" w:beforeAutospacing="1" w:after="100" w:afterAutospacing="1" w:line="240" w:lineRule="auto"/>
        <w:rPr>
          <w:rFonts w:ascii="Helvetica" w:hAnsi="Helvetica"/>
          <w:color w:val="323232"/>
        </w:rPr>
      </w:pPr>
      <w:r>
        <w:rPr>
          <w:rStyle w:val="Textoennegrita"/>
          <w:rFonts w:ascii="Helvetica" w:hAnsi="Helvetica"/>
          <w:color w:val="323232"/>
        </w:rPr>
        <w:t>LONGBLOB</w:t>
      </w:r>
      <w:r>
        <w:rPr>
          <w:rFonts w:ascii="Helvetica" w:hAnsi="Helvetica"/>
          <w:color w:val="323232"/>
        </w:rPr>
        <w:t>: un BLOB de longitud máxima de 4.294.967.295 bytes. (4GB).</w:t>
      </w:r>
    </w:p>
    <w:p w:rsidR="000E0D8D" w:rsidRDefault="000E0D8D" w:rsidP="000E0D8D">
      <w:pPr>
        <w:numPr>
          <w:ilvl w:val="0"/>
          <w:numId w:val="103"/>
        </w:numPr>
        <w:shd w:val="clear" w:color="auto" w:fill="FFFFFF"/>
        <w:spacing w:before="100" w:beforeAutospacing="1" w:after="100" w:afterAutospacing="1" w:line="240" w:lineRule="auto"/>
        <w:rPr>
          <w:rFonts w:ascii="Helvetica" w:hAnsi="Helvetica"/>
          <w:color w:val="323232"/>
        </w:rPr>
      </w:pPr>
      <w:r>
        <w:rPr>
          <w:rStyle w:val="Textoennegrita"/>
          <w:rFonts w:ascii="Helvetica" w:hAnsi="Helvetica"/>
          <w:color w:val="323232"/>
        </w:rPr>
        <w:t>TINYBLOB</w:t>
      </w:r>
      <w:r>
        <w:rPr>
          <w:rFonts w:ascii="Helvetica" w:hAnsi="Helvetica"/>
          <w:color w:val="323232"/>
        </w:rPr>
        <w:t>: un BLOB de longitud máxima de 255 bytes.</w:t>
      </w:r>
    </w:p>
    <w:p w:rsidR="000E0D8D" w:rsidRDefault="000E0D8D" w:rsidP="000E0D8D">
      <w:pPr>
        <w:pStyle w:val="NormalWeb"/>
        <w:shd w:val="clear" w:color="auto" w:fill="FFFFFF"/>
        <w:rPr>
          <w:rFonts w:ascii="Helvetica" w:hAnsi="Helvetica"/>
          <w:color w:val="323232"/>
        </w:rPr>
      </w:pPr>
      <w:r>
        <w:rPr>
          <w:rFonts w:ascii="Helvetica" w:hAnsi="Helvetica"/>
          <w:color w:val="323232"/>
        </w:rPr>
        <w:t>H2 tiene dos tipos de datos de texto:</w:t>
      </w:r>
    </w:p>
    <w:p w:rsidR="000E0D8D" w:rsidRDefault="000E0D8D" w:rsidP="000E0D8D">
      <w:pPr>
        <w:numPr>
          <w:ilvl w:val="0"/>
          <w:numId w:val="104"/>
        </w:numPr>
        <w:shd w:val="clear" w:color="auto" w:fill="FFFFFF"/>
        <w:spacing w:before="100" w:beforeAutospacing="1" w:after="100" w:afterAutospacing="1" w:line="240" w:lineRule="auto"/>
        <w:rPr>
          <w:rFonts w:ascii="Helvetica" w:hAnsi="Helvetica"/>
          <w:color w:val="323232"/>
        </w:rPr>
      </w:pPr>
      <w:r>
        <w:rPr>
          <w:rStyle w:val="Textoennegrita"/>
          <w:rFonts w:ascii="Helvetica" w:hAnsi="Helvetica"/>
          <w:color w:val="323232"/>
        </w:rPr>
        <w:t>CLOB/CHARACTER LARGE OBJECT</w:t>
      </w:r>
      <w:r>
        <w:rPr>
          <w:rFonts w:ascii="Helvetica" w:hAnsi="Helvetica"/>
          <w:color w:val="323232"/>
        </w:rPr>
        <w:t>: un texto de longitud máxima de 2GB.</w:t>
      </w:r>
    </w:p>
    <w:p w:rsidR="000E0D8D" w:rsidRDefault="000E0D8D" w:rsidP="000E0D8D">
      <w:pPr>
        <w:numPr>
          <w:ilvl w:val="0"/>
          <w:numId w:val="104"/>
        </w:numPr>
        <w:shd w:val="clear" w:color="auto" w:fill="FFFFFF"/>
        <w:spacing w:before="100" w:beforeAutospacing="1" w:after="100" w:afterAutospacing="1" w:line="240" w:lineRule="auto"/>
        <w:rPr>
          <w:rFonts w:ascii="Helvetica" w:hAnsi="Helvetica"/>
          <w:color w:val="323232"/>
        </w:rPr>
      </w:pPr>
      <w:r>
        <w:rPr>
          <w:rStyle w:val="Textoennegrita"/>
          <w:rFonts w:ascii="Helvetica" w:hAnsi="Helvetica"/>
          <w:color w:val="323232"/>
        </w:rPr>
        <w:t>BLOB/BINARY LARGE OBJECT</w:t>
      </w:r>
      <w:r>
        <w:rPr>
          <w:rFonts w:ascii="Helvetica" w:hAnsi="Helvetica"/>
          <w:color w:val="323232"/>
        </w:rPr>
        <w:t>: un BLOB es un tipo de dato que almacena un elemento grande de datos </w:t>
      </w:r>
      <w:r>
        <w:rPr>
          <w:rStyle w:val="Textoennegrita"/>
          <w:rFonts w:ascii="Helvetica" w:hAnsi="Helvetica"/>
          <w:color w:val="323232"/>
        </w:rPr>
        <w:t>en código binario</w:t>
      </w:r>
      <w:r>
        <w:rPr>
          <w:rFonts w:ascii="Helvetica" w:hAnsi="Helvetica"/>
          <w:color w:val="323232"/>
        </w:rPr>
        <w:t>.</w:t>
      </w:r>
    </w:p>
    <w:p w:rsidR="000E0D8D" w:rsidRDefault="000E0D8D" w:rsidP="000E0D8D">
      <w:pPr>
        <w:numPr>
          <w:ilvl w:val="0"/>
          <w:numId w:val="104"/>
        </w:numPr>
        <w:shd w:val="clear" w:color="auto" w:fill="FFFFFF"/>
        <w:spacing w:before="100" w:beforeAutospacing="1" w:after="100" w:afterAutospacing="1" w:line="240" w:lineRule="auto"/>
        <w:rPr>
          <w:rFonts w:ascii="Helvetica" w:hAnsi="Helvetica"/>
          <w:color w:val="323232"/>
        </w:rPr>
      </w:pPr>
      <w:r>
        <w:rPr>
          <w:rStyle w:val="Textoennegrita"/>
          <w:rFonts w:ascii="Helvetica" w:hAnsi="Helvetica"/>
          <w:color w:val="323232"/>
        </w:rPr>
        <w:t>BINARY</w:t>
      </w:r>
      <w:r>
        <w:rPr>
          <w:rFonts w:ascii="Helvetica" w:hAnsi="Helvetica"/>
          <w:color w:val="323232"/>
        </w:rPr>
        <w:t>: un BLOB de longitud máxima de 2GB.</w:t>
      </w:r>
    </w:p>
    <w:p w:rsidR="000E0D8D" w:rsidRDefault="000E0D8D" w:rsidP="000E0D8D">
      <w:pPr>
        <w:numPr>
          <w:ilvl w:val="0"/>
          <w:numId w:val="104"/>
        </w:numPr>
        <w:shd w:val="clear" w:color="auto" w:fill="FFFFFF"/>
        <w:spacing w:before="100" w:beforeAutospacing="1" w:after="100" w:afterAutospacing="1" w:line="240" w:lineRule="auto"/>
        <w:rPr>
          <w:rFonts w:ascii="Helvetica" w:hAnsi="Helvetica"/>
          <w:color w:val="323232"/>
        </w:rPr>
      </w:pPr>
      <w:r>
        <w:rPr>
          <w:rStyle w:val="Textoennegrita"/>
          <w:rFonts w:ascii="Helvetica" w:hAnsi="Helvetica"/>
          <w:color w:val="323232"/>
        </w:rPr>
        <w:t>VARBINARY</w:t>
      </w:r>
      <w:r>
        <w:rPr>
          <w:rFonts w:ascii="Helvetica" w:hAnsi="Helvetica"/>
          <w:color w:val="323232"/>
        </w:rPr>
        <w:t>: un BLOB de longitud máxima de 2GB.</w:t>
      </w:r>
    </w:p>
    <w:p w:rsidR="000E0D8D" w:rsidRDefault="000E0D8D" w:rsidP="000E0D8D">
      <w:pPr>
        <w:numPr>
          <w:ilvl w:val="0"/>
          <w:numId w:val="104"/>
        </w:numPr>
        <w:shd w:val="clear" w:color="auto" w:fill="FFFFFF"/>
        <w:spacing w:before="100" w:beforeAutospacing="1" w:after="100" w:afterAutospacing="1" w:line="240" w:lineRule="auto"/>
        <w:rPr>
          <w:rFonts w:ascii="Helvetica" w:hAnsi="Helvetica"/>
          <w:color w:val="323232"/>
        </w:rPr>
      </w:pPr>
      <w:r>
        <w:rPr>
          <w:rStyle w:val="Textoennegrita"/>
          <w:rFonts w:ascii="Helvetica" w:hAnsi="Helvetica"/>
          <w:color w:val="323232"/>
        </w:rPr>
        <w:t>LONGVARBINARY</w:t>
      </w:r>
      <w:r>
        <w:rPr>
          <w:rFonts w:ascii="Helvetica" w:hAnsi="Helvetica"/>
          <w:color w:val="323232"/>
        </w:rPr>
        <w:t>: un BLOB de longitud máxima de 2GB.</w:t>
      </w:r>
    </w:p>
    <w:p w:rsidR="000E0D8D" w:rsidRDefault="000E0D8D" w:rsidP="000E0D8D">
      <w:pPr>
        <w:pStyle w:val="Ttulo2"/>
        <w:shd w:val="clear" w:color="auto" w:fill="FFFFFF"/>
        <w:rPr>
          <w:rFonts w:ascii="Helvetica" w:hAnsi="Helvetica"/>
          <w:b w:val="0"/>
          <w:bCs w:val="0"/>
          <w:color w:val="auto"/>
          <w:spacing w:val="-15"/>
        </w:rPr>
      </w:pPr>
      <w:r>
        <w:rPr>
          <w:rFonts w:ascii="Helvetica" w:hAnsi="Helvetica"/>
          <w:b w:val="0"/>
          <w:bCs w:val="0"/>
          <w:spacing w:val="-15"/>
        </w:rPr>
        <w:t>1. Uso de LOB (Objetos de Gran Tamaño)</w:t>
      </w:r>
    </w:p>
    <w:p w:rsidR="000E0D8D" w:rsidRDefault="000E0D8D" w:rsidP="000E0D8D">
      <w:pPr>
        <w:pStyle w:val="NormalWeb"/>
        <w:shd w:val="clear" w:color="auto" w:fill="FFFFFF"/>
        <w:rPr>
          <w:rFonts w:ascii="Helvetica" w:hAnsi="Helvetica"/>
          <w:color w:val="323232"/>
        </w:rPr>
      </w:pPr>
      <w:r>
        <w:rPr>
          <w:rFonts w:ascii="Helvetica" w:hAnsi="Helvetica"/>
          <w:color w:val="323232"/>
        </w:rPr>
        <w:t>Los </w:t>
      </w:r>
      <w:r>
        <w:rPr>
          <w:rStyle w:val="Textoennegrita"/>
          <w:rFonts w:ascii="Helvetica" w:hAnsi="Helvetica"/>
          <w:color w:val="323232"/>
        </w:rPr>
        <w:t>objetos grandes Java, como Blob, Clob y NClob</w:t>
      </w:r>
      <w:r>
        <w:rPr>
          <w:rFonts w:ascii="Helvetica" w:hAnsi="Helvetica"/>
          <w:color w:val="323232"/>
        </w:rPr>
        <w:t> pueden gestionarse desde Java </w:t>
      </w:r>
      <w:r>
        <w:rPr>
          <w:rStyle w:val="Textoennegrita"/>
          <w:rFonts w:ascii="Helvetica" w:hAnsi="Helvetica"/>
          <w:color w:val="323232"/>
        </w:rPr>
        <w:t>sin tener que traer los datos del servidor de la base de datos al cliente</w:t>
      </w:r>
      <w:r>
        <w:rPr>
          <w:rFonts w:ascii="Helvetica" w:hAnsi="Helvetica"/>
          <w:color w:val="323232"/>
        </w:rPr>
        <w:t>.</w:t>
      </w:r>
    </w:p>
    <w:p w:rsidR="000E0D8D" w:rsidRDefault="000E0D8D" w:rsidP="000E0D8D">
      <w:pPr>
        <w:pStyle w:val="NormalWeb"/>
        <w:shd w:val="clear" w:color="auto" w:fill="FFFFFF"/>
        <w:rPr>
          <w:rFonts w:ascii="Helvetica" w:hAnsi="Helvetica"/>
          <w:color w:val="323232"/>
        </w:rPr>
      </w:pPr>
      <w:r>
        <w:rPr>
          <w:rFonts w:ascii="Helvetica" w:hAnsi="Helvetica"/>
          <w:color w:val="323232"/>
        </w:rPr>
        <w:t>Muchas implementaciones representan una instancia de estos tipos de datos con un localizador </w:t>
      </w:r>
      <w:r>
        <w:rPr>
          <w:rStyle w:val="Textoennegrita"/>
          <w:rFonts w:ascii="Helvetica" w:hAnsi="Helvetica"/>
          <w:color w:val="323232"/>
        </w:rPr>
        <w:t>(puntero) al objeto en la base de datos</w:t>
      </w:r>
      <w:r>
        <w:rPr>
          <w:rFonts w:ascii="Helvetica" w:hAnsi="Helvetica"/>
          <w:color w:val="323232"/>
        </w:rPr>
        <w:t>.</w:t>
      </w:r>
    </w:p>
    <w:p w:rsidR="000E0D8D" w:rsidRDefault="000E0D8D" w:rsidP="000E0D8D">
      <w:pPr>
        <w:pStyle w:val="NormalWeb"/>
        <w:shd w:val="clear" w:color="auto" w:fill="FFFFFF"/>
        <w:rPr>
          <w:rFonts w:ascii="Helvetica" w:hAnsi="Helvetica"/>
          <w:color w:val="323232"/>
        </w:rPr>
      </w:pPr>
      <w:r>
        <w:rPr>
          <w:rFonts w:ascii="Helvetica" w:hAnsi="Helvetica"/>
          <w:color w:val="323232"/>
        </w:rPr>
        <w:lastRenderedPageBreak/>
        <w:t>Debido a que un objeto </w:t>
      </w:r>
      <w:r>
        <w:rPr>
          <w:rStyle w:val="Textoennegrita"/>
          <w:rFonts w:ascii="Helvetica" w:hAnsi="Helvetica"/>
          <w:color w:val="323232"/>
        </w:rPr>
        <w:t>BLOB, CLOB o NCLOB puede ser muy grande</w:t>
      </w:r>
      <w:r>
        <w:rPr>
          <w:rFonts w:ascii="Helvetica" w:hAnsi="Helvetica"/>
          <w:color w:val="323232"/>
        </w:rPr>
        <w:t>, el </w:t>
      </w:r>
      <w:r>
        <w:rPr>
          <w:rStyle w:val="Textoennegrita"/>
          <w:rFonts w:ascii="Helvetica" w:hAnsi="Helvetica"/>
          <w:color w:val="323232"/>
        </w:rPr>
        <w:t>uso de punteros mejora el rendimiento</w:t>
      </w:r>
      <w:r>
        <w:rPr>
          <w:rFonts w:ascii="Helvetica" w:hAnsi="Helvetica"/>
          <w:color w:val="323232"/>
        </w:rPr>
        <w:t>. Sin embargo, algunas implementaciones gestionan (y cargan) completamente objetos grandes en cliente.</w:t>
      </w:r>
    </w:p>
    <w:p w:rsidR="000E0D8D" w:rsidRDefault="000E0D8D" w:rsidP="000E0D8D">
      <w:pPr>
        <w:pStyle w:val="NormalWeb"/>
        <w:shd w:val="clear" w:color="auto" w:fill="FFFFFF"/>
        <w:rPr>
          <w:rFonts w:ascii="Helvetica" w:hAnsi="Helvetica"/>
          <w:color w:val="323232"/>
        </w:rPr>
      </w:pPr>
      <w:r>
        <w:rPr>
          <w:rFonts w:ascii="Helvetica" w:hAnsi="Helvetica"/>
          <w:color w:val="323232"/>
        </w:rPr>
        <w:t>Para traer un BLOB, CLOB o NCLOB de SQL al programa cliente, se emplean métodos en las </w:t>
      </w:r>
      <w:r>
        <w:rPr>
          <w:rStyle w:val="Textoennegrita"/>
          <w:rFonts w:ascii="Helvetica" w:hAnsi="Helvetica"/>
          <w:color w:val="323232"/>
        </w:rPr>
        <w:t>interfaces de Java </w:t>
      </w:r>
      <w:hyperlink r:id="rId208" w:history="1">
        <w:r>
          <w:rPr>
            <w:rStyle w:val="Hipervnculo"/>
            <w:rFonts w:ascii="Helvetica" w:eastAsiaTheme="majorEastAsia" w:hAnsi="Helvetica"/>
            <w:b/>
            <w:bCs/>
          </w:rPr>
          <w:t>Blob</w:t>
        </w:r>
      </w:hyperlink>
      <w:r>
        <w:rPr>
          <w:rStyle w:val="Textoennegrita"/>
          <w:rFonts w:ascii="Helvetica" w:hAnsi="Helvetica"/>
          <w:color w:val="323232"/>
        </w:rPr>
        <w:t>, </w:t>
      </w:r>
      <w:hyperlink r:id="rId209" w:history="1">
        <w:r>
          <w:rPr>
            <w:rStyle w:val="Hipervnculo"/>
            <w:rFonts w:ascii="Helvetica" w:eastAsiaTheme="majorEastAsia" w:hAnsi="Helvetica"/>
            <w:b/>
            <w:bCs/>
          </w:rPr>
          <w:t>Clob</w:t>
        </w:r>
      </w:hyperlink>
      <w:r>
        <w:rPr>
          <w:rStyle w:val="Textoennegrita"/>
          <w:rFonts w:ascii="Helvetica" w:hAnsi="Helvetica"/>
          <w:color w:val="323232"/>
        </w:rPr>
        <w:t> y </w:t>
      </w:r>
      <w:hyperlink r:id="rId210" w:history="1">
        <w:r>
          <w:rPr>
            <w:rStyle w:val="Hipervnculo"/>
            <w:rFonts w:ascii="Helvetica" w:eastAsiaTheme="majorEastAsia" w:hAnsi="Helvetica"/>
            <w:b/>
            <w:bCs/>
          </w:rPr>
          <w:t>NClob</w:t>
        </w:r>
      </w:hyperlink>
      <w:r>
        <w:rPr>
          <w:rFonts w:ascii="Helvetica" w:hAnsi="Helvetica"/>
          <w:color w:val="323232"/>
        </w:rPr>
        <w:t>.</w:t>
      </w:r>
    </w:p>
    <w:p w:rsidR="000E0D8D" w:rsidRDefault="000E0D8D" w:rsidP="000E0D8D">
      <w:pPr>
        <w:pStyle w:val="Ttulo3"/>
        <w:shd w:val="clear" w:color="auto" w:fill="FFFFFF"/>
        <w:rPr>
          <w:rFonts w:ascii="Helvetica" w:hAnsi="Helvetica"/>
          <w:b w:val="0"/>
          <w:bCs w:val="0"/>
          <w:color w:val="auto"/>
          <w:spacing w:val="-15"/>
        </w:rPr>
      </w:pPr>
      <w:r>
        <w:rPr>
          <w:rFonts w:ascii="Helvetica" w:hAnsi="Helvetica"/>
          <w:b w:val="0"/>
          <w:bCs w:val="0"/>
          <w:spacing w:val="-15"/>
        </w:rPr>
        <w:t>1. Añadir un CLOB la Base de Datos</w:t>
      </w:r>
    </w:p>
    <w:p w:rsidR="000E0D8D" w:rsidRDefault="000E0D8D" w:rsidP="000E0D8D">
      <w:pPr>
        <w:pStyle w:val="NormalWeb"/>
        <w:shd w:val="clear" w:color="auto" w:fill="FFFFFF"/>
        <w:rPr>
          <w:rFonts w:ascii="Helvetica" w:hAnsi="Helvetica"/>
          <w:color w:val="323232"/>
        </w:rPr>
      </w:pPr>
      <w:r>
        <w:rPr>
          <w:rFonts w:ascii="Helvetica" w:hAnsi="Helvetica"/>
          <w:color w:val="323232"/>
        </w:rPr>
        <w:t>La </w:t>
      </w:r>
      <w:hyperlink r:id="rId211" w:history="1">
        <w:r>
          <w:rPr>
            <w:rStyle w:val="Hipervnculo"/>
            <w:rFonts w:ascii="Helvetica" w:eastAsiaTheme="majorEastAsia" w:hAnsi="Helvetica"/>
          </w:rPr>
          <w:t>interface PreparedStatement</w:t>
        </w:r>
      </w:hyperlink>
      <w:r>
        <w:rPr>
          <w:rFonts w:ascii="Helvetica" w:hAnsi="Helvetica"/>
          <w:color w:val="323232"/>
        </w:rPr>
        <w:t xml:space="preserve"> tiene métodos para asignar valores a </w:t>
      </w:r>
      <w:proofErr w:type="gramStart"/>
      <w:r>
        <w:rPr>
          <w:rFonts w:ascii="Helvetica" w:hAnsi="Helvetica"/>
          <w:color w:val="323232"/>
        </w:rPr>
        <w:t>las </w:t>
      </w:r>
      <w:r>
        <w:rPr>
          <w:rStyle w:val="CdigoHTML"/>
          <w:rFonts w:ascii="var(--INTERNAL-CODE-font)" w:hAnsi="var(--INTERNAL-CODE-font)"/>
          <w:color w:val="323232"/>
          <w:sz w:val="22"/>
          <w:szCs w:val="22"/>
          <w:bdr w:val="single" w:sz="6" w:space="0" w:color="auto" w:frame="1"/>
        </w:rPr>
        <w:t>?</w:t>
      </w:r>
      <w:proofErr w:type="gramEnd"/>
      <w:r>
        <w:rPr>
          <w:rFonts w:ascii="Helvetica" w:hAnsi="Helvetica"/>
          <w:color w:val="323232"/>
        </w:rPr>
        <w:t> de la sentencia SQL para cada tipo de dato. Para CLob se utiliza el método </w:t>
      </w:r>
      <w:hyperlink r:id="rId212" w:anchor="setClob(int,java.io.Reader)" w:history="1">
        <w:r>
          <w:rPr>
            <w:rStyle w:val="Hipervnculo"/>
            <w:rFonts w:ascii="Helvetica" w:eastAsiaTheme="majorEastAsia" w:hAnsi="Helvetica"/>
          </w:rPr>
          <w:t>setClob</w:t>
        </w:r>
      </w:hyperlink>
      <w:r>
        <w:rPr>
          <w:rFonts w:ascii="Helvetica" w:hAnsi="Helvetica"/>
          <w:color w:val="323232"/>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66D9EF"/>
          <w:sz w:val="23"/>
          <w:szCs w:val="23"/>
          <w:bdr w:val="none" w:sz="0" w:space="0" w:color="auto" w:frame="1"/>
        </w:rPr>
        <w:t>void</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setClob</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66D9EF"/>
          <w:sz w:val="23"/>
          <w:szCs w:val="23"/>
          <w:bdr w:val="none" w:sz="0" w:space="0" w:color="auto" w:frame="1"/>
        </w:rPr>
        <w:t>int</w:t>
      </w:r>
      <w:r>
        <w:rPr>
          <w:rStyle w:val="CdigoHTML"/>
          <w:rFonts w:ascii="var(--INTERNAL-CODE-font)" w:hAnsi="var(--INTERNAL-CODE-font)"/>
          <w:color w:val="F8F8F2"/>
          <w:sz w:val="23"/>
          <w:szCs w:val="23"/>
          <w:bdr w:val="none" w:sz="0" w:space="0" w:color="auto" w:frame="1"/>
        </w:rPr>
        <w:t xml:space="preserve"> parameterIndex, Reader reader);</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66D9EF"/>
          <w:sz w:val="23"/>
          <w:szCs w:val="23"/>
          <w:bdr w:val="none" w:sz="0" w:space="0" w:color="auto" w:frame="1"/>
        </w:rPr>
        <w:t>void</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setClob</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66D9EF"/>
          <w:sz w:val="23"/>
          <w:szCs w:val="23"/>
          <w:bdr w:val="none" w:sz="0" w:space="0" w:color="auto" w:frame="1"/>
        </w:rPr>
        <w:t>int</w:t>
      </w:r>
      <w:r>
        <w:rPr>
          <w:rStyle w:val="CdigoHTML"/>
          <w:rFonts w:ascii="var(--INTERNAL-CODE-font)" w:hAnsi="var(--INTERNAL-CODE-font)"/>
          <w:color w:val="F8F8F2"/>
          <w:sz w:val="23"/>
          <w:szCs w:val="23"/>
          <w:bdr w:val="none" w:sz="0" w:space="0" w:color="auto" w:frame="1"/>
        </w:rPr>
        <w:t xml:space="preserve"> parameterIndex, Reader reader, </w:t>
      </w:r>
      <w:r>
        <w:rPr>
          <w:rStyle w:val="CdigoHTML"/>
          <w:rFonts w:ascii="var(--INTERNAL-CODE-font)" w:hAnsi="var(--INTERNAL-CODE-font)"/>
          <w:color w:val="66D9EF"/>
          <w:sz w:val="23"/>
          <w:szCs w:val="23"/>
          <w:bdr w:val="none" w:sz="0" w:space="0" w:color="auto" w:frame="1"/>
        </w:rPr>
        <w:t>long</w:t>
      </w:r>
      <w:r>
        <w:rPr>
          <w:rStyle w:val="CdigoHTML"/>
          <w:rFonts w:ascii="var(--INTERNAL-CODE-font)" w:hAnsi="var(--INTERNAL-CODE-font)"/>
          <w:color w:val="F8F8F2"/>
          <w:sz w:val="23"/>
          <w:szCs w:val="23"/>
          <w:bdr w:val="none" w:sz="0" w:space="0" w:color="auto" w:frame="1"/>
        </w:rPr>
        <w:t xml:space="preserve"> length);</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66D9EF"/>
          <w:sz w:val="23"/>
          <w:szCs w:val="23"/>
          <w:bdr w:val="none" w:sz="0" w:space="0" w:color="auto" w:frame="1"/>
        </w:rPr>
        <w:t>void</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setClob</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66D9EF"/>
          <w:sz w:val="23"/>
          <w:szCs w:val="23"/>
          <w:bdr w:val="none" w:sz="0" w:space="0" w:color="auto" w:frame="1"/>
        </w:rPr>
        <w:t>int</w:t>
      </w:r>
      <w:r>
        <w:rPr>
          <w:rStyle w:val="CdigoHTML"/>
          <w:rFonts w:ascii="var(--INTERNAL-CODE-font)" w:hAnsi="var(--INTERNAL-CODE-font)"/>
          <w:color w:val="F8F8F2"/>
          <w:sz w:val="23"/>
          <w:szCs w:val="23"/>
          <w:bdr w:val="none" w:sz="0" w:space="0" w:color="auto" w:frame="1"/>
        </w:rPr>
        <w:t xml:space="preserve"> parameterIndex, Clob x);</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75715E"/>
          <w:sz w:val="23"/>
          <w:szCs w:val="23"/>
          <w:bdr w:val="none" w:sz="0" w:space="0" w:color="auto" w:frame="1"/>
        </w:rPr>
        <w:t xml:space="preserve">// </w:t>
      </w:r>
      <w:proofErr w:type="gramStart"/>
      <w:r>
        <w:rPr>
          <w:rStyle w:val="CdigoHTML"/>
          <w:rFonts w:ascii="var(--INTERNAL-CODE-font)" w:hAnsi="var(--INTERNAL-CODE-font)"/>
          <w:color w:val="75715E"/>
          <w:sz w:val="23"/>
          <w:szCs w:val="23"/>
          <w:bdr w:val="none" w:sz="0" w:space="0" w:color="auto" w:frame="1"/>
        </w:rPr>
        <w:t>o</w:t>
      </w:r>
      <w:proofErr w:type="gramEnd"/>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66D9EF"/>
          <w:sz w:val="23"/>
          <w:szCs w:val="23"/>
          <w:bdr w:val="none" w:sz="0" w:space="0" w:color="auto" w:frame="1"/>
        </w:rPr>
        <w:t>void</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setCharacterStream</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66D9EF"/>
          <w:sz w:val="23"/>
          <w:szCs w:val="23"/>
          <w:bdr w:val="none" w:sz="0" w:space="0" w:color="auto" w:frame="1"/>
        </w:rPr>
        <w:t>int</w:t>
      </w:r>
      <w:r>
        <w:rPr>
          <w:rStyle w:val="CdigoHTML"/>
          <w:rFonts w:ascii="var(--INTERNAL-CODE-font)" w:hAnsi="var(--INTERNAL-CODE-font)"/>
          <w:color w:val="F8F8F2"/>
          <w:sz w:val="23"/>
          <w:szCs w:val="23"/>
          <w:bdr w:val="none" w:sz="0" w:space="0" w:color="auto" w:frame="1"/>
        </w:rPr>
        <w:t xml:space="preserve"> parameterIndex, Reader reader);</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66D9EF"/>
          <w:sz w:val="23"/>
          <w:szCs w:val="23"/>
          <w:bdr w:val="none" w:sz="0" w:space="0" w:color="auto" w:frame="1"/>
        </w:rPr>
        <w:t>void</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setCharacterStream</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66D9EF"/>
          <w:sz w:val="23"/>
          <w:szCs w:val="23"/>
          <w:bdr w:val="none" w:sz="0" w:space="0" w:color="auto" w:frame="1"/>
        </w:rPr>
        <w:t>int</w:t>
      </w:r>
      <w:r>
        <w:rPr>
          <w:rStyle w:val="CdigoHTML"/>
          <w:rFonts w:ascii="var(--INTERNAL-CODE-font)" w:hAnsi="var(--INTERNAL-CODE-font)"/>
          <w:color w:val="F8F8F2"/>
          <w:sz w:val="23"/>
          <w:szCs w:val="23"/>
          <w:bdr w:val="none" w:sz="0" w:space="0" w:color="auto" w:frame="1"/>
        </w:rPr>
        <w:t xml:space="preserve"> parameterIndex, Reader reader, </w:t>
      </w:r>
      <w:r>
        <w:rPr>
          <w:rStyle w:val="CdigoHTML"/>
          <w:rFonts w:ascii="var(--INTERNAL-CODE-font)" w:hAnsi="var(--INTERNAL-CODE-font)"/>
          <w:color w:val="66D9EF"/>
          <w:sz w:val="23"/>
          <w:szCs w:val="23"/>
          <w:bdr w:val="none" w:sz="0" w:space="0" w:color="auto" w:frame="1"/>
        </w:rPr>
        <w:t>int</w:t>
      </w:r>
      <w:r>
        <w:rPr>
          <w:rStyle w:val="CdigoHTML"/>
          <w:rFonts w:ascii="var(--INTERNAL-CODE-font)" w:hAnsi="var(--INTERNAL-CODE-font)"/>
          <w:color w:val="F8F8F2"/>
          <w:sz w:val="23"/>
          <w:szCs w:val="23"/>
          <w:bdr w:val="none" w:sz="0" w:space="0" w:color="auto" w:frame="1"/>
        </w:rPr>
        <w:t xml:space="preserve"> length);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66D9EF"/>
          <w:sz w:val="23"/>
          <w:szCs w:val="23"/>
          <w:bdr w:val="none" w:sz="0" w:space="0" w:color="auto" w:frame="1"/>
        </w:rPr>
        <w:t>void</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setCharacterStream</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66D9EF"/>
          <w:sz w:val="23"/>
          <w:szCs w:val="23"/>
          <w:bdr w:val="none" w:sz="0" w:space="0" w:color="auto" w:frame="1"/>
        </w:rPr>
        <w:t>int</w:t>
      </w:r>
      <w:r>
        <w:rPr>
          <w:rStyle w:val="CdigoHTML"/>
          <w:rFonts w:ascii="var(--INTERNAL-CODE-font)" w:hAnsi="var(--INTERNAL-CODE-font)"/>
          <w:color w:val="F8F8F2"/>
          <w:sz w:val="23"/>
          <w:szCs w:val="23"/>
          <w:bdr w:val="none" w:sz="0" w:space="0" w:color="auto" w:frame="1"/>
        </w:rPr>
        <w:t xml:space="preserve"> parameterIndex, Reader reader, </w:t>
      </w:r>
      <w:r>
        <w:rPr>
          <w:rStyle w:val="CdigoHTML"/>
          <w:rFonts w:ascii="var(--INTERNAL-CODE-font)" w:hAnsi="var(--INTERNAL-CODE-font)"/>
          <w:color w:val="66D9EF"/>
          <w:sz w:val="23"/>
          <w:szCs w:val="23"/>
          <w:bdr w:val="none" w:sz="0" w:space="0" w:color="auto" w:frame="1"/>
        </w:rPr>
        <w:t>long</w:t>
      </w:r>
      <w:r>
        <w:rPr>
          <w:rStyle w:val="CdigoHTML"/>
          <w:rFonts w:ascii="var(--INTERNAL-CODE-font)" w:hAnsi="var(--INTERNAL-CODE-font)"/>
          <w:color w:val="F8F8F2"/>
          <w:sz w:val="23"/>
          <w:szCs w:val="23"/>
          <w:bdr w:val="none" w:sz="0" w:space="0" w:color="auto" w:frame="1"/>
        </w:rPr>
        <w:t xml:space="preserve"> length);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75715E"/>
          <w:sz w:val="23"/>
          <w:szCs w:val="23"/>
          <w:bdr w:val="none" w:sz="0" w:space="0" w:color="auto" w:frame="1"/>
        </w:rPr>
        <w:t>//Insertar valores</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PreparedStatement pstmt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con.</w:t>
      </w:r>
      <w:r>
        <w:rPr>
          <w:rStyle w:val="CdigoHTML"/>
          <w:rFonts w:ascii="var(--INTERNAL-CODE-font)" w:hAnsi="var(--INTERNAL-CODE-font)"/>
          <w:color w:val="A6E22E"/>
          <w:sz w:val="23"/>
          <w:szCs w:val="23"/>
          <w:bdr w:val="none" w:sz="0" w:space="0" w:color="auto" w:frame="1"/>
        </w:rPr>
        <w:t>prepareStatement</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E6DB74"/>
          <w:sz w:val="23"/>
          <w:szCs w:val="23"/>
          <w:bdr w:val="none" w:sz="0" w:space="0" w:color="auto" w:frame="1"/>
        </w:rPr>
        <w:t>"INSERT INTO Table(nombre, descripcion) VALUES (?, ?)"</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F8F8F2"/>
          <w:sz w:val="23"/>
          <w:szCs w:val="23"/>
          <w:bdr w:val="none" w:sz="0" w:space="0" w:color="auto" w:frame="1"/>
        </w:rPr>
        <w:t>pstmt.</w:t>
      </w:r>
      <w:r>
        <w:rPr>
          <w:rStyle w:val="CdigoHTML"/>
          <w:rFonts w:ascii="var(--INTERNAL-CODE-font)" w:hAnsi="var(--INTERNAL-CODE-font)"/>
          <w:color w:val="A6E22E"/>
          <w:sz w:val="23"/>
          <w:szCs w:val="23"/>
          <w:bdr w:val="none" w:sz="0" w:space="0" w:color="auto" w:frame="1"/>
        </w:rPr>
        <w:t>setString</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 xml:space="preserve">1, </w:t>
      </w:r>
      <w:r>
        <w:rPr>
          <w:rStyle w:val="CdigoHTML"/>
          <w:rFonts w:ascii="var(--INTERNAL-CODE-font)" w:hAnsi="var(--INTERNAL-CODE-font)"/>
          <w:color w:val="E6DB74"/>
          <w:sz w:val="23"/>
          <w:szCs w:val="23"/>
          <w:bdr w:val="none" w:sz="0" w:space="0" w:color="auto" w:frame="1"/>
        </w:rPr>
        <w:t>"nombre de ejemplo"</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F8F8F2"/>
          <w:sz w:val="23"/>
          <w:szCs w:val="23"/>
          <w:bdr w:val="none" w:sz="0" w:space="0" w:color="auto" w:frame="1"/>
        </w:rPr>
        <w:t>pstmt.</w:t>
      </w:r>
      <w:r>
        <w:rPr>
          <w:rStyle w:val="CdigoHTML"/>
          <w:rFonts w:ascii="var(--INTERNAL-CODE-font)" w:hAnsi="var(--INTERNAL-CODE-font)"/>
          <w:color w:val="A6E22E"/>
          <w:sz w:val="23"/>
          <w:szCs w:val="23"/>
          <w:bdr w:val="none" w:sz="0" w:space="0" w:color="auto" w:frame="1"/>
        </w:rPr>
        <w:t>setClob</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2, Files.</w:t>
      </w:r>
      <w:r>
        <w:rPr>
          <w:rStyle w:val="CdigoHTML"/>
          <w:rFonts w:ascii="var(--INTERNAL-CODE-font)" w:hAnsi="var(--INTERNAL-CODE-font)"/>
          <w:color w:val="A6E22E"/>
          <w:sz w:val="23"/>
          <w:szCs w:val="23"/>
          <w:bdr w:val="none" w:sz="0" w:space="0" w:color="auto" w:frame="1"/>
        </w:rPr>
        <w:t>newBufferedReader</w:t>
      </w:r>
      <w:r>
        <w:rPr>
          <w:rStyle w:val="CdigoHTML"/>
          <w:rFonts w:ascii="var(--INTERNAL-CODE-font)" w:hAnsi="var(--INTERNAL-CODE-font)"/>
          <w:color w:val="F8F8F2"/>
          <w:sz w:val="23"/>
          <w:szCs w:val="23"/>
          <w:bdr w:val="none" w:sz="0" w:space="0" w:color="auto" w:frame="1"/>
        </w:rPr>
        <w:t>(Paths.</w:t>
      </w:r>
      <w:r>
        <w:rPr>
          <w:rStyle w:val="CdigoHTML"/>
          <w:rFonts w:ascii="var(--INTERNAL-CODE-font)" w:hAnsi="var(--INTERNAL-CODE-font)"/>
          <w:color w:val="A6E22E"/>
          <w:sz w:val="23"/>
          <w:szCs w:val="23"/>
          <w:bdr w:val="none" w:sz="0" w:space="0" w:color="auto" w:frame="1"/>
        </w:rPr>
        <w:t>get</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E6DB74"/>
          <w:sz w:val="23"/>
          <w:szCs w:val="23"/>
          <w:bdr w:val="none" w:sz="0" w:space="0" w:color="auto" w:frame="1"/>
        </w:rPr>
        <w:t>"E:\\descripcion.txt"</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F8F8F2"/>
          <w:sz w:val="23"/>
          <w:szCs w:val="23"/>
          <w:bdr w:val="none" w:sz="0" w:space="0" w:color="auto" w:frame="1"/>
        </w:rPr>
        <w:t>pstmt.</w:t>
      </w:r>
      <w:r>
        <w:rPr>
          <w:rStyle w:val="CdigoHTML"/>
          <w:rFonts w:ascii="var(--INTERNAL-CODE-font)" w:hAnsi="var(--INTERNAL-CODE-font)"/>
          <w:color w:val="A6E22E"/>
          <w:sz w:val="23"/>
          <w:szCs w:val="23"/>
          <w:bdr w:val="none" w:sz="0" w:space="0" w:color="auto" w:frame="1"/>
        </w:rPr>
        <w:t>executeUpdate</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w:t>
      </w:r>
    </w:p>
    <w:p w:rsidR="000E0D8D" w:rsidRDefault="000E0D8D" w:rsidP="000E0D8D">
      <w:pPr>
        <w:pStyle w:val="NormalWeb"/>
        <w:shd w:val="clear" w:color="auto" w:fill="FFFFFF"/>
        <w:rPr>
          <w:rFonts w:ascii="Helvetica" w:hAnsi="Helvetica"/>
          <w:color w:val="323232"/>
        </w:rPr>
      </w:pPr>
      <w:r>
        <w:rPr>
          <w:rStyle w:val="Textoennegrita"/>
          <w:rFonts w:ascii="Helvetica" w:hAnsi="Helvetica"/>
          <w:color w:val="323232"/>
        </w:rPr>
        <w:t>Clob:</w:t>
      </w:r>
    </w:p>
    <w:p w:rsidR="000E0D8D" w:rsidRDefault="000E0D8D" w:rsidP="000E0D8D">
      <w:pPr>
        <w:pStyle w:val="NormalWeb"/>
        <w:shd w:val="clear" w:color="auto" w:fill="FFFFFF"/>
        <w:rPr>
          <w:rFonts w:ascii="Helvetica" w:hAnsi="Helvetica"/>
          <w:color w:val="323232"/>
        </w:rPr>
      </w:pPr>
      <w:r>
        <w:rPr>
          <w:rFonts w:ascii="Helvetica" w:hAnsi="Helvetica"/>
          <w:color w:val="323232"/>
        </w:rPr>
        <w:t>El siguiente extracto de </w:t>
      </w:r>
      <w:r>
        <w:rPr>
          <w:rStyle w:val="CdigoHTML"/>
          <w:rFonts w:ascii="var(--INTERNAL-CODE-font)" w:hAnsi="var(--INTERNAL-CODE-font)"/>
          <w:color w:val="323232"/>
          <w:sz w:val="22"/>
          <w:szCs w:val="22"/>
          <w:bdr w:val="single" w:sz="6" w:space="0" w:color="auto" w:frame="1"/>
        </w:rPr>
        <w:t>addDescripcionProducto</w:t>
      </w:r>
      <w:r>
        <w:rPr>
          <w:rFonts w:ascii="Helvetica" w:hAnsi="Helvetica"/>
          <w:color w:val="323232"/>
        </w:rPr>
        <w:t> agrega un valor SQL CLOB a la tabla </w:t>
      </w:r>
      <w:r>
        <w:rPr>
          <w:rStyle w:val="CdigoHTML"/>
          <w:rFonts w:ascii="var(--INTERNAL-CODE-font)" w:hAnsi="var(--INTERNAL-CODE-font)"/>
          <w:color w:val="323232"/>
          <w:sz w:val="22"/>
          <w:szCs w:val="22"/>
          <w:bdr w:val="single" w:sz="6" w:space="0" w:color="auto" w:frame="1"/>
        </w:rPr>
        <w:t>Producto</w:t>
      </w:r>
      <w:r>
        <w:rPr>
          <w:rFonts w:ascii="Helvetica" w:hAnsi="Helvetica"/>
          <w:color w:val="323232"/>
        </w:rPr>
        <w:t>. El objeto Java Clob </w:t>
      </w:r>
      <w:r>
        <w:rPr>
          <w:rStyle w:val="CdigoHTML"/>
          <w:rFonts w:ascii="var(--INTERNAL-CODE-font)" w:hAnsi="var(--INTERNAL-CODE-font)"/>
          <w:color w:val="323232"/>
          <w:sz w:val="22"/>
          <w:szCs w:val="22"/>
          <w:bdr w:val="single" w:sz="6" w:space="0" w:color="auto" w:frame="1"/>
        </w:rPr>
        <w:t>clobDescripcion</w:t>
      </w:r>
      <w:r>
        <w:rPr>
          <w:rFonts w:ascii="Helvetica" w:hAnsi="Helvetica"/>
          <w:color w:val="323232"/>
        </w:rPr>
        <w:t> contiene el contenido del archivo especificado por </w:t>
      </w:r>
      <w:r>
        <w:rPr>
          <w:rStyle w:val="CdigoHTML"/>
          <w:rFonts w:ascii="var(--INTERNAL-CODE-font)" w:hAnsi="var(--INTERNAL-CODE-font)"/>
          <w:color w:val="323232"/>
          <w:sz w:val="22"/>
          <w:szCs w:val="22"/>
          <w:bdr w:val="single" w:sz="6" w:space="0" w:color="auto" w:frame="1"/>
        </w:rPr>
        <w:t>nomeArquivo</w:t>
      </w:r>
      <w:r>
        <w:rPr>
          <w:rFonts w:ascii="Helvetica" w:hAnsi="Helvetica"/>
          <w:color w:val="323232"/>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66D9EF"/>
          <w:sz w:val="23"/>
          <w:szCs w:val="23"/>
          <w:bdr w:val="none" w:sz="0" w:space="0" w:color="auto" w:frame="1"/>
        </w:rPr>
        <w:t>public</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void</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addDescripcionProducto</w:t>
      </w:r>
      <w:r>
        <w:rPr>
          <w:rStyle w:val="CdigoHTML"/>
          <w:rFonts w:ascii="var(--INTERNAL-CODE-font)" w:hAnsi="var(--INTERNAL-CODE-font)"/>
          <w:color w:val="F8F8F2"/>
          <w:sz w:val="23"/>
          <w:szCs w:val="23"/>
          <w:bdr w:val="none" w:sz="0" w:space="0" w:color="auto" w:frame="1"/>
        </w:rPr>
        <w:t xml:space="preserve">(String nome, String nomeArquivo) </w:t>
      </w:r>
      <w:r>
        <w:rPr>
          <w:rStyle w:val="CdigoHTML"/>
          <w:rFonts w:ascii="var(--INTERNAL-CODE-font)" w:hAnsi="var(--INTERNAL-CODE-font)"/>
          <w:color w:val="66D9EF"/>
          <w:sz w:val="23"/>
          <w:szCs w:val="23"/>
          <w:bdr w:val="none" w:sz="0" w:space="0" w:color="auto" w:frame="1"/>
        </w:rPr>
        <w:t>throws</w:t>
      </w:r>
      <w:r>
        <w:rPr>
          <w:rStyle w:val="CdigoHTML"/>
          <w:rFonts w:ascii="var(--INTERNAL-CODE-font)" w:hAnsi="var(--INTERNAL-CODE-font)"/>
          <w:color w:val="F8F8F2"/>
          <w:sz w:val="23"/>
          <w:szCs w:val="23"/>
          <w:bdr w:val="none" w:sz="0" w:space="0" w:color="auto" w:frame="1"/>
        </w:rPr>
        <w:t xml:space="preserve"> SQLException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 Cfreación del objeto Clob:</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Clob clobDescripcion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this</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A6E22E"/>
          <w:sz w:val="23"/>
          <w:szCs w:val="23"/>
          <w:bdr w:val="none" w:sz="0" w:space="0" w:color="auto" w:frame="1"/>
        </w:rPr>
        <w:t>con</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A6E22E"/>
          <w:sz w:val="23"/>
          <w:szCs w:val="23"/>
          <w:bdr w:val="none" w:sz="0" w:space="0" w:color="auto" w:frame="1"/>
        </w:rPr>
        <w:t>createClob</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try</w:t>
      </w:r>
      <w:proofErr w:type="gramEnd"/>
      <w:r>
        <w:rPr>
          <w:rStyle w:val="CdigoHTML"/>
          <w:rFonts w:ascii="var(--INTERNAL-CODE-font)" w:hAnsi="var(--INTERNAL-CODE-font)"/>
          <w:color w:val="F8F8F2"/>
          <w:sz w:val="23"/>
          <w:szCs w:val="23"/>
          <w:bdr w:val="none" w:sz="0" w:space="0" w:color="auto" w:frame="1"/>
        </w:rPr>
        <w:t xml:space="preserve"> (PreparedStatement pstmt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this</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A6E22E"/>
          <w:sz w:val="23"/>
          <w:szCs w:val="23"/>
          <w:bdr w:val="none" w:sz="0" w:space="0" w:color="auto" w:frame="1"/>
        </w:rPr>
        <w:t>con</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A6E22E"/>
          <w:sz w:val="23"/>
          <w:szCs w:val="23"/>
          <w:bdr w:val="none" w:sz="0" w:space="0" w:color="auto" w:frame="1"/>
        </w:rPr>
        <w:t>prepareStatement</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E6DB74"/>
          <w:sz w:val="23"/>
          <w:szCs w:val="23"/>
          <w:bdr w:val="none" w:sz="0" w:space="0" w:color="auto" w:frame="1"/>
        </w:rPr>
        <w:t>"INSERT INTO Producto VALUES(?,?)"</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Writer clobWriter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clobDescripcion.</w:t>
      </w:r>
      <w:r>
        <w:rPr>
          <w:rStyle w:val="CdigoHTML"/>
          <w:rFonts w:ascii="var(--INTERNAL-CODE-font)" w:hAnsi="var(--INTERNAL-CODE-font)"/>
          <w:color w:val="A6E22E"/>
          <w:sz w:val="23"/>
          <w:szCs w:val="23"/>
          <w:bdr w:val="none" w:sz="0" w:space="0" w:color="auto" w:frame="1"/>
        </w:rPr>
        <w:t>setCharacterStream</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 xml:space="preserve">1);){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 xml:space="preserve">// </w:t>
      </w:r>
      <w:proofErr w:type="gramStart"/>
      <w:r>
        <w:rPr>
          <w:rStyle w:val="CdigoHTML"/>
          <w:rFonts w:ascii="var(--INTERNAL-CODE-font)" w:hAnsi="var(--INTERNAL-CODE-font)"/>
          <w:color w:val="75715E"/>
          <w:sz w:val="23"/>
          <w:szCs w:val="23"/>
          <w:bdr w:val="none" w:sz="0" w:space="0" w:color="auto" w:frame="1"/>
        </w:rPr>
        <w:t>setCharacterStream</w:t>
      </w:r>
      <w:proofErr w:type="gramEnd"/>
      <w:r>
        <w:rPr>
          <w:rStyle w:val="CdigoHTML"/>
          <w:rFonts w:ascii="var(--INTERNAL-CODE-font)" w:hAnsi="var(--INTERNAL-CODE-font)"/>
          <w:color w:val="75715E"/>
          <w:sz w:val="23"/>
          <w:szCs w:val="23"/>
          <w:bdr w:val="none" w:sz="0" w:space="0" w:color="auto" w:frame="1"/>
        </w:rPr>
        <w:t xml:space="preserve"> devuelve un objeto Writer y recibe un entero que indica la posición inicial del Clob.</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String str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this</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A6E22E"/>
          <w:sz w:val="23"/>
          <w:szCs w:val="23"/>
          <w:bdr w:val="none" w:sz="0" w:space="0" w:color="auto" w:frame="1"/>
        </w:rPr>
        <w:t>readFile</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 xml:space="preserve">nomeArquivo, clobWriter); </w:t>
      </w:r>
      <w:r>
        <w:rPr>
          <w:rStyle w:val="CdigoHTML"/>
          <w:rFonts w:ascii="var(--INTERNAL-CODE-font)" w:hAnsi="var(--INTERNAL-CODE-font)"/>
          <w:color w:val="75715E"/>
          <w:sz w:val="23"/>
          <w:szCs w:val="23"/>
          <w:bdr w:val="none" w:sz="0" w:space="0" w:color="auto" w:frame="1"/>
        </w:rPr>
        <w:t xml:space="preserve">// Lee el conteido del archivo.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System.</w:t>
      </w:r>
      <w:r>
        <w:rPr>
          <w:rStyle w:val="CdigoHTML"/>
          <w:rFonts w:ascii="var(--INTERNAL-CODE-font)" w:hAnsi="var(--INTERNAL-CODE-font)"/>
          <w:color w:val="A6E22E"/>
          <w:sz w:val="23"/>
          <w:szCs w:val="23"/>
          <w:bdr w:val="none" w:sz="0" w:space="0" w:color="auto" w:frame="1"/>
        </w:rPr>
        <w:t>out</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A6E22E"/>
          <w:sz w:val="23"/>
          <w:szCs w:val="23"/>
          <w:bdr w:val="none" w:sz="0" w:space="0" w:color="auto" w:frame="1"/>
        </w:rPr>
        <w:t>println</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E6DB74"/>
          <w:sz w:val="23"/>
          <w:szCs w:val="23"/>
          <w:bdr w:val="none" w:sz="0" w:space="0" w:color="auto" w:frame="1"/>
        </w:rPr>
        <w:t>"Escribo el texto: "</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clobWriter.</w:t>
      </w:r>
      <w:r>
        <w:rPr>
          <w:rStyle w:val="CdigoHTML"/>
          <w:rFonts w:ascii="var(--INTERNAL-CODE-font)" w:hAnsi="var(--INTERNAL-CODE-font)"/>
          <w:color w:val="A6E22E"/>
          <w:sz w:val="23"/>
          <w:szCs w:val="23"/>
          <w:bdr w:val="none" w:sz="0" w:space="0" w:color="auto" w:frame="1"/>
        </w:rPr>
        <w:t>toString</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 Si el archivo es demasiado grande, se puede escribir en el Clob en trozos.</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clobDescripcion.</w:t>
      </w:r>
      <w:r>
        <w:rPr>
          <w:rStyle w:val="CdigoHTML"/>
          <w:rFonts w:ascii="var(--INTERNAL-CODE-font)" w:hAnsi="var(--INTERNAL-CODE-font)"/>
          <w:color w:val="A6E22E"/>
          <w:sz w:val="23"/>
          <w:szCs w:val="23"/>
          <w:bdr w:val="none" w:sz="0" w:space="0" w:color="auto" w:frame="1"/>
        </w:rPr>
        <w:t>setString</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1, str);</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System.</w:t>
      </w:r>
      <w:r>
        <w:rPr>
          <w:rStyle w:val="CdigoHTML"/>
          <w:rFonts w:ascii="var(--INTERNAL-CODE-font)" w:hAnsi="var(--INTERNAL-CODE-font)"/>
          <w:color w:val="A6E22E"/>
          <w:sz w:val="23"/>
          <w:szCs w:val="23"/>
          <w:bdr w:val="none" w:sz="0" w:space="0" w:color="auto" w:frame="1"/>
        </w:rPr>
        <w:t>out</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A6E22E"/>
          <w:sz w:val="23"/>
          <w:szCs w:val="23"/>
          <w:bdr w:val="none" w:sz="0" w:space="0" w:color="auto" w:frame="1"/>
        </w:rPr>
        <w:t>println</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E6DB74"/>
          <w:sz w:val="23"/>
          <w:szCs w:val="23"/>
          <w:bdr w:val="none" w:sz="0" w:space="0" w:color="auto" w:frame="1"/>
        </w:rPr>
        <w:t>"Longitud del clob: "</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clobDescripcion.</w:t>
      </w:r>
      <w:r>
        <w:rPr>
          <w:rStyle w:val="CdigoHTML"/>
          <w:rFonts w:ascii="var(--INTERNAL-CODE-font)" w:hAnsi="var(--INTERNAL-CODE-font)"/>
          <w:color w:val="A6E22E"/>
          <w:sz w:val="23"/>
          <w:szCs w:val="23"/>
          <w:bdr w:val="none" w:sz="0" w:space="0" w:color="auto" w:frame="1"/>
        </w:rPr>
        <w:t>length</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pstmt.</w:t>
      </w:r>
      <w:r>
        <w:rPr>
          <w:rStyle w:val="CdigoHTML"/>
          <w:rFonts w:ascii="var(--INTERNAL-CODE-font)" w:hAnsi="var(--INTERNAL-CODE-font)"/>
          <w:color w:val="A6E22E"/>
          <w:sz w:val="23"/>
          <w:szCs w:val="23"/>
          <w:bdr w:val="none" w:sz="0" w:space="0" w:color="auto" w:frame="1"/>
        </w:rPr>
        <w:t>setString</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1, nome);</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pstmt.</w:t>
      </w:r>
      <w:r>
        <w:rPr>
          <w:rStyle w:val="CdigoHTML"/>
          <w:rFonts w:ascii="var(--INTERNAL-CODE-font)" w:hAnsi="var(--INTERNAL-CODE-font)"/>
          <w:color w:val="A6E22E"/>
          <w:sz w:val="23"/>
          <w:szCs w:val="23"/>
          <w:bdr w:val="none" w:sz="0" w:space="0" w:color="auto" w:frame="1"/>
        </w:rPr>
        <w:t>setClob</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 xml:space="preserve">2, clobDescripcion); </w:t>
      </w:r>
      <w:r>
        <w:rPr>
          <w:rStyle w:val="CdigoHTML"/>
          <w:rFonts w:ascii="var(--INTERNAL-CODE-font)" w:hAnsi="var(--INTERNAL-CODE-font)"/>
          <w:color w:val="75715E"/>
          <w:sz w:val="23"/>
          <w:szCs w:val="23"/>
          <w:bdr w:val="none" w:sz="0" w:space="0" w:color="auto" w:frame="1"/>
        </w:rPr>
        <w:t>// Se añade el Clob al PreparedStatement.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lastRenderedPageBreak/>
        <w:t xml:space="preserve">      </w:t>
      </w:r>
      <w:proofErr w:type="gramStart"/>
      <w:r>
        <w:rPr>
          <w:rStyle w:val="CdigoHTML"/>
          <w:rFonts w:ascii="var(--INTERNAL-CODE-font)" w:hAnsi="var(--INTERNAL-CODE-font)"/>
          <w:color w:val="F8F8F2"/>
          <w:sz w:val="23"/>
          <w:szCs w:val="23"/>
          <w:bdr w:val="none" w:sz="0" w:space="0" w:color="auto" w:frame="1"/>
        </w:rPr>
        <w:t>pstmt.</w:t>
      </w:r>
      <w:r>
        <w:rPr>
          <w:rStyle w:val="CdigoHTML"/>
          <w:rFonts w:ascii="var(--INTERNAL-CODE-font)" w:hAnsi="var(--INTERNAL-CODE-font)"/>
          <w:color w:val="A6E22E"/>
          <w:sz w:val="23"/>
          <w:szCs w:val="23"/>
          <w:bdr w:val="none" w:sz="0" w:space="0" w:color="auto" w:frame="1"/>
        </w:rPr>
        <w:t>executeUpdate</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 </w:t>
      </w:r>
      <w:proofErr w:type="gramStart"/>
      <w:r>
        <w:rPr>
          <w:rStyle w:val="CdigoHTML"/>
          <w:rFonts w:ascii="var(--INTERNAL-CODE-font)" w:hAnsi="var(--INTERNAL-CODE-font)"/>
          <w:color w:val="66D9EF"/>
          <w:sz w:val="23"/>
          <w:szCs w:val="23"/>
          <w:bdr w:val="none" w:sz="0" w:space="0" w:color="auto" w:frame="1"/>
        </w:rPr>
        <w:t>catch</w:t>
      </w:r>
      <w:proofErr w:type="gramEnd"/>
      <w:r>
        <w:rPr>
          <w:rStyle w:val="CdigoHTML"/>
          <w:rFonts w:ascii="var(--INTERNAL-CODE-font)" w:hAnsi="var(--INTERNAL-CODE-font)"/>
          <w:color w:val="F8F8F2"/>
          <w:sz w:val="23"/>
          <w:szCs w:val="23"/>
          <w:bdr w:val="none" w:sz="0" w:space="0" w:color="auto" w:frame="1"/>
        </w:rPr>
        <w:t xml:space="preserve"> (SQLException sqlex)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 Gestión de excepciones.</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 </w:t>
      </w:r>
      <w:proofErr w:type="gramStart"/>
      <w:r>
        <w:rPr>
          <w:rStyle w:val="CdigoHTML"/>
          <w:rFonts w:ascii="var(--INTERNAL-CODE-font)" w:hAnsi="var(--INTERNAL-CODE-font)"/>
          <w:color w:val="66D9EF"/>
          <w:sz w:val="23"/>
          <w:szCs w:val="23"/>
          <w:bdr w:val="none" w:sz="0" w:space="0" w:color="auto" w:frame="1"/>
        </w:rPr>
        <w:t>catch</w:t>
      </w:r>
      <w:proofErr w:type="gramEnd"/>
      <w:r>
        <w:rPr>
          <w:rStyle w:val="CdigoHTML"/>
          <w:rFonts w:ascii="var(--INTERNAL-CODE-font)" w:hAnsi="var(--INTERNAL-CODE-font)"/>
          <w:color w:val="F8F8F2"/>
          <w:sz w:val="23"/>
          <w:szCs w:val="23"/>
          <w:bdr w:val="none" w:sz="0" w:space="0" w:color="auto" w:frame="1"/>
        </w:rPr>
        <w:t xml:space="preserve"> (Exception ex)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System.</w:t>
      </w:r>
      <w:r>
        <w:rPr>
          <w:rStyle w:val="CdigoHTML"/>
          <w:rFonts w:ascii="var(--INTERNAL-CODE-font)" w:hAnsi="var(--INTERNAL-CODE-font)"/>
          <w:color w:val="A6E22E"/>
          <w:sz w:val="23"/>
          <w:szCs w:val="23"/>
          <w:bdr w:val="none" w:sz="0" w:space="0" w:color="auto" w:frame="1"/>
        </w:rPr>
        <w:t>out</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A6E22E"/>
          <w:sz w:val="23"/>
          <w:szCs w:val="23"/>
          <w:bdr w:val="none" w:sz="0" w:space="0" w:color="auto" w:frame="1"/>
        </w:rPr>
        <w:t>println</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E6DB74"/>
          <w:sz w:val="23"/>
          <w:szCs w:val="23"/>
          <w:bdr w:val="none" w:sz="0" w:space="0" w:color="auto" w:frame="1"/>
        </w:rPr>
        <w:t>"Excepción no esperada: "</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ex.</w:t>
      </w:r>
      <w:r>
        <w:rPr>
          <w:rStyle w:val="CdigoHTML"/>
          <w:rFonts w:ascii="var(--INTERNAL-CODE-font)" w:hAnsi="var(--INTERNAL-CODE-font)"/>
          <w:color w:val="A6E22E"/>
          <w:sz w:val="23"/>
          <w:szCs w:val="23"/>
          <w:bdr w:val="none" w:sz="0" w:space="0" w:color="auto" w:frame="1"/>
        </w:rPr>
        <w:t>toString</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66D9EF"/>
          <w:sz w:val="23"/>
          <w:szCs w:val="23"/>
          <w:bdr w:val="none" w:sz="0" w:space="0" w:color="auto" w:frame="1"/>
        </w:rPr>
        <w:t>private</w:t>
      </w:r>
      <w:proofErr w:type="gramEnd"/>
      <w:r>
        <w:rPr>
          <w:rStyle w:val="CdigoHTML"/>
          <w:rFonts w:ascii="var(--INTERNAL-CODE-font)" w:hAnsi="var(--INTERNAL-CODE-font)"/>
          <w:color w:val="F8F8F2"/>
          <w:sz w:val="23"/>
          <w:szCs w:val="23"/>
          <w:bdr w:val="none" w:sz="0" w:space="0" w:color="auto" w:frame="1"/>
        </w:rPr>
        <w:t xml:space="preserve"> String </w:t>
      </w:r>
      <w:r>
        <w:rPr>
          <w:rStyle w:val="CdigoHTML"/>
          <w:rFonts w:ascii="var(--INTERNAL-CODE-font)" w:hAnsi="var(--INTERNAL-CODE-font)"/>
          <w:color w:val="A6E22E"/>
          <w:sz w:val="23"/>
          <w:szCs w:val="23"/>
          <w:bdr w:val="none" w:sz="0" w:space="0" w:color="auto" w:frame="1"/>
        </w:rPr>
        <w:t>readFile</w:t>
      </w:r>
      <w:r>
        <w:rPr>
          <w:rStyle w:val="CdigoHTML"/>
          <w:rFonts w:ascii="var(--INTERNAL-CODE-font)" w:hAnsi="var(--INTERNAL-CODE-font)"/>
          <w:color w:val="F8F8F2"/>
          <w:sz w:val="23"/>
          <w:szCs w:val="23"/>
          <w:bdr w:val="none" w:sz="0" w:space="0" w:color="auto" w:frame="1"/>
        </w:rPr>
        <w:t xml:space="preserve">(String nomeArquivo, Writer writer) </w:t>
      </w:r>
      <w:r>
        <w:rPr>
          <w:rStyle w:val="CdigoHTML"/>
          <w:rFonts w:ascii="var(--INTERNAL-CODE-font)" w:hAnsi="var(--INTERNAL-CODE-font)"/>
          <w:color w:val="66D9EF"/>
          <w:sz w:val="23"/>
          <w:szCs w:val="23"/>
          <w:bdr w:val="none" w:sz="0" w:space="0" w:color="auto" w:frame="1"/>
        </w:rPr>
        <w:t>throws</w:t>
      </w:r>
      <w:r>
        <w:rPr>
          <w:rStyle w:val="CdigoHTML"/>
          <w:rFonts w:ascii="var(--INTERNAL-CODE-font)" w:hAnsi="var(--INTERNAL-CODE-font)"/>
          <w:color w:val="F8F8F2"/>
          <w:sz w:val="23"/>
          <w:szCs w:val="23"/>
          <w:bdr w:val="none" w:sz="0" w:space="0" w:color="auto" w:frame="1"/>
        </w:rPr>
        <w:t xml:space="preserve"> IOException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try</w:t>
      </w:r>
      <w:proofErr w:type="gramEnd"/>
      <w:r>
        <w:rPr>
          <w:rStyle w:val="CdigoHTML"/>
          <w:rFonts w:ascii="var(--INTERNAL-CODE-font)" w:hAnsi="var(--INTERNAL-CODE-font)"/>
          <w:color w:val="F8F8F2"/>
          <w:sz w:val="23"/>
          <w:szCs w:val="23"/>
          <w:bdr w:val="none" w:sz="0" w:space="0" w:color="auto" w:frame="1"/>
        </w:rPr>
        <w:t xml:space="preserve"> (BufferedReader br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new</w:t>
      </w:r>
      <w:r>
        <w:rPr>
          <w:rStyle w:val="CdigoHTML"/>
          <w:rFonts w:ascii="var(--INTERNAL-CODE-font)" w:hAnsi="var(--INTERNAL-CODE-font)"/>
          <w:color w:val="F8F8F2"/>
          <w:sz w:val="23"/>
          <w:szCs w:val="23"/>
          <w:bdr w:val="none" w:sz="0" w:space="0" w:color="auto" w:frame="1"/>
        </w:rPr>
        <w:t xml:space="preserve"> BufferedReader(</w:t>
      </w:r>
      <w:r>
        <w:rPr>
          <w:rStyle w:val="CdigoHTML"/>
          <w:rFonts w:ascii="var(--INTERNAL-CODE-font)" w:hAnsi="var(--INTERNAL-CODE-font)"/>
          <w:color w:val="66D9EF"/>
          <w:sz w:val="23"/>
          <w:szCs w:val="23"/>
          <w:bdr w:val="none" w:sz="0" w:space="0" w:color="auto" w:frame="1"/>
        </w:rPr>
        <w:t>new</w:t>
      </w:r>
      <w:r>
        <w:rPr>
          <w:rStyle w:val="CdigoHTML"/>
          <w:rFonts w:ascii="var(--INTERNAL-CODE-font)" w:hAnsi="var(--INTERNAL-CODE-font)"/>
          <w:color w:val="F8F8F2"/>
          <w:sz w:val="23"/>
          <w:szCs w:val="23"/>
          <w:bdr w:val="none" w:sz="0" w:space="0" w:color="auto" w:frame="1"/>
        </w:rPr>
        <w:t xml:space="preserve"> FileReader(nomeArquivo)))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String nextLine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E6DB74"/>
          <w:sz w:val="23"/>
          <w:szCs w:val="23"/>
          <w:bdr w:val="none" w:sz="0" w:space="0" w:color="auto" w:frame="1"/>
        </w:rPr>
        <w:t>""</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StringBuffer sb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new</w:t>
      </w: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StringBuffer(</w:t>
      </w:r>
      <w:proofErr w:type="gramEnd"/>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while</w:t>
      </w:r>
      <w:proofErr w:type="gramEnd"/>
      <w:r>
        <w:rPr>
          <w:rStyle w:val="CdigoHTML"/>
          <w:rFonts w:ascii="var(--INTERNAL-CODE-font)" w:hAnsi="var(--INTERNAL-CODE-font)"/>
          <w:color w:val="F8F8F2"/>
          <w:sz w:val="23"/>
          <w:szCs w:val="23"/>
          <w:bdr w:val="none" w:sz="0" w:space="0" w:color="auto" w:frame="1"/>
        </w:rPr>
        <w:t xml:space="preserve"> ((nextLine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br.</w:t>
      </w:r>
      <w:r>
        <w:rPr>
          <w:rStyle w:val="CdigoHTML"/>
          <w:rFonts w:ascii="var(--INTERNAL-CODE-font)" w:hAnsi="var(--INTERNAL-CODE-font)"/>
          <w:color w:val="A6E22E"/>
          <w:sz w:val="23"/>
          <w:szCs w:val="23"/>
          <w:bdr w:val="none" w:sz="0" w:space="0" w:color="auto" w:frame="1"/>
        </w:rPr>
        <w:t>readLine</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null</w:t>
      </w:r>
      <w:r>
        <w:rPr>
          <w:rStyle w:val="CdigoHTML"/>
          <w:rFonts w:ascii="var(--INTERNAL-CODE-font)" w:hAnsi="var(--INTERNAL-CODE-font)"/>
          <w:color w:val="F8F8F2"/>
          <w:sz w:val="23"/>
          <w:szCs w:val="23"/>
          <w:bdr w:val="none" w:sz="0" w:space="0" w:color="auto" w:frame="1"/>
        </w:rPr>
        <w:t>)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System.</w:t>
      </w:r>
      <w:r>
        <w:rPr>
          <w:rStyle w:val="CdigoHTML"/>
          <w:rFonts w:ascii="var(--INTERNAL-CODE-font)" w:hAnsi="var(--INTERNAL-CODE-font)"/>
          <w:color w:val="A6E22E"/>
          <w:sz w:val="23"/>
          <w:szCs w:val="23"/>
          <w:bdr w:val="none" w:sz="0" w:space="0" w:color="auto" w:frame="1"/>
        </w:rPr>
        <w:t>out</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A6E22E"/>
          <w:sz w:val="23"/>
          <w:szCs w:val="23"/>
          <w:bdr w:val="none" w:sz="0" w:space="0" w:color="auto" w:frame="1"/>
        </w:rPr>
        <w:t>println</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E6DB74"/>
          <w:sz w:val="23"/>
          <w:szCs w:val="23"/>
          <w:bdr w:val="none" w:sz="0" w:space="0" w:color="auto" w:frame="1"/>
        </w:rPr>
        <w:t>"Escribiendo: "</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nextLine);</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writer.</w:t>
      </w:r>
      <w:r>
        <w:rPr>
          <w:rStyle w:val="CdigoHTML"/>
          <w:rFonts w:ascii="var(--INTERNAL-CODE-font)" w:hAnsi="var(--INTERNAL-CODE-font)"/>
          <w:color w:val="A6E22E"/>
          <w:sz w:val="23"/>
          <w:szCs w:val="23"/>
          <w:bdr w:val="none" w:sz="0" w:space="0" w:color="auto" w:frame="1"/>
        </w:rPr>
        <w:t>write</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nextLine);</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sb.</w:t>
      </w:r>
      <w:r>
        <w:rPr>
          <w:rStyle w:val="CdigoHTML"/>
          <w:rFonts w:ascii="var(--INTERNAL-CODE-font)" w:hAnsi="var(--INTERNAL-CODE-font)"/>
          <w:color w:val="A6E22E"/>
          <w:sz w:val="23"/>
          <w:szCs w:val="23"/>
          <w:bdr w:val="none" w:sz="0" w:space="0" w:color="auto" w:frame="1"/>
        </w:rPr>
        <w:t>append</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nextLine);</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 Convertir el contenido en una cadena</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String datosClob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sb.</w:t>
      </w:r>
      <w:r>
        <w:rPr>
          <w:rStyle w:val="CdigoHTML"/>
          <w:rFonts w:ascii="var(--INTERNAL-CODE-font)" w:hAnsi="var(--INTERNAL-CODE-font)"/>
          <w:color w:val="A6E22E"/>
          <w:sz w:val="23"/>
          <w:szCs w:val="23"/>
          <w:bdr w:val="none" w:sz="0" w:space="0" w:color="auto" w:frame="1"/>
        </w:rPr>
        <w:t>toString</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 xml:space="preserve">// </w:t>
      </w:r>
      <w:proofErr w:type="gramStart"/>
      <w:r>
        <w:rPr>
          <w:rStyle w:val="CdigoHTML"/>
          <w:rFonts w:ascii="var(--INTERNAL-CODE-font)" w:hAnsi="var(--INTERNAL-CODE-font)"/>
          <w:color w:val="75715E"/>
          <w:sz w:val="23"/>
          <w:szCs w:val="23"/>
          <w:bdr w:val="none" w:sz="0" w:space="0" w:color="auto" w:frame="1"/>
        </w:rPr>
        <w:t>devolución</w:t>
      </w:r>
      <w:proofErr w:type="gramEnd"/>
      <w:r>
        <w:rPr>
          <w:rStyle w:val="CdigoHTML"/>
          <w:rFonts w:ascii="var(--INTERNAL-CODE-font)" w:hAnsi="var(--INTERNAL-CODE-font)"/>
          <w:color w:val="75715E"/>
          <w:sz w:val="23"/>
          <w:szCs w:val="23"/>
          <w:bdr w:val="none" w:sz="0" w:space="0" w:color="auto" w:frame="1"/>
        </w:rPr>
        <w:t xml:space="preserve"> de los datos.</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return</w:t>
      </w:r>
      <w:proofErr w:type="gramEnd"/>
      <w:r>
        <w:rPr>
          <w:rStyle w:val="CdigoHTML"/>
          <w:rFonts w:ascii="var(--INTERNAL-CODE-font)" w:hAnsi="var(--INTERNAL-CODE-font)"/>
          <w:color w:val="F8F8F2"/>
          <w:sz w:val="23"/>
          <w:szCs w:val="23"/>
          <w:bdr w:val="none" w:sz="0" w:space="0" w:color="auto" w:frame="1"/>
        </w:rPr>
        <w:t xml:space="preserve"> datosClob;</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w:t>
      </w:r>
    </w:p>
    <w:p w:rsidR="000E0D8D" w:rsidRDefault="000E0D8D" w:rsidP="000E0D8D">
      <w:pPr>
        <w:pStyle w:val="NormalWeb"/>
        <w:shd w:val="clear" w:color="auto" w:fill="FFFFFF"/>
        <w:rPr>
          <w:rFonts w:ascii="Helvetica" w:hAnsi="Helvetica"/>
          <w:color w:val="323232"/>
        </w:rPr>
      </w:pPr>
      <w:r>
        <w:rPr>
          <w:rFonts w:ascii="Helvetica" w:hAnsi="Helvetica"/>
          <w:color w:val="323232"/>
        </w:rPr>
        <w:t>a) </w:t>
      </w:r>
      <w:r>
        <w:rPr>
          <w:rStyle w:val="Textoennegrita"/>
          <w:rFonts w:ascii="Helvetica" w:hAnsi="Helvetica"/>
          <w:color w:val="323232"/>
        </w:rPr>
        <w:t>Creación de un objeto Clob</w:t>
      </w:r>
      <w:r>
        <w:rPr>
          <w:rFonts w:ascii="Helvetica" w:hAnsi="Helvetica"/>
          <w:color w:val="323232"/>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Clob clobDescripcion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this</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A6E22E"/>
          <w:sz w:val="23"/>
          <w:szCs w:val="23"/>
          <w:bdr w:val="none" w:sz="0" w:space="0" w:color="auto" w:frame="1"/>
        </w:rPr>
        <w:t>con</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A6E22E"/>
          <w:sz w:val="23"/>
          <w:szCs w:val="23"/>
          <w:bdr w:val="none" w:sz="0" w:space="0" w:color="auto" w:frame="1"/>
        </w:rPr>
        <w:t>createClob</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w:t>
      </w:r>
    </w:p>
    <w:p w:rsidR="000E0D8D" w:rsidRDefault="000E0D8D" w:rsidP="000E0D8D">
      <w:pPr>
        <w:pStyle w:val="NormalWeb"/>
        <w:shd w:val="clear" w:color="auto" w:fill="FFFFFF"/>
        <w:rPr>
          <w:rFonts w:ascii="Helvetica" w:hAnsi="Helvetica"/>
          <w:color w:val="323232"/>
        </w:rPr>
      </w:pPr>
      <w:r>
        <w:rPr>
          <w:rFonts w:ascii="Helvetica" w:hAnsi="Helvetica"/>
          <w:color w:val="323232"/>
        </w:rPr>
        <w:t>b) </w:t>
      </w:r>
      <w:r>
        <w:rPr>
          <w:rStyle w:val="Textoennegrita"/>
          <w:rFonts w:ascii="Helvetica" w:hAnsi="Helvetica"/>
          <w:color w:val="323232"/>
        </w:rPr>
        <w:t>Recuperación del flujo</w:t>
      </w:r>
      <w:r>
        <w:rPr>
          <w:rFonts w:ascii="Helvetica" w:hAnsi="Helvetica"/>
          <w:color w:val="323232"/>
        </w:rPr>
        <w:t> (en este caso, un objeto Writer llamado </w:t>
      </w:r>
      <w:r>
        <w:rPr>
          <w:rStyle w:val="CdigoHTML"/>
          <w:rFonts w:ascii="var(--INTERNAL-CODE-font)" w:hAnsi="var(--INTERNAL-CODE-font)"/>
          <w:color w:val="323232"/>
          <w:sz w:val="22"/>
          <w:szCs w:val="22"/>
          <w:bdr w:val="single" w:sz="6" w:space="0" w:color="auto" w:frame="1"/>
        </w:rPr>
        <w:t>clobWriter</w:t>
      </w:r>
      <w:r>
        <w:rPr>
          <w:rFonts w:ascii="Helvetica" w:hAnsi="Helvetica"/>
          <w:color w:val="323232"/>
        </w:rPr>
        <w:t>) que se utiliza para escribir un flujo de caracteres en el objeto Java Clob </w:t>
      </w:r>
      <w:r>
        <w:rPr>
          <w:rStyle w:val="CdigoHTML"/>
          <w:rFonts w:ascii="var(--INTERNAL-CODE-font)" w:hAnsi="var(--INTERNAL-CODE-font)"/>
          <w:color w:val="323232"/>
          <w:sz w:val="22"/>
          <w:szCs w:val="22"/>
          <w:bdr w:val="single" w:sz="6" w:space="0" w:color="auto" w:frame="1"/>
        </w:rPr>
        <w:t>clobDescripcion</w:t>
      </w:r>
      <w:r>
        <w:rPr>
          <w:rFonts w:ascii="Helvetica" w:hAnsi="Helvetica"/>
          <w:color w:val="323232"/>
        </w:rPr>
        <w:t>. El método </w:t>
      </w:r>
      <w:r>
        <w:rPr>
          <w:rStyle w:val="CdigoHTML"/>
          <w:rFonts w:ascii="var(--INTERNAL-CODE-font)" w:hAnsi="var(--INTERNAL-CODE-font)"/>
          <w:color w:val="323232"/>
          <w:sz w:val="22"/>
          <w:szCs w:val="22"/>
          <w:bdr w:val="single" w:sz="6" w:space="0" w:color="auto" w:frame="1"/>
        </w:rPr>
        <w:t>readFile</w:t>
      </w:r>
      <w:r>
        <w:rPr>
          <w:rFonts w:ascii="Helvetica" w:hAnsi="Helvetica"/>
          <w:color w:val="323232"/>
        </w:rPr>
        <w:t> escribe este flujo de caracteres; el flujo proviene del archivo especificado por la cadena </w:t>
      </w:r>
      <w:r>
        <w:rPr>
          <w:rStyle w:val="CdigoHTML"/>
          <w:rFonts w:ascii="var(--INTERNAL-CODE-font)" w:hAnsi="var(--INTERNAL-CODE-font)"/>
          <w:color w:val="323232"/>
          <w:sz w:val="22"/>
          <w:szCs w:val="22"/>
          <w:bdr w:val="single" w:sz="6" w:space="0" w:color="auto" w:frame="1"/>
        </w:rPr>
        <w:t>nomeArquivo</w:t>
      </w:r>
      <w:r>
        <w:rPr>
          <w:rFonts w:ascii="Helvetica" w:hAnsi="Helvetica"/>
          <w:color w:val="323232"/>
        </w:rPr>
        <w:t>. El argumento del método </w:t>
      </w:r>
      <w:r>
        <w:rPr>
          <w:rStyle w:val="CdigoHTML"/>
          <w:rFonts w:ascii="var(--INTERNAL-CODE-font)" w:hAnsi="var(--INTERNAL-CODE-font)"/>
          <w:color w:val="323232"/>
          <w:sz w:val="22"/>
          <w:szCs w:val="22"/>
          <w:bdr w:val="single" w:sz="6" w:space="0" w:color="auto" w:frame="1"/>
        </w:rPr>
        <w:t>1</w:t>
      </w:r>
      <w:r>
        <w:rPr>
          <w:rFonts w:ascii="Helvetica" w:hAnsi="Helvetica"/>
          <w:color w:val="323232"/>
        </w:rPr>
        <w:t> indica que el objeto Writer comenzará a escribir el flujo de caracteres al principio del valor Clob:</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Writer clobWriter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clobDescripcion.</w:t>
      </w:r>
      <w:r>
        <w:rPr>
          <w:rStyle w:val="CdigoHTML"/>
          <w:rFonts w:ascii="var(--INTERNAL-CODE-font)" w:hAnsi="var(--INTERNAL-CODE-font)"/>
          <w:color w:val="A6E22E"/>
          <w:sz w:val="23"/>
          <w:szCs w:val="23"/>
          <w:bdr w:val="none" w:sz="0" w:space="0" w:color="auto" w:frame="1"/>
        </w:rPr>
        <w:t>setCharacterStream</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1);</w:t>
      </w:r>
    </w:p>
    <w:p w:rsidR="000E0D8D" w:rsidRDefault="000E0D8D" w:rsidP="000E0D8D">
      <w:pPr>
        <w:pStyle w:val="NormalWeb"/>
        <w:shd w:val="clear" w:color="auto" w:fill="FFFFFF"/>
        <w:rPr>
          <w:rFonts w:ascii="Helvetica" w:hAnsi="Helvetica"/>
          <w:color w:val="323232"/>
        </w:rPr>
      </w:pPr>
      <w:r>
        <w:rPr>
          <w:rFonts w:ascii="Helvetica" w:hAnsi="Helvetica"/>
          <w:color w:val="323232"/>
        </w:rPr>
        <w:t>El método </w:t>
      </w:r>
      <w:r>
        <w:rPr>
          <w:rStyle w:val="CdigoHTML"/>
          <w:rFonts w:ascii="var(--INTERNAL-CODE-font)" w:hAnsi="var(--INTERNAL-CODE-font)"/>
          <w:color w:val="323232"/>
          <w:sz w:val="22"/>
          <w:szCs w:val="22"/>
          <w:bdr w:val="single" w:sz="6" w:space="0" w:color="auto" w:frame="1"/>
        </w:rPr>
        <w:t>readFile</w:t>
      </w:r>
      <w:r>
        <w:rPr>
          <w:rFonts w:ascii="Helvetica" w:hAnsi="Helvetica"/>
          <w:color w:val="323232"/>
        </w:rPr>
        <w:t xml:space="preserve"> lee el archivo línea por línea </w:t>
      </w:r>
      <w:proofErr w:type="gramStart"/>
      <w:r>
        <w:rPr>
          <w:rFonts w:ascii="Helvetica" w:hAnsi="Helvetica"/>
          <w:color w:val="323232"/>
        </w:rPr>
        <w:t>especificado</w:t>
      </w:r>
      <w:proofErr w:type="gramEnd"/>
      <w:r>
        <w:rPr>
          <w:rFonts w:ascii="Helvetica" w:hAnsi="Helvetica"/>
          <w:color w:val="323232"/>
        </w:rPr>
        <w:t xml:space="preserve"> por el archivo </w:t>
      </w:r>
      <w:r>
        <w:rPr>
          <w:rStyle w:val="CdigoHTML"/>
          <w:rFonts w:ascii="var(--INTERNAL-CODE-font)" w:hAnsi="var(--INTERNAL-CODE-font)"/>
          <w:color w:val="323232"/>
          <w:sz w:val="22"/>
          <w:szCs w:val="22"/>
          <w:bdr w:val="single" w:sz="6" w:space="0" w:color="auto" w:frame="1"/>
        </w:rPr>
        <w:t>nomeArquivo</w:t>
      </w:r>
      <w:r>
        <w:rPr>
          <w:rFonts w:ascii="Helvetica" w:hAnsi="Helvetica"/>
          <w:color w:val="323232"/>
        </w:rPr>
        <w:t> y lo escribe en el objeto Writer especificado por </w:t>
      </w:r>
      <w:r>
        <w:rPr>
          <w:rStyle w:val="CdigoHTML"/>
          <w:rFonts w:ascii="var(--INTERNAL-CODE-font)" w:hAnsi="var(--INTERNAL-CODE-font)"/>
          <w:color w:val="323232"/>
          <w:sz w:val="22"/>
          <w:szCs w:val="22"/>
          <w:bdr w:val="single" w:sz="6" w:space="0" w:color="auto" w:frame="1"/>
        </w:rPr>
        <w:t>writer</w:t>
      </w:r>
      <w:r>
        <w:rPr>
          <w:rFonts w:ascii="Helvetica" w:hAnsi="Helvetica"/>
          <w:color w:val="323232"/>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66D9EF"/>
          <w:sz w:val="23"/>
          <w:szCs w:val="23"/>
          <w:bdr w:val="none" w:sz="0" w:space="0" w:color="auto" w:frame="1"/>
        </w:rPr>
        <w:t>private</w:t>
      </w:r>
      <w:proofErr w:type="gramEnd"/>
      <w:r>
        <w:rPr>
          <w:rStyle w:val="CdigoHTML"/>
          <w:rFonts w:ascii="var(--INTERNAL-CODE-font)" w:hAnsi="var(--INTERNAL-CODE-font)"/>
          <w:color w:val="F8F8F2"/>
          <w:sz w:val="23"/>
          <w:szCs w:val="23"/>
          <w:bdr w:val="none" w:sz="0" w:space="0" w:color="auto" w:frame="1"/>
        </w:rPr>
        <w:t xml:space="preserve"> String </w:t>
      </w:r>
      <w:r>
        <w:rPr>
          <w:rStyle w:val="CdigoHTML"/>
          <w:rFonts w:ascii="var(--INTERNAL-CODE-font)" w:hAnsi="var(--INTERNAL-CODE-font)"/>
          <w:color w:val="A6E22E"/>
          <w:sz w:val="23"/>
          <w:szCs w:val="23"/>
          <w:bdr w:val="none" w:sz="0" w:space="0" w:color="auto" w:frame="1"/>
        </w:rPr>
        <w:t>readFile</w:t>
      </w:r>
      <w:r>
        <w:rPr>
          <w:rStyle w:val="CdigoHTML"/>
          <w:rFonts w:ascii="var(--INTERNAL-CODE-font)" w:hAnsi="var(--INTERNAL-CODE-font)"/>
          <w:color w:val="F8F8F2"/>
          <w:sz w:val="23"/>
          <w:szCs w:val="23"/>
          <w:bdr w:val="none" w:sz="0" w:space="0" w:color="auto" w:frame="1"/>
        </w:rPr>
        <w:t xml:space="preserve">(String nomeArquivo, Writer writer) </w:t>
      </w:r>
      <w:r>
        <w:rPr>
          <w:rStyle w:val="CdigoHTML"/>
          <w:rFonts w:ascii="var(--INTERNAL-CODE-font)" w:hAnsi="var(--INTERNAL-CODE-font)"/>
          <w:color w:val="66D9EF"/>
          <w:sz w:val="23"/>
          <w:szCs w:val="23"/>
          <w:bdr w:val="none" w:sz="0" w:space="0" w:color="auto" w:frame="1"/>
        </w:rPr>
        <w:t>throws</w:t>
      </w:r>
      <w:r>
        <w:rPr>
          <w:rStyle w:val="CdigoHTML"/>
          <w:rFonts w:ascii="var(--INTERNAL-CODE-font)" w:hAnsi="var(--INTERNAL-CODE-font)"/>
          <w:color w:val="F8F8F2"/>
          <w:sz w:val="23"/>
          <w:szCs w:val="23"/>
          <w:bdr w:val="none" w:sz="0" w:space="0" w:color="auto" w:frame="1"/>
        </w:rPr>
        <w:t xml:space="preserve"> IOException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try</w:t>
      </w:r>
      <w:proofErr w:type="gramEnd"/>
      <w:r>
        <w:rPr>
          <w:rStyle w:val="CdigoHTML"/>
          <w:rFonts w:ascii="var(--INTERNAL-CODE-font)" w:hAnsi="var(--INTERNAL-CODE-font)"/>
          <w:color w:val="F8F8F2"/>
          <w:sz w:val="23"/>
          <w:szCs w:val="23"/>
          <w:bdr w:val="none" w:sz="0" w:space="0" w:color="auto" w:frame="1"/>
        </w:rPr>
        <w:t xml:space="preserve"> (BufferedReader br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new</w:t>
      </w:r>
      <w:r>
        <w:rPr>
          <w:rStyle w:val="CdigoHTML"/>
          <w:rFonts w:ascii="var(--INTERNAL-CODE-font)" w:hAnsi="var(--INTERNAL-CODE-font)"/>
          <w:color w:val="F8F8F2"/>
          <w:sz w:val="23"/>
          <w:szCs w:val="23"/>
          <w:bdr w:val="none" w:sz="0" w:space="0" w:color="auto" w:frame="1"/>
        </w:rPr>
        <w:t xml:space="preserve"> BufferedReader(</w:t>
      </w:r>
      <w:r>
        <w:rPr>
          <w:rStyle w:val="CdigoHTML"/>
          <w:rFonts w:ascii="var(--INTERNAL-CODE-font)" w:hAnsi="var(--INTERNAL-CODE-font)"/>
          <w:color w:val="66D9EF"/>
          <w:sz w:val="23"/>
          <w:szCs w:val="23"/>
          <w:bdr w:val="none" w:sz="0" w:space="0" w:color="auto" w:frame="1"/>
        </w:rPr>
        <w:t>new</w:t>
      </w:r>
      <w:r>
        <w:rPr>
          <w:rStyle w:val="CdigoHTML"/>
          <w:rFonts w:ascii="var(--INTERNAL-CODE-font)" w:hAnsi="var(--INTERNAL-CODE-font)"/>
          <w:color w:val="F8F8F2"/>
          <w:sz w:val="23"/>
          <w:szCs w:val="23"/>
          <w:bdr w:val="none" w:sz="0" w:space="0" w:color="auto" w:frame="1"/>
        </w:rPr>
        <w:t xml:space="preserve"> FileReader(nomeArquivo)))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String nextLine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E6DB74"/>
          <w:sz w:val="23"/>
          <w:szCs w:val="23"/>
          <w:bdr w:val="none" w:sz="0" w:space="0" w:color="auto" w:frame="1"/>
        </w:rPr>
        <w:t>""</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StringBuffer sb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new</w:t>
      </w: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StringBuffer(</w:t>
      </w:r>
      <w:proofErr w:type="gramEnd"/>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while</w:t>
      </w:r>
      <w:proofErr w:type="gramEnd"/>
      <w:r>
        <w:rPr>
          <w:rStyle w:val="CdigoHTML"/>
          <w:rFonts w:ascii="var(--INTERNAL-CODE-font)" w:hAnsi="var(--INTERNAL-CODE-font)"/>
          <w:color w:val="F8F8F2"/>
          <w:sz w:val="23"/>
          <w:szCs w:val="23"/>
          <w:bdr w:val="none" w:sz="0" w:space="0" w:color="auto" w:frame="1"/>
        </w:rPr>
        <w:t xml:space="preserve"> ((nextLine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br.</w:t>
      </w:r>
      <w:r>
        <w:rPr>
          <w:rStyle w:val="CdigoHTML"/>
          <w:rFonts w:ascii="var(--INTERNAL-CODE-font)" w:hAnsi="var(--INTERNAL-CODE-font)"/>
          <w:color w:val="A6E22E"/>
          <w:sz w:val="23"/>
          <w:szCs w:val="23"/>
          <w:bdr w:val="none" w:sz="0" w:space="0" w:color="auto" w:frame="1"/>
        </w:rPr>
        <w:t>readLine</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null</w:t>
      </w:r>
      <w:r>
        <w:rPr>
          <w:rStyle w:val="CdigoHTML"/>
          <w:rFonts w:ascii="var(--INTERNAL-CODE-font)" w:hAnsi="var(--INTERNAL-CODE-font)"/>
          <w:color w:val="F8F8F2"/>
          <w:sz w:val="23"/>
          <w:szCs w:val="23"/>
          <w:bdr w:val="none" w:sz="0" w:space="0" w:color="auto" w:frame="1"/>
        </w:rPr>
        <w:t>)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System.</w:t>
      </w:r>
      <w:r>
        <w:rPr>
          <w:rStyle w:val="CdigoHTML"/>
          <w:rFonts w:ascii="var(--INTERNAL-CODE-font)" w:hAnsi="var(--INTERNAL-CODE-font)"/>
          <w:color w:val="A6E22E"/>
          <w:sz w:val="23"/>
          <w:szCs w:val="23"/>
          <w:bdr w:val="none" w:sz="0" w:space="0" w:color="auto" w:frame="1"/>
        </w:rPr>
        <w:t>out</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A6E22E"/>
          <w:sz w:val="23"/>
          <w:szCs w:val="23"/>
          <w:bdr w:val="none" w:sz="0" w:space="0" w:color="auto" w:frame="1"/>
        </w:rPr>
        <w:t>println</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E6DB74"/>
          <w:sz w:val="23"/>
          <w:szCs w:val="23"/>
          <w:bdr w:val="none" w:sz="0" w:space="0" w:color="auto" w:frame="1"/>
        </w:rPr>
        <w:t>"Escribiendo: "</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nextLine);</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writer.</w:t>
      </w:r>
      <w:r>
        <w:rPr>
          <w:rStyle w:val="CdigoHTML"/>
          <w:rFonts w:ascii="var(--INTERNAL-CODE-font)" w:hAnsi="var(--INTERNAL-CODE-font)"/>
          <w:color w:val="A6E22E"/>
          <w:sz w:val="23"/>
          <w:szCs w:val="23"/>
          <w:bdr w:val="none" w:sz="0" w:space="0" w:color="auto" w:frame="1"/>
        </w:rPr>
        <w:t>write</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nextLine);</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sb.</w:t>
      </w:r>
      <w:r>
        <w:rPr>
          <w:rStyle w:val="CdigoHTML"/>
          <w:rFonts w:ascii="var(--INTERNAL-CODE-font)" w:hAnsi="var(--INTERNAL-CODE-font)"/>
          <w:color w:val="A6E22E"/>
          <w:sz w:val="23"/>
          <w:szCs w:val="23"/>
          <w:bdr w:val="none" w:sz="0" w:space="0" w:color="auto" w:frame="1"/>
        </w:rPr>
        <w:t>append</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nextLine);</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 Convertir el contenido en una cadena</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String clobData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sb.</w:t>
      </w:r>
      <w:r>
        <w:rPr>
          <w:rStyle w:val="CdigoHTML"/>
          <w:rFonts w:ascii="var(--INTERNAL-CODE-font)" w:hAnsi="var(--INTERNAL-CODE-font)"/>
          <w:color w:val="A6E22E"/>
          <w:sz w:val="23"/>
          <w:szCs w:val="23"/>
          <w:bdr w:val="none" w:sz="0" w:space="0" w:color="auto" w:frame="1"/>
        </w:rPr>
        <w:t>toString</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lastRenderedPageBreak/>
        <w:t xml:space="preserve">        </w:t>
      </w:r>
      <w:r>
        <w:rPr>
          <w:rStyle w:val="CdigoHTML"/>
          <w:rFonts w:ascii="var(--INTERNAL-CODE-font)" w:hAnsi="var(--INTERNAL-CODE-font)"/>
          <w:color w:val="75715E"/>
          <w:sz w:val="23"/>
          <w:szCs w:val="23"/>
          <w:bdr w:val="none" w:sz="0" w:space="0" w:color="auto" w:frame="1"/>
        </w:rPr>
        <w:t>// Devolver los datos.</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return</w:t>
      </w:r>
      <w:proofErr w:type="gramEnd"/>
      <w:r>
        <w:rPr>
          <w:rStyle w:val="CdigoHTML"/>
          <w:rFonts w:ascii="var(--INTERNAL-CODE-font)" w:hAnsi="var(--INTERNAL-CODE-font)"/>
          <w:color w:val="F8F8F2"/>
          <w:sz w:val="23"/>
          <w:szCs w:val="23"/>
          <w:bdr w:val="none" w:sz="0" w:space="0" w:color="auto" w:frame="1"/>
        </w:rPr>
        <w:t xml:space="preserve"> clobData;</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w:t>
      </w:r>
    </w:p>
    <w:p w:rsidR="000E0D8D" w:rsidRDefault="000E0D8D" w:rsidP="000E0D8D">
      <w:pPr>
        <w:pStyle w:val="NormalWeb"/>
        <w:shd w:val="clear" w:color="auto" w:fill="FFFFFF"/>
        <w:rPr>
          <w:rFonts w:ascii="Helvetica" w:hAnsi="Helvetica"/>
          <w:color w:val="323232"/>
        </w:rPr>
      </w:pPr>
      <w:r>
        <w:rPr>
          <w:rFonts w:ascii="Helvetica" w:hAnsi="Helvetica"/>
          <w:color w:val="323232"/>
        </w:rPr>
        <w:t>c) Creación de un objeto PreparedStatement </w:t>
      </w:r>
      <w:r>
        <w:rPr>
          <w:rStyle w:val="CdigoHTML"/>
          <w:rFonts w:ascii="var(--INTERNAL-CODE-font)" w:hAnsi="var(--INTERNAL-CODE-font)"/>
          <w:color w:val="323232"/>
          <w:sz w:val="22"/>
          <w:szCs w:val="22"/>
          <w:bdr w:val="single" w:sz="6" w:space="0" w:color="auto" w:frame="1"/>
        </w:rPr>
        <w:t>pstmt</w:t>
      </w:r>
      <w:r>
        <w:rPr>
          <w:rFonts w:ascii="Helvetica" w:hAnsi="Helvetica"/>
          <w:color w:val="323232"/>
        </w:rPr>
        <w:t> que inserta el objeto Java Clob </w:t>
      </w:r>
      <w:r>
        <w:rPr>
          <w:rStyle w:val="CdigoHTML"/>
          <w:rFonts w:ascii="var(--INTERNAL-CODE-font)" w:hAnsi="var(--INTERNAL-CODE-font)"/>
          <w:color w:val="323232"/>
          <w:sz w:val="22"/>
          <w:szCs w:val="22"/>
          <w:bdr w:val="single" w:sz="6" w:space="0" w:color="auto" w:frame="1"/>
        </w:rPr>
        <w:t>clobDescripcion</w:t>
      </w:r>
      <w:r>
        <w:rPr>
          <w:rFonts w:ascii="Helvetica" w:hAnsi="Helvetica"/>
          <w:color w:val="323232"/>
        </w:rPr>
        <w:t> en </w:t>
      </w:r>
      <w:r>
        <w:rPr>
          <w:rStyle w:val="CdigoHTML"/>
          <w:rFonts w:ascii="var(--INTERNAL-CODE-font)" w:hAnsi="var(--INTERNAL-CODE-font)"/>
          <w:color w:val="323232"/>
          <w:sz w:val="22"/>
          <w:szCs w:val="22"/>
          <w:bdr w:val="single" w:sz="6" w:space="0" w:color="auto" w:frame="1"/>
        </w:rPr>
        <w:t>Producto</w:t>
      </w:r>
      <w:r>
        <w:rPr>
          <w:rFonts w:ascii="Helvetica" w:hAnsi="Helvetica"/>
          <w:color w:val="323232"/>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String sql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E6DB74"/>
          <w:sz w:val="23"/>
          <w:szCs w:val="23"/>
          <w:bdr w:val="none" w:sz="0" w:space="0" w:color="auto" w:frame="1"/>
        </w:rPr>
        <w:t xml:space="preserve">"INSERT INTO Producto </w:t>
      </w:r>
      <w:proofErr w:type="gramStart"/>
      <w:r>
        <w:rPr>
          <w:rStyle w:val="CdigoHTML"/>
          <w:rFonts w:ascii="var(--INTERNAL-CODE-font)" w:hAnsi="var(--INTERNAL-CODE-font)"/>
          <w:color w:val="E6DB74"/>
          <w:sz w:val="23"/>
          <w:szCs w:val="23"/>
          <w:bdr w:val="none" w:sz="0" w:space="0" w:color="auto" w:frame="1"/>
        </w:rPr>
        <w:t>VALUES(</w:t>
      </w:r>
      <w:proofErr w:type="gramEnd"/>
      <w:r>
        <w:rPr>
          <w:rStyle w:val="CdigoHTML"/>
          <w:rFonts w:ascii="var(--INTERNAL-CODE-font)" w:hAnsi="var(--INTERNAL-CODE-font)"/>
          <w:color w:val="E6DB74"/>
          <w:sz w:val="23"/>
          <w:szCs w:val="23"/>
          <w:bdr w:val="none" w:sz="0" w:space="0" w:color="auto" w:frame="1"/>
        </w:rPr>
        <w:t>?,?)"</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Clob clobDescripcion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this</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A6E22E"/>
          <w:sz w:val="23"/>
          <w:szCs w:val="23"/>
          <w:bdr w:val="none" w:sz="0" w:space="0" w:color="auto" w:frame="1"/>
        </w:rPr>
        <w:t>con</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A6E22E"/>
          <w:sz w:val="23"/>
          <w:szCs w:val="23"/>
          <w:bdr w:val="none" w:sz="0" w:space="0" w:color="auto" w:frame="1"/>
        </w:rPr>
        <w:t>createClob</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66D9EF"/>
          <w:sz w:val="23"/>
          <w:szCs w:val="23"/>
          <w:bdr w:val="none" w:sz="0" w:space="0" w:color="auto" w:frame="1"/>
        </w:rPr>
        <w:t>try</w:t>
      </w:r>
      <w:proofErr w:type="gramEnd"/>
      <w:r>
        <w:rPr>
          <w:rStyle w:val="CdigoHTML"/>
          <w:rFonts w:ascii="var(--INTERNAL-CODE-font)" w:hAnsi="var(--INTERNAL-CODE-font)"/>
          <w:color w:val="F8F8F2"/>
          <w:sz w:val="23"/>
          <w:szCs w:val="23"/>
          <w:bdr w:val="none" w:sz="0" w:space="0" w:color="auto" w:frame="1"/>
        </w:rPr>
        <w:t xml:space="preserve"> (PreparedStatement pstmt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this</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A6E22E"/>
          <w:sz w:val="23"/>
          <w:szCs w:val="23"/>
          <w:bdr w:val="none" w:sz="0" w:space="0" w:color="auto" w:frame="1"/>
        </w:rPr>
        <w:t>con</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A6E22E"/>
          <w:sz w:val="23"/>
          <w:szCs w:val="23"/>
          <w:bdr w:val="none" w:sz="0" w:space="0" w:color="auto" w:frame="1"/>
        </w:rPr>
        <w:t>prepareStatement</w:t>
      </w:r>
      <w:r>
        <w:rPr>
          <w:rStyle w:val="CdigoHTML"/>
          <w:rFonts w:ascii="var(--INTERNAL-CODE-font)" w:hAnsi="var(--INTERNAL-CODE-font)"/>
          <w:color w:val="F8F8F2"/>
          <w:sz w:val="23"/>
          <w:szCs w:val="23"/>
          <w:bdr w:val="none" w:sz="0" w:space="0" w:color="auto" w:frame="1"/>
        </w:rPr>
        <w:t>(sql);</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pstmt.</w:t>
      </w:r>
      <w:r>
        <w:rPr>
          <w:rStyle w:val="CdigoHTML"/>
          <w:rFonts w:ascii="var(--INTERNAL-CODE-font)" w:hAnsi="var(--INTERNAL-CODE-font)"/>
          <w:color w:val="A6E22E"/>
          <w:sz w:val="23"/>
          <w:szCs w:val="23"/>
          <w:bdr w:val="none" w:sz="0" w:space="0" w:color="auto" w:frame="1"/>
        </w:rPr>
        <w:t>setString</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1, nome);</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pstmt.</w:t>
      </w:r>
      <w:r>
        <w:rPr>
          <w:rStyle w:val="CdigoHTML"/>
          <w:rFonts w:ascii="var(--INTERNAL-CODE-font)" w:hAnsi="var(--INTERNAL-CODE-font)"/>
          <w:color w:val="A6E22E"/>
          <w:sz w:val="23"/>
          <w:szCs w:val="23"/>
          <w:bdr w:val="none" w:sz="0" w:space="0" w:color="auto" w:frame="1"/>
        </w:rPr>
        <w:t>setClob</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2, clobDescripcion);</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pstmt.</w:t>
      </w:r>
      <w:r>
        <w:rPr>
          <w:rStyle w:val="CdigoHTML"/>
          <w:rFonts w:ascii="var(--INTERNAL-CODE-font)" w:hAnsi="var(--INTERNAL-CODE-font)"/>
          <w:color w:val="A6E22E"/>
          <w:sz w:val="23"/>
          <w:szCs w:val="23"/>
          <w:bdr w:val="none" w:sz="0" w:space="0" w:color="auto" w:frame="1"/>
        </w:rPr>
        <w:t>executeUpdate</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w:t>
      </w:r>
    </w:p>
    <w:p w:rsidR="000E0D8D" w:rsidRDefault="000E0D8D" w:rsidP="000E0D8D">
      <w:pPr>
        <w:pStyle w:val="Ttulo3"/>
        <w:shd w:val="clear" w:color="auto" w:fill="FFFFFF"/>
        <w:rPr>
          <w:rFonts w:ascii="Helvetica" w:hAnsi="Helvetica"/>
          <w:b w:val="0"/>
          <w:bCs w:val="0"/>
          <w:color w:val="auto"/>
          <w:spacing w:val="-15"/>
        </w:rPr>
      </w:pPr>
      <w:r>
        <w:rPr>
          <w:rFonts w:ascii="Helvetica" w:hAnsi="Helvetica"/>
          <w:b w:val="0"/>
          <w:bCs w:val="0"/>
          <w:spacing w:val="-15"/>
        </w:rPr>
        <w:t>2. Recuperando valores CLOB</w:t>
      </w:r>
    </w:p>
    <w:p w:rsidR="000E0D8D" w:rsidRDefault="000E0D8D" w:rsidP="000E0D8D">
      <w:pPr>
        <w:pStyle w:val="NormalWeb"/>
        <w:shd w:val="clear" w:color="auto" w:fill="FFFFFF"/>
        <w:rPr>
          <w:rFonts w:ascii="Helvetica" w:hAnsi="Helvetica"/>
          <w:color w:val="323232"/>
        </w:rPr>
      </w:pPr>
      <w:r>
        <w:rPr>
          <w:rFonts w:ascii="Helvetica" w:hAnsi="Helvetica"/>
          <w:color w:val="323232"/>
        </w:rPr>
        <w:t>El método </w:t>
      </w:r>
      <w:r>
        <w:rPr>
          <w:rStyle w:val="CdigoHTML"/>
          <w:rFonts w:ascii="var(--INTERNAL-CODE-font)" w:hAnsi="var(--INTERNAL-CODE-font)"/>
          <w:color w:val="323232"/>
          <w:sz w:val="22"/>
          <w:szCs w:val="22"/>
          <w:bdr w:val="single" w:sz="6" w:space="0" w:color="auto" w:frame="1"/>
        </w:rPr>
        <w:t>getDescripcion</w:t>
      </w:r>
      <w:r>
        <w:rPr>
          <w:rFonts w:ascii="Helvetica" w:hAnsi="Helvetica"/>
          <w:color w:val="323232"/>
        </w:rPr>
        <w:t> recupera el valor SQL CLOB almacenado en la columna </w:t>
      </w:r>
      <w:r>
        <w:rPr>
          <w:rStyle w:val="CdigoHTML"/>
          <w:rFonts w:ascii="var(--INTERNAL-CODE-font)" w:hAnsi="var(--INTERNAL-CODE-font)"/>
          <w:color w:val="323232"/>
          <w:sz w:val="22"/>
          <w:szCs w:val="22"/>
          <w:bdr w:val="single" w:sz="6" w:space="0" w:color="auto" w:frame="1"/>
        </w:rPr>
        <w:t>descripcion</w:t>
      </w:r>
      <w:r>
        <w:rPr>
          <w:rFonts w:ascii="Helvetica" w:hAnsi="Helvetica"/>
          <w:color w:val="323232"/>
        </w:rPr>
        <w:t> de </w:t>
      </w:r>
      <w:r>
        <w:rPr>
          <w:rStyle w:val="CdigoHTML"/>
          <w:rFonts w:ascii="var(--INTERNAL-CODE-font)" w:hAnsi="var(--INTERNAL-CODE-font)"/>
          <w:color w:val="323232"/>
          <w:sz w:val="22"/>
          <w:szCs w:val="22"/>
          <w:bdr w:val="single" w:sz="6" w:space="0" w:color="auto" w:frame="1"/>
        </w:rPr>
        <w:t>Producto</w:t>
      </w:r>
      <w:r>
        <w:rPr>
          <w:rFonts w:ascii="Helvetica" w:hAnsi="Helvetica"/>
          <w:color w:val="323232"/>
        </w:rPr>
        <w:t> de la fila cuyo valor de columna </w:t>
      </w:r>
      <w:r>
        <w:rPr>
          <w:rStyle w:val="CdigoHTML"/>
          <w:rFonts w:ascii="var(--INTERNAL-CODE-font)" w:hAnsi="var(--INTERNAL-CODE-font)"/>
          <w:color w:val="323232"/>
          <w:sz w:val="22"/>
          <w:szCs w:val="22"/>
          <w:bdr w:val="single" w:sz="6" w:space="0" w:color="auto" w:frame="1"/>
        </w:rPr>
        <w:t>nome</w:t>
      </w:r>
      <w:r>
        <w:rPr>
          <w:rFonts w:ascii="Helvetica" w:hAnsi="Helvetica"/>
          <w:color w:val="323232"/>
        </w:rPr>
        <w:t> es igual al valor de la cadena especificada por el parámetro </w:t>
      </w:r>
      <w:r>
        <w:rPr>
          <w:rStyle w:val="CdigoHTML"/>
          <w:rFonts w:ascii="var(--INTERNAL-CODE-font)" w:hAnsi="var(--INTERNAL-CODE-font)"/>
          <w:color w:val="323232"/>
          <w:sz w:val="22"/>
          <w:szCs w:val="22"/>
          <w:bdr w:val="single" w:sz="6" w:space="0" w:color="auto" w:frame="1"/>
        </w:rPr>
        <w:t>nome</w:t>
      </w:r>
      <w:r>
        <w:rPr>
          <w:rFonts w:ascii="Helvetica" w:hAnsi="Helvetica"/>
          <w:color w:val="323232"/>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66D9EF"/>
          <w:sz w:val="23"/>
          <w:szCs w:val="23"/>
          <w:bdr w:val="none" w:sz="0" w:space="0" w:color="auto" w:frame="1"/>
        </w:rPr>
        <w:t>public</w:t>
      </w:r>
      <w:proofErr w:type="gramEnd"/>
      <w:r>
        <w:rPr>
          <w:rStyle w:val="CdigoHTML"/>
          <w:rFonts w:ascii="var(--INTERNAL-CODE-font)" w:hAnsi="var(--INTERNAL-CODE-font)"/>
          <w:color w:val="F8F8F2"/>
          <w:sz w:val="23"/>
          <w:szCs w:val="23"/>
          <w:bdr w:val="none" w:sz="0" w:space="0" w:color="auto" w:frame="1"/>
        </w:rPr>
        <w:t xml:space="preserve"> String </w:t>
      </w:r>
      <w:r>
        <w:rPr>
          <w:rStyle w:val="CdigoHTML"/>
          <w:rFonts w:ascii="var(--INTERNAL-CODE-font)" w:hAnsi="var(--INTERNAL-CODE-font)"/>
          <w:color w:val="A6E22E"/>
          <w:sz w:val="23"/>
          <w:szCs w:val="23"/>
          <w:bdr w:val="none" w:sz="0" w:space="0" w:color="auto" w:frame="1"/>
        </w:rPr>
        <w:t>getDescripcion</w:t>
      </w:r>
      <w:r>
        <w:rPr>
          <w:rStyle w:val="CdigoHTML"/>
          <w:rFonts w:ascii="var(--INTERNAL-CODE-font)" w:hAnsi="var(--INTERNAL-CODE-font)"/>
          <w:color w:val="F8F8F2"/>
          <w:sz w:val="23"/>
          <w:szCs w:val="23"/>
          <w:bdr w:val="none" w:sz="0" w:space="0" w:color="auto" w:frame="1"/>
        </w:rPr>
        <w:t xml:space="preserve">(String nome, </w:t>
      </w:r>
      <w:r>
        <w:rPr>
          <w:rStyle w:val="CdigoHTML"/>
          <w:rFonts w:ascii="var(--INTERNAL-CODE-font)" w:hAnsi="var(--INTERNAL-CODE-font)"/>
          <w:color w:val="66D9EF"/>
          <w:sz w:val="23"/>
          <w:szCs w:val="23"/>
          <w:bdr w:val="none" w:sz="0" w:space="0" w:color="auto" w:frame="1"/>
        </w:rPr>
        <w:t>int</w:t>
      </w:r>
      <w:r>
        <w:rPr>
          <w:rStyle w:val="CdigoHTML"/>
          <w:rFonts w:ascii="var(--INTERNAL-CODE-font)" w:hAnsi="var(--INTERNAL-CODE-font)"/>
          <w:color w:val="F8F8F2"/>
          <w:sz w:val="23"/>
          <w:szCs w:val="23"/>
          <w:bdr w:val="none" w:sz="0" w:space="0" w:color="auto" w:frame="1"/>
        </w:rPr>
        <w:t xml:space="preserve"> numeroCaracteres) </w:t>
      </w:r>
      <w:r>
        <w:rPr>
          <w:rStyle w:val="CdigoHTML"/>
          <w:rFonts w:ascii="var(--INTERNAL-CODE-font)" w:hAnsi="var(--INTERNAL-CODE-font)"/>
          <w:color w:val="66D9EF"/>
          <w:sz w:val="23"/>
          <w:szCs w:val="23"/>
          <w:bdr w:val="none" w:sz="0" w:space="0" w:color="auto" w:frame="1"/>
        </w:rPr>
        <w:t>throws</w:t>
      </w:r>
      <w:r>
        <w:rPr>
          <w:rStyle w:val="CdigoHTML"/>
          <w:rFonts w:ascii="var(--INTERNAL-CODE-font)" w:hAnsi="var(--INTERNAL-CODE-font)"/>
          <w:color w:val="F8F8F2"/>
          <w:sz w:val="23"/>
          <w:szCs w:val="23"/>
          <w:bdr w:val="none" w:sz="0" w:space="0" w:color="auto" w:frame="1"/>
        </w:rPr>
        <w:t xml:space="preserve"> SQLException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String descripcion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null</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Clob clobDescripcion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null</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String sql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E6DB74"/>
          <w:sz w:val="23"/>
          <w:szCs w:val="23"/>
          <w:bdr w:val="none" w:sz="0" w:space="0" w:color="auto" w:frame="1"/>
        </w:rPr>
        <w:t xml:space="preserve">"select descripcion from Producto where nome </w:t>
      </w:r>
      <w:proofErr w:type="gramStart"/>
      <w:r>
        <w:rPr>
          <w:rStyle w:val="CdigoHTML"/>
          <w:rFonts w:ascii="var(--INTERNAL-CODE-font)" w:hAnsi="var(--INTERNAL-CODE-font)"/>
          <w:color w:val="E6DB74"/>
          <w:sz w:val="23"/>
          <w:szCs w:val="23"/>
          <w:bdr w:val="none" w:sz="0" w:space="0" w:color="auto" w:frame="1"/>
        </w:rPr>
        <w:t>= ?</w:t>
      </w:r>
      <w:proofErr w:type="gramEnd"/>
      <w:r>
        <w:rPr>
          <w:rStyle w:val="CdigoHTML"/>
          <w:rFonts w:ascii="var(--INTERNAL-CODE-font)" w:hAnsi="var(--INTERNAL-CODE-font)"/>
          <w:color w:val="E6DB74"/>
          <w:sz w:val="23"/>
          <w:szCs w:val="23"/>
          <w:bdr w:val="none" w:sz="0" w:space="0" w:color="auto" w:frame="1"/>
        </w:rPr>
        <w:t>"</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try</w:t>
      </w:r>
      <w:proofErr w:type="gramEnd"/>
      <w:r>
        <w:rPr>
          <w:rStyle w:val="CdigoHTML"/>
          <w:rFonts w:ascii="var(--INTERNAL-CODE-font)" w:hAnsi="var(--INTERNAL-CODE-font)"/>
          <w:color w:val="F8F8F2"/>
          <w:sz w:val="23"/>
          <w:szCs w:val="23"/>
          <w:bdr w:val="none" w:sz="0" w:space="0" w:color="auto" w:frame="1"/>
        </w:rPr>
        <w:t xml:space="preserve"> (PreparedStatement pstmt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this</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A6E22E"/>
          <w:sz w:val="23"/>
          <w:szCs w:val="23"/>
          <w:bdr w:val="none" w:sz="0" w:space="0" w:color="auto" w:frame="1"/>
        </w:rPr>
        <w:t>con</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A6E22E"/>
          <w:sz w:val="23"/>
          <w:szCs w:val="23"/>
          <w:bdr w:val="none" w:sz="0" w:space="0" w:color="auto" w:frame="1"/>
        </w:rPr>
        <w:t>prepareStatement</w:t>
      </w:r>
      <w:r>
        <w:rPr>
          <w:rStyle w:val="CdigoHTML"/>
          <w:rFonts w:ascii="var(--INTERNAL-CODE-font)" w:hAnsi="var(--INTERNAL-CODE-font)"/>
          <w:color w:val="F8F8F2"/>
          <w:sz w:val="23"/>
          <w:szCs w:val="23"/>
          <w:bdr w:val="none" w:sz="0" w:space="0" w:color="auto" w:frame="1"/>
        </w:rPr>
        <w:t>(sql))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pstmt.</w:t>
      </w:r>
      <w:r>
        <w:rPr>
          <w:rStyle w:val="CdigoHTML"/>
          <w:rFonts w:ascii="var(--INTERNAL-CODE-font)" w:hAnsi="var(--INTERNAL-CODE-font)"/>
          <w:color w:val="A6E22E"/>
          <w:sz w:val="23"/>
          <w:szCs w:val="23"/>
          <w:bdr w:val="none" w:sz="0" w:space="0" w:color="auto" w:frame="1"/>
        </w:rPr>
        <w:t>setString</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1, nome);</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ResultSet rs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pstmt.</w:t>
      </w:r>
      <w:r>
        <w:rPr>
          <w:rStyle w:val="CdigoHTML"/>
          <w:rFonts w:ascii="var(--INTERNAL-CODE-font)" w:hAnsi="var(--INTERNAL-CODE-font)"/>
          <w:color w:val="A6E22E"/>
          <w:sz w:val="23"/>
          <w:szCs w:val="23"/>
          <w:bdr w:val="none" w:sz="0" w:space="0" w:color="auto" w:frame="1"/>
        </w:rPr>
        <w:t>executeQuery</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if</w:t>
      </w:r>
      <w:proofErr w:type="gramEnd"/>
      <w:r>
        <w:rPr>
          <w:rStyle w:val="CdigoHTML"/>
          <w:rFonts w:ascii="var(--INTERNAL-CODE-font)" w:hAnsi="var(--INTERNAL-CODE-font)"/>
          <w:color w:val="F8F8F2"/>
          <w:sz w:val="23"/>
          <w:szCs w:val="23"/>
          <w:bdr w:val="none" w:sz="0" w:space="0" w:color="auto" w:frame="1"/>
        </w:rPr>
        <w:t xml:space="preserve"> (rs.</w:t>
      </w:r>
      <w:r>
        <w:rPr>
          <w:rStyle w:val="CdigoHTML"/>
          <w:rFonts w:ascii="var(--INTERNAL-CODE-font)" w:hAnsi="var(--INTERNAL-CODE-font)"/>
          <w:color w:val="A6E22E"/>
          <w:sz w:val="23"/>
          <w:szCs w:val="23"/>
          <w:bdr w:val="none" w:sz="0" w:space="0" w:color="auto" w:frame="1"/>
        </w:rPr>
        <w:t>next</w:t>
      </w:r>
      <w:r>
        <w:rPr>
          <w:rStyle w:val="CdigoHTML"/>
          <w:rFonts w:ascii="var(--INTERNAL-CODE-font)" w:hAnsi="var(--INTERNAL-CODE-font)"/>
          <w:color w:val="F8F8F2"/>
          <w:sz w:val="23"/>
          <w:szCs w:val="23"/>
          <w:bdr w:val="none" w:sz="0" w:space="0" w:color="auto" w:frame="1"/>
        </w:rPr>
        <w:t>())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clobDescripcion</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rs.</w:t>
      </w:r>
      <w:r>
        <w:rPr>
          <w:rStyle w:val="CdigoHTML"/>
          <w:rFonts w:ascii="var(--INTERNAL-CODE-font)" w:hAnsi="var(--INTERNAL-CODE-font)"/>
          <w:color w:val="A6E22E"/>
          <w:sz w:val="23"/>
          <w:szCs w:val="23"/>
          <w:bdr w:val="none" w:sz="0" w:space="0" w:color="auto" w:frame="1"/>
        </w:rPr>
        <w:t>getClob</w:t>
      </w:r>
      <w:r>
        <w:rPr>
          <w:rStyle w:val="CdigoHTML"/>
          <w:rFonts w:ascii="var(--INTERNAL-CODE-font)" w:hAnsi="var(--INTERNAL-CODE-font)"/>
          <w:color w:val="F8F8F2"/>
          <w:sz w:val="23"/>
          <w:szCs w:val="23"/>
          <w:bdr w:val="none" w:sz="0" w:space="0" w:color="auto" w:frame="1"/>
        </w:rPr>
        <w:t>(1);</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System.</w:t>
      </w:r>
      <w:r>
        <w:rPr>
          <w:rStyle w:val="CdigoHTML"/>
          <w:rFonts w:ascii="var(--INTERNAL-CODE-font)" w:hAnsi="var(--INTERNAL-CODE-font)"/>
          <w:color w:val="A6E22E"/>
          <w:sz w:val="23"/>
          <w:szCs w:val="23"/>
          <w:bdr w:val="none" w:sz="0" w:space="0" w:color="auto" w:frame="1"/>
        </w:rPr>
        <w:t>out</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A6E22E"/>
          <w:sz w:val="23"/>
          <w:szCs w:val="23"/>
          <w:bdr w:val="none" w:sz="0" w:space="0" w:color="auto" w:frame="1"/>
        </w:rPr>
        <w:t>println</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E6DB74"/>
          <w:sz w:val="23"/>
          <w:szCs w:val="23"/>
          <w:bdr w:val="none" w:sz="0" w:space="0" w:color="auto" w:frame="1"/>
        </w:rPr>
        <w:t>"Lonxitude do Clob: "</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clobDescripcion.</w:t>
      </w:r>
      <w:r>
        <w:rPr>
          <w:rStyle w:val="CdigoHTML"/>
          <w:rFonts w:ascii="var(--INTERNAL-CODE-font)" w:hAnsi="var(--INTERNAL-CODE-font)"/>
          <w:color w:val="A6E22E"/>
          <w:sz w:val="23"/>
          <w:szCs w:val="23"/>
          <w:bdr w:val="none" w:sz="0" w:space="0" w:color="auto" w:frame="1"/>
        </w:rPr>
        <w:t>length</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descripcion</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clobDescripcion.</w:t>
      </w:r>
      <w:r>
        <w:rPr>
          <w:rStyle w:val="CdigoHTML"/>
          <w:rFonts w:ascii="var(--INTERNAL-CODE-font)" w:hAnsi="var(--INTERNAL-CODE-font)"/>
          <w:color w:val="A6E22E"/>
          <w:sz w:val="23"/>
          <w:szCs w:val="23"/>
          <w:bdr w:val="none" w:sz="0" w:space="0" w:color="auto" w:frame="1"/>
        </w:rPr>
        <w:t>getSubString</w:t>
      </w:r>
      <w:r>
        <w:rPr>
          <w:rStyle w:val="CdigoHTML"/>
          <w:rFonts w:ascii="var(--INTERNAL-CODE-font)" w:hAnsi="var(--INTERNAL-CODE-font)"/>
          <w:color w:val="F8F8F2"/>
          <w:sz w:val="23"/>
          <w:szCs w:val="23"/>
          <w:bdr w:val="none" w:sz="0" w:space="0" w:color="auto" w:frame="1"/>
        </w:rPr>
        <w:t>(1, numeroCaracteres);</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 </w:t>
      </w:r>
      <w:proofErr w:type="gramStart"/>
      <w:r>
        <w:rPr>
          <w:rStyle w:val="CdigoHTML"/>
          <w:rFonts w:ascii="var(--INTERNAL-CODE-font)" w:hAnsi="var(--INTERNAL-CODE-font)"/>
          <w:color w:val="66D9EF"/>
          <w:sz w:val="23"/>
          <w:szCs w:val="23"/>
          <w:bdr w:val="none" w:sz="0" w:space="0" w:color="auto" w:frame="1"/>
        </w:rPr>
        <w:t>catch</w:t>
      </w:r>
      <w:proofErr w:type="gramEnd"/>
      <w:r>
        <w:rPr>
          <w:rStyle w:val="CdigoHTML"/>
          <w:rFonts w:ascii="var(--INTERNAL-CODE-font)" w:hAnsi="var(--INTERNAL-CODE-font)"/>
          <w:color w:val="F8F8F2"/>
          <w:sz w:val="23"/>
          <w:szCs w:val="23"/>
          <w:bdr w:val="none" w:sz="0" w:space="0" w:color="auto" w:frame="1"/>
        </w:rPr>
        <w:t xml:space="preserve"> (SQLException sqlex)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 Tratamiento de excepciones.</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 </w:t>
      </w:r>
      <w:proofErr w:type="gramStart"/>
      <w:r>
        <w:rPr>
          <w:rStyle w:val="CdigoHTML"/>
          <w:rFonts w:ascii="var(--INTERNAL-CODE-font)" w:hAnsi="var(--INTERNAL-CODE-font)"/>
          <w:color w:val="66D9EF"/>
          <w:sz w:val="23"/>
          <w:szCs w:val="23"/>
          <w:bdr w:val="none" w:sz="0" w:space="0" w:color="auto" w:frame="1"/>
        </w:rPr>
        <w:t>catch</w:t>
      </w:r>
      <w:proofErr w:type="gramEnd"/>
      <w:r>
        <w:rPr>
          <w:rStyle w:val="CdigoHTML"/>
          <w:rFonts w:ascii="var(--INTERNAL-CODE-font)" w:hAnsi="var(--INTERNAL-CODE-font)"/>
          <w:color w:val="F8F8F2"/>
          <w:sz w:val="23"/>
          <w:szCs w:val="23"/>
          <w:bdr w:val="none" w:sz="0" w:space="0" w:color="auto" w:frame="1"/>
        </w:rPr>
        <w:t xml:space="preserve"> (Exception ex)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System.</w:t>
      </w:r>
      <w:r>
        <w:rPr>
          <w:rStyle w:val="CdigoHTML"/>
          <w:rFonts w:ascii="var(--INTERNAL-CODE-font)" w:hAnsi="var(--INTERNAL-CODE-font)"/>
          <w:color w:val="A6E22E"/>
          <w:sz w:val="23"/>
          <w:szCs w:val="23"/>
          <w:bdr w:val="none" w:sz="0" w:space="0" w:color="auto" w:frame="1"/>
        </w:rPr>
        <w:t>out</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A6E22E"/>
          <w:sz w:val="23"/>
          <w:szCs w:val="23"/>
          <w:bdr w:val="none" w:sz="0" w:space="0" w:color="auto" w:frame="1"/>
        </w:rPr>
        <w:t>println</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E6DB74"/>
          <w:sz w:val="23"/>
          <w:szCs w:val="23"/>
          <w:bdr w:val="none" w:sz="0" w:space="0" w:color="auto" w:frame="1"/>
        </w:rPr>
        <w:t>"Excepción: "</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ex.</w:t>
      </w:r>
      <w:r>
        <w:rPr>
          <w:rStyle w:val="CdigoHTML"/>
          <w:rFonts w:ascii="var(--INTERNAL-CODE-font)" w:hAnsi="var(--INTERNAL-CODE-font)"/>
          <w:color w:val="A6E22E"/>
          <w:sz w:val="23"/>
          <w:szCs w:val="23"/>
          <w:bdr w:val="none" w:sz="0" w:space="0" w:color="auto" w:frame="1"/>
        </w:rPr>
        <w:t>toString</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return</w:t>
      </w:r>
      <w:proofErr w:type="gramEnd"/>
      <w:r>
        <w:rPr>
          <w:rStyle w:val="CdigoHTML"/>
          <w:rFonts w:ascii="var(--INTERNAL-CODE-font)" w:hAnsi="var(--INTERNAL-CODE-font)"/>
          <w:color w:val="F8F8F2"/>
          <w:sz w:val="23"/>
          <w:szCs w:val="23"/>
          <w:bdr w:val="none" w:sz="0" w:space="0" w:color="auto" w:frame="1"/>
        </w:rPr>
        <w:t xml:space="preserve"> descripcion;</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w:t>
      </w:r>
    </w:p>
    <w:p w:rsidR="000E0D8D" w:rsidRDefault="000E0D8D" w:rsidP="000E0D8D">
      <w:pPr>
        <w:pStyle w:val="NormalWeb"/>
        <w:shd w:val="clear" w:color="auto" w:fill="FFFFFF"/>
        <w:rPr>
          <w:rFonts w:ascii="Helvetica" w:hAnsi="Helvetica"/>
          <w:color w:val="323232"/>
        </w:rPr>
      </w:pPr>
      <w:r>
        <w:rPr>
          <w:rFonts w:ascii="Helvetica" w:hAnsi="Helvetica"/>
          <w:color w:val="323232"/>
        </w:rPr>
        <w:t>Recupera el valor Java Clob del objeto ResultSet </w:t>
      </w:r>
      <w:r>
        <w:rPr>
          <w:rStyle w:val="CdigoHTML"/>
          <w:rFonts w:ascii="var(--INTERNAL-CODE-font)" w:hAnsi="var(--INTERNAL-CODE-font)"/>
          <w:color w:val="323232"/>
          <w:sz w:val="22"/>
          <w:szCs w:val="22"/>
          <w:bdr w:val="single" w:sz="6" w:space="0" w:color="auto" w:frame="1"/>
        </w:rPr>
        <w:t>rs</w:t>
      </w:r>
      <w:r>
        <w:rPr>
          <w:rFonts w:ascii="Helvetica" w:hAnsi="Helvetica"/>
          <w:color w:val="323232"/>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F8F8F2"/>
          <w:sz w:val="23"/>
          <w:szCs w:val="23"/>
          <w:bdr w:val="none" w:sz="0" w:space="0" w:color="auto" w:frame="1"/>
        </w:rPr>
        <w:t>clobDescripcion</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rs.</w:t>
      </w:r>
      <w:r>
        <w:rPr>
          <w:rStyle w:val="CdigoHTML"/>
          <w:rFonts w:ascii="var(--INTERNAL-CODE-font)" w:hAnsi="var(--INTERNAL-CODE-font)"/>
          <w:color w:val="A6E22E"/>
          <w:sz w:val="23"/>
          <w:szCs w:val="23"/>
          <w:bdr w:val="none" w:sz="0" w:space="0" w:color="auto" w:frame="1"/>
        </w:rPr>
        <w:t>getClob</w:t>
      </w:r>
      <w:r>
        <w:rPr>
          <w:rStyle w:val="CdigoHTML"/>
          <w:rFonts w:ascii="var(--INTERNAL-CODE-font)" w:hAnsi="var(--INTERNAL-CODE-font)"/>
          <w:color w:val="F8F8F2"/>
          <w:sz w:val="23"/>
          <w:szCs w:val="23"/>
          <w:bdr w:val="none" w:sz="0" w:space="0" w:color="auto" w:frame="1"/>
        </w:rPr>
        <w:t>(1);</w:t>
      </w:r>
    </w:p>
    <w:p w:rsidR="000E0D8D" w:rsidRDefault="000E0D8D" w:rsidP="000E0D8D">
      <w:pPr>
        <w:pStyle w:val="NormalWeb"/>
        <w:shd w:val="clear" w:color="auto" w:fill="FFFFFF"/>
        <w:rPr>
          <w:rFonts w:ascii="Helvetica" w:hAnsi="Helvetica"/>
          <w:color w:val="323232"/>
        </w:rPr>
      </w:pPr>
      <w:r>
        <w:rPr>
          <w:rFonts w:ascii="Helvetica" w:hAnsi="Helvetica"/>
          <w:color w:val="323232"/>
        </w:rPr>
        <w:lastRenderedPageBreak/>
        <w:t>Recuperación de una subcadena del objeto </w:t>
      </w:r>
      <w:r>
        <w:rPr>
          <w:rStyle w:val="CdigoHTML"/>
          <w:rFonts w:ascii="var(--INTERNAL-CODE-font)" w:hAnsi="var(--INTERNAL-CODE-font)"/>
          <w:color w:val="323232"/>
          <w:sz w:val="22"/>
          <w:szCs w:val="22"/>
          <w:bdr w:val="single" w:sz="6" w:space="0" w:color="auto" w:frame="1"/>
        </w:rPr>
        <w:t>clobDescripcion</w:t>
      </w:r>
      <w:r>
        <w:rPr>
          <w:rFonts w:ascii="Helvetica" w:hAnsi="Helvetica"/>
          <w:color w:val="323232"/>
        </w:rPr>
        <w:t>.</w:t>
      </w:r>
      <w:r>
        <w:rPr>
          <w:rFonts w:ascii="Helvetica" w:hAnsi="Helvetica"/>
          <w:color w:val="323232"/>
        </w:rPr>
        <w:br/>
        <w:t>La subcadena comienza en el primer carácter del valor de </w:t>
      </w:r>
      <w:r>
        <w:rPr>
          <w:rStyle w:val="CdigoHTML"/>
          <w:rFonts w:ascii="var(--INTERNAL-CODE-font)" w:hAnsi="var(--INTERNAL-CODE-font)"/>
          <w:color w:val="323232"/>
          <w:sz w:val="22"/>
          <w:szCs w:val="22"/>
          <w:bdr w:val="single" w:sz="6" w:space="0" w:color="auto" w:frame="1"/>
        </w:rPr>
        <w:t>clobDescripcion</w:t>
      </w:r>
      <w:r>
        <w:rPr>
          <w:rFonts w:ascii="Helvetica" w:hAnsi="Helvetica"/>
          <w:color w:val="323232"/>
        </w:rPr>
        <w:t> y tiene hasta el número de caracteres consecutivos especificados en </w:t>
      </w:r>
      <w:r>
        <w:rPr>
          <w:rStyle w:val="CdigoHTML"/>
          <w:rFonts w:ascii="var(--INTERNAL-CODE-font)" w:hAnsi="var(--INTERNAL-CODE-font)"/>
          <w:color w:val="323232"/>
          <w:sz w:val="22"/>
          <w:szCs w:val="22"/>
          <w:bdr w:val="single" w:sz="6" w:space="0" w:color="auto" w:frame="1"/>
        </w:rPr>
        <w:t>numeroCaracteres</w:t>
      </w:r>
      <w:r>
        <w:rPr>
          <w:rFonts w:ascii="Helvetica" w:hAnsi="Helvetica"/>
          <w:color w:val="323232"/>
        </w:rPr>
        <w:t>, donde </w:t>
      </w:r>
      <w:r>
        <w:rPr>
          <w:rStyle w:val="CdigoHTML"/>
          <w:rFonts w:ascii="var(--INTERNAL-CODE-font)" w:hAnsi="var(--INTERNAL-CODE-font)"/>
          <w:color w:val="323232"/>
          <w:sz w:val="22"/>
          <w:szCs w:val="22"/>
          <w:bdr w:val="single" w:sz="6" w:space="0" w:color="auto" w:frame="1"/>
        </w:rPr>
        <w:t>numeroCaracteres</w:t>
      </w:r>
      <w:r>
        <w:rPr>
          <w:rFonts w:ascii="Helvetica" w:hAnsi="Helvetica"/>
          <w:color w:val="323232"/>
        </w:rPr>
        <w:t> es un entero.</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F8F8F2"/>
          <w:sz w:val="23"/>
          <w:szCs w:val="23"/>
          <w:bdr w:val="none" w:sz="0" w:space="0" w:color="auto" w:frame="1"/>
        </w:rPr>
        <w:t>descripcion</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clobDescripcion.</w:t>
      </w:r>
      <w:r>
        <w:rPr>
          <w:rStyle w:val="CdigoHTML"/>
          <w:rFonts w:ascii="var(--INTERNAL-CODE-font)" w:hAnsi="var(--INTERNAL-CODE-font)"/>
          <w:color w:val="A6E22E"/>
          <w:sz w:val="23"/>
          <w:szCs w:val="23"/>
          <w:bdr w:val="none" w:sz="0" w:space="0" w:color="auto" w:frame="1"/>
        </w:rPr>
        <w:t>getSubString</w:t>
      </w:r>
      <w:r>
        <w:rPr>
          <w:rStyle w:val="CdigoHTML"/>
          <w:rFonts w:ascii="var(--INTERNAL-CODE-font)" w:hAnsi="var(--INTERNAL-CODE-font)"/>
          <w:color w:val="F8F8F2"/>
          <w:sz w:val="23"/>
          <w:szCs w:val="23"/>
          <w:bdr w:val="none" w:sz="0" w:space="0" w:color="auto" w:frame="1"/>
        </w:rPr>
        <w:t>(1, numeroCaracteres);</w:t>
      </w:r>
    </w:p>
    <w:p w:rsidR="000E0D8D" w:rsidRDefault="000E0D8D" w:rsidP="000E0D8D">
      <w:pPr>
        <w:pStyle w:val="Ttulo3"/>
        <w:shd w:val="clear" w:color="auto" w:fill="FFFFFF"/>
        <w:rPr>
          <w:rFonts w:ascii="Helvetica" w:hAnsi="Helvetica"/>
          <w:b w:val="0"/>
          <w:bCs w:val="0"/>
          <w:color w:val="auto"/>
          <w:spacing w:val="-15"/>
        </w:rPr>
      </w:pPr>
      <w:r>
        <w:rPr>
          <w:rFonts w:ascii="Helvetica" w:hAnsi="Helvetica"/>
          <w:b w:val="0"/>
          <w:bCs w:val="0"/>
          <w:spacing w:val="-15"/>
        </w:rPr>
        <w:t>3. Agregando y recuperado Objetos BLOB</w:t>
      </w:r>
    </w:p>
    <w:p w:rsidR="000E0D8D" w:rsidRDefault="000E0D8D" w:rsidP="000E0D8D">
      <w:pPr>
        <w:pStyle w:val="Ttulo4"/>
        <w:shd w:val="clear" w:color="auto" w:fill="FFFFFF"/>
        <w:rPr>
          <w:rFonts w:ascii="Helvetica" w:hAnsi="Helvetica"/>
          <w:b w:val="0"/>
          <w:bCs w:val="0"/>
          <w:spacing w:val="-15"/>
        </w:rPr>
      </w:pPr>
      <w:proofErr w:type="gramStart"/>
      <w:r>
        <w:rPr>
          <w:rFonts w:ascii="Helvetica" w:hAnsi="Helvetica"/>
          <w:b w:val="0"/>
          <w:bCs w:val="0"/>
          <w:spacing w:val="-15"/>
        </w:rPr>
        <w:t>setBlob</w:t>
      </w:r>
      <w:proofErr w:type="gramEnd"/>
      <w:r>
        <w:rPr>
          <w:rFonts w:ascii="Helvetica" w:hAnsi="Helvetica"/>
          <w:b w:val="0"/>
          <w:bCs w:val="0"/>
          <w:spacing w:val="-15"/>
        </w:rPr>
        <w:t xml:space="preserve"> de PreparedStatement</w:t>
      </w:r>
    </w:p>
    <w:p w:rsidR="000E0D8D" w:rsidRDefault="000E0D8D" w:rsidP="000E0D8D">
      <w:pPr>
        <w:pStyle w:val="NormalWeb"/>
        <w:shd w:val="clear" w:color="auto" w:fill="FFFFFF"/>
        <w:rPr>
          <w:rFonts w:ascii="Helvetica" w:hAnsi="Helvetica"/>
          <w:color w:val="323232"/>
        </w:rPr>
      </w:pPr>
      <w:r>
        <w:rPr>
          <w:rFonts w:ascii="Helvetica" w:hAnsi="Helvetica"/>
          <w:color w:val="323232"/>
        </w:rPr>
        <w:t xml:space="preserve">PreparedStatement tiene métodos para asignar valores a </w:t>
      </w:r>
      <w:proofErr w:type="gramStart"/>
      <w:r>
        <w:rPr>
          <w:rFonts w:ascii="Helvetica" w:hAnsi="Helvetica"/>
          <w:color w:val="323232"/>
        </w:rPr>
        <w:t>las </w:t>
      </w:r>
      <w:r>
        <w:rPr>
          <w:rStyle w:val="CdigoHTML"/>
          <w:rFonts w:ascii="var(--INTERNAL-CODE-font)" w:hAnsi="var(--INTERNAL-CODE-font)"/>
          <w:color w:val="323232"/>
          <w:sz w:val="22"/>
          <w:szCs w:val="22"/>
          <w:bdr w:val="single" w:sz="6" w:space="0" w:color="auto" w:frame="1"/>
        </w:rPr>
        <w:t>?</w:t>
      </w:r>
      <w:proofErr w:type="gramEnd"/>
      <w:r>
        <w:rPr>
          <w:rFonts w:ascii="Helvetica" w:hAnsi="Helvetica"/>
          <w:color w:val="323232"/>
        </w:rPr>
        <w:t> de la sentencia SQL para cada tipo de dato.</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66D9EF"/>
          <w:sz w:val="23"/>
          <w:szCs w:val="23"/>
          <w:bdr w:val="none" w:sz="0" w:space="0" w:color="auto" w:frame="1"/>
        </w:rPr>
        <w:t>void</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setBlob</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66D9EF"/>
          <w:sz w:val="23"/>
          <w:szCs w:val="23"/>
          <w:bdr w:val="none" w:sz="0" w:space="0" w:color="auto" w:frame="1"/>
        </w:rPr>
        <w:t>int</w:t>
      </w:r>
      <w:r>
        <w:rPr>
          <w:rStyle w:val="CdigoHTML"/>
          <w:rFonts w:ascii="var(--INTERNAL-CODE-font)" w:hAnsi="var(--INTERNAL-CODE-font)"/>
          <w:color w:val="F8F8F2"/>
          <w:sz w:val="23"/>
          <w:szCs w:val="23"/>
          <w:bdr w:val="none" w:sz="0" w:space="0" w:color="auto" w:frame="1"/>
        </w:rPr>
        <w:t xml:space="preserve"> parameterIndex, InputStream inputStream)</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66D9EF"/>
          <w:sz w:val="23"/>
          <w:szCs w:val="23"/>
          <w:bdr w:val="none" w:sz="0" w:space="0" w:color="auto" w:frame="1"/>
        </w:rPr>
        <w:t>void</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setBlob</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66D9EF"/>
          <w:sz w:val="23"/>
          <w:szCs w:val="23"/>
          <w:bdr w:val="none" w:sz="0" w:space="0" w:color="auto" w:frame="1"/>
        </w:rPr>
        <w:t>int</w:t>
      </w:r>
      <w:r>
        <w:rPr>
          <w:rStyle w:val="CdigoHTML"/>
          <w:rFonts w:ascii="var(--INTERNAL-CODE-font)" w:hAnsi="var(--INTERNAL-CODE-font)"/>
          <w:color w:val="F8F8F2"/>
          <w:sz w:val="23"/>
          <w:szCs w:val="23"/>
          <w:bdr w:val="none" w:sz="0" w:space="0" w:color="auto" w:frame="1"/>
        </w:rPr>
        <w:t xml:space="preserve"> parameterIndex, InputStream inputStream, </w:t>
      </w:r>
      <w:r>
        <w:rPr>
          <w:rStyle w:val="CdigoHTML"/>
          <w:rFonts w:ascii="var(--INTERNAL-CODE-font)" w:hAnsi="var(--INTERNAL-CODE-font)"/>
          <w:color w:val="66D9EF"/>
          <w:sz w:val="23"/>
          <w:szCs w:val="23"/>
          <w:bdr w:val="none" w:sz="0" w:space="0" w:color="auto" w:frame="1"/>
        </w:rPr>
        <w:t>long</w:t>
      </w:r>
      <w:r>
        <w:rPr>
          <w:rStyle w:val="CdigoHTML"/>
          <w:rFonts w:ascii="var(--INTERNAL-CODE-font)" w:hAnsi="var(--INTERNAL-CODE-font)"/>
          <w:color w:val="F8F8F2"/>
          <w:sz w:val="23"/>
          <w:szCs w:val="23"/>
          <w:bdr w:val="none" w:sz="0" w:space="0" w:color="auto" w:frame="1"/>
        </w:rPr>
        <w:t xml:space="preserve"> length)</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66D9EF"/>
          <w:sz w:val="23"/>
          <w:szCs w:val="23"/>
          <w:bdr w:val="none" w:sz="0" w:space="0" w:color="auto" w:frame="1"/>
        </w:rPr>
        <w:t>void</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setBlob</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66D9EF"/>
          <w:sz w:val="23"/>
          <w:szCs w:val="23"/>
          <w:bdr w:val="none" w:sz="0" w:space="0" w:color="auto" w:frame="1"/>
        </w:rPr>
        <w:t>int</w:t>
      </w:r>
      <w:r>
        <w:rPr>
          <w:rStyle w:val="CdigoHTML"/>
          <w:rFonts w:ascii="var(--INTERNAL-CODE-font)" w:hAnsi="var(--INTERNAL-CODE-font)"/>
          <w:color w:val="F8F8F2"/>
          <w:sz w:val="23"/>
          <w:szCs w:val="23"/>
          <w:bdr w:val="none" w:sz="0" w:space="0" w:color="auto" w:frame="1"/>
        </w:rPr>
        <w:t xml:space="preserve"> parameterIndex, Blob x)</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75715E"/>
          <w:sz w:val="23"/>
          <w:szCs w:val="23"/>
          <w:bdr w:val="none" w:sz="0" w:space="0" w:color="auto" w:frame="1"/>
        </w:rPr>
        <w:t xml:space="preserve">// </w:t>
      </w:r>
      <w:proofErr w:type="gramStart"/>
      <w:r>
        <w:rPr>
          <w:rStyle w:val="CdigoHTML"/>
          <w:rFonts w:ascii="var(--INTERNAL-CODE-font)" w:hAnsi="var(--INTERNAL-CODE-font)"/>
          <w:color w:val="75715E"/>
          <w:sz w:val="23"/>
          <w:szCs w:val="23"/>
          <w:bdr w:val="none" w:sz="0" w:space="0" w:color="auto" w:frame="1"/>
        </w:rPr>
        <w:t>o</w:t>
      </w:r>
      <w:proofErr w:type="gramEnd"/>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66D9EF"/>
          <w:sz w:val="23"/>
          <w:szCs w:val="23"/>
          <w:bdr w:val="none" w:sz="0" w:space="0" w:color="auto" w:frame="1"/>
        </w:rPr>
        <w:t>void</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setBinaryStream</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66D9EF"/>
          <w:sz w:val="23"/>
          <w:szCs w:val="23"/>
          <w:bdr w:val="none" w:sz="0" w:space="0" w:color="auto" w:frame="1"/>
        </w:rPr>
        <w:t>int</w:t>
      </w:r>
      <w:r>
        <w:rPr>
          <w:rStyle w:val="CdigoHTML"/>
          <w:rFonts w:ascii="var(--INTERNAL-CODE-font)" w:hAnsi="var(--INTERNAL-CODE-font)"/>
          <w:color w:val="F8F8F2"/>
          <w:sz w:val="23"/>
          <w:szCs w:val="23"/>
          <w:bdr w:val="none" w:sz="0" w:space="0" w:color="auto" w:frame="1"/>
        </w:rPr>
        <w:t xml:space="preserve"> parameterIndex, InputStream x);</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66D9EF"/>
          <w:sz w:val="23"/>
          <w:szCs w:val="23"/>
          <w:bdr w:val="none" w:sz="0" w:space="0" w:color="auto" w:frame="1"/>
        </w:rPr>
        <w:t>void</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setBinaryStream</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66D9EF"/>
          <w:sz w:val="23"/>
          <w:szCs w:val="23"/>
          <w:bdr w:val="none" w:sz="0" w:space="0" w:color="auto" w:frame="1"/>
        </w:rPr>
        <w:t>int</w:t>
      </w:r>
      <w:r>
        <w:rPr>
          <w:rStyle w:val="CdigoHTML"/>
          <w:rFonts w:ascii="var(--INTERNAL-CODE-font)" w:hAnsi="var(--INTERNAL-CODE-font)"/>
          <w:color w:val="F8F8F2"/>
          <w:sz w:val="23"/>
          <w:szCs w:val="23"/>
          <w:bdr w:val="none" w:sz="0" w:space="0" w:color="auto" w:frame="1"/>
        </w:rPr>
        <w:t xml:space="preserve"> parameterIndex, InputStream x, </w:t>
      </w:r>
      <w:r>
        <w:rPr>
          <w:rStyle w:val="CdigoHTML"/>
          <w:rFonts w:ascii="var(--INTERNAL-CODE-font)" w:hAnsi="var(--INTERNAL-CODE-font)"/>
          <w:color w:val="66D9EF"/>
          <w:sz w:val="23"/>
          <w:szCs w:val="23"/>
          <w:bdr w:val="none" w:sz="0" w:space="0" w:color="auto" w:frame="1"/>
        </w:rPr>
        <w:t>int</w:t>
      </w:r>
      <w:r>
        <w:rPr>
          <w:rStyle w:val="CdigoHTML"/>
          <w:rFonts w:ascii="var(--INTERNAL-CODE-font)" w:hAnsi="var(--INTERNAL-CODE-font)"/>
          <w:color w:val="F8F8F2"/>
          <w:sz w:val="23"/>
          <w:szCs w:val="23"/>
          <w:bdr w:val="none" w:sz="0" w:space="0" w:color="auto" w:frame="1"/>
        </w:rPr>
        <w:t xml:space="preserve"> length);</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void</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setBinaryStream</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66D9EF"/>
          <w:sz w:val="23"/>
          <w:szCs w:val="23"/>
          <w:bdr w:val="none" w:sz="0" w:space="0" w:color="auto" w:frame="1"/>
        </w:rPr>
        <w:t>int</w:t>
      </w:r>
      <w:r>
        <w:rPr>
          <w:rStyle w:val="CdigoHTML"/>
          <w:rFonts w:ascii="var(--INTERNAL-CODE-font)" w:hAnsi="var(--INTERNAL-CODE-font)"/>
          <w:color w:val="F8F8F2"/>
          <w:sz w:val="23"/>
          <w:szCs w:val="23"/>
          <w:bdr w:val="none" w:sz="0" w:space="0" w:color="auto" w:frame="1"/>
        </w:rPr>
        <w:t xml:space="preserve"> parameterIndex, InputStream x, </w:t>
      </w:r>
      <w:r>
        <w:rPr>
          <w:rStyle w:val="CdigoHTML"/>
          <w:rFonts w:ascii="var(--INTERNAL-CODE-font)" w:hAnsi="var(--INTERNAL-CODE-font)"/>
          <w:color w:val="66D9EF"/>
          <w:sz w:val="23"/>
          <w:szCs w:val="23"/>
          <w:bdr w:val="none" w:sz="0" w:space="0" w:color="auto" w:frame="1"/>
        </w:rPr>
        <w:t>long</w:t>
      </w:r>
      <w:r>
        <w:rPr>
          <w:rStyle w:val="CdigoHTML"/>
          <w:rFonts w:ascii="var(--INTERNAL-CODE-font)" w:hAnsi="var(--INTERNAL-CODE-font)"/>
          <w:color w:val="F8F8F2"/>
          <w:sz w:val="23"/>
          <w:szCs w:val="23"/>
          <w:bdr w:val="none" w:sz="0" w:space="0" w:color="auto" w:frame="1"/>
        </w:rPr>
        <w:t xml:space="preserve"> length);</w:t>
      </w:r>
    </w:p>
    <w:p w:rsidR="000E0D8D" w:rsidRDefault="000E0D8D" w:rsidP="000E0D8D">
      <w:pPr>
        <w:pStyle w:val="NormalWeb"/>
        <w:shd w:val="clear" w:color="auto" w:fill="FFFFFF"/>
        <w:rPr>
          <w:rFonts w:ascii="Helvetica" w:hAnsi="Helvetica"/>
          <w:color w:val="323232"/>
        </w:rPr>
      </w:pPr>
      <w:r>
        <w:rPr>
          <w:rFonts w:ascii="Helvetica" w:hAnsi="Helvetica"/>
          <w:color w:val="323232"/>
        </w:rPr>
        <w:t>Vamos a verlo con el método setBlob que recoge un objeto Blob.</w:t>
      </w:r>
    </w:p>
    <w:p w:rsidR="000E0D8D" w:rsidRDefault="000E0D8D" w:rsidP="000E0D8D">
      <w:pPr>
        <w:pStyle w:val="NormalWeb"/>
        <w:shd w:val="clear" w:color="auto" w:fill="FFFFFF"/>
        <w:rPr>
          <w:rFonts w:ascii="Helvetica" w:hAnsi="Helvetica"/>
          <w:color w:val="323232"/>
        </w:rPr>
      </w:pPr>
      <w:r>
        <w:rPr>
          <w:rFonts w:ascii="Helvetica" w:hAnsi="Helvetica"/>
          <w:color w:val="323232"/>
        </w:rPr>
        <w:t>Agregar y recuperar objetos SQL BLOB es similar a agregar y recuperar objetos CLOB.</w:t>
      </w:r>
      <w:r>
        <w:rPr>
          <w:rFonts w:ascii="Helvetica" w:hAnsi="Helvetica"/>
          <w:color w:val="323232"/>
        </w:rPr>
        <w:br/>
        <w:t>Se precisa crear un blob, para ello se utiliza el método </w:t>
      </w:r>
      <w:hyperlink r:id="rId213" w:anchor="createBlob--" w:history="1">
        <w:r>
          <w:rPr>
            <w:rStyle w:val="Hipervnculo"/>
            <w:rFonts w:ascii="Helvetica" w:eastAsiaTheme="majorEastAsia" w:hAnsi="Helvetica"/>
          </w:rPr>
          <w:t>createBlob</w:t>
        </w:r>
      </w:hyperlink>
      <w:r>
        <w:rPr>
          <w:rFonts w:ascii="Helvetica" w:hAnsi="Helvetica"/>
          <w:color w:val="323232"/>
        </w:rPr>
        <w:t>.</w:t>
      </w:r>
    </w:p>
    <w:p w:rsidR="000E0D8D" w:rsidRDefault="000E0D8D" w:rsidP="000E0D8D">
      <w:pPr>
        <w:pStyle w:val="NormalWeb"/>
        <w:shd w:val="clear" w:color="auto" w:fill="FFFFFF"/>
        <w:rPr>
          <w:rFonts w:ascii="Helvetica" w:hAnsi="Helvetica"/>
          <w:color w:val="323232"/>
        </w:rPr>
      </w:pPr>
      <w:r>
        <w:rPr>
          <w:rFonts w:ascii="Helvetica" w:hAnsi="Helvetica"/>
          <w:color w:val="323232"/>
        </w:rPr>
        <w:t>Y el método </w:t>
      </w:r>
      <w:hyperlink r:id="rId214" w:anchor="setBinaryStream(long)" w:history="1">
        <w:r>
          <w:rPr>
            <w:rStyle w:val="Hipervnculo"/>
            <w:rFonts w:ascii="Helvetica" w:eastAsiaTheme="majorEastAsia" w:hAnsi="Helvetica"/>
          </w:rPr>
          <w:t>el método </w:t>
        </w:r>
        <w:r>
          <w:rPr>
            <w:rStyle w:val="CdigoHTML"/>
            <w:rFonts w:ascii="var(--INTERNAL-CODE-font)" w:hAnsi="var(--INTERNAL-CODE-font)"/>
            <w:color w:val="0000FF"/>
            <w:sz w:val="22"/>
            <w:szCs w:val="22"/>
            <w:bdr w:val="single" w:sz="6" w:space="0" w:color="auto" w:frame="1"/>
          </w:rPr>
          <w:t>Blob.setBinaryStream</w:t>
        </w:r>
      </w:hyperlink>
      <w:r>
        <w:rPr>
          <w:rFonts w:ascii="Helvetica" w:hAnsi="Helvetica"/>
          <w:color w:val="323232"/>
        </w:rPr>
        <w:t> para </w:t>
      </w:r>
      <w:r>
        <w:rPr>
          <w:rStyle w:val="Textoennegrita"/>
          <w:rFonts w:ascii="Helvetica" w:hAnsi="Helvetica"/>
          <w:color w:val="323232"/>
        </w:rPr>
        <w:t>recuperar un objeto OutputStream para escribir el valor BLOB</w:t>
      </w:r>
      <w:r>
        <w:rPr>
          <w:rFonts w:ascii="Helvetica" w:hAnsi="Helvetica"/>
          <w:color w:val="323232"/>
        </w:rPr>
        <w:t>.</w:t>
      </w:r>
    </w:p>
    <w:p w:rsidR="000E0D8D" w:rsidRDefault="000E0D8D" w:rsidP="000E0D8D">
      <w:pPr>
        <w:pStyle w:val="NormalWeb"/>
        <w:shd w:val="clear" w:color="auto" w:fill="FFFFFF"/>
        <w:rPr>
          <w:rFonts w:ascii="Helvetica" w:hAnsi="Helvetica"/>
          <w:color w:val="323232"/>
        </w:rPr>
      </w:pPr>
      <w:r>
        <w:rPr>
          <w:rFonts w:ascii="Helvetica" w:hAnsi="Helvetica"/>
          <w:color w:val="323232"/>
        </w:rPr>
        <w:t>El siguiente extracto de </w:t>
      </w:r>
      <w:r>
        <w:rPr>
          <w:rStyle w:val="CdigoHTML"/>
          <w:rFonts w:ascii="var(--INTERNAL-CODE-font)" w:hAnsi="var(--INTERNAL-CODE-font)"/>
          <w:color w:val="323232"/>
          <w:sz w:val="22"/>
          <w:szCs w:val="22"/>
          <w:bdr w:val="single" w:sz="6" w:space="0" w:color="auto" w:frame="1"/>
        </w:rPr>
        <w:t>addImagenProducto</w:t>
      </w:r>
      <w:r>
        <w:rPr>
          <w:rFonts w:ascii="Helvetica" w:hAnsi="Helvetica"/>
          <w:color w:val="323232"/>
        </w:rPr>
        <w:t> agrega un valor SQL BLOB a la tabla </w:t>
      </w:r>
      <w:r>
        <w:rPr>
          <w:rStyle w:val="CdigoHTML"/>
          <w:rFonts w:ascii="var(--INTERNAL-CODE-font)" w:hAnsi="var(--INTERNAL-CODE-font)"/>
          <w:color w:val="323232"/>
          <w:sz w:val="22"/>
          <w:szCs w:val="22"/>
          <w:bdr w:val="single" w:sz="6" w:space="0" w:color="auto" w:frame="1"/>
        </w:rPr>
        <w:t>Producto</w:t>
      </w:r>
      <w:r>
        <w:rPr>
          <w:rFonts w:ascii="Helvetica" w:hAnsi="Helvetica"/>
          <w:color w:val="323232"/>
        </w:rPr>
        <w:t>. El objeto Java Blob </w:t>
      </w:r>
      <w:r>
        <w:rPr>
          <w:rStyle w:val="CdigoHTML"/>
          <w:rFonts w:ascii="var(--INTERNAL-CODE-font)" w:hAnsi="var(--INTERNAL-CODE-font)"/>
          <w:color w:val="323232"/>
          <w:sz w:val="22"/>
          <w:szCs w:val="22"/>
          <w:bdr w:val="single" w:sz="6" w:space="0" w:color="auto" w:frame="1"/>
        </w:rPr>
        <w:t>blobImagen</w:t>
      </w:r>
      <w:r>
        <w:rPr>
          <w:rFonts w:ascii="Helvetica" w:hAnsi="Helvetica"/>
          <w:color w:val="323232"/>
        </w:rPr>
        <w:t> contiene el contenido del archivo especificado por </w:t>
      </w:r>
      <w:r>
        <w:rPr>
          <w:rStyle w:val="CdigoHTML"/>
          <w:rFonts w:ascii="var(--INTERNAL-CODE-font)" w:hAnsi="var(--INTERNAL-CODE-font)"/>
          <w:color w:val="323232"/>
          <w:sz w:val="22"/>
          <w:szCs w:val="22"/>
          <w:bdr w:val="single" w:sz="6" w:space="0" w:color="auto" w:frame="1"/>
        </w:rPr>
        <w:t>nomeArquivo</w:t>
      </w:r>
      <w:r>
        <w:rPr>
          <w:rFonts w:ascii="Helvetica" w:hAnsi="Helvetica"/>
          <w:color w:val="323232"/>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66D9EF"/>
          <w:sz w:val="23"/>
          <w:szCs w:val="23"/>
          <w:bdr w:val="none" w:sz="0" w:space="0" w:color="auto" w:frame="1"/>
        </w:rPr>
        <w:t>public</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void</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addImagenProducto</w:t>
      </w:r>
      <w:r>
        <w:rPr>
          <w:rStyle w:val="CdigoHTML"/>
          <w:rFonts w:ascii="var(--INTERNAL-CODE-font)" w:hAnsi="var(--INTERNAL-CODE-font)"/>
          <w:color w:val="F8F8F2"/>
          <w:sz w:val="23"/>
          <w:szCs w:val="23"/>
          <w:bdr w:val="none" w:sz="0" w:space="0" w:color="auto" w:frame="1"/>
        </w:rPr>
        <w:t xml:space="preserve">(String nome, String nomeArquivo) </w:t>
      </w:r>
      <w:r>
        <w:rPr>
          <w:rStyle w:val="CdigoHTML"/>
          <w:rFonts w:ascii="var(--INTERNAL-CODE-font)" w:hAnsi="var(--INTERNAL-CODE-font)"/>
          <w:color w:val="66D9EF"/>
          <w:sz w:val="23"/>
          <w:szCs w:val="23"/>
          <w:bdr w:val="none" w:sz="0" w:space="0" w:color="auto" w:frame="1"/>
        </w:rPr>
        <w:t>throws</w:t>
      </w:r>
      <w:r>
        <w:rPr>
          <w:rStyle w:val="CdigoHTML"/>
          <w:rFonts w:ascii="var(--INTERNAL-CODE-font)" w:hAnsi="var(--INTERNAL-CODE-font)"/>
          <w:color w:val="F8F8F2"/>
          <w:sz w:val="23"/>
          <w:szCs w:val="23"/>
          <w:bdr w:val="none" w:sz="0" w:space="0" w:color="auto" w:frame="1"/>
        </w:rPr>
        <w:t xml:space="preserve"> SQLException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 Creación del objeto Blob:</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Blob blobImagen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this</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A6E22E"/>
          <w:sz w:val="23"/>
          <w:szCs w:val="23"/>
          <w:bdr w:val="none" w:sz="0" w:space="0" w:color="auto" w:frame="1"/>
        </w:rPr>
        <w:t>con</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A6E22E"/>
          <w:sz w:val="23"/>
          <w:szCs w:val="23"/>
          <w:bdr w:val="none" w:sz="0" w:space="0" w:color="auto" w:frame="1"/>
        </w:rPr>
        <w:t>createBlob</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try</w:t>
      </w:r>
      <w:proofErr w:type="gramEnd"/>
      <w:r>
        <w:rPr>
          <w:rStyle w:val="CdigoHTML"/>
          <w:rFonts w:ascii="var(--INTERNAL-CODE-font)" w:hAnsi="var(--INTERNAL-CODE-font)"/>
          <w:color w:val="F8F8F2"/>
          <w:sz w:val="23"/>
          <w:szCs w:val="23"/>
          <w:bdr w:val="none" w:sz="0" w:space="0" w:color="auto" w:frame="1"/>
        </w:rPr>
        <w:t xml:space="preserve"> (PreparedStatement pstmt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this</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A6E22E"/>
          <w:sz w:val="23"/>
          <w:szCs w:val="23"/>
          <w:bdr w:val="none" w:sz="0" w:space="0" w:color="auto" w:frame="1"/>
        </w:rPr>
        <w:t>con</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A6E22E"/>
          <w:sz w:val="23"/>
          <w:szCs w:val="23"/>
          <w:bdr w:val="none" w:sz="0" w:space="0" w:color="auto" w:frame="1"/>
        </w:rPr>
        <w:t>prepareStatement</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E6DB74"/>
          <w:sz w:val="23"/>
          <w:szCs w:val="23"/>
          <w:bdr w:val="none" w:sz="0" w:space="0" w:color="auto" w:frame="1"/>
        </w:rPr>
        <w:t>"INSERT INTO Producto VALUES(?,?)"</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OutputStream blobOutputStream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blobImagen.</w:t>
      </w:r>
      <w:r>
        <w:rPr>
          <w:rStyle w:val="CdigoHTML"/>
          <w:rFonts w:ascii="var(--INTERNAL-CODE-font)" w:hAnsi="var(--INTERNAL-CODE-font)"/>
          <w:color w:val="A6E22E"/>
          <w:sz w:val="23"/>
          <w:szCs w:val="23"/>
          <w:bdr w:val="none" w:sz="0" w:space="0" w:color="auto" w:frame="1"/>
        </w:rPr>
        <w:t>setBinaryStream</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 xml:space="preserve">1);){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 xml:space="preserve">// </w:t>
      </w:r>
      <w:proofErr w:type="gramStart"/>
      <w:r>
        <w:rPr>
          <w:rStyle w:val="CdigoHTML"/>
          <w:rFonts w:ascii="var(--INTERNAL-CODE-font)" w:hAnsi="var(--INTERNAL-CODE-font)"/>
          <w:color w:val="75715E"/>
          <w:sz w:val="23"/>
          <w:szCs w:val="23"/>
          <w:bdr w:val="none" w:sz="0" w:space="0" w:color="auto" w:frame="1"/>
        </w:rPr>
        <w:t>setBinaryStream</w:t>
      </w:r>
      <w:proofErr w:type="gramEnd"/>
      <w:r>
        <w:rPr>
          <w:rStyle w:val="CdigoHTML"/>
          <w:rFonts w:ascii="var(--INTERNAL-CODE-font)" w:hAnsi="var(--INTERNAL-CODE-font)"/>
          <w:color w:val="75715E"/>
          <w:sz w:val="23"/>
          <w:szCs w:val="23"/>
          <w:bdr w:val="none" w:sz="0" w:space="0" w:color="auto" w:frame="1"/>
        </w:rPr>
        <w:t xml:space="preserve"> devuelve un objeto OutputStream y recibe un entero que indica la posición inicial del Blob.</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byte</w:t>
      </w:r>
      <w:proofErr w:type="gramEnd"/>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bytes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this</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A6E22E"/>
          <w:sz w:val="23"/>
          <w:szCs w:val="23"/>
          <w:bdr w:val="none" w:sz="0" w:space="0" w:color="auto" w:frame="1"/>
        </w:rPr>
        <w:t>readFile</w:t>
      </w:r>
      <w:r>
        <w:rPr>
          <w:rStyle w:val="CdigoHTML"/>
          <w:rFonts w:ascii="var(--INTERNAL-CODE-font)" w:hAnsi="var(--INTERNAL-CODE-font)"/>
          <w:color w:val="F8F8F2"/>
          <w:sz w:val="23"/>
          <w:szCs w:val="23"/>
          <w:bdr w:val="none" w:sz="0" w:space="0" w:color="auto" w:frame="1"/>
        </w:rPr>
        <w:t xml:space="preserve">(nomeArquivo, blobOutputStream); </w:t>
      </w:r>
      <w:r>
        <w:rPr>
          <w:rStyle w:val="CdigoHTML"/>
          <w:rFonts w:ascii="var(--INTERNAL-CODE-font)" w:hAnsi="var(--INTERNAL-CODE-font)"/>
          <w:color w:val="75715E"/>
          <w:sz w:val="23"/>
          <w:szCs w:val="23"/>
          <w:bdr w:val="none" w:sz="0" w:space="0" w:color="auto" w:frame="1"/>
        </w:rPr>
        <w:t xml:space="preserve">// Lee el conteido del archivo.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System.</w:t>
      </w:r>
      <w:r>
        <w:rPr>
          <w:rStyle w:val="CdigoHTML"/>
          <w:rFonts w:ascii="var(--INTERNAL-CODE-font)" w:hAnsi="var(--INTERNAL-CODE-font)"/>
          <w:color w:val="A6E22E"/>
          <w:sz w:val="23"/>
          <w:szCs w:val="23"/>
          <w:bdr w:val="none" w:sz="0" w:space="0" w:color="auto" w:frame="1"/>
        </w:rPr>
        <w:t>out</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A6E22E"/>
          <w:sz w:val="23"/>
          <w:szCs w:val="23"/>
          <w:bdr w:val="none" w:sz="0" w:space="0" w:color="auto" w:frame="1"/>
        </w:rPr>
        <w:t>println</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E6DB74"/>
          <w:sz w:val="23"/>
          <w:szCs w:val="23"/>
          <w:bdr w:val="none" w:sz="0" w:space="0" w:color="auto" w:frame="1"/>
        </w:rPr>
        <w:t>"Escribo el texto: "</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blobOutputStream.</w:t>
      </w:r>
      <w:r>
        <w:rPr>
          <w:rStyle w:val="CdigoHTML"/>
          <w:rFonts w:ascii="var(--INTERNAL-CODE-font)" w:hAnsi="var(--INTERNAL-CODE-font)"/>
          <w:color w:val="A6E22E"/>
          <w:sz w:val="23"/>
          <w:szCs w:val="23"/>
          <w:bdr w:val="none" w:sz="0" w:space="0" w:color="auto" w:frame="1"/>
        </w:rPr>
        <w:t>toString</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 Si el archivo es demasiado grande, se puede escribir en el Blob en trozos.</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blobImagen.</w:t>
      </w:r>
      <w:r>
        <w:rPr>
          <w:rStyle w:val="CdigoHTML"/>
          <w:rFonts w:ascii="var(--INTERNAL-CODE-font)" w:hAnsi="var(--INTERNAL-CODE-font)"/>
          <w:color w:val="A6E22E"/>
          <w:sz w:val="23"/>
          <w:szCs w:val="23"/>
          <w:bdr w:val="none" w:sz="0" w:space="0" w:color="auto" w:frame="1"/>
        </w:rPr>
        <w:t>setBytes</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1, bytes);</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lastRenderedPageBreak/>
        <w:t xml:space="preserve">      </w:t>
      </w:r>
      <w:proofErr w:type="gramStart"/>
      <w:r>
        <w:rPr>
          <w:rStyle w:val="CdigoHTML"/>
          <w:rFonts w:ascii="var(--INTERNAL-CODE-font)" w:hAnsi="var(--INTERNAL-CODE-font)"/>
          <w:color w:val="F8F8F2"/>
          <w:sz w:val="23"/>
          <w:szCs w:val="23"/>
          <w:bdr w:val="none" w:sz="0" w:space="0" w:color="auto" w:frame="1"/>
        </w:rPr>
        <w:t>System.</w:t>
      </w:r>
      <w:r>
        <w:rPr>
          <w:rStyle w:val="CdigoHTML"/>
          <w:rFonts w:ascii="var(--INTERNAL-CODE-font)" w:hAnsi="var(--INTERNAL-CODE-font)"/>
          <w:color w:val="A6E22E"/>
          <w:sz w:val="23"/>
          <w:szCs w:val="23"/>
          <w:bdr w:val="none" w:sz="0" w:space="0" w:color="auto" w:frame="1"/>
        </w:rPr>
        <w:t>out</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A6E22E"/>
          <w:sz w:val="23"/>
          <w:szCs w:val="23"/>
          <w:bdr w:val="none" w:sz="0" w:space="0" w:color="auto" w:frame="1"/>
        </w:rPr>
        <w:t>println</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E6DB74"/>
          <w:sz w:val="23"/>
          <w:szCs w:val="23"/>
          <w:bdr w:val="none" w:sz="0" w:space="0" w:color="auto" w:frame="1"/>
        </w:rPr>
        <w:t>"Longitud del blob: "</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blobImagen.</w:t>
      </w:r>
      <w:r>
        <w:rPr>
          <w:rStyle w:val="CdigoHTML"/>
          <w:rFonts w:ascii="var(--INTERNAL-CODE-font)" w:hAnsi="var(--INTERNAL-CODE-font)"/>
          <w:color w:val="A6E22E"/>
          <w:sz w:val="23"/>
          <w:szCs w:val="23"/>
          <w:bdr w:val="none" w:sz="0" w:space="0" w:color="auto" w:frame="1"/>
        </w:rPr>
        <w:t>length</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pstmt.</w:t>
      </w:r>
      <w:r>
        <w:rPr>
          <w:rStyle w:val="CdigoHTML"/>
          <w:rFonts w:ascii="var(--INTERNAL-CODE-font)" w:hAnsi="var(--INTERNAL-CODE-font)"/>
          <w:color w:val="A6E22E"/>
          <w:sz w:val="23"/>
          <w:szCs w:val="23"/>
          <w:bdr w:val="none" w:sz="0" w:space="0" w:color="auto" w:frame="1"/>
        </w:rPr>
        <w:t>setString</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1, nome);</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pstmt.</w:t>
      </w:r>
      <w:r>
        <w:rPr>
          <w:rStyle w:val="CdigoHTML"/>
          <w:rFonts w:ascii="var(--INTERNAL-CODE-font)" w:hAnsi="var(--INTERNAL-CODE-font)"/>
          <w:color w:val="A6E22E"/>
          <w:sz w:val="23"/>
          <w:szCs w:val="23"/>
          <w:bdr w:val="none" w:sz="0" w:space="0" w:color="auto" w:frame="1"/>
        </w:rPr>
        <w:t>setBlob</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 xml:space="preserve">2, blobImagen); </w:t>
      </w:r>
      <w:r>
        <w:rPr>
          <w:rStyle w:val="CdigoHTML"/>
          <w:rFonts w:ascii="var(--INTERNAL-CODE-font)" w:hAnsi="var(--INTERNAL-CODE-font)"/>
          <w:color w:val="75715E"/>
          <w:sz w:val="23"/>
          <w:szCs w:val="23"/>
          <w:bdr w:val="none" w:sz="0" w:space="0" w:color="auto" w:frame="1"/>
        </w:rPr>
        <w:t>// Se añade el Blob al PreparedStatement.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pstmt.</w:t>
      </w:r>
      <w:r>
        <w:rPr>
          <w:rStyle w:val="CdigoHTML"/>
          <w:rFonts w:ascii="var(--INTERNAL-CODE-font)" w:hAnsi="var(--INTERNAL-CODE-font)"/>
          <w:color w:val="A6E22E"/>
          <w:sz w:val="23"/>
          <w:szCs w:val="23"/>
          <w:bdr w:val="none" w:sz="0" w:space="0" w:color="auto" w:frame="1"/>
        </w:rPr>
        <w:t>executeUpdate</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 </w:t>
      </w:r>
      <w:proofErr w:type="gramStart"/>
      <w:r>
        <w:rPr>
          <w:rStyle w:val="CdigoHTML"/>
          <w:rFonts w:ascii="var(--INTERNAL-CODE-font)" w:hAnsi="var(--INTERNAL-CODE-font)"/>
          <w:color w:val="66D9EF"/>
          <w:sz w:val="23"/>
          <w:szCs w:val="23"/>
          <w:bdr w:val="none" w:sz="0" w:space="0" w:color="auto" w:frame="1"/>
        </w:rPr>
        <w:t>catch</w:t>
      </w:r>
      <w:proofErr w:type="gramEnd"/>
      <w:r>
        <w:rPr>
          <w:rStyle w:val="CdigoHTML"/>
          <w:rFonts w:ascii="var(--INTERNAL-CODE-font)" w:hAnsi="var(--INTERNAL-CODE-font)"/>
          <w:color w:val="F8F8F2"/>
          <w:sz w:val="23"/>
          <w:szCs w:val="23"/>
          <w:bdr w:val="none" w:sz="0" w:space="0" w:color="auto" w:frame="1"/>
        </w:rPr>
        <w:t xml:space="preserve"> (SQLException sqlex)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 Gestión de excepciones.</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 </w:t>
      </w:r>
      <w:proofErr w:type="gramStart"/>
      <w:r>
        <w:rPr>
          <w:rStyle w:val="CdigoHTML"/>
          <w:rFonts w:ascii="var(--INTERNAL-CODE-font)" w:hAnsi="var(--INTERNAL-CODE-font)"/>
          <w:color w:val="66D9EF"/>
          <w:sz w:val="23"/>
          <w:szCs w:val="23"/>
          <w:bdr w:val="none" w:sz="0" w:space="0" w:color="auto" w:frame="1"/>
        </w:rPr>
        <w:t>catch</w:t>
      </w:r>
      <w:proofErr w:type="gramEnd"/>
      <w:r>
        <w:rPr>
          <w:rStyle w:val="CdigoHTML"/>
          <w:rFonts w:ascii="var(--INTERNAL-CODE-font)" w:hAnsi="var(--INTERNAL-CODE-font)"/>
          <w:color w:val="F8F8F2"/>
          <w:sz w:val="23"/>
          <w:szCs w:val="23"/>
          <w:bdr w:val="none" w:sz="0" w:space="0" w:color="auto" w:frame="1"/>
        </w:rPr>
        <w:t xml:space="preserve"> (Exception ex)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System.</w:t>
      </w:r>
      <w:r>
        <w:rPr>
          <w:rStyle w:val="CdigoHTML"/>
          <w:rFonts w:ascii="var(--INTERNAL-CODE-font)" w:hAnsi="var(--INTERNAL-CODE-font)"/>
          <w:color w:val="A6E22E"/>
          <w:sz w:val="23"/>
          <w:szCs w:val="23"/>
          <w:bdr w:val="none" w:sz="0" w:space="0" w:color="auto" w:frame="1"/>
        </w:rPr>
        <w:t>out</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A6E22E"/>
          <w:sz w:val="23"/>
          <w:szCs w:val="23"/>
          <w:bdr w:val="none" w:sz="0" w:space="0" w:color="auto" w:frame="1"/>
        </w:rPr>
        <w:t>println</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E6DB74"/>
          <w:sz w:val="23"/>
          <w:szCs w:val="23"/>
          <w:bdr w:val="none" w:sz="0" w:space="0" w:color="auto" w:frame="1"/>
        </w:rPr>
        <w:t>"Excepción no esperada: "</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ex.</w:t>
      </w:r>
      <w:r>
        <w:rPr>
          <w:rStyle w:val="CdigoHTML"/>
          <w:rFonts w:ascii="var(--INTERNAL-CODE-font)" w:hAnsi="var(--INTERNAL-CODE-font)"/>
          <w:color w:val="A6E22E"/>
          <w:sz w:val="23"/>
          <w:szCs w:val="23"/>
          <w:bdr w:val="none" w:sz="0" w:space="0" w:color="auto" w:frame="1"/>
        </w:rPr>
        <w:t>toString</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w:t>
      </w:r>
    </w:p>
    <w:p w:rsidR="000E0D8D" w:rsidRDefault="000E0D8D" w:rsidP="000E0D8D">
      <w:pPr>
        <w:pStyle w:val="Ttulo4"/>
        <w:shd w:val="clear" w:color="auto" w:fill="FFFFFF"/>
        <w:rPr>
          <w:rFonts w:ascii="Helvetica" w:hAnsi="Helvetica"/>
          <w:b w:val="0"/>
          <w:bCs w:val="0"/>
          <w:color w:val="auto"/>
          <w:spacing w:val="-15"/>
        </w:rPr>
      </w:pPr>
      <w:proofErr w:type="gramStart"/>
      <w:r>
        <w:rPr>
          <w:rFonts w:ascii="Helvetica" w:hAnsi="Helvetica"/>
          <w:b w:val="0"/>
          <w:bCs w:val="0"/>
          <w:spacing w:val="-15"/>
        </w:rPr>
        <w:t>setBinaryStream</w:t>
      </w:r>
      <w:proofErr w:type="gramEnd"/>
      <w:r>
        <w:rPr>
          <w:rFonts w:ascii="Helvetica" w:hAnsi="Helvetica"/>
          <w:b w:val="0"/>
          <w:bCs w:val="0"/>
          <w:spacing w:val="-15"/>
        </w:rPr>
        <w:t xml:space="preserve"> de PreparedStatement</w:t>
      </w:r>
    </w:p>
    <w:p w:rsidR="000E0D8D" w:rsidRDefault="000E0D8D" w:rsidP="000E0D8D">
      <w:pPr>
        <w:pStyle w:val="NormalWeb"/>
        <w:shd w:val="clear" w:color="auto" w:fill="FFFFFF"/>
        <w:rPr>
          <w:rFonts w:ascii="Helvetica" w:hAnsi="Helvetica"/>
          <w:color w:val="323232"/>
        </w:rPr>
      </w:pPr>
      <w:r>
        <w:rPr>
          <w:rFonts w:ascii="Helvetica" w:hAnsi="Helvetica"/>
          <w:color w:val="323232"/>
        </w:rPr>
        <w:t>Otro modo de realizarlo es por medio del método </w:t>
      </w:r>
      <w:hyperlink r:id="rId215" w:anchor="setBinaryStream(int,java.io.InputStream)" w:history="1">
        <w:r>
          <w:rPr>
            <w:rStyle w:val="Hipervnculo"/>
            <w:rFonts w:ascii="Helvetica" w:eastAsiaTheme="majorEastAsia" w:hAnsi="Helvetica"/>
          </w:rPr>
          <w:t>setBinaryStream</w:t>
        </w:r>
      </w:hyperlink>
      <w:r>
        <w:rPr>
          <w:rFonts w:ascii="Helvetica" w:hAnsi="Helvetica"/>
          <w:color w:val="323232"/>
        </w:rPr>
        <w:t>:</w:t>
      </w:r>
    </w:p>
    <w:p w:rsidR="000E0D8D" w:rsidRDefault="000E0D8D" w:rsidP="000E0D8D">
      <w:pPr>
        <w:pStyle w:val="NormalWeb"/>
        <w:shd w:val="clear" w:color="auto" w:fill="FFFFFF"/>
        <w:rPr>
          <w:rFonts w:ascii="Helvetica" w:hAnsi="Helvetica"/>
          <w:color w:val="323232"/>
        </w:rPr>
      </w:pPr>
      <w:r>
        <w:rPr>
          <w:rFonts w:ascii="Helvetica" w:hAnsi="Helvetica"/>
          <w:color w:val="323232"/>
        </w:rPr>
        <w:t>Este método esta sobrecargado y se puede utilizar de varias formas:</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66D9EF"/>
          <w:sz w:val="23"/>
          <w:szCs w:val="23"/>
          <w:bdr w:val="none" w:sz="0" w:space="0" w:color="auto" w:frame="1"/>
        </w:rPr>
        <w:t>public</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void</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setBinaryStream</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66D9EF"/>
          <w:sz w:val="23"/>
          <w:szCs w:val="23"/>
          <w:bdr w:val="none" w:sz="0" w:space="0" w:color="auto" w:frame="1"/>
        </w:rPr>
        <w:t>int</w:t>
      </w:r>
      <w:r>
        <w:rPr>
          <w:rStyle w:val="CdigoHTML"/>
          <w:rFonts w:ascii="var(--INTERNAL-CODE-font)" w:hAnsi="var(--INTERNAL-CODE-font)"/>
          <w:color w:val="F8F8F2"/>
          <w:sz w:val="23"/>
          <w:szCs w:val="23"/>
          <w:bdr w:val="none" w:sz="0" w:space="0" w:color="auto" w:frame="1"/>
        </w:rPr>
        <w:t xml:space="preserve"> index, InputStream is)</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66D9EF"/>
          <w:sz w:val="23"/>
          <w:szCs w:val="23"/>
          <w:bdr w:val="none" w:sz="0" w:space="0" w:color="auto" w:frame="1"/>
        </w:rPr>
        <w:t>public</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void</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setBinaryStream</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66D9EF"/>
          <w:sz w:val="23"/>
          <w:szCs w:val="23"/>
          <w:bdr w:val="none" w:sz="0" w:space="0" w:color="auto" w:frame="1"/>
        </w:rPr>
        <w:t>int</w:t>
      </w:r>
      <w:r>
        <w:rPr>
          <w:rStyle w:val="CdigoHTML"/>
          <w:rFonts w:ascii="var(--INTERNAL-CODE-font)" w:hAnsi="var(--INTERNAL-CODE-font)"/>
          <w:color w:val="F8F8F2"/>
          <w:sz w:val="23"/>
          <w:szCs w:val="23"/>
          <w:bdr w:val="none" w:sz="0" w:space="0" w:color="auto" w:frame="1"/>
        </w:rPr>
        <w:t xml:space="preserve"> index, InputStream is, </w:t>
      </w:r>
      <w:r>
        <w:rPr>
          <w:rStyle w:val="CdigoHTML"/>
          <w:rFonts w:ascii="var(--INTERNAL-CODE-font)" w:hAnsi="var(--INTERNAL-CODE-font)"/>
          <w:color w:val="66D9EF"/>
          <w:sz w:val="23"/>
          <w:szCs w:val="23"/>
          <w:bdr w:val="none" w:sz="0" w:space="0" w:color="auto" w:frame="1"/>
        </w:rPr>
        <w:t>int</w:t>
      </w:r>
      <w:r>
        <w:rPr>
          <w:rStyle w:val="CdigoHTML"/>
          <w:rFonts w:ascii="var(--INTERNAL-CODE-font)" w:hAnsi="var(--INTERNAL-CODE-font)"/>
          <w:color w:val="F8F8F2"/>
          <w:sz w:val="23"/>
          <w:szCs w:val="23"/>
          <w:bdr w:val="none" w:sz="0" w:space="0" w:color="auto" w:frame="1"/>
        </w:rPr>
        <w:t xml:space="preserve"> length)</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66D9EF"/>
          <w:sz w:val="23"/>
          <w:szCs w:val="23"/>
          <w:bdr w:val="none" w:sz="0" w:space="0" w:color="auto" w:frame="1"/>
        </w:rPr>
        <w:t>public</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void</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setBinaryStream</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66D9EF"/>
          <w:sz w:val="23"/>
          <w:szCs w:val="23"/>
          <w:bdr w:val="none" w:sz="0" w:space="0" w:color="auto" w:frame="1"/>
        </w:rPr>
        <w:t>int</w:t>
      </w:r>
      <w:r>
        <w:rPr>
          <w:rStyle w:val="CdigoHTML"/>
          <w:rFonts w:ascii="var(--INTERNAL-CODE-font)" w:hAnsi="var(--INTERNAL-CODE-font)"/>
          <w:color w:val="F8F8F2"/>
          <w:sz w:val="23"/>
          <w:szCs w:val="23"/>
          <w:bdr w:val="none" w:sz="0" w:space="0" w:color="auto" w:frame="1"/>
        </w:rPr>
        <w:t xml:space="preserve"> index, InputStream is, </w:t>
      </w:r>
      <w:r>
        <w:rPr>
          <w:rStyle w:val="CdigoHTML"/>
          <w:rFonts w:ascii="var(--INTERNAL-CODE-font)" w:hAnsi="var(--INTERNAL-CODE-font)"/>
          <w:color w:val="66D9EF"/>
          <w:sz w:val="23"/>
          <w:szCs w:val="23"/>
          <w:bdr w:val="none" w:sz="0" w:space="0" w:color="auto" w:frame="1"/>
        </w:rPr>
        <w:t>long</w:t>
      </w:r>
      <w:r>
        <w:rPr>
          <w:rStyle w:val="CdigoHTML"/>
          <w:rFonts w:ascii="var(--INTERNAL-CODE-font)" w:hAnsi="var(--INTERNAL-CODE-font)"/>
          <w:color w:val="F8F8F2"/>
          <w:sz w:val="23"/>
          <w:szCs w:val="23"/>
          <w:bdr w:val="none" w:sz="0" w:space="0" w:color="auto" w:frame="1"/>
        </w:rPr>
        <w:t xml:space="preserve"> length)</w:t>
      </w:r>
    </w:p>
    <w:p w:rsidR="000E0D8D" w:rsidRDefault="000E0D8D" w:rsidP="000E0D8D">
      <w:pPr>
        <w:pStyle w:val="NormalWeb"/>
        <w:shd w:val="clear" w:color="auto" w:fill="FFFFFF"/>
        <w:rPr>
          <w:rFonts w:ascii="Helvetica" w:hAnsi="Helvetica"/>
          <w:color w:val="323232"/>
        </w:rPr>
      </w:pPr>
      <w:r>
        <w:rPr>
          <w:rFonts w:ascii="Helvetica" w:hAnsi="Helvetica"/>
          <w:color w:val="323232"/>
        </w:rPr>
        <w:t>Por ejemplo:</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75715E"/>
          <w:sz w:val="23"/>
          <w:szCs w:val="23"/>
          <w:bdr w:val="none" w:sz="0" w:space="0" w:color="auto" w:frame="1"/>
        </w:rPr>
        <w:t>//Insertar valores</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PreparedStatement pstmt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con.</w:t>
      </w:r>
      <w:r>
        <w:rPr>
          <w:rStyle w:val="CdigoHTML"/>
          <w:rFonts w:ascii="var(--INTERNAL-CODE-font)" w:hAnsi="var(--INTERNAL-CODE-font)"/>
          <w:color w:val="A6E22E"/>
          <w:sz w:val="23"/>
          <w:szCs w:val="23"/>
          <w:bdr w:val="none" w:sz="0" w:space="0" w:color="auto" w:frame="1"/>
        </w:rPr>
        <w:t>prepareStatement</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E6DB74"/>
          <w:sz w:val="23"/>
          <w:szCs w:val="23"/>
          <w:bdr w:val="none" w:sz="0" w:space="0" w:color="auto" w:frame="1"/>
        </w:rPr>
        <w:t>"INSERT INTO Table(nombre, imagen) VALUES (?, ?)"</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F8F8F2"/>
          <w:sz w:val="23"/>
          <w:szCs w:val="23"/>
          <w:bdr w:val="none" w:sz="0" w:space="0" w:color="auto" w:frame="1"/>
        </w:rPr>
        <w:t>pstmt.</w:t>
      </w:r>
      <w:r>
        <w:rPr>
          <w:rStyle w:val="CdigoHTML"/>
          <w:rFonts w:ascii="var(--INTERNAL-CODE-font)" w:hAnsi="var(--INTERNAL-CODE-font)"/>
          <w:color w:val="A6E22E"/>
          <w:sz w:val="23"/>
          <w:szCs w:val="23"/>
          <w:bdr w:val="none" w:sz="0" w:space="0" w:color="auto" w:frame="1"/>
        </w:rPr>
        <w:t>setString</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 xml:space="preserve">1, </w:t>
      </w:r>
      <w:r>
        <w:rPr>
          <w:rStyle w:val="CdigoHTML"/>
          <w:rFonts w:ascii="var(--INTERNAL-CODE-font)" w:hAnsi="var(--INTERNAL-CODE-font)"/>
          <w:color w:val="E6DB74"/>
          <w:sz w:val="23"/>
          <w:szCs w:val="23"/>
          <w:bdr w:val="none" w:sz="0" w:space="0" w:color="auto" w:frame="1"/>
        </w:rPr>
        <w:t>"imagen de ejemplo"</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FileInputStream fin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new</w:t>
      </w: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FileInputStream(</w:t>
      </w:r>
      <w:proofErr w:type="gramEnd"/>
      <w:r>
        <w:rPr>
          <w:rStyle w:val="CdigoHTML"/>
          <w:rFonts w:ascii="var(--INTERNAL-CODE-font)" w:hAnsi="var(--INTERNAL-CODE-font)"/>
          <w:color w:val="E6DB74"/>
          <w:sz w:val="23"/>
          <w:szCs w:val="23"/>
          <w:bdr w:val="none" w:sz="0" w:space="0" w:color="auto" w:frame="1"/>
        </w:rPr>
        <w:t>"E:\imagenes\otto.jpg"</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F8F8F2"/>
          <w:sz w:val="23"/>
          <w:szCs w:val="23"/>
          <w:bdr w:val="none" w:sz="0" w:space="0" w:color="auto" w:frame="1"/>
        </w:rPr>
        <w:t>pstmt.</w:t>
      </w:r>
      <w:r>
        <w:rPr>
          <w:rStyle w:val="CdigoHTML"/>
          <w:rFonts w:ascii="var(--INTERNAL-CODE-font)" w:hAnsi="var(--INTERNAL-CODE-font)"/>
          <w:color w:val="A6E22E"/>
          <w:sz w:val="23"/>
          <w:szCs w:val="23"/>
          <w:bdr w:val="none" w:sz="0" w:space="0" w:color="auto" w:frame="1"/>
        </w:rPr>
        <w:t>setBinaryStream</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2, fin);</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F8F8F2"/>
          <w:sz w:val="23"/>
          <w:szCs w:val="23"/>
          <w:bdr w:val="none" w:sz="0" w:space="0" w:color="auto" w:frame="1"/>
        </w:rPr>
        <w:t>pstmt.</w:t>
      </w:r>
      <w:r>
        <w:rPr>
          <w:rStyle w:val="CdigoHTML"/>
          <w:rFonts w:ascii="var(--INTERNAL-CODE-font)" w:hAnsi="var(--INTERNAL-CODE-font)"/>
          <w:color w:val="A6E22E"/>
          <w:sz w:val="23"/>
          <w:szCs w:val="23"/>
          <w:bdr w:val="none" w:sz="0" w:space="0" w:color="auto" w:frame="1"/>
        </w:rPr>
        <w:t>execute</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w:t>
      </w:r>
    </w:p>
    <w:p w:rsidR="000E0D8D" w:rsidRDefault="000E0D8D" w:rsidP="000E0D8D">
      <w:pPr>
        <w:pStyle w:val="Ttulo4"/>
        <w:shd w:val="clear" w:color="auto" w:fill="FFFFFF"/>
        <w:rPr>
          <w:rFonts w:ascii="Helvetica" w:hAnsi="Helvetica"/>
          <w:b w:val="0"/>
          <w:bCs w:val="0"/>
          <w:color w:val="auto"/>
          <w:spacing w:val="-15"/>
        </w:rPr>
      </w:pPr>
      <w:proofErr w:type="gramStart"/>
      <w:r>
        <w:rPr>
          <w:rFonts w:ascii="Helvetica" w:hAnsi="Helvetica"/>
          <w:b w:val="0"/>
          <w:bCs w:val="0"/>
          <w:spacing w:val="-15"/>
        </w:rPr>
        <w:t>setBytes</w:t>
      </w:r>
      <w:proofErr w:type="gramEnd"/>
      <w:r>
        <w:rPr>
          <w:rFonts w:ascii="Helvetica" w:hAnsi="Helvetica"/>
          <w:b w:val="0"/>
          <w:bCs w:val="0"/>
          <w:spacing w:val="-15"/>
        </w:rPr>
        <w:t xml:space="preserve"> de PreparedStatement</w:t>
      </w:r>
    </w:p>
    <w:p w:rsidR="000E0D8D" w:rsidRDefault="000E0D8D" w:rsidP="000E0D8D">
      <w:pPr>
        <w:pStyle w:val="NormalWeb"/>
        <w:shd w:val="clear" w:color="auto" w:fill="FFFFFF"/>
        <w:rPr>
          <w:rFonts w:ascii="Helvetica" w:hAnsi="Helvetica"/>
          <w:color w:val="323232"/>
        </w:rPr>
      </w:pPr>
      <w:r>
        <w:rPr>
          <w:rFonts w:ascii="Helvetica" w:hAnsi="Helvetica"/>
          <w:color w:val="323232"/>
        </w:rPr>
        <w:t>Otra forma de realizarlo es por medio del método </w:t>
      </w:r>
      <w:hyperlink r:id="rId216" w:anchor="setBytes(int,byte%5B%5D)" w:history="1">
        <w:r>
          <w:rPr>
            <w:rStyle w:val="Hipervnculo"/>
            <w:rFonts w:ascii="Helvetica" w:eastAsiaTheme="majorEastAsia" w:hAnsi="Helvetica"/>
          </w:rPr>
          <w:t>setBytes</w:t>
        </w:r>
      </w:hyperlink>
      <w:r>
        <w:rPr>
          <w:rFonts w:ascii="Helvetica" w:hAnsi="Helvetica"/>
          <w:color w:val="323232"/>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66D9EF"/>
          <w:sz w:val="23"/>
          <w:szCs w:val="23"/>
          <w:bdr w:val="none" w:sz="0" w:space="0" w:color="auto" w:frame="1"/>
        </w:rPr>
        <w:t>void</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setByte</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66D9EF"/>
          <w:sz w:val="23"/>
          <w:szCs w:val="23"/>
          <w:bdr w:val="none" w:sz="0" w:space="0" w:color="auto" w:frame="1"/>
        </w:rPr>
        <w:t>int</w:t>
      </w:r>
      <w:r>
        <w:rPr>
          <w:rStyle w:val="CdigoHTML"/>
          <w:rFonts w:ascii="var(--INTERNAL-CODE-font)" w:hAnsi="var(--INTERNAL-CODE-font)"/>
          <w:color w:val="F8F8F2"/>
          <w:sz w:val="23"/>
          <w:szCs w:val="23"/>
          <w:bdr w:val="none" w:sz="0" w:space="0" w:color="auto" w:frame="1"/>
        </w:rPr>
        <w:t xml:space="preserve"> parameterIndex, </w:t>
      </w:r>
      <w:r>
        <w:rPr>
          <w:rStyle w:val="CdigoHTML"/>
          <w:rFonts w:ascii="var(--INTERNAL-CODE-font)" w:hAnsi="var(--INTERNAL-CODE-font)"/>
          <w:color w:val="66D9EF"/>
          <w:sz w:val="23"/>
          <w:szCs w:val="23"/>
          <w:bdr w:val="none" w:sz="0" w:space="0" w:color="auto" w:frame="1"/>
        </w:rPr>
        <w:t>byte</w:t>
      </w:r>
      <w:r>
        <w:rPr>
          <w:rStyle w:val="CdigoHTML"/>
          <w:rFonts w:ascii="var(--INTERNAL-CODE-font)" w:hAnsi="var(--INTERNAL-CODE-font)"/>
          <w:color w:val="F8F8F2"/>
          <w:sz w:val="23"/>
          <w:szCs w:val="23"/>
          <w:bdr w:val="none" w:sz="0" w:space="0" w:color="auto" w:frame="1"/>
        </w:rPr>
        <w:t xml:space="preserve"> x)</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66D9EF"/>
          <w:sz w:val="23"/>
          <w:szCs w:val="23"/>
          <w:bdr w:val="none" w:sz="0" w:space="0" w:color="auto" w:frame="1"/>
        </w:rPr>
        <w:t>void</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setBytes</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66D9EF"/>
          <w:sz w:val="23"/>
          <w:szCs w:val="23"/>
          <w:bdr w:val="none" w:sz="0" w:space="0" w:color="auto" w:frame="1"/>
        </w:rPr>
        <w:t>int</w:t>
      </w:r>
      <w:r>
        <w:rPr>
          <w:rStyle w:val="CdigoHTML"/>
          <w:rFonts w:ascii="var(--INTERNAL-CODE-font)" w:hAnsi="var(--INTERNAL-CODE-font)"/>
          <w:color w:val="F8F8F2"/>
          <w:sz w:val="23"/>
          <w:szCs w:val="23"/>
          <w:bdr w:val="none" w:sz="0" w:space="0" w:color="auto" w:frame="1"/>
        </w:rPr>
        <w:t xml:space="preserve"> parameterIndex, </w:t>
      </w:r>
      <w:r>
        <w:rPr>
          <w:rStyle w:val="CdigoHTML"/>
          <w:rFonts w:ascii="var(--INTERNAL-CODE-font)" w:hAnsi="var(--INTERNAL-CODE-font)"/>
          <w:color w:val="66D9EF"/>
          <w:sz w:val="23"/>
          <w:szCs w:val="23"/>
          <w:bdr w:val="none" w:sz="0" w:space="0" w:color="auto" w:frame="1"/>
        </w:rPr>
        <w:t>byte</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x)</w:t>
      </w:r>
    </w:p>
    <w:p w:rsidR="000E0D8D" w:rsidRDefault="000E0D8D" w:rsidP="000E0D8D">
      <w:pPr>
        <w:pStyle w:val="NormalWeb"/>
        <w:shd w:val="clear" w:color="auto" w:fill="FFFFFF"/>
        <w:rPr>
          <w:rFonts w:ascii="Helvetica" w:hAnsi="Helvetica"/>
          <w:color w:val="323232"/>
        </w:rPr>
      </w:pPr>
      <w:r>
        <w:rPr>
          <w:rFonts w:ascii="Helvetica" w:hAnsi="Helvetica"/>
          <w:color w:val="323232"/>
        </w:rPr>
        <w:t>Ejemplo:</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75715E"/>
          <w:sz w:val="23"/>
          <w:szCs w:val="23"/>
          <w:bdr w:val="none" w:sz="0" w:space="0" w:color="auto" w:frame="1"/>
        </w:rPr>
        <w:t>//Insertar valores</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PreparedStatement pstmt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con.</w:t>
      </w:r>
      <w:r>
        <w:rPr>
          <w:rStyle w:val="CdigoHTML"/>
          <w:rFonts w:ascii="var(--INTERNAL-CODE-font)" w:hAnsi="var(--INTERNAL-CODE-font)"/>
          <w:color w:val="A6E22E"/>
          <w:sz w:val="23"/>
          <w:szCs w:val="23"/>
          <w:bdr w:val="none" w:sz="0" w:space="0" w:color="auto" w:frame="1"/>
        </w:rPr>
        <w:t>prepareStatement</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E6DB74"/>
          <w:sz w:val="23"/>
          <w:szCs w:val="23"/>
          <w:bdr w:val="none" w:sz="0" w:space="0" w:color="auto" w:frame="1"/>
        </w:rPr>
        <w:t>"INSERT INTO Table(nombre, imagen) VALUES (?, ?)"</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F8F8F2"/>
          <w:sz w:val="23"/>
          <w:szCs w:val="23"/>
          <w:bdr w:val="none" w:sz="0" w:space="0" w:color="auto" w:frame="1"/>
        </w:rPr>
        <w:t>pstmt.</w:t>
      </w:r>
      <w:r>
        <w:rPr>
          <w:rStyle w:val="CdigoHTML"/>
          <w:rFonts w:ascii="var(--INTERNAL-CODE-font)" w:hAnsi="var(--INTERNAL-CODE-font)"/>
          <w:color w:val="A6E22E"/>
          <w:sz w:val="23"/>
          <w:szCs w:val="23"/>
          <w:bdr w:val="none" w:sz="0" w:space="0" w:color="auto" w:frame="1"/>
        </w:rPr>
        <w:t>setString</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 xml:space="preserve">1, </w:t>
      </w:r>
      <w:r>
        <w:rPr>
          <w:rStyle w:val="CdigoHTML"/>
          <w:rFonts w:ascii="var(--INTERNAL-CODE-font)" w:hAnsi="var(--INTERNAL-CODE-font)"/>
          <w:color w:val="E6DB74"/>
          <w:sz w:val="23"/>
          <w:szCs w:val="23"/>
          <w:bdr w:val="none" w:sz="0" w:space="0" w:color="auto" w:frame="1"/>
        </w:rPr>
        <w:t>"imagen de ejemplo"</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F8F8F2"/>
          <w:sz w:val="23"/>
          <w:szCs w:val="23"/>
          <w:bdr w:val="none" w:sz="0" w:space="0" w:color="auto" w:frame="1"/>
        </w:rPr>
        <w:t>pstmt.</w:t>
      </w:r>
      <w:r>
        <w:rPr>
          <w:rStyle w:val="CdigoHTML"/>
          <w:rFonts w:ascii="var(--INTERNAL-CODE-font)" w:hAnsi="var(--INTERNAL-CODE-font)"/>
          <w:color w:val="A6E22E"/>
          <w:sz w:val="23"/>
          <w:szCs w:val="23"/>
          <w:bdr w:val="none" w:sz="0" w:space="0" w:color="auto" w:frame="1"/>
        </w:rPr>
        <w:t>setBytes</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2, Files.</w:t>
      </w:r>
      <w:r>
        <w:rPr>
          <w:rStyle w:val="CdigoHTML"/>
          <w:rFonts w:ascii="var(--INTERNAL-CODE-font)" w:hAnsi="var(--INTERNAL-CODE-font)"/>
          <w:color w:val="A6E22E"/>
          <w:sz w:val="23"/>
          <w:szCs w:val="23"/>
          <w:bdr w:val="none" w:sz="0" w:space="0" w:color="auto" w:frame="1"/>
        </w:rPr>
        <w:t>readAllBytes</w:t>
      </w:r>
      <w:r>
        <w:rPr>
          <w:rStyle w:val="CdigoHTML"/>
          <w:rFonts w:ascii="var(--INTERNAL-CODE-font)" w:hAnsi="var(--INTERNAL-CODE-font)"/>
          <w:color w:val="F8F8F2"/>
          <w:sz w:val="23"/>
          <w:szCs w:val="23"/>
          <w:bdr w:val="none" w:sz="0" w:space="0" w:color="auto" w:frame="1"/>
        </w:rPr>
        <w:t>(Paths.</w:t>
      </w:r>
      <w:r>
        <w:rPr>
          <w:rStyle w:val="CdigoHTML"/>
          <w:rFonts w:ascii="var(--INTERNAL-CODE-font)" w:hAnsi="var(--INTERNAL-CODE-font)"/>
          <w:color w:val="A6E22E"/>
          <w:sz w:val="23"/>
          <w:szCs w:val="23"/>
          <w:bdr w:val="none" w:sz="0" w:space="0" w:color="auto" w:frame="1"/>
        </w:rPr>
        <w:t>get</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E6DB74"/>
          <w:sz w:val="23"/>
          <w:szCs w:val="23"/>
          <w:bdr w:val="none" w:sz="0" w:space="0" w:color="auto" w:frame="1"/>
        </w:rPr>
        <w:t>"E:\imagenes\otto.jpg"</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F8F8F2"/>
          <w:sz w:val="23"/>
          <w:szCs w:val="23"/>
          <w:bdr w:val="none" w:sz="0" w:space="0" w:color="auto" w:frame="1"/>
        </w:rPr>
        <w:t>pstmt.</w:t>
      </w:r>
      <w:r>
        <w:rPr>
          <w:rStyle w:val="CdigoHTML"/>
          <w:rFonts w:ascii="var(--INTERNAL-CODE-font)" w:hAnsi="var(--INTERNAL-CODE-font)"/>
          <w:color w:val="A6E22E"/>
          <w:sz w:val="23"/>
          <w:szCs w:val="23"/>
          <w:bdr w:val="none" w:sz="0" w:space="0" w:color="auto" w:frame="1"/>
        </w:rPr>
        <w:t>execute</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w:t>
      </w:r>
    </w:p>
    <w:p w:rsidR="000E0D8D" w:rsidRDefault="000E0D8D" w:rsidP="000E0D8D">
      <w:pPr>
        <w:pStyle w:val="Ttulo3"/>
        <w:shd w:val="clear" w:color="auto" w:fill="FFFFFF"/>
        <w:rPr>
          <w:rFonts w:ascii="Helvetica" w:hAnsi="Helvetica"/>
          <w:b w:val="0"/>
          <w:bCs w:val="0"/>
          <w:color w:val="auto"/>
          <w:spacing w:val="-15"/>
        </w:rPr>
      </w:pPr>
      <w:r>
        <w:rPr>
          <w:rFonts w:ascii="Helvetica" w:hAnsi="Helvetica"/>
          <w:b w:val="0"/>
          <w:bCs w:val="0"/>
          <w:spacing w:val="-15"/>
        </w:rPr>
        <w:lastRenderedPageBreak/>
        <w:t>4. Liberando Recursos Retenidos por Objetos Grandes</w:t>
      </w:r>
    </w:p>
    <w:p w:rsidR="000E0D8D" w:rsidRDefault="000E0D8D" w:rsidP="000E0D8D">
      <w:pPr>
        <w:pStyle w:val="NormalWeb"/>
        <w:shd w:val="clear" w:color="auto" w:fill="FFFFFF"/>
        <w:rPr>
          <w:rFonts w:ascii="Helvetica" w:hAnsi="Helvetica"/>
          <w:color w:val="323232"/>
        </w:rPr>
      </w:pPr>
      <w:r>
        <w:rPr>
          <w:rFonts w:ascii="Helvetica" w:hAnsi="Helvetica"/>
          <w:color w:val="323232"/>
        </w:rPr>
        <w:t>Los objetos Java Blob, Clob y NClob siguen siendo válidos durante al menos la duración de la transacción en la que se crearon. Esto podría resultar en que una aplicación se quede sin recursos durante una transacción de larga duración. Las aplicaciones pueden </w:t>
      </w:r>
      <w:r>
        <w:rPr>
          <w:rStyle w:val="Textoennegrita"/>
          <w:rFonts w:ascii="Helvetica" w:hAnsi="Helvetica"/>
          <w:color w:val="323232"/>
        </w:rPr>
        <w:t>liberar los recursos de Blob, Clob y NClob invocando su método </w:t>
      </w:r>
      <w:r>
        <w:rPr>
          <w:rStyle w:val="CdigoHTML"/>
          <w:rFonts w:ascii="var(--INTERNAL-CODE-font)" w:hAnsi="var(--INTERNAL-CODE-font)"/>
          <w:b/>
          <w:bCs/>
          <w:color w:val="323232"/>
          <w:sz w:val="22"/>
          <w:szCs w:val="22"/>
          <w:bdr w:val="single" w:sz="6" w:space="0" w:color="auto" w:frame="1"/>
        </w:rPr>
        <w:t>free</w:t>
      </w:r>
      <w:r>
        <w:rPr>
          <w:rFonts w:ascii="Helvetica" w:hAnsi="Helvetica"/>
          <w:color w:val="323232"/>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Clob aClob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con.</w:t>
      </w:r>
      <w:r>
        <w:rPr>
          <w:rStyle w:val="CdigoHTML"/>
          <w:rFonts w:ascii="var(--INTERNAL-CODE-font)" w:hAnsi="var(--INTERNAL-CODE-font)"/>
          <w:color w:val="A6E22E"/>
          <w:sz w:val="23"/>
          <w:szCs w:val="23"/>
          <w:bdr w:val="none" w:sz="0" w:space="0" w:color="auto" w:frame="1"/>
        </w:rPr>
        <w:t>createClob</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66D9EF"/>
          <w:sz w:val="23"/>
          <w:szCs w:val="23"/>
          <w:bdr w:val="none" w:sz="0" w:space="0" w:color="auto" w:frame="1"/>
        </w:rPr>
        <w:t>int</w:t>
      </w:r>
      <w:proofErr w:type="gramEnd"/>
      <w:r>
        <w:rPr>
          <w:rStyle w:val="CdigoHTML"/>
          <w:rFonts w:ascii="var(--INTERNAL-CODE-font)" w:hAnsi="var(--INTERNAL-CODE-font)"/>
          <w:color w:val="F8F8F2"/>
          <w:sz w:val="23"/>
          <w:szCs w:val="23"/>
          <w:bdr w:val="none" w:sz="0" w:space="0" w:color="auto" w:frame="1"/>
        </w:rPr>
        <w:t xml:space="preserve"> numWritten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aClob.</w:t>
      </w:r>
      <w:r>
        <w:rPr>
          <w:rStyle w:val="CdigoHTML"/>
          <w:rFonts w:ascii="var(--INTERNAL-CODE-font)" w:hAnsi="var(--INTERNAL-CODE-font)"/>
          <w:color w:val="A6E22E"/>
          <w:sz w:val="23"/>
          <w:szCs w:val="23"/>
          <w:bdr w:val="none" w:sz="0" w:space="0" w:color="auto" w:frame="1"/>
        </w:rPr>
        <w:t>setString</w:t>
      </w:r>
      <w:r>
        <w:rPr>
          <w:rStyle w:val="CdigoHTML"/>
          <w:rFonts w:ascii="var(--INTERNAL-CODE-font)" w:hAnsi="var(--INTERNAL-CODE-font)"/>
          <w:color w:val="F8F8F2"/>
          <w:sz w:val="23"/>
          <w:szCs w:val="23"/>
          <w:bdr w:val="none" w:sz="0" w:space="0" w:color="auto" w:frame="1"/>
        </w:rPr>
        <w:t>(1, val);</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Fonts w:ascii="var(--INTERNAL-CODE-font)" w:hAnsi="var(--INTERNAL-CODE-font)"/>
          <w:color w:val="F8F8F2"/>
          <w:sz w:val="22"/>
          <w:szCs w:val="22"/>
        </w:rPr>
      </w:pPr>
      <w:proofErr w:type="gramStart"/>
      <w:r>
        <w:rPr>
          <w:rStyle w:val="CdigoHTML"/>
          <w:rFonts w:ascii="var(--INTERNAL-CODE-font)" w:hAnsi="var(--INTERNAL-CODE-font)"/>
          <w:color w:val="F8F8F2"/>
          <w:sz w:val="23"/>
          <w:szCs w:val="23"/>
          <w:bdr w:val="none" w:sz="0" w:space="0" w:color="auto" w:frame="1"/>
        </w:rPr>
        <w:t>aClob.</w:t>
      </w:r>
      <w:r>
        <w:rPr>
          <w:rStyle w:val="CdigoHTML"/>
          <w:rFonts w:ascii="var(--INTERNAL-CODE-font)" w:hAnsi="var(--INTERNAL-CODE-font)"/>
          <w:color w:val="A6E22E"/>
          <w:sz w:val="23"/>
          <w:szCs w:val="23"/>
          <w:bdr w:val="none" w:sz="0" w:space="0" w:color="auto" w:frame="1"/>
        </w:rPr>
        <w:t>free</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w:t>
      </w:r>
    </w:p>
    <w:p w:rsidR="000E0D8D" w:rsidRDefault="000E0D8D" w:rsidP="000E0D8D">
      <w:pPr>
        <w:rPr>
          <w:rFonts w:ascii="Helvetica" w:hAnsi="Helvetica" w:cs="Helvetica"/>
          <w:sz w:val="24"/>
          <w:szCs w:val="24"/>
          <w:shd w:val="clear" w:color="auto" w:fill="FFFFFF"/>
        </w:rPr>
      </w:pPr>
    </w:p>
    <w:p w:rsidR="000E0D8D" w:rsidRDefault="000E0D8D" w:rsidP="000E0D8D">
      <w:pPr>
        <w:pStyle w:val="Ttulo1"/>
        <w:shd w:val="clear" w:color="auto" w:fill="FFFFFF"/>
        <w:jc w:val="center"/>
        <w:rPr>
          <w:rFonts w:ascii="Helvetica" w:hAnsi="Helvetica"/>
          <w:b w:val="0"/>
          <w:bCs w:val="0"/>
          <w:caps/>
          <w:color w:val="323232"/>
        </w:rPr>
      </w:pPr>
      <w:r>
        <w:rPr>
          <w:rFonts w:ascii="Helvetica" w:hAnsi="Helvetica"/>
          <w:b w:val="0"/>
          <w:bCs w:val="0"/>
          <w:caps/>
          <w:color w:val="323232"/>
        </w:rPr>
        <w:t>11. RowSet</w:t>
      </w:r>
    </w:p>
    <w:p w:rsidR="000E0D8D" w:rsidRDefault="000E0D8D" w:rsidP="000E0D8D">
      <w:pPr>
        <w:numPr>
          <w:ilvl w:val="0"/>
          <w:numId w:val="105"/>
        </w:numPr>
        <w:shd w:val="clear" w:color="auto" w:fill="FFFFFF"/>
        <w:spacing w:before="100" w:beforeAutospacing="1" w:after="100" w:afterAutospacing="1" w:line="240" w:lineRule="auto"/>
        <w:rPr>
          <w:rFonts w:ascii="Helvetica" w:hAnsi="Helvetica"/>
          <w:color w:val="323232"/>
        </w:rPr>
      </w:pPr>
      <w:hyperlink r:id="rId217" w:anchor="introducci%C3%B3n" w:history="1">
        <w:r>
          <w:rPr>
            <w:rStyle w:val="Hipervnculo"/>
            <w:rFonts w:ascii="Helvetica" w:hAnsi="Helvetica"/>
          </w:rPr>
          <w:t>Introducción</w:t>
        </w:r>
      </w:hyperlink>
    </w:p>
    <w:p w:rsidR="000E0D8D" w:rsidRDefault="000E0D8D" w:rsidP="000E0D8D">
      <w:pPr>
        <w:numPr>
          <w:ilvl w:val="1"/>
          <w:numId w:val="105"/>
        </w:numPr>
        <w:shd w:val="clear" w:color="auto" w:fill="FFFFFF"/>
        <w:spacing w:before="100" w:beforeAutospacing="1" w:after="100" w:afterAutospacing="1" w:line="240" w:lineRule="auto"/>
        <w:rPr>
          <w:rFonts w:ascii="Helvetica" w:hAnsi="Helvetica"/>
          <w:color w:val="323232"/>
        </w:rPr>
      </w:pPr>
      <w:hyperlink r:id="rId218" w:anchor="1-la-interface-rowset" w:history="1">
        <w:r>
          <w:rPr>
            <w:rStyle w:val="Hipervnculo"/>
            <w:rFonts w:ascii="Helvetica" w:hAnsi="Helvetica"/>
          </w:rPr>
          <w:t>1. La interface RowSet</w:t>
        </w:r>
      </w:hyperlink>
    </w:p>
    <w:p w:rsidR="000E0D8D" w:rsidRDefault="000E0D8D" w:rsidP="000E0D8D">
      <w:pPr>
        <w:numPr>
          <w:ilvl w:val="1"/>
          <w:numId w:val="105"/>
        </w:numPr>
        <w:shd w:val="clear" w:color="auto" w:fill="FFFFFF"/>
        <w:spacing w:before="100" w:beforeAutospacing="1" w:after="100" w:afterAutospacing="1" w:line="240" w:lineRule="auto"/>
        <w:rPr>
          <w:rFonts w:ascii="Helvetica" w:hAnsi="Helvetica"/>
          <w:color w:val="323232"/>
        </w:rPr>
      </w:pPr>
      <w:hyperlink r:id="rId219" w:anchor="2-ventajas-de-rowset" w:history="1">
        <w:r>
          <w:rPr>
            <w:rStyle w:val="Hipervnculo"/>
            <w:rFonts w:ascii="Helvetica" w:hAnsi="Helvetica"/>
          </w:rPr>
          <w:t>2. Ventajas de RowSet</w:t>
        </w:r>
      </w:hyperlink>
    </w:p>
    <w:p w:rsidR="000E0D8D" w:rsidRDefault="000E0D8D" w:rsidP="000E0D8D">
      <w:pPr>
        <w:numPr>
          <w:ilvl w:val="1"/>
          <w:numId w:val="105"/>
        </w:numPr>
        <w:shd w:val="clear" w:color="auto" w:fill="FFFFFF"/>
        <w:spacing w:before="100" w:beforeAutospacing="1" w:after="100" w:afterAutospacing="1" w:line="240" w:lineRule="auto"/>
        <w:rPr>
          <w:rFonts w:ascii="Helvetica" w:hAnsi="Helvetica"/>
          <w:color w:val="323232"/>
        </w:rPr>
      </w:pPr>
      <w:hyperlink r:id="rId220" w:anchor="3-la-interfaz-jdbcrowset" w:history="1">
        <w:r>
          <w:rPr>
            <w:rStyle w:val="Hipervnculo"/>
            <w:rFonts w:ascii="Helvetica" w:hAnsi="Helvetica"/>
          </w:rPr>
          <w:t>3. La interfaz </w:t>
        </w:r>
        <w:r>
          <w:rPr>
            <w:rStyle w:val="CdigoHTML"/>
            <w:rFonts w:ascii="var(--INTERNAL-CODE-font)" w:eastAsiaTheme="minorHAnsi" w:hAnsi="var(--INTERNAL-CODE-font)"/>
            <w:color w:val="0000FF"/>
            <w:bdr w:val="single" w:sz="6" w:space="0" w:color="auto" w:frame="1"/>
          </w:rPr>
          <w:t>JdbcRowSet</w:t>
        </w:r>
      </w:hyperlink>
    </w:p>
    <w:p w:rsidR="000E0D8D" w:rsidRDefault="000E0D8D" w:rsidP="000E0D8D">
      <w:pPr>
        <w:numPr>
          <w:ilvl w:val="2"/>
          <w:numId w:val="105"/>
        </w:numPr>
        <w:shd w:val="clear" w:color="auto" w:fill="FFFFFF"/>
        <w:spacing w:before="100" w:beforeAutospacing="1" w:after="100" w:afterAutospacing="1" w:line="240" w:lineRule="auto"/>
        <w:rPr>
          <w:rFonts w:ascii="Helvetica" w:hAnsi="Helvetica"/>
          <w:color w:val="323232"/>
        </w:rPr>
      </w:pPr>
      <w:hyperlink r:id="rId221" w:anchor="implementaci%C3%B3n" w:history="1">
        <w:r>
          <w:rPr>
            <w:rStyle w:val="Hipervnculo"/>
            <w:rFonts w:ascii="Helvetica" w:hAnsi="Helvetica"/>
          </w:rPr>
          <w:t>Implementación</w:t>
        </w:r>
      </w:hyperlink>
    </w:p>
    <w:p w:rsidR="000E0D8D" w:rsidRDefault="000E0D8D" w:rsidP="000E0D8D">
      <w:pPr>
        <w:numPr>
          <w:ilvl w:val="2"/>
          <w:numId w:val="105"/>
        </w:numPr>
        <w:shd w:val="clear" w:color="auto" w:fill="FFFFFF"/>
        <w:spacing w:before="100" w:beforeAutospacing="1" w:after="100" w:afterAutospacing="1" w:line="240" w:lineRule="auto"/>
        <w:rPr>
          <w:rFonts w:ascii="Helvetica" w:hAnsi="Helvetica"/>
          <w:color w:val="323232"/>
        </w:rPr>
      </w:pPr>
      <w:hyperlink r:id="rId222" w:anchor="m%C3%A9todos-principales-de-la-interfaz-jdbcrowset-que-no-heredan-de-rowset" w:history="1">
        <w:r>
          <w:rPr>
            <w:rStyle w:val="Hipervnculo"/>
            <w:rFonts w:ascii="Helvetica" w:hAnsi="Helvetica"/>
          </w:rPr>
          <w:t>Métodos principales de la interfaz </w:t>
        </w:r>
        <w:r>
          <w:rPr>
            <w:rStyle w:val="CdigoHTML"/>
            <w:rFonts w:ascii="var(--INTERNAL-CODE-font)" w:eastAsiaTheme="minorHAnsi" w:hAnsi="var(--INTERNAL-CODE-font)"/>
            <w:color w:val="0000FF"/>
            <w:bdr w:val="single" w:sz="6" w:space="0" w:color="auto" w:frame="1"/>
          </w:rPr>
          <w:t>JdbcRowSet</w:t>
        </w:r>
        <w:r>
          <w:rPr>
            <w:rStyle w:val="Hipervnculo"/>
            <w:rFonts w:ascii="Helvetica" w:hAnsi="Helvetica"/>
          </w:rPr>
          <w:t> que no heredan de </w:t>
        </w:r>
        <w:r>
          <w:rPr>
            <w:rStyle w:val="CdigoHTML"/>
            <w:rFonts w:ascii="var(--INTERNAL-CODE-font)" w:eastAsiaTheme="minorHAnsi" w:hAnsi="var(--INTERNAL-CODE-font)"/>
            <w:color w:val="0000FF"/>
            <w:bdr w:val="single" w:sz="6" w:space="0" w:color="auto" w:frame="1"/>
          </w:rPr>
          <w:t>RowSet</w:t>
        </w:r>
      </w:hyperlink>
    </w:p>
    <w:p w:rsidR="000E0D8D" w:rsidRDefault="000E0D8D" w:rsidP="000E0D8D">
      <w:pPr>
        <w:spacing w:after="0"/>
        <w:rPr>
          <w:rFonts w:ascii="Times New Roman" w:hAnsi="Times New Roman"/>
        </w:rPr>
      </w:pPr>
      <w:r>
        <w:pict>
          <v:rect id="_x0000_i1035" style="width:0;height:0" o:hralign="center" o:hrstd="t" o:hrnoshade="t" o:hr="t" fillcolor="#323232" stroked="f"/>
        </w:pict>
      </w:r>
    </w:p>
    <w:p w:rsidR="000E0D8D" w:rsidRDefault="000E0D8D" w:rsidP="000E0D8D">
      <w:pPr>
        <w:pStyle w:val="Ttulo2"/>
        <w:shd w:val="clear" w:color="auto" w:fill="FFFFFF"/>
        <w:rPr>
          <w:rFonts w:ascii="Helvetica" w:hAnsi="Helvetica"/>
          <w:b w:val="0"/>
          <w:bCs w:val="0"/>
          <w:spacing w:val="-15"/>
        </w:rPr>
      </w:pPr>
      <w:r>
        <w:rPr>
          <w:rFonts w:ascii="Helvetica" w:hAnsi="Helvetica"/>
          <w:b w:val="0"/>
          <w:bCs w:val="0"/>
          <w:spacing w:val="-15"/>
        </w:rPr>
        <w:t>Introducción</w:t>
      </w:r>
    </w:p>
    <w:p w:rsidR="000E0D8D" w:rsidRDefault="000E0D8D" w:rsidP="000E0D8D">
      <w:pPr>
        <w:pStyle w:val="NormalWeb"/>
        <w:shd w:val="clear" w:color="auto" w:fill="FFFFFF"/>
        <w:rPr>
          <w:rFonts w:ascii="Helvetica" w:hAnsi="Helvetica"/>
          <w:color w:val="323232"/>
        </w:rPr>
      </w:pPr>
      <w:r>
        <w:rPr>
          <w:rFonts w:ascii="Helvetica" w:hAnsi="Helvetica"/>
          <w:color w:val="323232"/>
        </w:rPr>
        <w:t>Un objeto JDBC RowSet </w:t>
      </w:r>
      <w:r>
        <w:rPr>
          <w:rStyle w:val="Textoennegrita"/>
          <w:rFonts w:ascii="Helvetica" w:hAnsi="Helvetica"/>
          <w:color w:val="323232"/>
        </w:rPr>
        <w:t>hereda de la interface ResultSet</w:t>
      </w:r>
      <w:r>
        <w:rPr>
          <w:rFonts w:ascii="Helvetica" w:hAnsi="Helvetica"/>
          <w:color w:val="323232"/>
        </w:rPr>
        <w:t>, almacenando </w:t>
      </w:r>
      <w:r>
        <w:rPr>
          <w:rStyle w:val="Textoennegrita"/>
          <w:rFonts w:ascii="Helvetica" w:hAnsi="Helvetica"/>
          <w:color w:val="323232"/>
        </w:rPr>
        <w:t>datos en forma de tabla</w:t>
      </w:r>
      <w:r>
        <w:rPr>
          <w:rFonts w:ascii="Helvetica" w:hAnsi="Helvetica"/>
          <w:color w:val="323232"/>
        </w:rPr>
        <w:t> de una manera que lo hace más flexible y fácil de usar que un ResultSet.</w:t>
      </w:r>
    </w:p>
    <w:p w:rsidR="000E0D8D" w:rsidRDefault="000E0D8D" w:rsidP="000E0D8D">
      <w:pPr>
        <w:pStyle w:val="NormalWeb"/>
        <w:shd w:val="clear" w:color="auto" w:fill="FFFFFF"/>
        <w:rPr>
          <w:rFonts w:ascii="Helvetica" w:hAnsi="Helvetica"/>
          <w:color w:val="323232"/>
        </w:rPr>
      </w:pPr>
      <w:r>
        <w:rPr>
          <w:rFonts w:ascii="Helvetica" w:hAnsi="Helvetica"/>
          <w:color w:val="323232"/>
        </w:rPr>
        <w:t>El API ha definido </w:t>
      </w:r>
      <w:r>
        <w:rPr>
          <w:rStyle w:val="Textoennegrita"/>
          <w:rFonts w:ascii="Helvetica" w:hAnsi="Helvetica"/>
          <w:color w:val="323232"/>
        </w:rPr>
        <w:t>5 interfaces RowSet para algunos de los usos más comunes de un RowSet</w:t>
      </w:r>
      <w:r>
        <w:rPr>
          <w:rFonts w:ascii="Helvetica" w:hAnsi="Helvetica"/>
          <w:color w:val="323232"/>
        </w:rPr>
        <w:t> con implementaciones de referencia estándar disponibles para estas interfaces RowSet. Las implementaciones de referencia estándar son </w:t>
      </w:r>
      <w:r>
        <w:rPr>
          <w:rStyle w:val="CdigoHTML"/>
          <w:rFonts w:ascii="var(--INTERNAL-CODE-font)" w:hAnsi="var(--INTERNAL-CODE-font)"/>
          <w:b/>
          <w:bCs/>
          <w:color w:val="323232"/>
          <w:sz w:val="22"/>
          <w:szCs w:val="22"/>
          <w:bdr w:val="single" w:sz="6" w:space="0" w:color="auto" w:frame="1"/>
        </w:rPr>
        <w:t>JdbcRowSet</w:t>
      </w:r>
      <w:r>
        <w:rPr>
          <w:rStyle w:val="Textoennegrita"/>
          <w:rFonts w:ascii="Helvetica" w:hAnsi="Helvetica"/>
          <w:color w:val="323232"/>
        </w:rPr>
        <w:t>, </w:t>
      </w:r>
      <w:r>
        <w:rPr>
          <w:rStyle w:val="CdigoHTML"/>
          <w:rFonts w:ascii="var(--INTERNAL-CODE-font)" w:hAnsi="var(--INTERNAL-CODE-font)"/>
          <w:b/>
          <w:bCs/>
          <w:color w:val="323232"/>
          <w:sz w:val="22"/>
          <w:szCs w:val="22"/>
          <w:bdr w:val="single" w:sz="6" w:space="0" w:color="auto" w:frame="1"/>
        </w:rPr>
        <w:t>CachedRowSet</w:t>
      </w:r>
      <w:proofErr w:type="gramStart"/>
      <w:r>
        <w:rPr>
          <w:rStyle w:val="Textoennegrita"/>
          <w:rFonts w:ascii="Helvetica" w:hAnsi="Helvetica"/>
          <w:color w:val="323232"/>
        </w:rPr>
        <w:t>, ,</w:t>
      </w:r>
      <w:proofErr w:type="gramEnd"/>
      <w:r>
        <w:rPr>
          <w:rStyle w:val="Textoennegrita"/>
          <w:rFonts w:ascii="Helvetica" w:hAnsi="Helvetica"/>
          <w:color w:val="323232"/>
        </w:rPr>
        <w:t> </w:t>
      </w:r>
      <w:r>
        <w:rPr>
          <w:rStyle w:val="CdigoHTML"/>
          <w:rFonts w:ascii="var(--INTERNAL-CODE-font)" w:hAnsi="var(--INTERNAL-CODE-font)"/>
          <w:b/>
          <w:bCs/>
          <w:color w:val="323232"/>
          <w:sz w:val="22"/>
          <w:szCs w:val="22"/>
          <w:bdr w:val="single" w:sz="6" w:space="0" w:color="auto" w:frame="1"/>
        </w:rPr>
        <w:t>WebRowSet</w:t>
      </w:r>
      <w:r>
        <w:rPr>
          <w:rStyle w:val="Textoennegrita"/>
          <w:rFonts w:ascii="Helvetica" w:hAnsi="Helvetica"/>
          <w:color w:val="323232"/>
        </w:rPr>
        <w:t>, </w:t>
      </w:r>
      <w:r>
        <w:rPr>
          <w:rStyle w:val="CdigoHTML"/>
          <w:rFonts w:ascii="var(--INTERNAL-CODE-font)" w:hAnsi="var(--INTERNAL-CODE-font)"/>
          <w:b/>
          <w:bCs/>
          <w:color w:val="323232"/>
          <w:sz w:val="22"/>
          <w:szCs w:val="22"/>
          <w:bdr w:val="single" w:sz="6" w:space="0" w:color="auto" w:frame="1"/>
        </w:rPr>
        <w:t>JoinRowSet</w:t>
      </w:r>
      <w:r>
        <w:rPr>
          <w:rStyle w:val="Textoennegrita"/>
          <w:rFonts w:ascii="Helvetica" w:hAnsi="Helvetica"/>
          <w:color w:val="323232"/>
        </w:rPr>
        <w:t> y </w:t>
      </w:r>
      <w:r>
        <w:rPr>
          <w:rStyle w:val="CdigoHTML"/>
          <w:rFonts w:ascii="var(--INTERNAL-CODE-font)" w:hAnsi="var(--INTERNAL-CODE-font)"/>
          <w:b/>
          <w:bCs/>
          <w:color w:val="323232"/>
          <w:sz w:val="22"/>
          <w:szCs w:val="22"/>
          <w:bdr w:val="single" w:sz="6" w:space="0" w:color="auto" w:frame="1"/>
        </w:rPr>
        <w:t>FilteredRowSet</w:t>
      </w:r>
      <w:r>
        <w:rPr>
          <w:rFonts w:ascii="Helvetica" w:hAnsi="Helvetica"/>
          <w:color w:val="323232"/>
        </w:rPr>
        <w:t>.</w:t>
      </w:r>
    </w:p>
    <w:p w:rsidR="000E0D8D" w:rsidRDefault="000E0D8D" w:rsidP="000E0D8D">
      <w:pPr>
        <w:pStyle w:val="NormalWeb"/>
        <w:numPr>
          <w:ilvl w:val="0"/>
          <w:numId w:val="106"/>
        </w:numPr>
        <w:shd w:val="clear" w:color="auto" w:fill="FFFFFF"/>
        <w:rPr>
          <w:rFonts w:ascii="Helvetica" w:hAnsi="Helvetica"/>
          <w:color w:val="323232"/>
        </w:rPr>
      </w:pPr>
      <w:r>
        <w:rPr>
          <w:rStyle w:val="CdigoHTML"/>
          <w:rFonts w:ascii="var(--INTERNAL-CODE-font)" w:hAnsi="var(--INTERNAL-CODE-font)"/>
          <w:b/>
          <w:bCs/>
          <w:color w:val="323232"/>
          <w:sz w:val="22"/>
          <w:szCs w:val="22"/>
          <w:bdr w:val="single" w:sz="6" w:space="0" w:color="auto" w:frame="1"/>
        </w:rPr>
        <w:t>JdbcRowSet</w:t>
      </w:r>
      <w:r>
        <w:rPr>
          <w:rFonts w:ascii="Helvetica" w:hAnsi="Helvetica"/>
          <w:color w:val="323232"/>
        </w:rPr>
        <w:t> es un objeto RowSet que proporciona </w:t>
      </w:r>
      <w:r>
        <w:rPr>
          <w:rStyle w:val="Textoennegrita"/>
          <w:rFonts w:ascii="Helvetica" w:hAnsi="Helvetica"/>
          <w:color w:val="323232"/>
        </w:rPr>
        <w:t>conectividad de base de datos a través de una conexión JDBC</w:t>
      </w:r>
      <w:r>
        <w:rPr>
          <w:rFonts w:ascii="Helvetica" w:hAnsi="Helvetica"/>
          <w:color w:val="323232"/>
        </w:rPr>
        <w:t>.</w:t>
      </w:r>
    </w:p>
    <w:p w:rsidR="000E0D8D" w:rsidRDefault="000E0D8D" w:rsidP="000E0D8D">
      <w:pPr>
        <w:pStyle w:val="NormalWeb"/>
        <w:numPr>
          <w:ilvl w:val="0"/>
          <w:numId w:val="106"/>
        </w:numPr>
        <w:shd w:val="clear" w:color="auto" w:fill="FFFFFF"/>
        <w:rPr>
          <w:rFonts w:ascii="Helvetica" w:hAnsi="Helvetica"/>
          <w:color w:val="323232"/>
        </w:rPr>
      </w:pPr>
      <w:r>
        <w:rPr>
          <w:rStyle w:val="CdigoHTML"/>
          <w:rFonts w:ascii="var(--INTERNAL-CODE-font)" w:hAnsi="var(--INTERNAL-CODE-font)"/>
          <w:b/>
          <w:bCs/>
          <w:color w:val="323232"/>
          <w:sz w:val="22"/>
          <w:szCs w:val="22"/>
          <w:bdr w:val="single" w:sz="6" w:space="0" w:color="auto" w:frame="1"/>
        </w:rPr>
        <w:t>CachedRowSet</w:t>
      </w:r>
      <w:r>
        <w:rPr>
          <w:rFonts w:ascii="Helvetica" w:hAnsi="Helvetica"/>
          <w:color w:val="323232"/>
        </w:rPr>
        <w:t> es un objeto RowSet que almacena datos en caché en la </w:t>
      </w:r>
      <w:r>
        <w:rPr>
          <w:rStyle w:val="Textoennegrita"/>
          <w:rFonts w:ascii="Helvetica" w:hAnsi="Helvetica"/>
          <w:color w:val="323232"/>
        </w:rPr>
        <w:t>memoria del cliente</w:t>
      </w:r>
      <w:r>
        <w:rPr>
          <w:rFonts w:ascii="Helvetica" w:hAnsi="Helvetica"/>
          <w:color w:val="323232"/>
        </w:rPr>
        <w:t>.</w:t>
      </w:r>
    </w:p>
    <w:p w:rsidR="000E0D8D" w:rsidRDefault="000E0D8D" w:rsidP="000E0D8D">
      <w:pPr>
        <w:pStyle w:val="NormalWeb"/>
        <w:numPr>
          <w:ilvl w:val="0"/>
          <w:numId w:val="106"/>
        </w:numPr>
        <w:shd w:val="clear" w:color="auto" w:fill="FFFFFF"/>
        <w:rPr>
          <w:rFonts w:ascii="Helvetica" w:hAnsi="Helvetica"/>
          <w:color w:val="323232"/>
        </w:rPr>
      </w:pPr>
      <w:r>
        <w:rPr>
          <w:rStyle w:val="CdigoHTML"/>
          <w:rFonts w:ascii="var(--INTERNAL-CODE-font)" w:hAnsi="var(--INTERNAL-CODE-font)"/>
          <w:b/>
          <w:bCs/>
          <w:color w:val="323232"/>
          <w:sz w:val="22"/>
          <w:szCs w:val="22"/>
          <w:bdr w:val="single" w:sz="6" w:space="0" w:color="auto" w:frame="1"/>
        </w:rPr>
        <w:t>WebRowSet</w:t>
      </w:r>
      <w:r>
        <w:rPr>
          <w:rFonts w:ascii="Helvetica" w:hAnsi="Helvetica"/>
          <w:color w:val="323232"/>
        </w:rPr>
        <w:t> es un objeto RowSet que proporciona </w:t>
      </w:r>
      <w:r>
        <w:rPr>
          <w:rStyle w:val="Textoennegrita"/>
          <w:rFonts w:ascii="Helvetica" w:hAnsi="Helvetica"/>
          <w:color w:val="323232"/>
        </w:rPr>
        <w:t>conectividad de base de datos a través de una conexión JDBC y puede escribirse en un flujo de datos XML</w:t>
      </w:r>
      <w:r>
        <w:rPr>
          <w:rFonts w:ascii="Helvetica" w:hAnsi="Helvetica"/>
          <w:color w:val="323232"/>
        </w:rPr>
        <w:t>.</w:t>
      </w:r>
    </w:p>
    <w:p w:rsidR="000E0D8D" w:rsidRDefault="000E0D8D" w:rsidP="000E0D8D">
      <w:pPr>
        <w:pStyle w:val="NormalWeb"/>
        <w:numPr>
          <w:ilvl w:val="0"/>
          <w:numId w:val="106"/>
        </w:numPr>
        <w:shd w:val="clear" w:color="auto" w:fill="FFFFFF"/>
        <w:rPr>
          <w:rFonts w:ascii="Helvetica" w:hAnsi="Helvetica"/>
          <w:color w:val="323232"/>
        </w:rPr>
      </w:pPr>
      <w:r>
        <w:rPr>
          <w:rStyle w:val="CdigoHTML"/>
          <w:rFonts w:ascii="var(--INTERNAL-CODE-font)" w:hAnsi="var(--INTERNAL-CODE-font)"/>
          <w:b/>
          <w:bCs/>
          <w:color w:val="323232"/>
          <w:sz w:val="22"/>
          <w:szCs w:val="22"/>
          <w:bdr w:val="single" w:sz="6" w:space="0" w:color="auto" w:frame="1"/>
        </w:rPr>
        <w:t>JoinRowSet</w:t>
      </w:r>
      <w:r>
        <w:rPr>
          <w:rFonts w:ascii="Helvetica" w:hAnsi="Helvetica"/>
          <w:color w:val="323232"/>
        </w:rPr>
        <w:t> es un objeto RowSet que proporciona conectividad de base de datos a través de una conexión JDBC y puede </w:t>
      </w:r>
      <w:r>
        <w:rPr>
          <w:rStyle w:val="Textoennegrita"/>
          <w:rFonts w:ascii="Helvetica" w:hAnsi="Helvetica"/>
          <w:color w:val="323232"/>
        </w:rPr>
        <w:t>unirse a datos de varias fuentes de datos</w:t>
      </w:r>
      <w:r>
        <w:rPr>
          <w:rFonts w:ascii="Helvetica" w:hAnsi="Helvetica"/>
          <w:color w:val="323232"/>
        </w:rPr>
        <w:t>.</w:t>
      </w:r>
    </w:p>
    <w:p w:rsidR="000E0D8D" w:rsidRDefault="000E0D8D" w:rsidP="000E0D8D">
      <w:pPr>
        <w:pStyle w:val="NormalWeb"/>
        <w:numPr>
          <w:ilvl w:val="0"/>
          <w:numId w:val="106"/>
        </w:numPr>
        <w:shd w:val="clear" w:color="auto" w:fill="FFFFFF"/>
        <w:rPr>
          <w:rFonts w:ascii="Helvetica" w:hAnsi="Helvetica"/>
          <w:color w:val="323232"/>
        </w:rPr>
      </w:pPr>
      <w:r>
        <w:rPr>
          <w:rStyle w:val="CdigoHTML"/>
          <w:rFonts w:ascii="var(--INTERNAL-CODE-font)" w:hAnsi="var(--INTERNAL-CODE-font)"/>
          <w:b/>
          <w:bCs/>
          <w:color w:val="323232"/>
          <w:sz w:val="22"/>
          <w:szCs w:val="22"/>
          <w:bdr w:val="single" w:sz="6" w:space="0" w:color="auto" w:frame="1"/>
        </w:rPr>
        <w:t>FilteredRowSet</w:t>
      </w:r>
      <w:r>
        <w:rPr>
          <w:rFonts w:ascii="Helvetica" w:hAnsi="Helvetica"/>
          <w:color w:val="323232"/>
        </w:rPr>
        <w:t> es un objeto RowSet que proporciona conectividad de base de datos a través de una conexión JDBC y </w:t>
      </w:r>
      <w:r>
        <w:rPr>
          <w:rStyle w:val="Textoennegrita"/>
          <w:rFonts w:ascii="Helvetica" w:hAnsi="Helvetica"/>
          <w:color w:val="323232"/>
        </w:rPr>
        <w:t>puede filtrar filas</w:t>
      </w:r>
      <w:r>
        <w:rPr>
          <w:rFonts w:ascii="Helvetica" w:hAnsi="Helvetica"/>
          <w:color w:val="323232"/>
        </w:rPr>
        <w:t>.</w:t>
      </w:r>
    </w:p>
    <w:p w:rsidR="000E0D8D" w:rsidRDefault="000E0D8D" w:rsidP="000E0D8D">
      <w:pPr>
        <w:pStyle w:val="NormalWeb"/>
        <w:numPr>
          <w:ilvl w:val="0"/>
          <w:numId w:val="106"/>
        </w:numPr>
        <w:shd w:val="clear" w:color="auto" w:fill="FFFFFF"/>
        <w:rPr>
          <w:rFonts w:ascii="Helvetica" w:hAnsi="Helvetica"/>
          <w:color w:val="323232"/>
        </w:rPr>
      </w:pPr>
      <w:r>
        <w:rPr>
          <w:rFonts w:ascii="Helvetica" w:hAnsi="Helvetica"/>
          <w:color w:val="323232"/>
        </w:rPr>
        <w:lastRenderedPageBreak/>
        <w:t>Es posible escribir las implementaciones personalizadas de </w:t>
      </w:r>
      <w:hyperlink r:id="rId223" w:history="1">
        <w:r>
          <w:rPr>
            <w:rStyle w:val="Hipervnculo"/>
            <w:rFonts w:ascii="Helvetica" w:eastAsiaTheme="majorEastAsia" w:hAnsi="Helvetica"/>
          </w:rPr>
          <w:t>la interface </w:t>
        </w:r>
        <w:r>
          <w:rPr>
            <w:rStyle w:val="CdigoHTML"/>
            <w:rFonts w:ascii="var(--INTERNAL-CODE-font)" w:hAnsi="var(--INTERNAL-CODE-font)"/>
            <w:color w:val="0000FF"/>
            <w:sz w:val="22"/>
            <w:szCs w:val="22"/>
            <w:bdr w:val="single" w:sz="6" w:space="0" w:color="auto" w:frame="1"/>
          </w:rPr>
          <w:t>javax.sql.RowSet</w:t>
        </w:r>
      </w:hyperlink>
      <w:r>
        <w:rPr>
          <w:rFonts w:ascii="Helvetica" w:hAnsi="Helvetica"/>
          <w:color w:val="323232"/>
        </w:rPr>
        <w:t>, o heredar de las implementaciones de las cinco interfaces RowSet.</w:t>
      </w:r>
    </w:p>
    <w:p w:rsidR="000E0D8D" w:rsidRDefault="000E0D8D" w:rsidP="000E0D8D">
      <w:pPr>
        <w:pStyle w:val="NormalWeb"/>
        <w:numPr>
          <w:ilvl w:val="0"/>
          <w:numId w:val="106"/>
        </w:numPr>
        <w:shd w:val="clear" w:color="auto" w:fill="FFFFFF"/>
        <w:rPr>
          <w:rFonts w:ascii="Helvetica" w:hAnsi="Helvetica"/>
          <w:color w:val="323232"/>
        </w:rPr>
      </w:pPr>
      <w:r>
        <w:rPr>
          <w:rFonts w:ascii="Helvetica" w:hAnsi="Helvetica"/>
          <w:color w:val="323232"/>
        </w:rPr>
        <w:t>Para la mayoría de los casos </w:t>
      </w:r>
      <w:r>
        <w:rPr>
          <w:rStyle w:val="Textoennegrita"/>
          <w:rFonts w:ascii="Helvetica" w:hAnsi="Helvetica"/>
          <w:color w:val="323232"/>
        </w:rPr>
        <w:t>las implementaciones de referencia estándar cubren todas las necesidades</w:t>
      </w:r>
      <w:r>
        <w:rPr>
          <w:rFonts w:ascii="Helvetica" w:hAnsi="Helvetica"/>
          <w:color w:val="323232"/>
        </w:rPr>
        <w:t>.</w:t>
      </w:r>
    </w:p>
    <w:p w:rsidR="000E0D8D" w:rsidRDefault="000E0D8D" w:rsidP="000E0D8D">
      <w:pPr>
        <w:pStyle w:val="Ttulo3"/>
        <w:shd w:val="clear" w:color="auto" w:fill="FFFFFF"/>
        <w:rPr>
          <w:rFonts w:ascii="Helvetica" w:hAnsi="Helvetica"/>
          <w:b w:val="0"/>
          <w:bCs w:val="0"/>
          <w:color w:val="auto"/>
          <w:spacing w:val="-15"/>
        </w:rPr>
      </w:pPr>
      <w:r>
        <w:rPr>
          <w:rFonts w:ascii="Helvetica" w:hAnsi="Helvetica"/>
          <w:b w:val="0"/>
          <w:bCs w:val="0"/>
          <w:spacing w:val="-15"/>
        </w:rPr>
        <w:t>1. La interface RowSet</w:t>
      </w:r>
    </w:p>
    <w:p w:rsidR="000E0D8D" w:rsidRDefault="000E0D8D" w:rsidP="000E0D8D">
      <w:pPr>
        <w:pStyle w:val="NormalWeb"/>
        <w:shd w:val="clear" w:color="auto" w:fill="FFFFFF"/>
        <w:rPr>
          <w:rFonts w:ascii="Helvetica" w:hAnsi="Helvetica"/>
          <w:color w:val="323232"/>
        </w:rPr>
      </w:pPr>
      <w:hyperlink r:id="rId224" w:history="1">
        <w:r>
          <w:rPr>
            <w:rStyle w:val="CdigoHTML"/>
            <w:rFonts w:ascii="var(--INTERNAL-CODE-font)" w:hAnsi="var(--INTERNAL-CODE-font)"/>
            <w:color w:val="0000FF"/>
            <w:sz w:val="22"/>
            <w:szCs w:val="22"/>
            <w:bdr w:val="single" w:sz="6" w:space="0" w:color="auto" w:frame="1"/>
          </w:rPr>
          <w:t>RowSet</w:t>
        </w:r>
        <w:r>
          <w:rPr>
            <w:rStyle w:val="Hipervnculo"/>
            <w:rFonts w:ascii="Helvetica" w:eastAsiaTheme="majorEastAsia" w:hAnsi="Helvetica"/>
          </w:rPr>
          <w:t> es una interfaz</w:t>
        </w:r>
      </w:hyperlink>
      <w:r>
        <w:rPr>
          <w:rFonts w:ascii="Helvetica" w:hAnsi="Helvetica"/>
          <w:color w:val="323232"/>
        </w:rPr>
        <w:t> en Java que se encuentra en el módulo </w:t>
      </w:r>
      <w:r>
        <w:rPr>
          <w:rStyle w:val="CdigoHTML"/>
          <w:rFonts w:ascii="var(--INTERNAL-CODE-font)" w:hAnsi="var(--INTERNAL-CODE-font)"/>
          <w:color w:val="323232"/>
          <w:sz w:val="22"/>
          <w:szCs w:val="22"/>
          <w:bdr w:val="single" w:sz="6" w:space="0" w:color="auto" w:frame="1"/>
        </w:rPr>
        <w:t>java.sql</w:t>
      </w:r>
      <w:r>
        <w:rPr>
          <w:rFonts w:ascii="Helvetica" w:hAnsi="Helvetica"/>
          <w:color w:val="323232"/>
        </w:rPr>
        <w:t> (no confundir </w:t>
      </w:r>
      <w:r>
        <w:rPr>
          <w:rStyle w:val="CdigoHTML"/>
          <w:rFonts w:ascii="var(--INTERNAL-CODE-font)" w:hAnsi="var(--INTERNAL-CODE-font)"/>
          <w:color w:val="323232"/>
          <w:sz w:val="22"/>
          <w:szCs w:val="22"/>
          <w:bdr w:val="single" w:sz="6" w:space="0" w:color="auto" w:frame="1"/>
        </w:rPr>
        <w:t>RowSet</w:t>
      </w:r>
      <w:r>
        <w:rPr>
          <w:rFonts w:ascii="Helvetica" w:hAnsi="Helvetica"/>
          <w:color w:val="323232"/>
        </w:rPr>
        <w:t> con </w:t>
      </w:r>
      <w:r>
        <w:rPr>
          <w:rStyle w:val="CdigoHTML"/>
          <w:rFonts w:ascii="var(--INTERNAL-CODE-font)" w:hAnsi="var(--INTERNAL-CODE-font)"/>
          <w:color w:val="323232"/>
          <w:sz w:val="22"/>
          <w:szCs w:val="22"/>
          <w:bdr w:val="single" w:sz="6" w:space="0" w:color="auto" w:frame="1"/>
        </w:rPr>
        <w:t>ResultSet</w:t>
      </w:r>
      <w:r>
        <w:rPr>
          <w:rFonts w:ascii="Helvetica" w:hAnsi="Helvetica"/>
          <w:color w:val="323232"/>
        </w:rPr>
        <w:t>).</w:t>
      </w:r>
    </w:p>
    <w:p w:rsidR="000E0D8D" w:rsidRDefault="000E0D8D" w:rsidP="000E0D8D">
      <w:pPr>
        <w:pStyle w:val="NormalWeb"/>
        <w:shd w:val="clear" w:color="auto" w:fill="FFFFFF"/>
        <w:rPr>
          <w:rFonts w:ascii="Helvetica" w:hAnsi="Helvetica"/>
          <w:color w:val="323232"/>
        </w:rPr>
      </w:pPr>
      <w:r>
        <w:rPr>
          <w:rStyle w:val="CdigoHTML"/>
          <w:rFonts w:ascii="var(--INTERNAL-CODE-font)" w:hAnsi="var(--INTERNAL-CODE-font)"/>
          <w:color w:val="323232"/>
          <w:sz w:val="22"/>
          <w:szCs w:val="22"/>
          <w:bdr w:val="single" w:sz="6" w:space="0" w:color="auto" w:frame="1"/>
        </w:rPr>
        <w:t>RowSet</w:t>
      </w:r>
      <w:r>
        <w:rPr>
          <w:rFonts w:ascii="Helvetica" w:hAnsi="Helvetica"/>
          <w:color w:val="323232"/>
        </w:rPr>
        <w:t> está en paquete </w:t>
      </w:r>
      <w:r>
        <w:rPr>
          <w:rStyle w:val="CdigoHTML"/>
          <w:rFonts w:ascii="var(--INTERNAL-CODE-font)" w:hAnsi="var(--INTERNAL-CODE-font)"/>
          <w:color w:val="323232"/>
          <w:sz w:val="22"/>
          <w:szCs w:val="22"/>
          <w:bdr w:val="single" w:sz="6" w:space="0" w:color="auto" w:frame="1"/>
        </w:rPr>
        <w:t>javax.sql</w:t>
      </w:r>
      <w:r>
        <w:rPr>
          <w:rFonts w:ascii="Helvetica" w:hAnsi="Helvetica"/>
          <w:color w:val="323232"/>
        </w:rPr>
        <w:t>, mientras que </w:t>
      </w:r>
      <w:r>
        <w:rPr>
          <w:rStyle w:val="CdigoHTML"/>
          <w:rFonts w:ascii="var(--INTERNAL-CODE-font)" w:hAnsi="var(--INTERNAL-CODE-font)"/>
          <w:color w:val="323232"/>
          <w:sz w:val="22"/>
          <w:szCs w:val="22"/>
          <w:bdr w:val="single" w:sz="6" w:space="0" w:color="auto" w:frame="1"/>
        </w:rPr>
        <w:t>ResultSet</w:t>
      </w:r>
      <w:r>
        <w:rPr>
          <w:rFonts w:ascii="Helvetica" w:hAnsi="Helvetica"/>
          <w:color w:val="323232"/>
        </w:rPr>
        <w:t> está en </w:t>
      </w:r>
      <w:r>
        <w:rPr>
          <w:rStyle w:val="CdigoHTML"/>
          <w:rFonts w:ascii="var(--INTERNAL-CODE-font)" w:hAnsi="var(--INTERNAL-CODE-font)"/>
          <w:color w:val="323232"/>
          <w:sz w:val="22"/>
          <w:szCs w:val="22"/>
          <w:bdr w:val="single" w:sz="6" w:space="0" w:color="auto" w:frame="1"/>
        </w:rPr>
        <w:t>java.sql</w:t>
      </w:r>
      <w:r>
        <w:rPr>
          <w:rFonts w:ascii="Helvetica" w:hAnsi="Helvetica"/>
          <w:color w:val="323232"/>
        </w:rPr>
        <w:t>.</w:t>
      </w:r>
    </w:p>
    <w:p w:rsidR="000E0D8D" w:rsidRDefault="000E0D8D" w:rsidP="000E0D8D">
      <w:pPr>
        <w:pStyle w:val="NormalWeb"/>
        <w:shd w:val="clear" w:color="auto" w:fill="FFFFFF"/>
        <w:rPr>
          <w:rFonts w:ascii="Helvetica" w:hAnsi="Helvetica"/>
          <w:color w:val="323232"/>
        </w:rPr>
      </w:pPr>
      <w:r>
        <w:rPr>
          <w:rFonts w:ascii="Helvetica" w:hAnsi="Helvetica"/>
          <w:color w:val="323232"/>
        </w:rPr>
        <w:t>La instancia de </w:t>
      </w:r>
      <w:r>
        <w:rPr>
          <w:rStyle w:val="CdigoHTML"/>
          <w:rFonts w:ascii="var(--INTERNAL-CODE-font)" w:hAnsi="var(--INTERNAL-CODE-font)"/>
          <w:color w:val="323232"/>
          <w:sz w:val="22"/>
          <w:szCs w:val="22"/>
          <w:bdr w:val="single" w:sz="6" w:space="0" w:color="auto" w:frame="1"/>
        </w:rPr>
        <w:t>RowSet</w:t>
      </w:r>
      <w:r>
        <w:rPr>
          <w:rFonts w:ascii="Helvetica" w:hAnsi="Helvetica"/>
          <w:color w:val="323232"/>
        </w:rPr>
        <w:t> es el componente JavaBean porque tiene propiedades y un mecanismo de notificación de JavaBean.</w:t>
      </w:r>
      <w:r>
        <w:rPr>
          <w:rFonts w:ascii="Helvetica" w:hAnsi="Helvetica"/>
          <w:color w:val="323232"/>
        </w:rPr>
        <w:br/>
        <w:t>Se </w:t>
      </w:r>
      <w:r>
        <w:rPr>
          <w:rStyle w:val="Textoennegrita"/>
          <w:rFonts w:ascii="Helvetica" w:hAnsi="Helvetica"/>
          <w:color w:val="323232"/>
        </w:rPr>
        <w:t>introdujo en JDK5</w:t>
      </w:r>
      <w:r>
        <w:rPr>
          <w:rFonts w:ascii="Helvetica" w:hAnsi="Helvetica"/>
          <w:color w:val="323232"/>
        </w:rPr>
        <w:t>. Un </w:t>
      </w:r>
      <w:r>
        <w:rPr>
          <w:rStyle w:val="CdigoHTML"/>
          <w:rFonts w:ascii="var(--INTERNAL-CODE-font)" w:hAnsi="var(--INTERNAL-CODE-font)"/>
          <w:color w:val="323232"/>
          <w:sz w:val="22"/>
          <w:szCs w:val="22"/>
          <w:bdr w:val="single" w:sz="6" w:space="0" w:color="auto" w:frame="1"/>
        </w:rPr>
        <w:t>JDBC RowSet</w:t>
      </w:r>
      <w:r>
        <w:rPr>
          <w:rFonts w:ascii="Helvetica" w:hAnsi="Helvetica"/>
          <w:color w:val="323232"/>
        </w:rPr>
        <w:t> </w:t>
      </w:r>
      <w:r>
        <w:rPr>
          <w:rStyle w:val="Textoennegrita"/>
          <w:rFonts w:ascii="Helvetica" w:hAnsi="Helvetica"/>
          <w:color w:val="323232"/>
        </w:rPr>
        <w:t>proporciona una forma de almacenar los datos en forma tabular</w:t>
      </w:r>
      <w:r>
        <w:rPr>
          <w:rFonts w:ascii="Helvetica" w:hAnsi="Helvetica"/>
          <w:color w:val="323232"/>
        </w:rPr>
        <w:t>.</w:t>
      </w:r>
      <w:r>
        <w:rPr>
          <w:rFonts w:ascii="Helvetica" w:hAnsi="Helvetica"/>
          <w:color w:val="323232"/>
        </w:rPr>
        <w:br/>
        <w:t>Hace que los datos sean más flexibles y más fáciles que un </w:t>
      </w:r>
      <w:r>
        <w:rPr>
          <w:rStyle w:val="CdigoHTML"/>
          <w:rFonts w:ascii="var(--INTERNAL-CODE-font)" w:hAnsi="var(--INTERNAL-CODE-font)"/>
          <w:color w:val="323232"/>
          <w:sz w:val="22"/>
          <w:szCs w:val="22"/>
          <w:bdr w:val="single" w:sz="6" w:space="0" w:color="auto" w:frame="1"/>
        </w:rPr>
        <w:t>ResultSet</w:t>
      </w:r>
      <w:r>
        <w:rPr>
          <w:rFonts w:ascii="Helvetica" w:hAnsi="Helvetica"/>
          <w:color w:val="323232"/>
        </w:rPr>
        <w:t>.</w:t>
      </w:r>
      <w:r>
        <w:rPr>
          <w:rFonts w:ascii="Helvetica" w:hAnsi="Helvetica"/>
          <w:color w:val="323232"/>
        </w:rPr>
        <w:br/>
        <w:t>La </w:t>
      </w:r>
      <w:r>
        <w:rPr>
          <w:rStyle w:val="Textoennegrita"/>
          <w:rFonts w:ascii="Helvetica" w:hAnsi="Helvetica"/>
          <w:color w:val="323232"/>
        </w:rPr>
        <w:t>conexión entre el objeto </w:t>
      </w:r>
      <w:r>
        <w:rPr>
          <w:rStyle w:val="CdigoHTML"/>
          <w:rFonts w:ascii="var(--INTERNAL-CODE-font)" w:hAnsi="var(--INTERNAL-CODE-font)"/>
          <w:b/>
          <w:bCs/>
          <w:color w:val="323232"/>
          <w:sz w:val="22"/>
          <w:szCs w:val="22"/>
          <w:bdr w:val="single" w:sz="6" w:space="0" w:color="auto" w:frame="1"/>
        </w:rPr>
        <w:t>RowSet</w:t>
      </w:r>
      <w:r>
        <w:rPr>
          <w:rStyle w:val="Textoennegrita"/>
          <w:rFonts w:ascii="Helvetica" w:hAnsi="Helvetica"/>
          <w:color w:val="323232"/>
        </w:rPr>
        <w:t> y la fuente de datos se mantiene durante todo su ciclo de vida</w:t>
      </w:r>
      <w:r>
        <w:rPr>
          <w:rFonts w:ascii="Helvetica" w:hAnsi="Helvetica"/>
          <w:color w:val="323232"/>
        </w:rPr>
        <w:t>.</w:t>
      </w:r>
    </w:p>
    <w:p w:rsidR="000E0D8D" w:rsidRDefault="000E0D8D" w:rsidP="000E0D8D">
      <w:pPr>
        <w:pStyle w:val="NormalWeb"/>
        <w:shd w:val="clear" w:color="auto" w:fill="FFFFFF"/>
        <w:rPr>
          <w:rFonts w:ascii="Helvetica" w:hAnsi="Helvetica"/>
          <w:color w:val="323232"/>
        </w:rPr>
      </w:pPr>
      <w:r>
        <w:rPr>
          <w:rFonts w:ascii="Helvetica" w:hAnsi="Helvetica"/>
          <w:color w:val="323232"/>
        </w:rPr>
        <w:t>COmo hemos comentado, </w:t>
      </w:r>
      <w:r>
        <w:rPr>
          <w:rStyle w:val="CdigoHTML"/>
          <w:rFonts w:ascii="var(--INTERNAL-CODE-font)" w:hAnsi="var(--INTERNAL-CODE-font)"/>
          <w:color w:val="323232"/>
          <w:sz w:val="22"/>
          <w:szCs w:val="22"/>
          <w:bdr w:val="single" w:sz="6" w:space="0" w:color="auto" w:frame="1"/>
        </w:rPr>
        <w:t>RowSets</w:t>
      </w:r>
      <w:r>
        <w:rPr>
          <w:rFonts w:ascii="Helvetica" w:hAnsi="Helvetica"/>
          <w:color w:val="323232"/>
        </w:rPr>
        <w:t> se clasifican en cinco categorías según cómo estén implementados, que se enumeran a continuación:</w:t>
      </w:r>
    </w:p>
    <w:p w:rsidR="000E0D8D" w:rsidRDefault="000E0D8D" w:rsidP="000E0D8D">
      <w:pPr>
        <w:numPr>
          <w:ilvl w:val="0"/>
          <w:numId w:val="107"/>
        </w:numPr>
        <w:shd w:val="clear" w:color="auto" w:fill="FFFFFF"/>
        <w:spacing w:before="100" w:beforeAutospacing="1" w:after="100" w:afterAutospacing="1" w:line="240" w:lineRule="auto"/>
        <w:rPr>
          <w:rFonts w:ascii="Helvetica" w:hAnsi="Helvetica"/>
          <w:color w:val="323232"/>
        </w:rPr>
      </w:pPr>
      <w:r>
        <w:rPr>
          <w:rStyle w:val="CdigoHTML"/>
          <w:rFonts w:ascii="var(--INTERNAL-CODE-font)" w:eastAsiaTheme="minorHAnsi" w:hAnsi="var(--INTERNAL-CODE-font)"/>
          <w:color w:val="323232"/>
          <w:bdr w:val="single" w:sz="6" w:space="0" w:color="auto" w:frame="1"/>
        </w:rPr>
        <w:t>JdbcRowSet</w:t>
      </w:r>
    </w:p>
    <w:p w:rsidR="000E0D8D" w:rsidRDefault="000E0D8D" w:rsidP="000E0D8D">
      <w:pPr>
        <w:numPr>
          <w:ilvl w:val="0"/>
          <w:numId w:val="107"/>
        </w:numPr>
        <w:shd w:val="clear" w:color="auto" w:fill="FFFFFF"/>
        <w:spacing w:before="100" w:beforeAutospacing="1" w:after="100" w:afterAutospacing="1" w:line="240" w:lineRule="auto"/>
        <w:rPr>
          <w:rFonts w:ascii="Helvetica" w:hAnsi="Helvetica"/>
          <w:color w:val="323232"/>
        </w:rPr>
      </w:pPr>
      <w:r>
        <w:rPr>
          <w:rStyle w:val="CdigoHTML"/>
          <w:rFonts w:ascii="var(--INTERNAL-CODE-font)" w:eastAsiaTheme="minorHAnsi" w:hAnsi="var(--INTERNAL-CODE-font)"/>
          <w:color w:val="323232"/>
          <w:bdr w:val="single" w:sz="6" w:space="0" w:color="auto" w:frame="1"/>
        </w:rPr>
        <w:t>CachedRowSet</w:t>
      </w:r>
    </w:p>
    <w:p w:rsidR="000E0D8D" w:rsidRDefault="000E0D8D" w:rsidP="000E0D8D">
      <w:pPr>
        <w:numPr>
          <w:ilvl w:val="0"/>
          <w:numId w:val="107"/>
        </w:numPr>
        <w:shd w:val="clear" w:color="auto" w:fill="FFFFFF"/>
        <w:spacing w:before="100" w:beforeAutospacing="1" w:after="100" w:afterAutospacing="1" w:line="240" w:lineRule="auto"/>
        <w:rPr>
          <w:rFonts w:ascii="Helvetica" w:hAnsi="Helvetica"/>
          <w:color w:val="323232"/>
        </w:rPr>
      </w:pPr>
      <w:r>
        <w:rPr>
          <w:rStyle w:val="CdigoHTML"/>
          <w:rFonts w:ascii="var(--INTERNAL-CODE-font)" w:eastAsiaTheme="minorHAnsi" w:hAnsi="var(--INTERNAL-CODE-font)"/>
          <w:color w:val="323232"/>
          <w:bdr w:val="single" w:sz="6" w:space="0" w:color="auto" w:frame="1"/>
        </w:rPr>
        <w:t>WebRowSet</w:t>
      </w:r>
    </w:p>
    <w:p w:rsidR="000E0D8D" w:rsidRDefault="000E0D8D" w:rsidP="000E0D8D">
      <w:pPr>
        <w:numPr>
          <w:ilvl w:val="0"/>
          <w:numId w:val="107"/>
        </w:numPr>
        <w:shd w:val="clear" w:color="auto" w:fill="FFFFFF"/>
        <w:spacing w:before="100" w:beforeAutospacing="1" w:after="100" w:afterAutospacing="1" w:line="240" w:lineRule="auto"/>
        <w:rPr>
          <w:rFonts w:ascii="Helvetica" w:hAnsi="Helvetica"/>
          <w:color w:val="323232"/>
        </w:rPr>
      </w:pPr>
      <w:r>
        <w:rPr>
          <w:rStyle w:val="CdigoHTML"/>
          <w:rFonts w:ascii="var(--INTERNAL-CODE-font)" w:eastAsiaTheme="minorHAnsi" w:hAnsi="var(--INTERNAL-CODE-font)"/>
          <w:color w:val="323232"/>
          <w:bdr w:val="single" w:sz="6" w:space="0" w:color="auto" w:frame="1"/>
        </w:rPr>
        <w:t>FilteredRowSet</w:t>
      </w:r>
    </w:p>
    <w:p w:rsidR="000E0D8D" w:rsidRDefault="000E0D8D" w:rsidP="000E0D8D">
      <w:pPr>
        <w:numPr>
          <w:ilvl w:val="0"/>
          <w:numId w:val="107"/>
        </w:numPr>
        <w:shd w:val="clear" w:color="auto" w:fill="FFFFFF"/>
        <w:spacing w:before="100" w:beforeAutospacing="1" w:after="100" w:afterAutospacing="1" w:line="240" w:lineRule="auto"/>
        <w:rPr>
          <w:rFonts w:ascii="Helvetica" w:hAnsi="Helvetica"/>
          <w:color w:val="323232"/>
        </w:rPr>
      </w:pPr>
      <w:r>
        <w:rPr>
          <w:rStyle w:val="CdigoHTML"/>
          <w:rFonts w:ascii="var(--INTERNAL-CODE-font)" w:eastAsiaTheme="minorHAnsi" w:hAnsi="var(--INTERNAL-CODE-font)"/>
          <w:color w:val="323232"/>
          <w:bdr w:val="single" w:sz="6" w:space="0" w:color="auto" w:frame="1"/>
        </w:rPr>
        <w:t>JoinRowSet</w:t>
      </w:r>
    </w:p>
    <w:p w:rsidR="000E0D8D" w:rsidRDefault="000E0D8D" w:rsidP="000E0D8D">
      <w:pPr>
        <w:pStyle w:val="Ttulo3"/>
        <w:shd w:val="clear" w:color="auto" w:fill="FFFFFF"/>
        <w:rPr>
          <w:rFonts w:ascii="Helvetica" w:hAnsi="Helvetica"/>
          <w:b w:val="0"/>
          <w:bCs w:val="0"/>
          <w:color w:val="auto"/>
          <w:spacing w:val="-15"/>
        </w:rPr>
      </w:pPr>
      <w:r>
        <w:rPr>
          <w:rFonts w:ascii="Helvetica" w:hAnsi="Helvetica"/>
          <w:b w:val="0"/>
          <w:bCs w:val="0"/>
          <w:spacing w:val="-15"/>
        </w:rPr>
        <w:t>2. Ventajas de RowSet</w:t>
      </w:r>
    </w:p>
    <w:p w:rsidR="000E0D8D" w:rsidRDefault="000E0D8D" w:rsidP="000E0D8D">
      <w:pPr>
        <w:pStyle w:val="NormalWeb"/>
        <w:numPr>
          <w:ilvl w:val="0"/>
          <w:numId w:val="108"/>
        </w:numPr>
        <w:shd w:val="clear" w:color="auto" w:fill="FFFFFF"/>
        <w:rPr>
          <w:rFonts w:ascii="Helvetica" w:hAnsi="Helvetica"/>
          <w:color w:val="323232"/>
        </w:rPr>
      </w:pPr>
      <w:r>
        <w:rPr>
          <w:rFonts w:ascii="Helvetica" w:hAnsi="Helvetica"/>
          <w:color w:val="323232"/>
        </w:rPr>
        <w:t>Es </w:t>
      </w:r>
      <w:r>
        <w:rPr>
          <w:rStyle w:val="Textoennegrita"/>
          <w:rFonts w:ascii="Helvetica" w:hAnsi="Helvetica"/>
          <w:color w:val="323232"/>
        </w:rPr>
        <w:t>fácil y flexible de usar</w:t>
      </w:r>
      <w:r>
        <w:rPr>
          <w:rFonts w:ascii="Helvetica" w:hAnsi="Helvetica"/>
          <w:color w:val="323232"/>
        </w:rPr>
        <w:t>.</w:t>
      </w:r>
    </w:p>
    <w:p w:rsidR="000E0D8D" w:rsidRDefault="000E0D8D" w:rsidP="000E0D8D">
      <w:pPr>
        <w:pStyle w:val="NormalWeb"/>
        <w:numPr>
          <w:ilvl w:val="0"/>
          <w:numId w:val="108"/>
        </w:numPr>
        <w:shd w:val="clear" w:color="auto" w:fill="FFFFFF"/>
        <w:rPr>
          <w:rFonts w:ascii="Helvetica" w:hAnsi="Helvetica"/>
          <w:color w:val="323232"/>
        </w:rPr>
      </w:pPr>
      <w:r>
        <w:rPr>
          <w:rStyle w:val="Textoennegrita"/>
          <w:rFonts w:ascii="Helvetica" w:hAnsi="Helvetica"/>
          <w:color w:val="323232"/>
        </w:rPr>
        <w:t>Por defecto, es desplazable y puede actualizarse</w:t>
      </w:r>
      <w:r>
        <w:rPr>
          <w:rFonts w:ascii="Helvetica" w:hAnsi="Helvetica"/>
          <w:color w:val="323232"/>
        </w:rPr>
        <w:t>, mientras que ResultSet, por defecto, solo es válido para operaciones hacia adelante y de solo lectura.</w:t>
      </w:r>
    </w:p>
    <w:p w:rsidR="000E0D8D" w:rsidRDefault="000E0D8D" w:rsidP="000E0D8D">
      <w:pPr>
        <w:pStyle w:val="NormalWeb"/>
        <w:numPr>
          <w:ilvl w:val="0"/>
          <w:numId w:val="108"/>
        </w:numPr>
        <w:shd w:val="clear" w:color="auto" w:fill="FFFFFF"/>
        <w:rPr>
          <w:rFonts w:ascii="Helvetica" w:hAnsi="Helvetica"/>
          <w:color w:val="323232"/>
        </w:rPr>
      </w:pPr>
      <w:r>
        <w:rPr>
          <w:rFonts w:ascii="Helvetica" w:hAnsi="Helvetica"/>
          <w:color w:val="323232"/>
        </w:rPr>
        <w:t>Es un </w:t>
      </w:r>
      <w:r>
        <w:rPr>
          <w:rStyle w:val="Textoennegrita"/>
          <w:rFonts w:ascii="Helvetica" w:hAnsi="Helvetica"/>
          <w:color w:val="323232"/>
        </w:rPr>
        <w:t>componente JavaBean</w:t>
      </w:r>
      <w:r>
        <w:rPr>
          <w:rFonts w:ascii="Helvetica" w:hAnsi="Helvetica"/>
          <w:color w:val="323232"/>
        </w:rPr>
        <w:t> (tiene </w:t>
      </w:r>
      <w:r>
        <w:rPr>
          <w:rStyle w:val="Textoennegrita"/>
          <w:rFonts w:ascii="Helvetica" w:hAnsi="Helvetica"/>
          <w:color w:val="323232"/>
        </w:rPr>
        <w:t>propiedades y eventos</w:t>
      </w:r>
      <w:r>
        <w:rPr>
          <w:rFonts w:ascii="Helvetica" w:hAnsi="Helvetica"/>
          <w:color w:val="323232"/>
        </w:rPr>
        <w:t>), por lo que es fácil de usar en cualquier entorno y herramienta de desarrollo, además de ser compatible con la notificación de JavaBean:</w:t>
      </w:r>
    </w:p>
    <w:p w:rsidR="000E0D8D" w:rsidRDefault="000E0D8D" w:rsidP="000E0D8D">
      <w:pPr>
        <w:numPr>
          <w:ilvl w:val="1"/>
          <w:numId w:val="108"/>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Las propiedades de un objeto </w:t>
      </w:r>
      <w:r>
        <w:rPr>
          <w:rStyle w:val="CdigoHTML"/>
          <w:rFonts w:ascii="var(--INTERNAL-CODE-font)" w:eastAsiaTheme="minorHAnsi" w:hAnsi="var(--INTERNAL-CODE-font)"/>
          <w:color w:val="323232"/>
          <w:bdr w:val="single" w:sz="6" w:space="0" w:color="auto" w:frame="1"/>
        </w:rPr>
        <w:t>RowSet</w:t>
      </w:r>
      <w:r>
        <w:rPr>
          <w:rFonts w:ascii="Helvetica" w:hAnsi="Helvetica"/>
          <w:color w:val="323232"/>
        </w:rPr>
        <w:t> se pueden establecer y obtener mediante los métodos </w:t>
      </w:r>
      <w:r>
        <w:rPr>
          <w:rStyle w:val="CdigoHTML"/>
          <w:rFonts w:ascii="var(--INTERNAL-CODE-font)" w:eastAsiaTheme="minorHAnsi" w:hAnsi="var(--INTERNAL-CODE-font)"/>
          <w:color w:val="323232"/>
          <w:bdr w:val="single" w:sz="6" w:space="0" w:color="auto" w:frame="1"/>
        </w:rPr>
        <w:t>set</w:t>
      </w:r>
      <w:r>
        <w:rPr>
          <w:rFonts w:ascii="Helvetica" w:hAnsi="Helvetica"/>
          <w:color w:val="323232"/>
        </w:rPr>
        <w:t> y </w:t>
      </w:r>
      <w:r>
        <w:rPr>
          <w:rStyle w:val="CdigoHTML"/>
          <w:rFonts w:ascii="var(--INTERNAL-CODE-font)" w:eastAsiaTheme="minorHAnsi" w:hAnsi="var(--INTERNAL-CODE-font)"/>
          <w:color w:val="323232"/>
          <w:bdr w:val="single" w:sz="6" w:space="0" w:color="auto" w:frame="1"/>
        </w:rPr>
        <w:t>get</w:t>
      </w:r>
      <w:r>
        <w:rPr>
          <w:rFonts w:ascii="Helvetica" w:hAnsi="Helvetica"/>
          <w:color w:val="323232"/>
        </w:rPr>
        <w:t> y se ven en lo IDEs.</w:t>
      </w:r>
    </w:p>
    <w:p w:rsidR="000E0D8D" w:rsidRDefault="000E0D8D" w:rsidP="000E0D8D">
      <w:pPr>
        <w:numPr>
          <w:ilvl w:val="1"/>
          <w:numId w:val="108"/>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Los eventos de un objeto </w:t>
      </w:r>
      <w:r>
        <w:rPr>
          <w:rStyle w:val="CdigoHTML"/>
          <w:rFonts w:ascii="var(--INTERNAL-CODE-font)" w:eastAsiaTheme="minorHAnsi" w:hAnsi="var(--INTERNAL-CODE-font)"/>
          <w:color w:val="323232"/>
          <w:bdr w:val="single" w:sz="6" w:space="0" w:color="auto" w:frame="1"/>
        </w:rPr>
        <w:t>RowSet</w:t>
      </w:r>
      <w:r>
        <w:rPr>
          <w:rFonts w:ascii="Helvetica" w:hAnsi="Helvetica"/>
          <w:color w:val="323232"/>
        </w:rPr>
        <w:t> se pueden registrar y recibir mediante los métodos </w:t>
      </w:r>
      <w:r>
        <w:rPr>
          <w:rStyle w:val="CdigoHTML"/>
          <w:rFonts w:ascii="var(--INTERNAL-CODE-font)" w:eastAsiaTheme="minorHAnsi" w:hAnsi="var(--INTERNAL-CODE-font)"/>
          <w:color w:val="323232"/>
          <w:bdr w:val="single" w:sz="6" w:space="0" w:color="auto" w:frame="1"/>
        </w:rPr>
        <w:t>add</w:t>
      </w:r>
      <w:r>
        <w:rPr>
          <w:rFonts w:ascii="Helvetica" w:hAnsi="Helvetica"/>
          <w:color w:val="323232"/>
        </w:rPr>
        <w:t> y </w:t>
      </w:r>
      <w:r>
        <w:rPr>
          <w:rStyle w:val="CdigoHTML"/>
          <w:rFonts w:ascii="var(--INTERNAL-CODE-font)" w:eastAsiaTheme="minorHAnsi" w:hAnsi="var(--INTERNAL-CODE-font)"/>
          <w:color w:val="323232"/>
          <w:bdr w:val="single" w:sz="6" w:space="0" w:color="auto" w:frame="1"/>
        </w:rPr>
        <w:t>remove</w:t>
      </w:r>
      <w:r>
        <w:rPr>
          <w:rFonts w:ascii="Helvetica" w:hAnsi="Helvetica"/>
          <w:color w:val="323232"/>
        </w:rPr>
        <w:t> y se ven en lo IDEs:</w:t>
      </w:r>
    </w:p>
    <w:p w:rsidR="000E0D8D" w:rsidRDefault="000E0D8D" w:rsidP="000E0D8D">
      <w:pPr>
        <w:numPr>
          <w:ilvl w:val="1"/>
          <w:numId w:val="108"/>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Los eventos se producen cuando se mueve el cursor, se actualiza una fila, se elimina una fila, se inserta una fila, etc.</w:t>
      </w:r>
    </w:p>
    <w:p w:rsidR="000E0D8D" w:rsidRDefault="000E0D8D" w:rsidP="000E0D8D">
      <w:pPr>
        <w:numPr>
          <w:ilvl w:val="2"/>
          <w:numId w:val="108"/>
        </w:numPr>
        <w:shd w:val="clear" w:color="auto" w:fill="FFFFFF"/>
        <w:spacing w:before="100" w:beforeAutospacing="1" w:after="100" w:afterAutospacing="1" w:line="240" w:lineRule="auto"/>
        <w:rPr>
          <w:rFonts w:ascii="Helvetica" w:hAnsi="Helvetica"/>
          <w:color w:val="323232"/>
        </w:rPr>
      </w:pPr>
      <w:r>
        <w:rPr>
          <w:rStyle w:val="CdigoHTML"/>
          <w:rFonts w:ascii="var(--INTERNAL-CODE-font)" w:eastAsiaTheme="minorHAnsi" w:hAnsi="var(--INTERNAL-CODE-font)"/>
          <w:color w:val="323232"/>
          <w:bdr w:val="single" w:sz="6" w:space="0" w:color="auto" w:frame="1"/>
        </w:rPr>
        <w:t>RowSetEvent</w:t>
      </w:r>
      <w:r>
        <w:rPr>
          <w:rFonts w:ascii="Helvetica" w:hAnsi="Helvetica"/>
          <w:color w:val="323232"/>
        </w:rPr>
        <w:t> se genera cuando se produce un cambio en el objeto </w:t>
      </w:r>
      <w:r>
        <w:rPr>
          <w:rStyle w:val="CdigoHTML"/>
          <w:rFonts w:ascii="var(--INTERNAL-CODE-font)" w:eastAsiaTheme="minorHAnsi" w:hAnsi="var(--INTERNAL-CODE-font)"/>
          <w:color w:val="323232"/>
          <w:bdr w:val="single" w:sz="6" w:space="0" w:color="auto" w:frame="1"/>
        </w:rPr>
        <w:t>RowSet</w:t>
      </w:r>
      <w:r>
        <w:rPr>
          <w:rFonts w:ascii="Helvetica" w:hAnsi="Helvetica"/>
          <w:color w:val="323232"/>
        </w:rPr>
        <w:t>.</w:t>
      </w:r>
    </w:p>
    <w:p w:rsidR="000E0D8D" w:rsidRDefault="000E0D8D" w:rsidP="000E0D8D">
      <w:pPr>
        <w:numPr>
          <w:ilvl w:val="2"/>
          <w:numId w:val="108"/>
        </w:numPr>
        <w:shd w:val="clear" w:color="auto" w:fill="FFFFFF"/>
        <w:spacing w:before="100" w:beforeAutospacing="1" w:after="100" w:afterAutospacing="1" w:line="240" w:lineRule="auto"/>
        <w:rPr>
          <w:rFonts w:ascii="Helvetica" w:hAnsi="Helvetica"/>
          <w:color w:val="323232"/>
        </w:rPr>
      </w:pPr>
      <w:r>
        <w:rPr>
          <w:rStyle w:val="CdigoHTML"/>
          <w:rFonts w:ascii="var(--INTERNAL-CODE-font)" w:eastAsiaTheme="minorHAnsi" w:hAnsi="var(--INTERNAL-CODE-font)"/>
          <w:color w:val="323232"/>
          <w:bdr w:val="single" w:sz="6" w:space="0" w:color="auto" w:frame="1"/>
        </w:rPr>
        <w:t>RowSetMetaDataEvent</w:t>
      </w:r>
      <w:r>
        <w:rPr>
          <w:rFonts w:ascii="Helvetica" w:hAnsi="Helvetica"/>
          <w:color w:val="323232"/>
        </w:rPr>
        <w:t> se genera cuando se produce un cambio en el objeto </w:t>
      </w:r>
      <w:r>
        <w:rPr>
          <w:rStyle w:val="CdigoHTML"/>
          <w:rFonts w:ascii="var(--INTERNAL-CODE-font)" w:eastAsiaTheme="minorHAnsi" w:hAnsi="var(--INTERNAL-CODE-font)"/>
          <w:color w:val="323232"/>
          <w:bdr w:val="single" w:sz="6" w:space="0" w:color="auto" w:frame="1"/>
        </w:rPr>
        <w:t>RowSetMetaData</w:t>
      </w:r>
      <w:r>
        <w:rPr>
          <w:rFonts w:ascii="Helvetica" w:hAnsi="Helvetica"/>
          <w:color w:val="323232"/>
        </w:rPr>
        <w:t>.</w:t>
      </w:r>
    </w:p>
    <w:p w:rsidR="000E0D8D" w:rsidRDefault="000E0D8D" w:rsidP="000E0D8D">
      <w:pPr>
        <w:numPr>
          <w:ilvl w:val="2"/>
          <w:numId w:val="108"/>
        </w:numPr>
        <w:shd w:val="clear" w:color="auto" w:fill="FFFFFF"/>
        <w:spacing w:before="100" w:beforeAutospacing="1" w:after="100" w:afterAutospacing="1" w:line="240" w:lineRule="auto"/>
        <w:rPr>
          <w:rFonts w:ascii="Helvetica" w:hAnsi="Helvetica"/>
          <w:color w:val="323232"/>
        </w:rPr>
      </w:pPr>
      <w:r>
        <w:rPr>
          <w:rStyle w:val="CdigoHTML"/>
          <w:rFonts w:ascii="var(--INTERNAL-CODE-font)" w:eastAsiaTheme="minorHAnsi" w:hAnsi="var(--INTERNAL-CODE-font)"/>
          <w:color w:val="323232"/>
          <w:bdr w:val="single" w:sz="6" w:space="0" w:color="auto" w:frame="1"/>
        </w:rPr>
        <w:t>RowSetWarningEvent</w:t>
      </w:r>
      <w:r>
        <w:rPr>
          <w:rFonts w:ascii="Helvetica" w:hAnsi="Helvetica"/>
          <w:color w:val="323232"/>
        </w:rPr>
        <w:t> se genera cuando se produce un cambio en el objeto </w:t>
      </w:r>
      <w:r>
        <w:rPr>
          <w:rStyle w:val="CdigoHTML"/>
          <w:rFonts w:ascii="var(--INTERNAL-CODE-font)" w:eastAsiaTheme="minorHAnsi" w:hAnsi="var(--INTERNAL-CODE-font)"/>
          <w:color w:val="323232"/>
          <w:bdr w:val="single" w:sz="6" w:space="0" w:color="auto" w:frame="1"/>
        </w:rPr>
        <w:t>RowSetWarning</w:t>
      </w:r>
      <w:r>
        <w:rPr>
          <w:rFonts w:ascii="Helvetica" w:hAnsi="Helvetica"/>
          <w:color w:val="323232"/>
        </w:rPr>
        <w:t>.</w:t>
      </w:r>
    </w:p>
    <w:p w:rsidR="000E0D8D" w:rsidRDefault="000E0D8D" w:rsidP="000E0D8D">
      <w:pPr>
        <w:pStyle w:val="NormalWeb"/>
        <w:numPr>
          <w:ilvl w:val="0"/>
          <w:numId w:val="108"/>
        </w:numPr>
        <w:shd w:val="clear" w:color="auto" w:fill="FFFFFF"/>
        <w:rPr>
          <w:rFonts w:ascii="Helvetica" w:hAnsi="Helvetica"/>
          <w:color w:val="323232"/>
        </w:rPr>
      </w:pPr>
      <w:r>
        <w:rPr>
          <w:rStyle w:val="Textoennegrita"/>
          <w:rFonts w:ascii="Helvetica" w:hAnsi="Helvetica"/>
          <w:color w:val="323232"/>
        </w:rPr>
        <w:lastRenderedPageBreak/>
        <w:t>Puede ser serializado</w:t>
      </w:r>
      <w:r>
        <w:rPr>
          <w:rFonts w:ascii="Helvetica" w:hAnsi="Helvetica"/>
          <w:color w:val="323232"/>
        </w:rPr>
        <w:t>.</w:t>
      </w:r>
    </w:p>
    <w:p w:rsidR="000E0D8D" w:rsidRDefault="000E0D8D" w:rsidP="000E0D8D">
      <w:pPr>
        <w:pStyle w:val="NormalWeb"/>
        <w:numPr>
          <w:ilvl w:val="0"/>
          <w:numId w:val="108"/>
        </w:numPr>
        <w:shd w:val="clear" w:color="auto" w:fill="FFFFFF"/>
        <w:rPr>
          <w:rFonts w:ascii="Helvetica" w:hAnsi="Helvetica"/>
          <w:color w:val="323232"/>
        </w:rPr>
      </w:pPr>
      <w:r>
        <w:rPr>
          <w:rFonts w:ascii="Helvetica" w:hAnsi="Helvetica"/>
          <w:color w:val="323232"/>
        </w:rPr>
        <w:t>La </w:t>
      </w:r>
      <w:r>
        <w:rPr>
          <w:rStyle w:val="Textoennegrita"/>
          <w:rFonts w:ascii="Helvetica" w:hAnsi="Helvetica"/>
          <w:color w:val="323232"/>
        </w:rPr>
        <w:t>interfaz </w:t>
      </w:r>
      <w:r>
        <w:rPr>
          <w:rStyle w:val="CdigoHTML"/>
          <w:rFonts w:ascii="var(--INTERNAL-CODE-font)" w:hAnsi="var(--INTERNAL-CODE-font)"/>
          <w:b/>
          <w:bCs/>
          <w:color w:val="323232"/>
          <w:sz w:val="22"/>
          <w:szCs w:val="22"/>
          <w:bdr w:val="single" w:sz="6" w:space="0" w:color="auto" w:frame="1"/>
        </w:rPr>
        <w:t>JDBC RowSet</w:t>
      </w:r>
      <w:r>
        <w:rPr>
          <w:rStyle w:val="Textoennegrita"/>
          <w:rFonts w:ascii="Helvetica" w:hAnsi="Helvetica"/>
          <w:color w:val="323232"/>
        </w:rPr>
        <w:t> hereda de </w:t>
      </w:r>
      <w:r>
        <w:rPr>
          <w:rStyle w:val="CdigoHTML"/>
          <w:rFonts w:ascii="var(--INTERNAL-CODE-font)" w:hAnsi="var(--INTERNAL-CODE-font)"/>
          <w:b/>
          <w:bCs/>
          <w:color w:val="323232"/>
          <w:sz w:val="22"/>
          <w:szCs w:val="22"/>
          <w:bdr w:val="single" w:sz="6" w:space="0" w:color="auto" w:frame="1"/>
        </w:rPr>
        <w:t>RowSet</w:t>
      </w:r>
      <w:r>
        <w:rPr>
          <w:rFonts w:ascii="Helvetica" w:hAnsi="Helvetica"/>
          <w:color w:val="323232"/>
        </w:rPr>
        <w:t>. Es un contenedor para el objeto </w:t>
      </w:r>
      <w:r>
        <w:rPr>
          <w:rStyle w:val="CdigoHTML"/>
          <w:rFonts w:ascii="var(--INTERNAL-CODE-font)" w:hAnsi="var(--INTERNAL-CODE-font)"/>
          <w:b/>
          <w:bCs/>
          <w:color w:val="323232"/>
          <w:sz w:val="22"/>
          <w:szCs w:val="22"/>
          <w:bdr w:val="single" w:sz="6" w:space="0" w:color="auto" w:frame="1"/>
        </w:rPr>
        <w:t>ResultSet</w:t>
      </w:r>
      <w:r>
        <w:rPr>
          <w:rStyle w:val="Textoennegrita"/>
          <w:rFonts w:ascii="Helvetica" w:hAnsi="Helvetica"/>
          <w:color w:val="323232"/>
        </w:rPr>
        <w:t> que añade características</w:t>
      </w:r>
      <w:r>
        <w:rPr>
          <w:rFonts w:ascii="Helvetica" w:hAnsi="Helvetica"/>
          <w:color w:val="323232"/>
        </w:rPr>
        <w:t>.</w:t>
      </w:r>
    </w:p>
    <w:p w:rsidR="000E0D8D" w:rsidRDefault="000E0D8D" w:rsidP="000E0D8D">
      <w:pPr>
        <w:pStyle w:val="NormalWeb"/>
        <w:shd w:val="clear" w:color="auto" w:fill="FFFFFF"/>
        <w:rPr>
          <w:rFonts w:ascii="Helvetica" w:hAnsi="Helvetica"/>
          <w:color w:val="323232"/>
        </w:rPr>
      </w:pPr>
      <w:r>
        <w:rPr>
          <w:rFonts w:ascii="Helvetica" w:hAnsi="Helvetica"/>
          <w:color w:val="323232"/>
        </w:rPr>
        <w:t>Métodos comunes a todas las implementaciones de </w:t>
      </w:r>
      <w:r>
        <w:rPr>
          <w:rStyle w:val="CdigoHTML"/>
          <w:rFonts w:ascii="var(--INTERNAL-CODE-font)" w:hAnsi="var(--INTERNAL-CODE-font)"/>
          <w:color w:val="323232"/>
          <w:sz w:val="22"/>
          <w:szCs w:val="22"/>
          <w:bdr w:val="single" w:sz="6" w:space="0" w:color="auto" w:frame="1"/>
        </w:rPr>
        <w:t>RowSet</w:t>
      </w:r>
      <w:r>
        <w:rPr>
          <w:rFonts w:ascii="Helvetica" w:hAnsi="Helvetica"/>
          <w:color w:val="323232"/>
        </w:rPr>
        <w:t>:</w:t>
      </w:r>
    </w:p>
    <w:p w:rsidR="000E0D8D" w:rsidRDefault="000E0D8D" w:rsidP="000E0D8D">
      <w:pPr>
        <w:numPr>
          <w:ilvl w:val="0"/>
          <w:numId w:val="109"/>
        </w:numPr>
        <w:shd w:val="clear" w:color="auto" w:fill="FFFFFF"/>
        <w:spacing w:before="100" w:beforeAutospacing="1" w:after="100" w:afterAutospacing="1" w:line="240" w:lineRule="auto"/>
        <w:rPr>
          <w:rFonts w:ascii="Helvetica" w:hAnsi="Helvetica"/>
          <w:color w:val="323232"/>
        </w:rPr>
      </w:pPr>
      <w:proofErr w:type="gramStart"/>
      <w:r>
        <w:rPr>
          <w:rStyle w:val="CdigoHTML"/>
          <w:rFonts w:ascii="var(--INTERNAL-CODE-font)" w:eastAsiaTheme="minorHAnsi" w:hAnsi="var(--INTERNAL-CODE-font)"/>
          <w:color w:val="323232"/>
          <w:bdr w:val="single" w:sz="6" w:space="0" w:color="auto" w:frame="1"/>
        </w:rPr>
        <w:t>setUrl(</w:t>
      </w:r>
      <w:proofErr w:type="gramEnd"/>
      <w:r>
        <w:rPr>
          <w:rStyle w:val="CdigoHTML"/>
          <w:rFonts w:ascii="var(--INTERNAL-CODE-font)" w:eastAsiaTheme="minorHAnsi" w:hAnsi="var(--INTERNAL-CODE-font)"/>
          <w:color w:val="323232"/>
          <w:bdr w:val="single" w:sz="6" w:space="0" w:color="auto" w:frame="1"/>
        </w:rPr>
        <w:t>String url)</w:t>
      </w:r>
      <w:r>
        <w:rPr>
          <w:rFonts w:ascii="Helvetica" w:hAnsi="Helvetica"/>
          <w:color w:val="323232"/>
        </w:rPr>
        <w:t>: </w:t>
      </w:r>
      <w:hyperlink r:id="rId225" w:anchor="setUrl(java.lang.String)" w:history="1">
        <w:r>
          <w:rPr>
            <w:rStyle w:val="Hipervnculo"/>
            <w:rFonts w:ascii="Helvetica" w:hAnsi="Helvetica"/>
          </w:rPr>
          <w:t>establece la URL</w:t>
        </w:r>
      </w:hyperlink>
      <w:r>
        <w:rPr>
          <w:rFonts w:ascii="Helvetica" w:hAnsi="Helvetica"/>
          <w:color w:val="323232"/>
        </w:rPr>
        <w:t> de la base de datos a la que se conectará el objeto </w:t>
      </w:r>
      <w:r>
        <w:rPr>
          <w:rStyle w:val="CdigoHTML"/>
          <w:rFonts w:ascii="var(--INTERNAL-CODE-font)" w:eastAsiaTheme="minorHAnsi" w:hAnsi="var(--INTERNAL-CODE-font)"/>
          <w:color w:val="323232"/>
          <w:bdr w:val="single" w:sz="6" w:space="0" w:color="auto" w:frame="1"/>
        </w:rPr>
        <w:t>RowSet</w:t>
      </w:r>
      <w:r>
        <w:rPr>
          <w:rFonts w:ascii="Helvetica" w:hAnsi="Helvetica"/>
          <w:color w:val="323232"/>
        </w:rPr>
        <w:t>.</w:t>
      </w:r>
    </w:p>
    <w:p w:rsidR="000E0D8D" w:rsidRDefault="000E0D8D" w:rsidP="000E0D8D">
      <w:pPr>
        <w:numPr>
          <w:ilvl w:val="0"/>
          <w:numId w:val="109"/>
        </w:numPr>
        <w:shd w:val="clear" w:color="auto" w:fill="FFFFFF"/>
        <w:spacing w:before="100" w:beforeAutospacing="1" w:after="100" w:afterAutospacing="1" w:line="240" w:lineRule="auto"/>
        <w:rPr>
          <w:rFonts w:ascii="Helvetica" w:hAnsi="Helvetica"/>
          <w:color w:val="323232"/>
        </w:rPr>
      </w:pPr>
      <w:proofErr w:type="gramStart"/>
      <w:r>
        <w:rPr>
          <w:rStyle w:val="CdigoHTML"/>
          <w:rFonts w:ascii="var(--INTERNAL-CODE-font)" w:eastAsiaTheme="minorHAnsi" w:hAnsi="var(--INTERNAL-CODE-font)"/>
          <w:color w:val="323232"/>
          <w:bdr w:val="single" w:sz="6" w:space="0" w:color="auto" w:frame="1"/>
        </w:rPr>
        <w:t>setUsername(</w:t>
      </w:r>
      <w:proofErr w:type="gramEnd"/>
      <w:r>
        <w:rPr>
          <w:rStyle w:val="CdigoHTML"/>
          <w:rFonts w:ascii="var(--INTERNAL-CODE-font)" w:eastAsiaTheme="minorHAnsi" w:hAnsi="var(--INTERNAL-CODE-font)"/>
          <w:color w:val="323232"/>
          <w:bdr w:val="single" w:sz="6" w:space="0" w:color="auto" w:frame="1"/>
        </w:rPr>
        <w:t>String name)</w:t>
      </w:r>
      <w:r>
        <w:rPr>
          <w:rFonts w:ascii="Helvetica" w:hAnsi="Helvetica"/>
          <w:color w:val="323232"/>
        </w:rPr>
        <w:t>: </w:t>
      </w:r>
      <w:hyperlink r:id="rId226" w:anchor="setUsername(java.lang.String)" w:history="1">
        <w:r>
          <w:rPr>
            <w:rStyle w:val="Hipervnculo"/>
            <w:rFonts w:ascii="Helvetica" w:hAnsi="Helvetica"/>
          </w:rPr>
          <w:t>establece el nombre de usuario</w:t>
        </w:r>
      </w:hyperlink>
      <w:r>
        <w:rPr>
          <w:rFonts w:ascii="Helvetica" w:hAnsi="Helvetica"/>
          <w:color w:val="323232"/>
        </w:rPr>
        <w:t> que se utilizará para conectarse a la base de datos.</w:t>
      </w:r>
    </w:p>
    <w:p w:rsidR="000E0D8D" w:rsidRDefault="000E0D8D" w:rsidP="000E0D8D">
      <w:pPr>
        <w:numPr>
          <w:ilvl w:val="0"/>
          <w:numId w:val="109"/>
        </w:numPr>
        <w:shd w:val="clear" w:color="auto" w:fill="FFFFFF"/>
        <w:spacing w:before="100" w:beforeAutospacing="1" w:after="100" w:afterAutospacing="1" w:line="240" w:lineRule="auto"/>
        <w:rPr>
          <w:rFonts w:ascii="Helvetica" w:hAnsi="Helvetica"/>
          <w:color w:val="323232"/>
        </w:rPr>
      </w:pPr>
      <w:proofErr w:type="gramStart"/>
      <w:r>
        <w:rPr>
          <w:rStyle w:val="CdigoHTML"/>
          <w:rFonts w:ascii="var(--INTERNAL-CODE-font)" w:eastAsiaTheme="minorHAnsi" w:hAnsi="var(--INTERNAL-CODE-font)"/>
          <w:color w:val="323232"/>
          <w:bdr w:val="single" w:sz="6" w:space="0" w:color="auto" w:frame="1"/>
        </w:rPr>
        <w:t>setPassword(</w:t>
      </w:r>
      <w:proofErr w:type="gramEnd"/>
      <w:r>
        <w:rPr>
          <w:rStyle w:val="CdigoHTML"/>
          <w:rFonts w:ascii="var(--INTERNAL-CODE-font)" w:eastAsiaTheme="minorHAnsi" w:hAnsi="var(--INTERNAL-CODE-font)"/>
          <w:color w:val="323232"/>
          <w:bdr w:val="single" w:sz="6" w:space="0" w:color="auto" w:frame="1"/>
        </w:rPr>
        <w:t>String password)</w:t>
      </w:r>
      <w:r>
        <w:rPr>
          <w:rFonts w:ascii="Helvetica" w:hAnsi="Helvetica"/>
          <w:color w:val="323232"/>
        </w:rPr>
        <w:t>: </w:t>
      </w:r>
      <w:hyperlink r:id="rId227" w:anchor="setPassword(java.lang.String)" w:history="1">
        <w:r>
          <w:rPr>
            <w:rStyle w:val="Hipervnculo"/>
            <w:rFonts w:ascii="Helvetica" w:hAnsi="Helvetica"/>
          </w:rPr>
          <w:t>establece la contraseña</w:t>
        </w:r>
      </w:hyperlink>
      <w:r>
        <w:rPr>
          <w:rFonts w:ascii="Helvetica" w:hAnsi="Helvetica"/>
          <w:color w:val="323232"/>
        </w:rPr>
        <w:t> que se utilizará para conectarse a la base de datos.</w:t>
      </w:r>
    </w:p>
    <w:p w:rsidR="000E0D8D" w:rsidRDefault="000E0D8D" w:rsidP="000E0D8D">
      <w:pPr>
        <w:numPr>
          <w:ilvl w:val="0"/>
          <w:numId w:val="109"/>
        </w:numPr>
        <w:shd w:val="clear" w:color="auto" w:fill="FFFFFF"/>
        <w:spacing w:before="100" w:beforeAutospacing="1" w:after="100" w:afterAutospacing="1" w:line="240" w:lineRule="auto"/>
        <w:rPr>
          <w:rFonts w:ascii="Helvetica" w:hAnsi="Helvetica"/>
          <w:color w:val="323232"/>
        </w:rPr>
      </w:pPr>
      <w:proofErr w:type="gramStart"/>
      <w:r>
        <w:rPr>
          <w:rStyle w:val="CdigoHTML"/>
          <w:rFonts w:ascii="var(--INTERNAL-CODE-font)" w:eastAsiaTheme="minorHAnsi" w:hAnsi="var(--INTERNAL-CODE-font)"/>
          <w:color w:val="323232"/>
          <w:bdr w:val="single" w:sz="6" w:space="0" w:color="auto" w:frame="1"/>
        </w:rPr>
        <w:t>setCommand(</w:t>
      </w:r>
      <w:proofErr w:type="gramEnd"/>
      <w:r>
        <w:rPr>
          <w:rStyle w:val="CdigoHTML"/>
          <w:rFonts w:ascii="var(--INTERNAL-CODE-font)" w:eastAsiaTheme="minorHAnsi" w:hAnsi="var(--INTERNAL-CODE-font)"/>
          <w:color w:val="323232"/>
          <w:bdr w:val="single" w:sz="6" w:space="0" w:color="auto" w:frame="1"/>
        </w:rPr>
        <w:t>String cmd)</w:t>
      </w:r>
      <w:r>
        <w:rPr>
          <w:rFonts w:ascii="Helvetica" w:hAnsi="Helvetica"/>
          <w:color w:val="323232"/>
        </w:rPr>
        <w:t>: </w:t>
      </w:r>
      <w:hyperlink r:id="rId228" w:anchor="setCommand(java.lang.String)" w:history="1">
        <w:r>
          <w:rPr>
            <w:rStyle w:val="Hipervnculo"/>
            <w:rFonts w:ascii="Helvetica" w:hAnsi="Helvetica"/>
          </w:rPr>
          <w:t>establece el comando SQL</w:t>
        </w:r>
      </w:hyperlink>
      <w:r>
        <w:rPr>
          <w:rFonts w:ascii="Helvetica" w:hAnsi="Helvetica"/>
          <w:color w:val="323232"/>
        </w:rPr>
        <w:t> que se utilizará para obtener los datos de la base de datos.</w:t>
      </w:r>
    </w:p>
    <w:p w:rsidR="000E0D8D" w:rsidRDefault="000E0D8D" w:rsidP="000E0D8D">
      <w:pPr>
        <w:numPr>
          <w:ilvl w:val="0"/>
          <w:numId w:val="109"/>
        </w:numPr>
        <w:shd w:val="clear" w:color="auto" w:fill="FFFFFF"/>
        <w:spacing w:before="100" w:beforeAutospacing="1" w:after="100" w:afterAutospacing="1" w:line="240" w:lineRule="auto"/>
        <w:rPr>
          <w:rFonts w:ascii="Helvetica" w:hAnsi="Helvetica"/>
          <w:color w:val="323232"/>
        </w:rPr>
      </w:pPr>
      <w:proofErr w:type="gramStart"/>
      <w:r>
        <w:rPr>
          <w:rStyle w:val="CdigoHTML"/>
          <w:rFonts w:ascii="var(--INTERNAL-CODE-font)" w:eastAsiaTheme="minorHAnsi" w:hAnsi="var(--INTERNAL-CODE-font)"/>
          <w:color w:val="323232"/>
          <w:bdr w:val="single" w:sz="6" w:space="0" w:color="auto" w:frame="1"/>
        </w:rPr>
        <w:t>setInt(</w:t>
      </w:r>
      <w:proofErr w:type="gramEnd"/>
      <w:r>
        <w:rPr>
          <w:rStyle w:val="CdigoHTML"/>
          <w:rFonts w:ascii="var(--INTERNAL-CODE-font)" w:eastAsiaTheme="minorHAnsi" w:hAnsi="var(--INTERNAL-CODE-font)"/>
          <w:color w:val="323232"/>
          <w:bdr w:val="single" w:sz="6" w:space="0" w:color="auto" w:frame="1"/>
        </w:rPr>
        <w:t>int parameterIndex, int x)</w:t>
      </w:r>
      <w:r>
        <w:rPr>
          <w:rFonts w:ascii="Helvetica" w:hAnsi="Helvetica"/>
          <w:color w:val="323232"/>
        </w:rPr>
        <w:t>: </w:t>
      </w:r>
      <w:hyperlink r:id="rId229" w:anchor="setInt(int,int)" w:history="1">
        <w:r>
          <w:rPr>
            <w:rStyle w:val="Hipervnculo"/>
            <w:rFonts w:ascii="Helvetica" w:hAnsi="Helvetica"/>
          </w:rPr>
          <w:t>establece el valor de un parámetro</w:t>
        </w:r>
      </w:hyperlink>
      <w:r>
        <w:rPr>
          <w:rFonts w:ascii="Helvetica" w:hAnsi="Helvetica"/>
          <w:color w:val="323232"/>
        </w:rPr>
        <w:t> de tipo </w:t>
      </w:r>
      <w:r>
        <w:rPr>
          <w:rStyle w:val="CdigoHTML"/>
          <w:rFonts w:ascii="var(--INTERNAL-CODE-font)" w:eastAsiaTheme="minorHAnsi" w:hAnsi="var(--INTERNAL-CODE-font)"/>
          <w:color w:val="323232"/>
          <w:bdr w:val="single" w:sz="6" w:space="0" w:color="auto" w:frame="1"/>
        </w:rPr>
        <w:t>int</w:t>
      </w:r>
      <w:r>
        <w:rPr>
          <w:rFonts w:ascii="Helvetica" w:hAnsi="Helvetica"/>
          <w:color w:val="323232"/>
        </w:rPr>
        <w:t> en la consulta SQL que se utilizará para obtener los datos de la base de datos.</w:t>
      </w:r>
    </w:p>
    <w:p w:rsidR="000E0D8D" w:rsidRDefault="000E0D8D" w:rsidP="000E0D8D">
      <w:pPr>
        <w:numPr>
          <w:ilvl w:val="0"/>
          <w:numId w:val="109"/>
        </w:numPr>
        <w:shd w:val="clear" w:color="auto" w:fill="FFFFFF"/>
        <w:spacing w:before="100" w:beforeAutospacing="1" w:after="100" w:afterAutospacing="1" w:line="240" w:lineRule="auto"/>
        <w:rPr>
          <w:rFonts w:ascii="Helvetica" w:hAnsi="Helvetica"/>
          <w:color w:val="323232"/>
        </w:rPr>
      </w:pPr>
      <w:proofErr w:type="gramStart"/>
      <w:r>
        <w:rPr>
          <w:rStyle w:val="CdigoHTML"/>
          <w:rFonts w:ascii="var(--INTERNAL-CODE-font)" w:eastAsiaTheme="minorHAnsi" w:hAnsi="var(--INTERNAL-CODE-font)"/>
          <w:color w:val="323232"/>
          <w:bdr w:val="single" w:sz="6" w:space="0" w:color="auto" w:frame="1"/>
        </w:rPr>
        <w:t>setString(</w:t>
      </w:r>
      <w:proofErr w:type="gramEnd"/>
      <w:r>
        <w:rPr>
          <w:rStyle w:val="CdigoHTML"/>
          <w:rFonts w:ascii="var(--INTERNAL-CODE-font)" w:eastAsiaTheme="minorHAnsi" w:hAnsi="var(--INTERNAL-CODE-font)"/>
          <w:color w:val="323232"/>
          <w:bdr w:val="single" w:sz="6" w:space="0" w:color="auto" w:frame="1"/>
        </w:rPr>
        <w:t>int parameterIndex, String x)</w:t>
      </w:r>
      <w:r>
        <w:rPr>
          <w:rFonts w:ascii="Helvetica" w:hAnsi="Helvetica"/>
          <w:color w:val="323232"/>
        </w:rPr>
        <w:t>: </w:t>
      </w:r>
      <w:hyperlink r:id="rId230" w:anchor="setString(int,java.lang.String)" w:history="1">
        <w:r>
          <w:rPr>
            <w:rStyle w:val="Hipervnculo"/>
            <w:rFonts w:ascii="Helvetica" w:hAnsi="Helvetica"/>
          </w:rPr>
          <w:t>establece el valor de un parámetro</w:t>
        </w:r>
      </w:hyperlink>
      <w:r>
        <w:rPr>
          <w:rFonts w:ascii="Helvetica" w:hAnsi="Helvetica"/>
          <w:color w:val="323232"/>
        </w:rPr>
        <w:t> de tipo </w:t>
      </w:r>
      <w:r>
        <w:rPr>
          <w:rStyle w:val="CdigoHTML"/>
          <w:rFonts w:ascii="var(--INTERNAL-CODE-font)" w:eastAsiaTheme="minorHAnsi" w:hAnsi="var(--INTERNAL-CODE-font)"/>
          <w:color w:val="323232"/>
          <w:bdr w:val="single" w:sz="6" w:space="0" w:color="auto" w:frame="1"/>
        </w:rPr>
        <w:t>String</w:t>
      </w:r>
      <w:r>
        <w:rPr>
          <w:rFonts w:ascii="Helvetica" w:hAnsi="Helvetica"/>
          <w:color w:val="323232"/>
        </w:rPr>
        <w:t> en la consulta SQL que se utilizará para obtener los datos de la base de datos.</w:t>
      </w:r>
    </w:p>
    <w:p w:rsidR="000E0D8D" w:rsidRDefault="000E0D8D" w:rsidP="000E0D8D">
      <w:pPr>
        <w:numPr>
          <w:ilvl w:val="0"/>
          <w:numId w:val="109"/>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w:t>
      </w:r>
    </w:p>
    <w:p w:rsidR="000E0D8D" w:rsidRDefault="000E0D8D" w:rsidP="000E0D8D">
      <w:pPr>
        <w:numPr>
          <w:ilvl w:val="0"/>
          <w:numId w:val="109"/>
        </w:numPr>
        <w:shd w:val="clear" w:color="auto" w:fill="FFFFFF"/>
        <w:spacing w:before="100" w:beforeAutospacing="1" w:after="100" w:afterAutospacing="1" w:line="240" w:lineRule="auto"/>
        <w:rPr>
          <w:rFonts w:ascii="Helvetica" w:hAnsi="Helvetica"/>
          <w:color w:val="323232"/>
        </w:rPr>
      </w:pPr>
      <w:proofErr w:type="gramStart"/>
      <w:r>
        <w:rPr>
          <w:rStyle w:val="CdigoHTML"/>
          <w:rFonts w:ascii="var(--INTERNAL-CODE-font)" w:eastAsiaTheme="minorHAnsi" w:hAnsi="var(--INTERNAL-CODE-font)"/>
          <w:color w:val="323232"/>
          <w:bdr w:val="single" w:sz="6" w:space="0" w:color="auto" w:frame="1"/>
        </w:rPr>
        <w:t>execute(</w:t>
      </w:r>
      <w:proofErr w:type="gramEnd"/>
      <w:r>
        <w:rPr>
          <w:rStyle w:val="CdigoHTML"/>
          <w:rFonts w:ascii="var(--INTERNAL-CODE-font)" w:eastAsiaTheme="minorHAnsi" w:hAnsi="var(--INTERNAL-CODE-font)"/>
          <w:color w:val="323232"/>
          <w:bdr w:val="single" w:sz="6" w:space="0" w:color="auto" w:frame="1"/>
        </w:rPr>
        <w:t>)</w:t>
      </w:r>
      <w:r>
        <w:rPr>
          <w:rFonts w:ascii="Helvetica" w:hAnsi="Helvetica"/>
          <w:color w:val="323232"/>
        </w:rPr>
        <w:t>: </w:t>
      </w:r>
      <w:hyperlink r:id="rId231" w:anchor="execute--" w:history="1">
        <w:r>
          <w:rPr>
            <w:rStyle w:val="Hipervnculo"/>
            <w:rFonts w:ascii="Helvetica" w:hAnsi="Helvetica"/>
          </w:rPr>
          <w:t>ejecuta el comando SQL</w:t>
        </w:r>
      </w:hyperlink>
      <w:r>
        <w:rPr>
          <w:rFonts w:ascii="Helvetica" w:hAnsi="Helvetica"/>
          <w:color w:val="323232"/>
        </w:rPr>
        <w:t> que se ha establecido con el método </w:t>
      </w:r>
      <w:r>
        <w:rPr>
          <w:rStyle w:val="CdigoHTML"/>
          <w:rFonts w:ascii="var(--INTERNAL-CODE-font)" w:eastAsiaTheme="minorHAnsi" w:hAnsi="var(--INTERNAL-CODE-font)"/>
          <w:color w:val="323232"/>
          <w:bdr w:val="single" w:sz="6" w:space="0" w:color="auto" w:frame="1"/>
        </w:rPr>
        <w:t>setCommand</w:t>
      </w:r>
      <w:r>
        <w:rPr>
          <w:rFonts w:ascii="Helvetica" w:hAnsi="Helvetica"/>
          <w:color w:val="323232"/>
        </w:rPr>
        <w:t>.</w:t>
      </w:r>
    </w:p>
    <w:p w:rsidR="000E0D8D" w:rsidRDefault="000E0D8D" w:rsidP="000E0D8D">
      <w:pPr>
        <w:numPr>
          <w:ilvl w:val="0"/>
          <w:numId w:val="109"/>
        </w:numPr>
        <w:shd w:val="clear" w:color="auto" w:fill="FFFFFF"/>
        <w:spacing w:before="100" w:beforeAutospacing="1" w:after="100" w:afterAutospacing="1" w:line="240" w:lineRule="auto"/>
        <w:rPr>
          <w:rFonts w:ascii="Helvetica" w:hAnsi="Helvetica"/>
          <w:color w:val="323232"/>
        </w:rPr>
      </w:pPr>
      <w:proofErr w:type="gramStart"/>
      <w:r>
        <w:rPr>
          <w:rStyle w:val="CdigoHTML"/>
          <w:rFonts w:ascii="var(--INTERNAL-CODE-font)" w:eastAsiaTheme="minorHAnsi" w:hAnsi="var(--INTERNAL-CODE-font)"/>
          <w:color w:val="323232"/>
          <w:bdr w:val="single" w:sz="6" w:space="0" w:color="auto" w:frame="1"/>
        </w:rPr>
        <w:t>next(</w:t>
      </w:r>
      <w:proofErr w:type="gramEnd"/>
      <w:r>
        <w:rPr>
          <w:rStyle w:val="CdigoHTML"/>
          <w:rFonts w:ascii="var(--INTERNAL-CODE-font)" w:eastAsiaTheme="minorHAnsi" w:hAnsi="var(--INTERNAL-CODE-font)"/>
          <w:color w:val="323232"/>
          <w:bdr w:val="single" w:sz="6" w:space="0" w:color="auto" w:frame="1"/>
        </w:rPr>
        <w:t>)</w:t>
      </w:r>
      <w:r>
        <w:rPr>
          <w:rFonts w:ascii="Helvetica" w:hAnsi="Helvetica"/>
          <w:color w:val="323232"/>
        </w:rPr>
        <w:t>: </w:t>
      </w:r>
      <w:hyperlink r:id="rId232" w:anchor="next--" w:history="1">
        <w:r>
          <w:rPr>
            <w:rStyle w:val="Hipervnculo"/>
            <w:rFonts w:ascii="Helvetica" w:hAnsi="Helvetica"/>
          </w:rPr>
          <w:t>mueve el cursor</w:t>
        </w:r>
      </w:hyperlink>
      <w:r>
        <w:rPr>
          <w:rFonts w:ascii="Helvetica" w:hAnsi="Helvetica"/>
          <w:color w:val="323232"/>
        </w:rPr>
        <w:t> a la siguiente fila de la tabla de resultados.</w:t>
      </w:r>
    </w:p>
    <w:p w:rsidR="000E0D8D" w:rsidRDefault="000E0D8D" w:rsidP="000E0D8D">
      <w:pPr>
        <w:numPr>
          <w:ilvl w:val="0"/>
          <w:numId w:val="109"/>
        </w:numPr>
        <w:shd w:val="clear" w:color="auto" w:fill="FFFFFF"/>
        <w:spacing w:before="100" w:beforeAutospacing="1" w:after="100" w:afterAutospacing="1" w:line="240" w:lineRule="auto"/>
        <w:rPr>
          <w:rFonts w:ascii="Helvetica" w:hAnsi="Helvetica"/>
          <w:color w:val="323232"/>
        </w:rPr>
      </w:pPr>
      <w:proofErr w:type="gramStart"/>
      <w:r>
        <w:rPr>
          <w:rStyle w:val="CdigoHTML"/>
          <w:rFonts w:ascii="var(--INTERNAL-CODE-font)" w:eastAsiaTheme="minorHAnsi" w:hAnsi="var(--INTERNAL-CODE-font)"/>
          <w:color w:val="323232"/>
          <w:bdr w:val="single" w:sz="6" w:space="0" w:color="auto" w:frame="1"/>
        </w:rPr>
        <w:t>getInt(</w:t>
      </w:r>
      <w:proofErr w:type="gramEnd"/>
      <w:r>
        <w:rPr>
          <w:rStyle w:val="CdigoHTML"/>
          <w:rFonts w:ascii="var(--INTERNAL-CODE-font)" w:eastAsiaTheme="minorHAnsi" w:hAnsi="var(--INTERNAL-CODE-font)"/>
          <w:color w:val="323232"/>
          <w:bdr w:val="single" w:sz="6" w:space="0" w:color="auto" w:frame="1"/>
        </w:rPr>
        <w:t>int columnIndex)</w:t>
      </w:r>
      <w:r>
        <w:rPr>
          <w:rFonts w:ascii="Helvetica" w:hAnsi="Helvetica"/>
          <w:color w:val="323232"/>
        </w:rPr>
        <w:t>: </w:t>
      </w:r>
      <w:hyperlink r:id="rId233" w:anchor="getInt(int)" w:history="1">
        <w:r>
          <w:rPr>
            <w:rStyle w:val="Hipervnculo"/>
            <w:rFonts w:ascii="Helvetica" w:hAnsi="Helvetica"/>
          </w:rPr>
          <w:t>obtiene el valor</w:t>
        </w:r>
      </w:hyperlink>
      <w:r>
        <w:rPr>
          <w:rFonts w:ascii="Helvetica" w:hAnsi="Helvetica"/>
          <w:color w:val="323232"/>
        </w:rPr>
        <w:t> de la columna especificada como un </w:t>
      </w:r>
      <w:r>
        <w:rPr>
          <w:rStyle w:val="CdigoHTML"/>
          <w:rFonts w:ascii="var(--INTERNAL-CODE-font)" w:eastAsiaTheme="minorHAnsi" w:hAnsi="var(--INTERNAL-CODE-font)"/>
          <w:color w:val="323232"/>
          <w:bdr w:val="single" w:sz="6" w:space="0" w:color="auto" w:frame="1"/>
        </w:rPr>
        <w:t>int</w:t>
      </w:r>
      <w:r>
        <w:rPr>
          <w:rFonts w:ascii="Helvetica" w:hAnsi="Helvetica"/>
          <w:color w:val="323232"/>
        </w:rPr>
        <w:t> en la fila actual de la tabla de resultados.</w:t>
      </w:r>
    </w:p>
    <w:p w:rsidR="000E0D8D" w:rsidRDefault="000E0D8D" w:rsidP="000E0D8D">
      <w:pPr>
        <w:numPr>
          <w:ilvl w:val="0"/>
          <w:numId w:val="109"/>
        </w:numPr>
        <w:shd w:val="clear" w:color="auto" w:fill="FFFFFF"/>
        <w:spacing w:before="100" w:beforeAutospacing="1" w:after="100" w:afterAutospacing="1" w:line="240" w:lineRule="auto"/>
        <w:rPr>
          <w:rFonts w:ascii="Helvetica" w:hAnsi="Helvetica"/>
          <w:color w:val="323232"/>
        </w:rPr>
      </w:pPr>
      <w:proofErr w:type="gramStart"/>
      <w:r>
        <w:rPr>
          <w:rStyle w:val="CdigoHTML"/>
          <w:rFonts w:ascii="var(--INTERNAL-CODE-font)" w:eastAsiaTheme="minorHAnsi" w:hAnsi="var(--INTERNAL-CODE-font)"/>
          <w:color w:val="323232"/>
          <w:bdr w:val="single" w:sz="6" w:space="0" w:color="auto" w:frame="1"/>
        </w:rPr>
        <w:t>getString(</w:t>
      </w:r>
      <w:proofErr w:type="gramEnd"/>
      <w:r>
        <w:rPr>
          <w:rStyle w:val="CdigoHTML"/>
          <w:rFonts w:ascii="var(--INTERNAL-CODE-font)" w:eastAsiaTheme="minorHAnsi" w:hAnsi="var(--INTERNAL-CODE-font)"/>
          <w:color w:val="323232"/>
          <w:bdr w:val="single" w:sz="6" w:space="0" w:color="auto" w:frame="1"/>
        </w:rPr>
        <w:t>int columnIndex)</w:t>
      </w:r>
      <w:r>
        <w:rPr>
          <w:rFonts w:ascii="Helvetica" w:hAnsi="Helvetica"/>
          <w:color w:val="323232"/>
        </w:rPr>
        <w:t>: </w:t>
      </w:r>
      <w:hyperlink r:id="rId234" w:anchor="getString(int)" w:history="1">
        <w:r>
          <w:rPr>
            <w:rStyle w:val="Hipervnculo"/>
            <w:rFonts w:ascii="Helvetica" w:hAnsi="Helvetica"/>
          </w:rPr>
          <w:t>obtiene el valor</w:t>
        </w:r>
      </w:hyperlink>
      <w:r>
        <w:rPr>
          <w:rFonts w:ascii="Helvetica" w:hAnsi="Helvetica"/>
          <w:color w:val="323232"/>
        </w:rPr>
        <w:t> de la columna especificada como un </w:t>
      </w:r>
      <w:r>
        <w:rPr>
          <w:rStyle w:val="CdigoHTML"/>
          <w:rFonts w:ascii="var(--INTERNAL-CODE-font)" w:eastAsiaTheme="minorHAnsi" w:hAnsi="var(--INTERNAL-CODE-font)"/>
          <w:color w:val="323232"/>
          <w:bdr w:val="single" w:sz="6" w:space="0" w:color="auto" w:frame="1"/>
        </w:rPr>
        <w:t>String</w:t>
      </w:r>
      <w:r>
        <w:rPr>
          <w:rFonts w:ascii="Helvetica" w:hAnsi="Helvetica"/>
          <w:color w:val="323232"/>
        </w:rPr>
        <w:t> en la fila actual de la tabla de resultados.</w:t>
      </w:r>
    </w:p>
    <w:p w:rsidR="000E0D8D" w:rsidRDefault="000E0D8D" w:rsidP="000E0D8D">
      <w:pPr>
        <w:numPr>
          <w:ilvl w:val="0"/>
          <w:numId w:val="109"/>
        </w:numPr>
        <w:shd w:val="clear" w:color="auto" w:fill="FFFFFF"/>
        <w:spacing w:before="100" w:beforeAutospacing="1" w:after="100" w:afterAutospacing="1" w:line="240" w:lineRule="auto"/>
        <w:rPr>
          <w:rFonts w:ascii="Helvetica" w:hAnsi="Helvetica"/>
          <w:color w:val="323232"/>
        </w:rPr>
      </w:pPr>
      <w:proofErr w:type="gramStart"/>
      <w:r>
        <w:rPr>
          <w:rStyle w:val="CdigoHTML"/>
          <w:rFonts w:ascii="var(--INTERNAL-CODE-font)" w:eastAsiaTheme="minorHAnsi" w:hAnsi="var(--INTERNAL-CODE-font)"/>
          <w:color w:val="323232"/>
          <w:bdr w:val="single" w:sz="6" w:space="0" w:color="auto" w:frame="1"/>
        </w:rPr>
        <w:t>close(</w:t>
      </w:r>
      <w:proofErr w:type="gramEnd"/>
      <w:r>
        <w:rPr>
          <w:rStyle w:val="CdigoHTML"/>
          <w:rFonts w:ascii="var(--INTERNAL-CODE-font)" w:eastAsiaTheme="minorHAnsi" w:hAnsi="var(--INTERNAL-CODE-font)"/>
          <w:color w:val="323232"/>
          <w:bdr w:val="single" w:sz="6" w:space="0" w:color="auto" w:frame="1"/>
        </w:rPr>
        <w:t>)</w:t>
      </w:r>
      <w:r>
        <w:rPr>
          <w:rFonts w:ascii="Helvetica" w:hAnsi="Helvetica"/>
          <w:color w:val="323232"/>
        </w:rPr>
        <w:t>: </w:t>
      </w:r>
      <w:hyperlink r:id="rId235" w:anchor="close--" w:history="1">
        <w:r>
          <w:rPr>
            <w:rStyle w:val="Hipervnculo"/>
            <w:rFonts w:ascii="Helvetica" w:hAnsi="Helvetica"/>
          </w:rPr>
          <w:t>cierra el objeto </w:t>
        </w:r>
        <w:r>
          <w:rPr>
            <w:rStyle w:val="CdigoHTML"/>
            <w:rFonts w:ascii="var(--INTERNAL-CODE-font)" w:eastAsiaTheme="minorHAnsi" w:hAnsi="var(--INTERNAL-CODE-font)"/>
            <w:color w:val="0000FF"/>
            <w:bdr w:val="single" w:sz="6" w:space="0" w:color="auto" w:frame="1"/>
          </w:rPr>
          <w:t>RowSet</w:t>
        </w:r>
      </w:hyperlink>
      <w:r>
        <w:rPr>
          <w:rFonts w:ascii="Helvetica" w:hAnsi="Helvetica"/>
          <w:color w:val="323232"/>
        </w:rPr>
        <w:t>.</w:t>
      </w:r>
    </w:p>
    <w:p w:rsidR="000E0D8D" w:rsidRDefault="000E0D8D" w:rsidP="000E0D8D">
      <w:pPr>
        <w:numPr>
          <w:ilvl w:val="0"/>
          <w:numId w:val="109"/>
        </w:numPr>
        <w:shd w:val="clear" w:color="auto" w:fill="FFFFFF"/>
        <w:spacing w:before="100" w:beforeAutospacing="1" w:after="100" w:afterAutospacing="1" w:line="240" w:lineRule="auto"/>
        <w:rPr>
          <w:rFonts w:ascii="Helvetica" w:hAnsi="Helvetica"/>
          <w:color w:val="323232"/>
        </w:rPr>
      </w:pPr>
      <w:proofErr w:type="gramStart"/>
      <w:r>
        <w:rPr>
          <w:rStyle w:val="CdigoHTML"/>
          <w:rFonts w:ascii="var(--INTERNAL-CODE-font)" w:eastAsiaTheme="minorHAnsi" w:hAnsi="var(--INTERNAL-CODE-font)"/>
          <w:color w:val="323232"/>
          <w:bdr w:val="single" w:sz="6" w:space="0" w:color="auto" w:frame="1"/>
        </w:rPr>
        <w:t>addRowSetListener(</w:t>
      </w:r>
      <w:proofErr w:type="gramEnd"/>
      <w:r>
        <w:rPr>
          <w:rStyle w:val="CdigoHTML"/>
          <w:rFonts w:ascii="var(--INTERNAL-CODE-font)" w:eastAsiaTheme="minorHAnsi" w:hAnsi="var(--INTERNAL-CODE-font)"/>
          <w:color w:val="323232"/>
          <w:bdr w:val="single" w:sz="6" w:space="0" w:color="auto" w:frame="1"/>
        </w:rPr>
        <w:t>RowSetListener listener)</w:t>
      </w:r>
      <w:r>
        <w:rPr>
          <w:rFonts w:ascii="Helvetica" w:hAnsi="Helvetica"/>
          <w:color w:val="323232"/>
        </w:rPr>
        <w:t>: </w:t>
      </w:r>
      <w:hyperlink r:id="rId236" w:anchor="addRowSetListener(javax.sql.RowSetListener)" w:history="1">
        <w:r>
          <w:rPr>
            <w:rStyle w:val="Hipervnculo"/>
            <w:rFonts w:ascii="Helvetica" w:hAnsi="Helvetica"/>
          </w:rPr>
          <w:t>registra un objeto </w:t>
        </w:r>
        <w:r>
          <w:rPr>
            <w:rStyle w:val="CdigoHTML"/>
            <w:rFonts w:ascii="var(--INTERNAL-CODE-font)" w:eastAsiaTheme="minorHAnsi" w:hAnsi="var(--INTERNAL-CODE-font)"/>
            <w:color w:val="0000FF"/>
            <w:bdr w:val="single" w:sz="6" w:space="0" w:color="auto" w:frame="1"/>
          </w:rPr>
          <w:t>RowSetListener</w:t>
        </w:r>
      </w:hyperlink>
      <w:r>
        <w:rPr>
          <w:rFonts w:ascii="Helvetica" w:hAnsi="Helvetica"/>
          <w:color w:val="323232"/>
        </w:rPr>
        <w:t> para que reciba eventos de este objeto </w:t>
      </w:r>
      <w:r>
        <w:rPr>
          <w:rStyle w:val="CdigoHTML"/>
          <w:rFonts w:ascii="var(--INTERNAL-CODE-font)" w:eastAsiaTheme="minorHAnsi" w:hAnsi="var(--INTERNAL-CODE-font)"/>
          <w:color w:val="323232"/>
          <w:bdr w:val="single" w:sz="6" w:space="0" w:color="auto" w:frame="1"/>
        </w:rPr>
        <w:t>RowSet</w:t>
      </w:r>
      <w:r>
        <w:rPr>
          <w:rFonts w:ascii="Helvetica" w:hAnsi="Helvetica"/>
          <w:color w:val="323232"/>
        </w:rPr>
        <w:t>.</w:t>
      </w:r>
    </w:p>
    <w:p w:rsidR="000E0D8D" w:rsidRDefault="000E0D8D" w:rsidP="000E0D8D">
      <w:pPr>
        <w:numPr>
          <w:ilvl w:val="0"/>
          <w:numId w:val="109"/>
        </w:numPr>
        <w:shd w:val="clear" w:color="auto" w:fill="FFFFFF"/>
        <w:spacing w:before="100" w:beforeAutospacing="1" w:after="100" w:afterAutospacing="1" w:line="240" w:lineRule="auto"/>
        <w:rPr>
          <w:rFonts w:ascii="Helvetica" w:hAnsi="Helvetica"/>
          <w:color w:val="323232"/>
        </w:rPr>
      </w:pPr>
      <w:proofErr w:type="gramStart"/>
      <w:r>
        <w:rPr>
          <w:rStyle w:val="CdigoHTML"/>
          <w:rFonts w:ascii="var(--INTERNAL-CODE-font)" w:eastAsiaTheme="minorHAnsi" w:hAnsi="var(--INTERNAL-CODE-font)"/>
          <w:color w:val="323232"/>
          <w:bdr w:val="single" w:sz="6" w:space="0" w:color="auto" w:frame="1"/>
        </w:rPr>
        <w:t>removeRowSetListener(</w:t>
      </w:r>
      <w:proofErr w:type="gramEnd"/>
      <w:r>
        <w:rPr>
          <w:rStyle w:val="CdigoHTML"/>
          <w:rFonts w:ascii="var(--INTERNAL-CODE-font)" w:eastAsiaTheme="minorHAnsi" w:hAnsi="var(--INTERNAL-CODE-font)"/>
          <w:color w:val="323232"/>
          <w:bdr w:val="single" w:sz="6" w:space="0" w:color="auto" w:frame="1"/>
        </w:rPr>
        <w:t>RowSetListener listener)</w:t>
      </w:r>
      <w:r>
        <w:rPr>
          <w:rFonts w:ascii="Helvetica" w:hAnsi="Helvetica"/>
          <w:color w:val="323232"/>
        </w:rPr>
        <w:t>: </w:t>
      </w:r>
      <w:hyperlink r:id="rId237" w:anchor="removeRowSetListener(javax.sql.RowSetListener)" w:history="1">
        <w:r>
          <w:rPr>
            <w:rStyle w:val="Hipervnculo"/>
            <w:rFonts w:ascii="Helvetica" w:hAnsi="Helvetica"/>
          </w:rPr>
          <w:t>deshace el registro de un objeto </w:t>
        </w:r>
        <w:r>
          <w:rPr>
            <w:rStyle w:val="CdigoHTML"/>
            <w:rFonts w:ascii="var(--INTERNAL-CODE-font)" w:eastAsiaTheme="minorHAnsi" w:hAnsi="var(--INTERNAL-CODE-font)"/>
            <w:color w:val="0000FF"/>
            <w:bdr w:val="single" w:sz="6" w:space="0" w:color="auto" w:frame="1"/>
          </w:rPr>
          <w:t>RowSetListener</w:t>
        </w:r>
      </w:hyperlink>
      <w:r>
        <w:rPr>
          <w:rFonts w:ascii="Helvetica" w:hAnsi="Helvetica"/>
          <w:color w:val="323232"/>
        </w:rPr>
        <w:t> para que deje de recibir eventos de este objeto </w:t>
      </w:r>
      <w:r>
        <w:rPr>
          <w:rStyle w:val="CdigoHTML"/>
          <w:rFonts w:ascii="var(--INTERNAL-CODE-font)" w:eastAsiaTheme="minorHAnsi" w:hAnsi="var(--INTERNAL-CODE-font)"/>
          <w:color w:val="323232"/>
          <w:bdr w:val="single" w:sz="6" w:space="0" w:color="auto" w:frame="1"/>
        </w:rPr>
        <w:t>RowSet</w:t>
      </w:r>
      <w:r>
        <w:rPr>
          <w:rFonts w:ascii="Helvetica" w:hAnsi="Helvetica"/>
          <w:color w:val="323232"/>
        </w:rPr>
        <w:t>.</w:t>
      </w:r>
    </w:p>
    <w:p w:rsidR="000E0D8D" w:rsidRDefault="000E0D8D" w:rsidP="000E0D8D">
      <w:pPr>
        <w:numPr>
          <w:ilvl w:val="0"/>
          <w:numId w:val="109"/>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w:t>
      </w:r>
    </w:p>
    <w:p w:rsidR="000E0D8D" w:rsidRDefault="000E0D8D" w:rsidP="000E0D8D">
      <w:pPr>
        <w:pStyle w:val="Ttulo3"/>
        <w:shd w:val="clear" w:color="auto" w:fill="FFFFFF"/>
        <w:rPr>
          <w:rFonts w:ascii="Helvetica" w:hAnsi="Helvetica"/>
          <w:b w:val="0"/>
          <w:bCs w:val="0"/>
          <w:color w:val="auto"/>
          <w:spacing w:val="-15"/>
        </w:rPr>
      </w:pPr>
      <w:r>
        <w:rPr>
          <w:rFonts w:ascii="Helvetica" w:hAnsi="Helvetica"/>
          <w:b w:val="0"/>
          <w:bCs w:val="0"/>
          <w:spacing w:val="-15"/>
        </w:rPr>
        <w:t>3. La interfaz </w:t>
      </w:r>
      <w:r>
        <w:rPr>
          <w:rStyle w:val="CdigoHTML"/>
          <w:rFonts w:ascii="var(--INTERNAL-CODE-font)" w:eastAsiaTheme="majorEastAsia" w:hAnsi="var(--INTERNAL-CODE-font)"/>
          <w:b w:val="0"/>
          <w:bCs w:val="0"/>
          <w:spacing w:val="-15"/>
          <w:sz w:val="40"/>
          <w:szCs w:val="40"/>
          <w:bdr w:val="single" w:sz="6" w:space="0" w:color="auto" w:frame="1"/>
        </w:rPr>
        <w:t>JdbcRowSet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66D9EF"/>
          <w:sz w:val="23"/>
          <w:szCs w:val="23"/>
          <w:bdr w:val="none" w:sz="0" w:space="0" w:color="auto" w:frame="1"/>
        </w:rPr>
        <w:t>public</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interface</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JdbcRowSet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extends</w:t>
      </w:r>
      <w:r>
        <w:rPr>
          <w:rStyle w:val="CdigoHTML"/>
          <w:rFonts w:ascii="var(--INTERNAL-CODE-font)" w:hAnsi="var(--INTERNAL-CODE-font)"/>
          <w:color w:val="F8F8F2"/>
          <w:sz w:val="23"/>
          <w:szCs w:val="23"/>
          <w:bdr w:val="none" w:sz="0" w:space="0" w:color="auto" w:frame="1"/>
        </w:rPr>
        <w:t xml:space="preserve"> RowSet, Joinable</w:t>
      </w:r>
    </w:p>
    <w:p w:rsidR="000E0D8D" w:rsidRDefault="000E0D8D" w:rsidP="000E0D8D">
      <w:pPr>
        <w:pStyle w:val="NormalWeb"/>
        <w:shd w:val="clear" w:color="auto" w:fill="FFFFFF"/>
        <w:rPr>
          <w:rFonts w:ascii="Helvetica" w:hAnsi="Helvetica"/>
          <w:color w:val="323232"/>
        </w:rPr>
      </w:pPr>
      <w:r>
        <w:rPr>
          <w:rFonts w:ascii="Helvetica" w:hAnsi="Helvetica"/>
          <w:color w:val="323232"/>
        </w:rPr>
        <w:t>Para conectar </w:t>
      </w:r>
      <w:r>
        <w:rPr>
          <w:rStyle w:val="CdigoHTML"/>
          <w:rFonts w:ascii="var(--INTERNAL-CODE-font)" w:hAnsi="var(--INTERNAL-CODE-font)"/>
          <w:color w:val="323232"/>
          <w:sz w:val="22"/>
          <w:szCs w:val="22"/>
          <w:bdr w:val="single" w:sz="6" w:space="0" w:color="auto" w:frame="1"/>
        </w:rPr>
        <w:t>RowSet</w:t>
      </w:r>
      <w:r>
        <w:rPr>
          <w:rFonts w:ascii="Helvetica" w:hAnsi="Helvetica"/>
          <w:color w:val="323232"/>
        </w:rPr>
        <w:t> con la base de datos, la interfaz </w:t>
      </w:r>
      <w:r>
        <w:rPr>
          <w:rStyle w:val="CdigoHTML"/>
          <w:rFonts w:ascii="var(--INTERNAL-CODE-font)" w:hAnsi="var(--INTERNAL-CODE-font)"/>
          <w:color w:val="323232"/>
          <w:sz w:val="22"/>
          <w:szCs w:val="22"/>
          <w:bdr w:val="single" w:sz="6" w:space="0" w:color="auto" w:frame="1"/>
        </w:rPr>
        <w:t>RowSet</w:t>
      </w:r>
      <w:r>
        <w:rPr>
          <w:rFonts w:ascii="Helvetica" w:hAnsi="Helvetica"/>
          <w:color w:val="323232"/>
        </w:rPr>
        <w:t> proporciona métodos para configurar las propiedades de JavaBean:</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66D9EF"/>
          <w:sz w:val="23"/>
          <w:szCs w:val="23"/>
          <w:bdr w:val="none" w:sz="0" w:space="0" w:color="auto" w:frame="1"/>
        </w:rPr>
        <w:t>void</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setURL</w:t>
      </w:r>
      <w:r>
        <w:rPr>
          <w:rStyle w:val="CdigoHTML"/>
          <w:rFonts w:ascii="var(--INTERNAL-CODE-font)" w:hAnsi="var(--INTERNAL-CODE-font)"/>
          <w:color w:val="F8F8F2"/>
          <w:sz w:val="23"/>
          <w:szCs w:val="23"/>
          <w:bdr w:val="none" w:sz="0" w:space="0" w:color="auto" w:frame="1"/>
        </w:rPr>
        <w:t>(String url);</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66D9EF"/>
          <w:sz w:val="23"/>
          <w:szCs w:val="23"/>
          <w:bdr w:val="none" w:sz="0" w:space="0" w:color="auto" w:frame="1"/>
        </w:rPr>
        <w:t>void</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setUserName</w:t>
      </w:r>
      <w:r>
        <w:rPr>
          <w:rStyle w:val="CdigoHTML"/>
          <w:rFonts w:ascii="var(--INTERNAL-CODE-font)" w:hAnsi="var(--INTERNAL-CODE-font)"/>
          <w:color w:val="F8F8F2"/>
          <w:sz w:val="23"/>
          <w:szCs w:val="23"/>
          <w:bdr w:val="none" w:sz="0" w:space="0" w:color="auto" w:frame="1"/>
        </w:rPr>
        <w:t>(String user_name);</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66D9EF"/>
          <w:sz w:val="23"/>
          <w:szCs w:val="23"/>
          <w:bdr w:val="none" w:sz="0" w:space="0" w:color="auto" w:frame="1"/>
        </w:rPr>
        <w:t>void</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setPassword</w:t>
      </w:r>
      <w:r>
        <w:rPr>
          <w:rStyle w:val="CdigoHTML"/>
          <w:rFonts w:ascii="var(--INTERNAL-CODE-font)" w:hAnsi="var(--INTERNAL-CODE-font)"/>
          <w:color w:val="F8F8F2"/>
          <w:sz w:val="23"/>
          <w:szCs w:val="23"/>
          <w:bdr w:val="none" w:sz="0" w:space="0" w:color="auto" w:frame="1"/>
        </w:rPr>
        <w:t>(String password);</w:t>
      </w:r>
    </w:p>
    <w:p w:rsidR="000E0D8D" w:rsidRDefault="000E0D8D" w:rsidP="000E0D8D">
      <w:pPr>
        <w:pStyle w:val="NormalWeb"/>
        <w:shd w:val="clear" w:color="auto" w:fill="FFFFFF"/>
        <w:rPr>
          <w:rFonts w:ascii="Helvetica" w:hAnsi="Helvetica"/>
          <w:color w:val="323232"/>
        </w:rPr>
      </w:pPr>
      <w:r>
        <w:rPr>
          <w:rFonts w:ascii="Helvetica" w:hAnsi="Helvetica"/>
          <w:color w:val="323232"/>
        </w:rPr>
        <w:t>Sólo se precisa crear un objeto </w:t>
      </w:r>
      <w:r>
        <w:rPr>
          <w:rStyle w:val="CdigoHTML"/>
          <w:rFonts w:ascii="var(--INTERNAL-CODE-font)" w:hAnsi="var(--INTERNAL-CODE-font)"/>
          <w:color w:val="323232"/>
          <w:sz w:val="22"/>
          <w:szCs w:val="22"/>
          <w:bdr w:val="single" w:sz="6" w:space="0" w:color="auto" w:frame="1"/>
        </w:rPr>
        <w:t>JdbcRowSet</w:t>
      </w:r>
      <w:r>
        <w:rPr>
          <w:rFonts w:ascii="Helvetica" w:hAnsi="Helvetica"/>
          <w:color w:val="323232"/>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JdbcRowSet rowSet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RowSetProvider.</w:t>
      </w:r>
      <w:r>
        <w:rPr>
          <w:rStyle w:val="CdigoHTML"/>
          <w:rFonts w:ascii="var(--INTERNAL-CODE-font)" w:hAnsi="var(--INTERNAL-CODE-font)"/>
          <w:color w:val="A6E22E"/>
          <w:sz w:val="23"/>
          <w:szCs w:val="23"/>
          <w:bdr w:val="none" w:sz="0" w:space="0" w:color="auto" w:frame="1"/>
        </w:rPr>
        <w:t>newFactory</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A6E22E"/>
          <w:sz w:val="23"/>
          <w:szCs w:val="23"/>
          <w:bdr w:val="none" w:sz="0" w:space="0" w:color="auto" w:frame="1"/>
        </w:rPr>
        <w:t>createJdbcRowSet</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75715E"/>
          <w:sz w:val="23"/>
          <w:szCs w:val="23"/>
          <w:bdr w:val="none" w:sz="0" w:space="0" w:color="auto" w:frame="1"/>
        </w:rPr>
        <w:t>// 1. Base de datos Oracle</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F8F8F2"/>
          <w:sz w:val="23"/>
          <w:szCs w:val="23"/>
          <w:bdr w:val="none" w:sz="0" w:space="0" w:color="auto" w:frame="1"/>
        </w:rPr>
        <w:t>rowSet.</w:t>
      </w:r>
      <w:r>
        <w:rPr>
          <w:rStyle w:val="CdigoHTML"/>
          <w:rFonts w:ascii="var(--INTERNAL-CODE-font)" w:hAnsi="var(--INTERNAL-CODE-font)"/>
          <w:color w:val="A6E22E"/>
          <w:sz w:val="23"/>
          <w:szCs w:val="23"/>
          <w:bdr w:val="none" w:sz="0" w:space="0" w:color="auto" w:frame="1"/>
        </w:rPr>
        <w:t>setUrl</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E6DB74"/>
          <w:sz w:val="23"/>
          <w:szCs w:val="23"/>
          <w:bdr w:val="none" w:sz="0" w:space="0" w:color="auto" w:frame="1"/>
        </w:rPr>
        <w:t>"jdbc:oracle:thin:@localhost:1521:xe"</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75715E"/>
          <w:sz w:val="23"/>
          <w:szCs w:val="23"/>
          <w:bdr w:val="none" w:sz="0" w:space="0" w:color="auto" w:frame="1"/>
        </w:rPr>
        <w:t>// 2. El nombre de usuario se establece personalmente como - root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F8F8F2"/>
          <w:sz w:val="23"/>
          <w:szCs w:val="23"/>
          <w:bdr w:val="none" w:sz="0" w:space="0" w:color="auto" w:frame="1"/>
        </w:rPr>
        <w:lastRenderedPageBreak/>
        <w:t>rowSet.</w:t>
      </w:r>
      <w:r>
        <w:rPr>
          <w:rStyle w:val="CdigoHTML"/>
          <w:rFonts w:ascii="var(--INTERNAL-CODE-font)" w:hAnsi="var(--INTERNAL-CODE-font)"/>
          <w:color w:val="A6E22E"/>
          <w:sz w:val="23"/>
          <w:szCs w:val="23"/>
          <w:bdr w:val="none" w:sz="0" w:space="0" w:color="auto" w:frame="1"/>
        </w:rPr>
        <w:t>setUsername</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E6DB74"/>
          <w:sz w:val="23"/>
          <w:szCs w:val="23"/>
          <w:bdr w:val="none" w:sz="0" w:space="0" w:color="auto" w:frame="1"/>
        </w:rPr>
        <w:t>"root"</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75715E"/>
          <w:sz w:val="23"/>
          <w:szCs w:val="23"/>
          <w:bdr w:val="none" w:sz="0" w:space="0" w:color="auto" w:frame="1"/>
        </w:rPr>
        <w:t>// 3. La contraseña se establece personalmente como - pass</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F8F8F2"/>
          <w:sz w:val="23"/>
          <w:szCs w:val="23"/>
          <w:bdr w:val="none" w:sz="0" w:space="0" w:color="auto" w:frame="1"/>
        </w:rPr>
        <w:t>rowSet.</w:t>
      </w:r>
      <w:r>
        <w:rPr>
          <w:rStyle w:val="CdigoHTML"/>
          <w:rFonts w:ascii="var(--INTERNAL-CODE-font)" w:hAnsi="var(--INTERNAL-CODE-font)"/>
          <w:color w:val="A6E22E"/>
          <w:sz w:val="23"/>
          <w:szCs w:val="23"/>
          <w:bdr w:val="none" w:sz="0" w:space="0" w:color="auto" w:frame="1"/>
        </w:rPr>
        <w:t>setPassword</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E6DB74"/>
          <w:sz w:val="23"/>
          <w:szCs w:val="23"/>
          <w:bdr w:val="none" w:sz="0" w:space="0" w:color="auto" w:frame="1"/>
        </w:rPr>
        <w:t>"pass"</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75715E"/>
          <w:sz w:val="23"/>
          <w:szCs w:val="23"/>
          <w:bdr w:val="none" w:sz="0" w:space="0" w:color="auto" w:frame="1"/>
        </w:rPr>
        <w:t>// 4. Consulta</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F8F8F2"/>
          <w:sz w:val="23"/>
          <w:szCs w:val="23"/>
          <w:bdr w:val="none" w:sz="0" w:space="0" w:color="auto" w:frame="1"/>
        </w:rPr>
        <w:t>rowSet.</w:t>
      </w:r>
      <w:r>
        <w:rPr>
          <w:rStyle w:val="CdigoHTML"/>
          <w:rFonts w:ascii="var(--INTERNAL-CODE-font)" w:hAnsi="var(--INTERNAL-CODE-font)"/>
          <w:color w:val="A6E22E"/>
          <w:sz w:val="23"/>
          <w:szCs w:val="23"/>
          <w:bdr w:val="none" w:sz="0" w:space="0" w:color="auto" w:frame="1"/>
        </w:rPr>
        <w:t>setCommand</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E6DB74"/>
          <w:sz w:val="23"/>
          <w:szCs w:val="23"/>
          <w:bdr w:val="none" w:sz="0" w:space="0" w:color="auto" w:frame="1"/>
        </w:rPr>
        <w:t>"select * from Students"</w:t>
      </w:r>
      <w:r>
        <w:rPr>
          <w:rStyle w:val="CdigoHTML"/>
          <w:rFonts w:ascii="var(--INTERNAL-CODE-font)" w:hAnsi="var(--INTERNAL-CODE-font)"/>
          <w:color w:val="F8F8F2"/>
          <w:sz w:val="23"/>
          <w:szCs w:val="23"/>
          <w:bdr w:val="none" w:sz="0" w:space="0" w:color="auto" w:frame="1"/>
        </w:rPr>
        <w:t>);</w:t>
      </w:r>
    </w:p>
    <w:p w:rsidR="000E0D8D" w:rsidRDefault="000E0D8D" w:rsidP="000E0D8D">
      <w:pPr>
        <w:pStyle w:val="Ttulo4"/>
        <w:shd w:val="clear" w:color="auto" w:fill="FFFFFF"/>
        <w:rPr>
          <w:rFonts w:ascii="Helvetica" w:hAnsi="Helvetica"/>
          <w:b w:val="0"/>
          <w:bCs w:val="0"/>
          <w:color w:val="auto"/>
          <w:spacing w:val="-15"/>
        </w:rPr>
      </w:pPr>
      <w:r>
        <w:rPr>
          <w:rFonts w:ascii="Helvetica" w:hAnsi="Helvetica"/>
          <w:b w:val="0"/>
          <w:bCs w:val="0"/>
          <w:spacing w:val="-15"/>
        </w:rPr>
        <w:t>Implementación</w:t>
      </w:r>
    </w:p>
    <w:p w:rsidR="000E0D8D" w:rsidRDefault="000E0D8D" w:rsidP="000E0D8D">
      <w:pPr>
        <w:pStyle w:val="NormalWeb"/>
        <w:shd w:val="clear" w:color="auto" w:fill="FFFFFF"/>
        <w:rPr>
          <w:rFonts w:ascii="Helvetica" w:hAnsi="Helvetica"/>
          <w:color w:val="323232"/>
        </w:rPr>
      </w:pPr>
      <w:r>
        <w:rPr>
          <w:rFonts w:ascii="Helvetica" w:hAnsi="Helvetica"/>
          <w:color w:val="323232"/>
        </w:rPr>
        <w:t>Supongamos que tenemos una tabla llamada </w:t>
      </w:r>
      <w:r>
        <w:rPr>
          <w:rStyle w:val="CdigoHTML"/>
          <w:rFonts w:ascii="var(--INTERNAL-CODE-font)" w:hAnsi="var(--INTERNAL-CODE-font)"/>
          <w:color w:val="323232"/>
          <w:sz w:val="22"/>
          <w:szCs w:val="22"/>
          <w:bdr w:val="single" w:sz="6" w:space="0" w:color="auto" w:frame="1"/>
        </w:rPr>
        <w:t>Estudiante</w:t>
      </w:r>
      <w:r>
        <w:rPr>
          <w:rFonts w:ascii="Helvetica" w:hAnsi="Helvetica"/>
          <w:color w:val="323232"/>
        </w:rPr>
        <w:t> en la base de datos con datos:</w:t>
      </w:r>
    </w:p>
    <w:tbl>
      <w:tblPr>
        <w:tblW w:w="9795" w:type="dxa"/>
        <w:shd w:val="clear" w:color="auto" w:fill="FFFFFF"/>
        <w:tblCellMar>
          <w:top w:w="15" w:type="dxa"/>
          <w:left w:w="15" w:type="dxa"/>
          <w:bottom w:w="15" w:type="dxa"/>
          <w:right w:w="15" w:type="dxa"/>
        </w:tblCellMar>
        <w:tblLook w:val="04A0" w:firstRow="1" w:lastRow="0" w:firstColumn="1" w:lastColumn="0" w:noHBand="0" w:noVBand="1"/>
      </w:tblPr>
      <w:tblGrid>
        <w:gridCol w:w="4932"/>
        <w:gridCol w:w="3056"/>
        <w:gridCol w:w="1807"/>
      </w:tblGrid>
      <w:tr w:rsidR="000E0D8D" w:rsidTr="000E0D8D">
        <w:trPr>
          <w:tblHeader/>
        </w:trPr>
        <w:tc>
          <w:tcPr>
            <w:tcW w:w="0" w:type="auto"/>
            <w:shd w:val="clear" w:color="auto" w:fill="FFFFFF"/>
            <w:vAlign w:val="center"/>
            <w:hideMark/>
          </w:tcPr>
          <w:p w:rsidR="000E0D8D" w:rsidRDefault="000E0D8D">
            <w:pPr>
              <w:rPr>
                <w:rFonts w:ascii="Helvetica" w:hAnsi="Helvetica"/>
                <w:b/>
                <w:bCs/>
                <w:color w:val="323232"/>
                <w:sz w:val="24"/>
                <w:szCs w:val="24"/>
              </w:rPr>
            </w:pPr>
            <w:r>
              <w:rPr>
                <w:rFonts w:ascii="Helvetica" w:hAnsi="Helvetica"/>
                <w:b/>
                <w:bCs/>
                <w:color w:val="323232"/>
              </w:rPr>
              <w:t>idEstudiante</w:t>
            </w:r>
          </w:p>
        </w:tc>
        <w:tc>
          <w:tcPr>
            <w:tcW w:w="0" w:type="auto"/>
            <w:shd w:val="clear" w:color="auto" w:fill="FFFFFF"/>
            <w:vAlign w:val="center"/>
            <w:hideMark/>
          </w:tcPr>
          <w:p w:rsidR="000E0D8D" w:rsidRDefault="000E0D8D">
            <w:pPr>
              <w:rPr>
                <w:rFonts w:ascii="Helvetica" w:hAnsi="Helvetica"/>
                <w:b/>
                <w:bCs/>
                <w:color w:val="323232"/>
                <w:sz w:val="24"/>
                <w:szCs w:val="24"/>
              </w:rPr>
            </w:pPr>
            <w:r>
              <w:rPr>
                <w:rFonts w:ascii="Helvetica" w:hAnsi="Helvetica"/>
                <w:b/>
                <w:bCs/>
                <w:color w:val="323232"/>
              </w:rPr>
              <w:t>nombre</w:t>
            </w:r>
          </w:p>
        </w:tc>
        <w:tc>
          <w:tcPr>
            <w:tcW w:w="0" w:type="auto"/>
            <w:shd w:val="clear" w:color="auto" w:fill="FFFFFF"/>
            <w:vAlign w:val="center"/>
            <w:hideMark/>
          </w:tcPr>
          <w:p w:rsidR="000E0D8D" w:rsidRDefault="000E0D8D">
            <w:pPr>
              <w:rPr>
                <w:rFonts w:ascii="Helvetica" w:hAnsi="Helvetica"/>
                <w:b/>
                <w:bCs/>
                <w:color w:val="323232"/>
                <w:sz w:val="24"/>
                <w:szCs w:val="24"/>
              </w:rPr>
            </w:pPr>
            <w:r>
              <w:rPr>
                <w:rFonts w:ascii="Helvetica" w:hAnsi="Helvetica"/>
                <w:b/>
                <w:bCs/>
                <w:color w:val="323232"/>
              </w:rPr>
              <w:t>nota</w:t>
            </w:r>
          </w:p>
        </w:tc>
      </w:tr>
      <w:tr w:rsidR="000E0D8D" w:rsidTr="000E0D8D">
        <w:tc>
          <w:tcPr>
            <w:tcW w:w="0" w:type="auto"/>
            <w:shd w:val="clear" w:color="auto" w:fill="FFFFFF"/>
            <w:vAlign w:val="center"/>
            <w:hideMark/>
          </w:tcPr>
          <w:p w:rsidR="000E0D8D" w:rsidRDefault="000E0D8D">
            <w:pPr>
              <w:rPr>
                <w:rFonts w:ascii="Helvetica" w:hAnsi="Helvetica"/>
                <w:color w:val="323232"/>
                <w:sz w:val="24"/>
                <w:szCs w:val="24"/>
              </w:rPr>
            </w:pPr>
            <w:r>
              <w:rPr>
                <w:rFonts w:ascii="Helvetica" w:hAnsi="Helvetica"/>
                <w:color w:val="323232"/>
              </w:rPr>
              <w:t>1</w:t>
            </w:r>
          </w:p>
        </w:tc>
        <w:tc>
          <w:tcPr>
            <w:tcW w:w="0" w:type="auto"/>
            <w:shd w:val="clear" w:color="auto" w:fill="FFFFFF"/>
            <w:vAlign w:val="center"/>
            <w:hideMark/>
          </w:tcPr>
          <w:p w:rsidR="000E0D8D" w:rsidRDefault="000E0D8D">
            <w:pPr>
              <w:rPr>
                <w:rFonts w:ascii="Helvetica" w:hAnsi="Helvetica"/>
                <w:color w:val="323232"/>
                <w:sz w:val="24"/>
                <w:szCs w:val="24"/>
              </w:rPr>
            </w:pPr>
            <w:r>
              <w:rPr>
                <w:rFonts w:ascii="Helvetica" w:hAnsi="Helvetica"/>
                <w:color w:val="323232"/>
              </w:rPr>
              <w:t>otto</w:t>
            </w:r>
          </w:p>
        </w:tc>
        <w:tc>
          <w:tcPr>
            <w:tcW w:w="0" w:type="auto"/>
            <w:shd w:val="clear" w:color="auto" w:fill="FFFFFF"/>
            <w:vAlign w:val="center"/>
            <w:hideMark/>
          </w:tcPr>
          <w:p w:rsidR="000E0D8D" w:rsidRDefault="000E0D8D">
            <w:pPr>
              <w:rPr>
                <w:rFonts w:ascii="Helvetica" w:hAnsi="Helvetica"/>
                <w:color w:val="323232"/>
                <w:sz w:val="24"/>
                <w:szCs w:val="24"/>
              </w:rPr>
            </w:pPr>
            <w:r>
              <w:rPr>
                <w:rFonts w:ascii="Helvetica" w:hAnsi="Helvetica"/>
                <w:color w:val="323232"/>
              </w:rPr>
              <w:t>92</w:t>
            </w:r>
          </w:p>
        </w:tc>
      </w:tr>
      <w:tr w:rsidR="000E0D8D" w:rsidTr="000E0D8D">
        <w:tc>
          <w:tcPr>
            <w:tcW w:w="0" w:type="auto"/>
            <w:shd w:val="clear" w:color="auto" w:fill="FFFFFF"/>
            <w:vAlign w:val="center"/>
            <w:hideMark/>
          </w:tcPr>
          <w:p w:rsidR="000E0D8D" w:rsidRDefault="000E0D8D">
            <w:pPr>
              <w:rPr>
                <w:rFonts w:ascii="Helvetica" w:hAnsi="Helvetica"/>
                <w:color w:val="323232"/>
                <w:sz w:val="24"/>
                <w:szCs w:val="24"/>
              </w:rPr>
            </w:pPr>
            <w:r>
              <w:rPr>
                <w:rFonts w:ascii="Helvetica" w:hAnsi="Helvetica"/>
                <w:color w:val="323232"/>
              </w:rPr>
              <w:t>2</w:t>
            </w:r>
          </w:p>
        </w:tc>
        <w:tc>
          <w:tcPr>
            <w:tcW w:w="0" w:type="auto"/>
            <w:shd w:val="clear" w:color="auto" w:fill="FFFFFF"/>
            <w:vAlign w:val="center"/>
            <w:hideMark/>
          </w:tcPr>
          <w:p w:rsidR="000E0D8D" w:rsidRDefault="000E0D8D">
            <w:pPr>
              <w:rPr>
                <w:rFonts w:ascii="Helvetica" w:hAnsi="Helvetica"/>
                <w:color w:val="323232"/>
                <w:sz w:val="24"/>
                <w:szCs w:val="24"/>
              </w:rPr>
            </w:pPr>
            <w:r>
              <w:rPr>
                <w:rFonts w:ascii="Helvetica" w:hAnsi="Helvetica"/>
                <w:color w:val="323232"/>
              </w:rPr>
              <w:t>xoel</w:t>
            </w:r>
          </w:p>
        </w:tc>
        <w:tc>
          <w:tcPr>
            <w:tcW w:w="0" w:type="auto"/>
            <w:shd w:val="clear" w:color="auto" w:fill="FFFFFF"/>
            <w:vAlign w:val="center"/>
            <w:hideMark/>
          </w:tcPr>
          <w:p w:rsidR="000E0D8D" w:rsidRDefault="000E0D8D">
            <w:pPr>
              <w:rPr>
                <w:rFonts w:ascii="Helvetica" w:hAnsi="Helvetica"/>
                <w:color w:val="323232"/>
                <w:sz w:val="24"/>
                <w:szCs w:val="24"/>
              </w:rPr>
            </w:pPr>
            <w:r>
              <w:rPr>
                <w:rFonts w:ascii="Helvetica" w:hAnsi="Helvetica"/>
                <w:color w:val="323232"/>
              </w:rPr>
              <w:t>90</w:t>
            </w:r>
          </w:p>
        </w:tc>
      </w:tr>
      <w:tr w:rsidR="000E0D8D" w:rsidTr="000E0D8D">
        <w:tc>
          <w:tcPr>
            <w:tcW w:w="0" w:type="auto"/>
            <w:shd w:val="clear" w:color="auto" w:fill="FFFFFF"/>
            <w:vAlign w:val="center"/>
            <w:hideMark/>
          </w:tcPr>
          <w:p w:rsidR="000E0D8D" w:rsidRDefault="000E0D8D">
            <w:pPr>
              <w:rPr>
                <w:rFonts w:ascii="Helvetica" w:hAnsi="Helvetica"/>
                <w:color w:val="323232"/>
                <w:sz w:val="24"/>
                <w:szCs w:val="24"/>
              </w:rPr>
            </w:pPr>
            <w:r>
              <w:rPr>
                <w:rFonts w:ascii="Helvetica" w:hAnsi="Helvetica"/>
                <w:color w:val="323232"/>
              </w:rPr>
              <w:t>3</w:t>
            </w:r>
          </w:p>
        </w:tc>
        <w:tc>
          <w:tcPr>
            <w:tcW w:w="0" w:type="auto"/>
            <w:shd w:val="clear" w:color="auto" w:fill="FFFFFF"/>
            <w:vAlign w:val="center"/>
            <w:hideMark/>
          </w:tcPr>
          <w:p w:rsidR="000E0D8D" w:rsidRDefault="000E0D8D">
            <w:pPr>
              <w:rPr>
                <w:rFonts w:ascii="Helvetica" w:hAnsi="Helvetica"/>
                <w:color w:val="323232"/>
                <w:sz w:val="24"/>
                <w:szCs w:val="24"/>
              </w:rPr>
            </w:pPr>
            <w:r>
              <w:rPr>
                <w:rFonts w:ascii="Helvetica" w:hAnsi="Helvetica"/>
                <w:color w:val="323232"/>
              </w:rPr>
              <w:t>marco</w:t>
            </w:r>
          </w:p>
        </w:tc>
        <w:tc>
          <w:tcPr>
            <w:tcW w:w="0" w:type="auto"/>
            <w:shd w:val="clear" w:color="auto" w:fill="FFFFFF"/>
            <w:vAlign w:val="center"/>
            <w:hideMark/>
          </w:tcPr>
          <w:p w:rsidR="000E0D8D" w:rsidRDefault="000E0D8D">
            <w:pPr>
              <w:rPr>
                <w:rFonts w:ascii="Helvetica" w:hAnsi="Helvetica"/>
                <w:color w:val="323232"/>
                <w:sz w:val="24"/>
                <w:szCs w:val="24"/>
              </w:rPr>
            </w:pPr>
            <w:r>
              <w:rPr>
                <w:rFonts w:ascii="Helvetica" w:hAnsi="Helvetica"/>
                <w:color w:val="323232"/>
              </w:rPr>
              <w:t>80</w:t>
            </w:r>
          </w:p>
        </w:tc>
      </w:tr>
      <w:tr w:rsidR="000E0D8D" w:rsidTr="000E0D8D">
        <w:tc>
          <w:tcPr>
            <w:tcW w:w="0" w:type="auto"/>
            <w:shd w:val="clear" w:color="auto" w:fill="FFFFFF"/>
            <w:vAlign w:val="center"/>
            <w:hideMark/>
          </w:tcPr>
          <w:p w:rsidR="000E0D8D" w:rsidRDefault="000E0D8D">
            <w:pPr>
              <w:rPr>
                <w:rFonts w:ascii="Helvetica" w:hAnsi="Helvetica"/>
                <w:color w:val="323232"/>
                <w:sz w:val="24"/>
                <w:szCs w:val="24"/>
              </w:rPr>
            </w:pPr>
            <w:r>
              <w:rPr>
                <w:rFonts w:ascii="Helvetica" w:hAnsi="Helvetica"/>
                <w:color w:val="323232"/>
              </w:rPr>
              <w:t>4</w:t>
            </w:r>
          </w:p>
        </w:tc>
        <w:tc>
          <w:tcPr>
            <w:tcW w:w="0" w:type="auto"/>
            <w:shd w:val="clear" w:color="auto" w:fill="FFFFFF"/>
            <w:vAlign w:val="center"/>
            <w:hideMark/>
          </w:tcPr>
          <w:p w:rsidR="000E0D8D" w:rsidRDefault="000E0D8D">
            <w:pPr>
              <w:rPr>
                <w:rFonts w:ascii="Helvetica" w:hAnsi="Helvetica"/>
                <w:color w:val="323232"/>
                <w:sz w:val="24"/>
                <w:szCs w:val="24"/>
              </w:rPr>
            </w:pPr>
            <w:r>
              <w:rPr>
                <w:rFonts w:ascii="Helvetica" w:hAnsi="Helvetica"/>
                <w:color w:val="323232"/>
              </w:rPr>
              <w:t>xoan</w:t>
            </w:r>
          </w:p>
        </w:tc>
        <w:tc>
          <w:tcPr>
            <w:tcW w:w="0" w:type="auto"/>
            <w:shd w:val="clear" w:color="auto" w:fill="FFFFFF"/>
            <w:vAlign w:val="center"/>
            <w:hideMark/>
          </w:tcPr>
          <w:p w:rsidR="000E0D8D" w:rsidRDefault="000E0D8D">
            <w:pPr>
              <w:rPr>
                <w:rFonts w:ascii="Helvetica" w:hAnsi="Helvetica"/>
                <w:color w:val="323232"/>
                <w:sz w:val="24"/>
                <w:szCs w:val="24"/>
              </w:rPr>
            </w:pPr>
            <w:r>
              <w:rPr>
                <w:rFonts w:ascii="Helvetica" w:hAnsi="Helvetica"/>
                <w:color w:val="323232"/>
              </w:rPr>
              <w:t>82</w:t>
            </w:r>
          </w:p>
        </w:tc>
      </w:tr>
    </w:tbl>
    <w:p w:rsidR="000E0D8D" w:rsidRDefault="000E0D8D" w:rsidP="000E0D8D">
      <w:pPr>
        <w:pStyle w:val="NormalWeb"/>
        <w:shd w:val="clear" w:color="auto" w:fill="FFFFFF"/>
        <w:rPr>
          <w:rFonts w:ascii="Helvetica" w:hAnsi="Helvetica"/>
          <w:color w:val="323232"/>
        </w:rPr>
      </w:pPr>
      <w:r>
        <w:rPr>
          <w:rFonts w:ascii="Helvetica" w:hAnsi="Helvetica"/>
          <w:color w:val="323232"/>
        </w:rPr>
        <w:t>Implementación de </w:t>
      </w:r>
      <w:r>
        <w:rPr>
          <w:rStyle w:val="CdigoHTML"/>
          <w:rFonts w:ascii="var(--INTERNAL-CODE-font)" w:hAnsi="var(--INTERNAL-CODE-font)"/>
          <w:color w:val="323232"/>
          <w:sz w:val="22"/>
          <w:szCs w:val="22"/>
          <w:bdr w:val="single" w:sz="6" w:space="0" w:color="auto" w:frame="1"/>
        </w:rPr>
        <w:t>JdbcRowSet</w:t>
      </w:r>
      <w:r>
        <w:rPr>
          <w:rFonts w:ascii="Helvetica" w:hAnsi="Helvetica"/>
          <w:color w:val="323232"/>
        </w:rPr>
        <w:t> y recuperación de los registros:</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75715E"/>
          <w:sz w:val="23"/>
          <w:szCs w:val="23"/>
          <w:bdr w:val="none" w:sz="0" w:space="0" w:color="auto" w:frame="1"/>
        </w:rPr>
        <w:t>// Programa Java para ilustrar RowSet en JDBC</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75715E"/>
          <w:sz w:val="23"/>
          <w:szCs w:val="23"/>
          <w:bdr w:val="none" w:sz="0" w:space="0" w:color="auto" w:frame="1"/>
        </w:rPr>
        <w:t>// Importación de base de datos</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F92672"/>
          <w:sz w:val="23"/>
          <w:szCs w:val="23"/>
          <w:bdr w:val="none" w:sz="0" w:space="0" w:color="auto" w:frame="1"/>
        </w:rPr>
        <w:t>import</w:t>
      </w:r>
      <w:proofErr w:type="gramEnd"/>
      <w:r>
        <w:rPr>
          <w:rStyle w:val="CdigoHTML"/>
          <w:rFonts w:ascii="var(--INTERNAL-CODE-font)" w:hAnsi="var(--INTERNAL-CODE-font)"/>
          <w:color w:val="F8F8F2"/>
          <w:sz w:val="23"/>
          <w:szCs w:val="23"/>
          <w:bdr w:val="none" w:sz="0" w:space="0" w:color="auto" w:frame="1"/>
        </w:rPr>
        <w:t xml:space="preserve"> java.sql.Connection;</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F92672"/>
          <w:sz w:val="23"/>
          <w:szCs w:val="23"/>
          <w:bdr w:val="none" w:sz="0" w:space="0" w:color="auto" w:frame="1"/>
        </w:rPr>
        <w:t>import</w:t>
      </w:r>
      <w:proofErr w:type="gramEnd"/>
      <w:r>
        <w:rPr>
          <w:rStyle w:val="CdigoHTML"/>
          <w:rFonts w:ascii="var(--INTERNAL-CODE-font)" w:hAnsi="var(--INTERNAL-CODE-font)"/>
          <w:color w:val="F8F8F2"/>
          <w:sz w:val="23"/>
          <w:szCs w:val="23"/>
          <w:bdr w:val="none" w:sz="0" w:space="0" w:color="auto" w:frame="1"/>
        </w:rPr>
        <w:t xml:space="preserve"> java.sql.DriverManager;</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F92672"/>
          <w:sz w:val="23"/>
          <w:szCs w:val="23"/>
          <w:bdr w:val="none" w:sz="0" w:space="0" w:color="auto" w:frame="1"/>
        </w:rPr>
        <w:t>import</w:t>
      </w:r>
      <w:proofErr w:type="gramEnd"/>
      <w:r>
        <w:rPr>
          <w:rStyle w:val="CdigoHTML"/>
          <w:rFonts w:ascii="var(--INTERNAL-CODE-font)" w:hAnsi="var(--INTERNAL-CODE-font)"/>
          <w:color w:val="F8F8F2"/>
          <w:sz w:val="23"/>
          <w:szCs w:val="23"/>
          <w:bdr w:val="none" w:sz="0" w:space="0" w:color="auto" w:frame="1"/>
        </w:rPr>
        <w:t xml:space="preserve"> java.sql.ResultSet;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F92672"/>
          <w:sz w:val="23"/>
          <w:szCs w:val="23"/>
          <w:bdr w:val="none" w:sz="0" w:space="0" w:color="auto" w:frame="1"/>
        </w:rPr>
        <w:t>import</w:t>
      </w:r>
      <w:proofErr w:type="gramEnd"/>
      <w:r>
        <w:rPr>
          <w:rStyle w:val="CdigoHTML"/>
          <w:rFonts w:ascii="var(--INTERNAL-CODE-font)" w:hAnsi="var(--INTERNAL-CODE-font)"/>
          <w:color w:val="F8F8F2"/>
          <w:sz w:val="23"/>
          <w:szCs w:val="23"/>
          <w:bdr w:val="none" w:sz="0" w:space="0" w:color="auto" w:frame="1"/>
        </w:rPr>
        <w:t xml:space="preserve"> java.sql.Statement;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F92672"/>
          <w:sz w:val="23"/>
          <w:szCs w:val="23"/>
          <w:bdr w:val="none" w:sz="0" w:space="0" w:color="auto" w:frame="1"/>
        </w:rPr>
        <w:t>import</w:t>
      </w:r>
      <w:proofErr w:type="gramEnd"/>
      <w:r>
        <w:rPr>
          <w:rStyle w:val="CdigoHTML"/>
          <w:rFonts w:ascii="var(--INTERNAL-CODE-font)" w:hAnsi="var(--INTERNAL-CODE-font)"/>
          <w:color w:val="F8F8F2"/>
          <w:sz w:val="23"/>
          <w:szCs w:val="23"/>
          <w:bdr w:val="none" w:sz="0" w:space="0" w:color="auto" w:frame="1"/>
        </w:rPr>
        <w:t xml:space="preserve"> javax.sql.RowSetEvent;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F92672"/>
          <w:sz w:val="23"/>
          <w:szCs w:val="23"/>
          <w:bdr w:val="none" w:sz="0" w:space="0" w:color="auto" w:frame="1"/>
        </w:rPr>
        <w:t>import</w:t>
      </w:r>
      <w:proofErr w:type="gramEnd"/>
      <w:r>
        <w:rPr>
          <w:rStyle w:val="CdigoHTML"/>
          <w:rFonts w:ascii="var(--INTERNAL-CODE-font)" w:hAnsi="var(--INTERNAL-CODE-font)"/>
          <w:color w:val="F8F8F2"/>
          <w:sz w:val="23"/>
          <w:szCs w:val="23"/>
          <w:bdr w:val="none" w:sz="0" w:space="0" w:color="auto" w:frame="1"/>
        </w:rPr>
        <w:t xml:space="preserve"> javax.sql.RowSetListener;</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F92672"/>
          <w:sz w:val="23"/>
          <w:szCs w:val="23"/>
          <w:bdr w:val="none" w:sz="0" w:space="0" w:color="auto" w:frame="1"/>
        </w:rPr>
        <w:t>import</w:t>
      </w:r>
      <w:proofErr w:type="gramEnd"/>
      <w:r>
        <w:rPr>
          <w:rStyle w:val="CdigoHTML"/>
          <w:rFonts w:ascii="var(--INTERNAL-CODE-font)" w:hAnsi="var(--INTERNAL-CODE-font)"/>
          <w:color w:val="F8F8F2"/>
          <w:sz w:val="23"/>
          <w:szCs w:val="23"/>
          <w:bdr w:val="none" w:sz="0" w:space="0" w:color="auto" w:frame="1"/>
        </w:rPr>
        <w:t xml:space="preserve"> javax.sql.rowset.JdbcRowSet;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F92672"/>
          <w:sz w:val="23"/>
          <w:szCs w:val="23"/>
          <w:bdr w:val="none" w:sz="0" w:space="0" w:color="auto" w:frame="1"/>
        </w:rPr>
        <w:t>import</w:t>
      </w:r>
      <w:proofErr w:type="gramEnd"/>
      <w:r>
        <w:rPr>
          <w:rStyle w:val="CdigoHTML"/>
          <w:rFonts w:ascii="var(--INTERNAL-CODE-font)" w:hAnsi="var(--INTERNAL-CODE-font)"/>
          <w:color w:val="F8F8F2"/>
          <w:sz w:val="23"/>
          <w:szCs w:val="23"/>
          <w:bdr w:val="none" w:sz="0" w:space="0" w:color="auto" w:frame="1"/>
        </w:rPr>
        <w:t xml:space="preserve"> javax.sql.rowset.RowSetProvider;</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75715E"/>
          <w:sz w:val="23"/>
          <w:szCs w:val="23"/>
          <w:bdr w:val="none" w:sz="0" w:space="0" w:color="auto" w:frame="1"/>
        </w:rPr>
        <w:t>// Clase principal</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66D9EF"/>
          <w:sz w:val="23"/>
          <w:szCs w:val="23"/>
          <w:bdr w:val="none" w:sz="0" w:space="0" w:color="auto" w:frame="1"/>
        </w:rPr>
        <w:t>class</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RowSetDemo</w:t>
      </w:r>
      <w:r>
        <w:rPr>
          <w:rStyle w:val="CdigoHTML"/>
          <w:rFonts w:ascii="var(--INTERNAL-CODE-font)"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ab/>
      </w:r>
      <w:r>
        <w:rPr>
          <w:rStyle w:val="CdigoHTML"/>
          <w:rFonts w:ascii="var(--INTERNAL-CODE-font)" w:hAnsi="var(--INTERNAL-CODE-font)"/>
          <w:color w:val="75715E"/>
          <w:sz w:val="23"/>
          <w:szCs w:val="23"/>
          <w:bdr w:val="none" w:sz="0" w:space="0" w:color="auto" w:frame="1"/>
        </w:rPr>
        <w:t>// Método principal</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ab/>
      </w:r>
      <w:proofErr w:type="gramStart"/>
      <w:r>
        <w:rPr>
          <w:rStyle w:val="CdigoHTML"/>
          <w:rFonts w:ascii="var(--INTERNAL-CODE-font)" w:hAnsi="var(--INTERNAL-CODE-font)"/>
          <w:color w:val="66D9EF"/>
          <w:sz w:val="23"/>
          <w:szCs w:val="23"/>
          <w:bdr w:val="none" w:sz="0" w:space="0" w:color="auto" w:frame="1"/>
        </w:rPr>
        <w:t>public</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static</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void</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main</w:t>
      </w:r>
      <w:r>
        <w:rPr>
          <w:rStyle w:val="CdigoHTML"/>
          <w:rFonts w:ascii="var(--INTERNAL-CODE-font)" w:hAnsi="var(--INTERNAL-CODE-font)"/>
          <w:color w:val="F8F8F2"/>
          <w:sz w:val="23"/>
          <w:szCs w:val="23"/>
          <w:bdr w:val="none" w:sz="0" w:space="0" w:color="auto" w:frame="1"/>
        </w:rPr>
        <w:t>(String args</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ab/>
      </w:r>
      <w:r>
        <w:rPr>
          <w:rStyle w:val="CdigoHTML"/>
          <w:rFonts w:ascii="var(--INTERNAL-CODE-font)" w:hAnsi="var(--INTERNAL-CODE-font)"/>
          <w:color w:val="F8F8F2"/>
          <w:sz w:val="23"/>
          <w:szCs w:val="23"/>
          <w:bdr w:val="none" w:sz="0" w:space="0" w:color="auto" w:frame="1"/>
        </w:rPr>
        <w:tab/>
      </w:r>
      <w:r>
        <w:rPr>
          <w:rStyle w:val="CdigoHTML"/>
          <w:rFonts w:ascii="var(--INTERNAL-CODE-font)" w:hAnsi="var(--INTERNAL-CODE-font)"/>
          <w:color w:val="75715E"/>
          <w:sz w:val="23"/>
          <w:szCs w:val="23"/>
          <w:bdr w:val="none" w:sz="0" w:space="0" w:color="auto" w:frame="1"/>
        </w:rPr>
        <w:t>// Bloque Try para verificar excepciones</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ab/>
      </w:r>
      <w:r>
        <w:rPr>
          <w:rStyle w:val="CdigoHTML"/>
          <w:rFonts w:ascii="var(--INTERNAL-CODE-font)" w:hAnsi="var(--INTERNAL-CODE-font)"/>
          <w:color w:val="F8F8F2"/>
          <w:sz w:val="23"/>
          <w:szCs w:val="23"/>
          <w:bdr w:val="none" w:sz="0" w:space="0" w:color="auto" w:frame="1"/>
        </w:rPr>
        <w:tab/>
      </w:r>
      <w:proofErr w:type="gramStart"/>
      <w:r>
        <w:rPr>
          <w:rStyle w:val="CdigoHTML"/>
          <w:rFonts w:ascii="var(--INTERNAL-CODE-font)" w:hAnsi="var(--INTERNAL-CODE-font)"/>
          <w:color w:val="66D9EF"/>
          <w:sz w:val="23"/>
          <w:szCs w:val="23"/>
          <w:bdr w:val="none" w:sz="0" w:space="0" w:color="auto" w:frame="1"/>
        </w:rPr>
        <w:t>try</w:t>
      </w:r>
      <w:proofErr w:type="gramEnd"/>
      <w:r>
        <w:rPr>
          <w:rStyle w:val="CdigoHTML"/>
          <w:rFonts w:ascii="var(--INTERNAL-CODE-font)"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ab/>
      </w:r>
      <w:r>
        <w:rPr>
          <w:rStyle w:val="CdigoHTML"/>
          <w:rFonts w:ascii="var(--INTERNAL-CODE-font)" w:hAnsi="var(--INTERNAL-CODE-font)"/>
          <w:color w:val="F8F8F2"/>
          <w:sz w:val="23"/>
          <w:szCs w:val="23"/>
          <w:bdr w:val="none" w:sz="0" w:space="0" w:color="auto" w:frame="1"/>
        </w:rPr>
        <w:tab/>
      </w:r>
      <w:r>
        <w:rPr>
          <w:rStyle w:val="CdigoHTML"/>
          <w:rFonts w:ascii="var(--INTERNAL-CODE-font)" w:hAnsi="var(--INTERNAL-CODE-font)"/>
          <w:color w:val="F8F8F2"/>
          <w:sz w:val="23"/>
          <w:szCs w:val="23"/>
          <w:bdr w:val="none" w:sz="0" w:space="0" w:color="auto" w:frame="1"/>
        </w:rPr>
        <w:tab/>
      </w:r>
      <w:r>
        <w:rPr>
          <w:rStyle w:val="CdigoHTML"/>
          <w:rFonts w:ascii="var(--INTERNAL-CODE-font)" w:hAnsi="var(--INTERNAL-CODE-font)"/>
          <w:color w:val="75715E"/>
          <w:sz w:val="23"/>
          <w:szCs w:val="23"/>
          <w:bdr w:val="none" w:sz="0" w:space="0" w:color="auto" w:frame="1"/>
        </w:rPr>
        <w:t>// Carga y registro de controladores</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ab/>
      </w:r>
      <w:r>
        <w:rPr>
          <w:rStyle w:val="CdigoHTML"/>
          <w:rFonts w:ascii="var(--INTERNAL-CODE-font)" w:hAnsi="var(--INTERNAL-CODE-font)"/>
          <w:color w:val="F8F8F2"/>
          <w:sz w:val="23"/>
          <w:szCs w:val="23"/>
          <w:bdr w:val="none" w:sz="0" w:space="0" w:color="auto" w:frame="1"/>
        </w:rPr>
        <w:tab/>
      </w:r>
      <w:r>
        <w:rPr>
          <w:rStyle w:val="CdigoHTML"/>
          <w:rFonts w:ascii="var(--INTERNAL-CODE-font)" w:hAnsi="var(--INTERNAL-CODE-font)"/>
          <w:color w:val="F8F8F2"/>
          <w:sz w:val="23"/>
          <w:szCs w:val="23"/>
          <w:bdr w:val="none" w:sz="0" w:space="0" w:color="auto" w:frame="1"/>
        </w:rPr>
        <w:tab/>
      </w:r>
      <w:proofErr w:type="gramStart"/>
      <w:r>
        <w:rPr>
          <w:rStyle w:val="CdigoHTML"/>
          <w:rFonts w:ascii="var(--INTERNAL-CODE-font)" w:hAnsi="var(--INTERNAL-CODE-font)"/>
          <w:color w:val="F8F8F2"/>
          <w:sz w:val="23"/>
          <w:szCs w:val="23"/>
          <w:bdr w:val="none" w:sz="0" w:space="0" w:color="auto" w:frame="1"/>
        </w:rPr>
        <w:t>Class.</w:t>
      </w:r>
      <w:r>
        <w:rPr>
          <w:rStyle w:val="CdigoHTML"/>
          <w:rFonts w:ascii="var(--INTERNAL-CODE-font)" w:hAnsi="var(--INTERNAL-CODE-font)"/>
          <w:color w:val="A6E22E"/>
          <w:sz w:val="23"/>
          <w:szCs w:val="23"/>
          <w:bdr w:val="none" w:sz="0" w:space="0" w:color="auto" w:frame="1"/>
        </w:rPr>
        <w:t>forName</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E6DB74"/>
          <w:sz w:val="23"/>
          <w:szCs w:val="23"/>
          <w:bdr w:val="none" w:sz="0" w:space="0" w:color="auto" w:frame="1"/>
        </w:rPr>
        <w:t>"oracle.jdbc.driver.OracleDriver"</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ab/>
      </w:r>
      <w:r>
        <w:rPr>
          <w:rStyle w:val="CdigoHTML"/>
          <w:rFonts w:ascii="var(--INTERNAL-CODE-font)" w:hAnsi="var(--INTERNAL-CODE-font)"/>
          <w:color w:val="F8F8F2"/>
          <w:sz w:val="23"/>
          <w:szCs w:val="23"/>
          <w:bdr w:val="none" w:sz="0" w:space="0" w:color="auto" w:frame="1"/>
        </w:rPr>
        <w:tab/>
      </w:r>
      <w:r>
        <w:rPr>
          <w:rStyle w:val="CdigoHTML"/>
          <w:rFonts w:ascii="var(--INTERNAL-CODE-font)" w:hAnsi="var(--INTERNAL-CODE-font)"/>
          <w:color w:val="F8F8F2"/>
          <w:sz w:val="23"/>
          <w:szCs w:val="23"/>
          <w:bdr w:val="none" w:sz="0" w:space="0" w:color="auto" w:frame="1"/>
        </w:rPr>
        <w:tab/>
      </w:r>
      <w:r>
        <w:rPr>
          <w:rStyle w:val="CdigoHTML"/>
          <w:rFonts w:ascii="var(--INTERNAL-CODE-font)" w:hAnsi="var(--INTERNAL-CODE-font)"/>
          <w:color w:val="75715E"/>
          <w:sz w:val="23"/>
          <w:szCs w:val="23"/>
          <w:bdr w:val="none" w:sz="0" w:space="0" w:color="auto" w:frame="1"/>
        </w:rPr>
        <w:t>// Creación de un RowSet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lastRenderedPageBreak/>
        <w:tab/>
      </w:r>
      <w:r>
        <w:rPr>
          <w:rStyle w:val="CdigoHTML"/>
          <w:rFonts w:ascii="var(--INTERNAL-CODE-font)" w:hAnsi="var(--INTERNAL-CODE-font)"/>
          <w:color w:val="F8F8F2"/>
          <w:sz w:val="23"/>
          <w:szCs w:val="23"/>
          <w:bdr w:val="none" w:sz="0" w:space="0" w:color="auto" w:frame="1"/>
        </w:rPr>
        <w:tab/>
      </w:r>
      <w:r>
        <w:rPr>
          <w:rStyle w:val="CdigoHTML"/>
          <w:rFonts w:ascii="var(--INTERNAL-CODE-font)" w:hAnsi="var(--INTERNAL-CODE-font)"/>
          <w:color w:val="F8F8F2"/>
          <w:sz w:val="23"/>
          <w:szCs w:val="23"/>
          <w:bdr w:val="none" w:sz="0" w:space="0" w:color="auto" w:frame="1"/>
        </w:rPr>
        <w:tab/>
        <w:t xml:space="preserve">JdbcRowSet rowSet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RowSetProvider.</w:t>
      </w:r>
      <w:r>
        <w:rPr>
          <w:rStyle w:val="CdigoHTML"/>
          <w:rFonts w:ascii="var(--INTERNAL-CODE-font)" w:hAnsi="var(--INTERNAL-CODE-font)"/>
          <w:color w:val="A6E22E"/>
          <w:sz w:val="23"/>
          <w:szCs w:val="23"/>
          <w:bdr w:val="none" w:sz="0" w:space="0" w:color="auto" w:frame="1"/>
        </w:rPr>
        <w:t>newFactory</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A6E22E"/>
          <w:sz w:val="23"/>
          <w:szCs w:val="23"/>
          <w:bdr w:val="none" w:sz="0" w:space="0" w:color="auto" w:frame="1"/>
        </w:rPr>
        <w:t>createJdbcRowSet</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ab/>
      </w:r>
      <w:r>
        <w:rPr>
          <w:rStyle w:val="CdigoHTML"/>
          <w:rFonts w:ascii="var(--INTERNAL-CODE-font)" w:hAnsi="var(--INTERNAL-CODE-font)"/>
          <w:color w:val="F8F8F2"/>
          <w:sz w:val="23"/>
          <w:szCs w:val="23"/>
          <w:bdr w:val="none" w:sz="0" w:space="0" w:color="auto" w:frame="1"/>
        </w:rPr>
        <w:tab/>
      </w:r>
      <w:r>
        <w:rPr>
          <w:rStyle w:val="CdigoHTML"/>
          <w:rFonts w:ascii="var(--INTERNAL-CODE-font)" w:hAnsi="var(--INTERNAL-CODE-font)"/>
          <w:color w:val="F8F8F2"/>
          <w:sz w:val="23"/>
          <w:szCs w:val="23"/>
          <w:bdr w:val="none" w:sz="0" w:space="0" w:color="auto" w:frame="1"/>
        </w:rPr>
        <w:tab/>
      </w:r>
      <w:r>
        <w:rPr>
          <w:rStyle w:val="CdigoHTML"/>
          <w:rFonts w:ascii="var(--INTERNAL-CODE-font)" w:hAnsi="var(--INTERNAL-CODE-font)"/>
          <w:color w:val="75715E"/>
          <w:sz w:val="23"/>
          <w:szCs w:val="23"/>
          <w:bdr w:val="none" w:sz="0" w:space="0" w:color="auto" w:frame="1"/>
        </w:rPr>
        <w:t>// Configuración de URL, nombre de usuario, contraseña</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ab/>
      </w:r>
      <w:r>
        <w:rPr>
          <w:rStyle w:val="CdigoHTML"/>
          <w:rFonts w:ascii="var(--INTERNAL-CODE-font)" w:hAnsi="var(--INTERNAL-CODE-font)"/>
          <w:color w:val="F8F8F2"/>
          <w:sz w:val="23"/>
          <w:szCs w:val="23"/>
          <w:bdr w:val="none" w:sz="0" w:space="0" w:color="auto" w:frame="1"/>
        </w:rPr>
        <w:tab/>
      </w:r>
      <w:r>
        <w:rPr>
          <w:rStyle w:val="CdigoHTML"/>
          <w:rFonts w:ascii="var(--INTERNAL-CODE-font)" w:hAnsi="var(--INTERNAL-CODE-font)"/>
          <w:color w:val="F8F8F2"/>
          <w:sz w:val="23"/>
          <w:szCs w:val="23"/>
          <w:bdr w:val="none" w:sz="0" w:space="0" w:color="auto" w:frame="1"/>
        </w:rPr>
        <w:tab/>
      </w:r>
      <w:proofErr w:type="gramStart"/>
      <w:r>
        <w:rPr>
          <w:rStyle w:val="CdigoHTML"/>
          <w:rFonts w:ascii="var(--INTERNAL-CODE-font)" w:hAnsi="var(--INTERNAL-CODE-font)"/>
          <w:color w:val="F8F8F2"/>
          <w:sz w:val="23"/>
          <w:szCs w:val="23"/>
          <w:bdr w:val="none" w:sz="0" w:space="0" w:color="auto" w:frame="1"/>
        </w:rPr>
        <w:t>rowSet.</w:t>
      </w:r>
      <w:r>
        <w:rPr>
          <w:rStyle w:val="CdigoHTML"/>
          <w:rFonts w:ascii="var(--INTERNAL-CODE-font)" w:hAnsi="var(--INTERNAL-CODE-font)"/>
          <w:color w:val="A6E22E"/>
          <w:sz w:val="23"/>
          <w:szCs w:val="23"/>
          <w:bdr w:val="none" w:sz="0" w:space="0" w:color="auto" w:frame="1"/>
        </w:rPr>
        <w:t>setUrl</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E6DB74"/>
          <w:sz w:val="23"/>
          <w:szCs w:val="23"/>
          <w:bdr w:val="none" w:sz="0" w:space="0" w:color="auto" w:frame="1"/>
        </w:rPr>
        <w:t>"jdbc:oracle:thin:@localhost:1521:xe"</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ab/>
      </w:r>
      <w:r>
        <w:rPr>
          <w:rStyle w:val="CdigoHTML"/>
          <w:rFonts w:ascii="var(--INTERNAL-CODE-font)" w:hAnsi="var(--INTERNAL-CODE-font)"/>
          <w:color w:val="F8F8F2"/>
          <w:sz w:val="23"/>
          <w:szCs w:val="23"/>
          <w:bdr w:val="none" w:sz="0" w:space="0" w:color="auto" w:frame="1"/>
        </w:rPr>
        <w:tab/>
      </w:r>
      <w:r>
        <w:rPr>
          <w:rStyle w:val="CdigoHTML"/>
          <w:rFonts w:ascii="var(--INTERNAL-CODE-font)" w:hAnsi="var(--INTERNAL-CODE-font)"/>
          <w:color w:val="F8F8F2"/>
          <w:sz w:val="23"/>
          <w:szCs w:val="23"/>
          <w:bdr w:val="none" w:sz="0" w:space="0" w:color="auto" w:frame="1"/>
        </w:rPr>
        <w:tab/>
      </w:r>
      <w:proofErr w:type="gramStart"/>
      <w:r>
        <w:rPr>
          <w:rStyle w:val="CdigoHTML"/>
          <w:rFonts w:ascii="var(--INTERNAL-CODE-font)" w:hAnsi="var(--INTERNAL-CODE-font)"/>
          <w:color w:val="F8F8F2"/>
          <w:sz w:val="23"/>
          <w:szCs w:val="23"/>
          <w:bdr w:val="none" w:sz="0" w:space="0" w:color="auto" w:frame="1"/>
        </w:rPr>
        <w:t>rowSet.</w:t>
      </w:r>
      <w:r>
        <w:rPr>
          <w:rStyle w:val="CdigoHTML"/>
          <w:rFonts w:ascii="var(--INTERNAL-CODE-font)" w:hAnsi="var(--INTERNAL-CODE-font)"/>
          <w:color w:val="A6E22E"/>
          <w:sz w:val="23"/>
          <w:szCs w:val="23"/>
          <w:bdr w:val="none" w:sz="0" w:space="0" w:color="auto" w:frame="1"/>
        </w:rPr>
        <w:t>setUsername</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E6DB74"/>
          <w:sz w:val="23"/>
          <w:szCs w:val="23"/>
          <w:bdr w:val="none" w:sz="0" w:space="0" w:color="auto" w:frame="1"/>
        </w:rPr>
        <w:t>"root"</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ab/>
      </w:r>
      <w:r>
        <w:rPr>
          <w:rStyle w:val="CdigoHTML"/>
          <w:rFonts w:ascii="var(--INTERNAL-CODE-font)" w:hAnsi="var(--INTERNAL-CODE-font)"/>
          <w:color w:val="F8F8F2"/>
          <w:sz w:val="23"/>
          <w:szCs w:val="23"/>
          <w:bdr w:val="none" w:sz="0" w:space="0" w:color="auto" w:frame="1"/>
        </w:rPr>
        <w:tab/>
      </w:r>
      <w:r>
        <w:rPr>
          <w:rStyle w:val="CdigoHTML"/>
          <w:rFonts w:ascii="var(--INTERNAL-CODE-font)" w:hAnsi="var(--INTERNAL-CODE-font)"/>
          <w:color w:val="F8F8F2"/>
          <w:sz w:val="23"/>
          <w:szCs w:val="23"/>
          <w:bdr w:val="none" w:sz="0" w:space="0" w:color="auto" w:frame="1"/>
        </w:rPr>
        <w:tab/>
      </w:r>
      <w:proofErr w:type="gramStart"/>
      <w:r>
        <w:rPr>
          <w:rStyle w:val="CdigoHTML"/>
          <w:rFonts w:ascii="var(--INTERNAL-CODE-font)" w:hAnsi="var(--INTERNAL-CODE-font)"/>
          <w:color w:val="F8F8F2"/>
          <w:sz w:val="23"/>
          <w:szCs w:val="23"/>
          <w:bdr w:val="none" w:sz="0" w:space="0" w:color="auto" w:frame="1"/>
        </w:rPr>
        <w:t>rowSet.</w:t>
      </w:r>
      <w:r>
        <w:rPr>
          <w:rStyle w:val="CdigoHTML"/>
          <w:rFonts w:ascii="var(--INTERNAL-CODE-font)" w:hAnsi="var(--INTERNAL-CODE-font)"/>
          <w:color w:val="A6E22E"/>
          <w:sz w:val="23"/>
          <w:szCs w:val="23"/>
          <w:bdr w:val="none" w:sz="0" w:space="0" w:color="auto" w:frame="1"/>
        </w:rPr>
        <w:t>setPassword</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E6DB74"/>
          <w:sz w:val="23"/>
          <w:szCs w:val="23"/>
          <w:bdr w:val="none" w:sz="0" w:space="0" w:color="auto" w:frame="1"/>
        </w:rPr>
        <w:t>"pass"</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ab/>
      </w:r>
      <w:r>
        <w:rPr>
          <w:rStyle w:val="CdigoHTML"/>
          <w:rFonts w:ascii="var(--INTERNAL-CODE-font)" w:hAnsi="var(--INTERNAL-CODE-font)"/>
          <w:color w:val="F8F8F2"/>
          <w:sz w:val="23"/>
          <w:szCs w:val="23"/>
          <w:bdr w:val="none" w:sz="0" w:space="0" w:color="auto" w:frame="1"/>
        </w:rPr>
        <w:tab/>
      </w:r>
      <w:r>
        <w:rPr>
          <w:rStyle w:val="CdigoHTML"/>
          <w:rFonts w:ascii="var(--INTERNAL-CODE-font)" w:hAnsi="var(--INTERNAL-CODE-font)"/>
          <w:color w:val="F8F8F2"/>
          <w:sz w:val="23"/>
          <w:szCs w:val="23"/>
          <w:bdr w:val="none" w:sz="0" w:space="0" w:color="auto" w:frame="1"/>
        </w:rPr>
        <w:tab/>
      </w:r>
      <w:r>
        <w:rPr>
          <w:rStyle w:val="CdigoHTML"/>
          <w:rFonts w:ascii="var(--INTERNAL-CODE-font)" w:hAnsi="var(--INTERNAL-CODE-font)"/>
          <w:color w:val="75715E"/>
          <w:sz w:val="23"/>
          <w:szCs w:val="23"/>
          <w:bdr w:val="none" w:sz="0" w:space="0" w:color="auto" w:frame="1"/>
        </w:rPr>
        <w:t>// Creación de una consulta</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ab/>
      </w:r>
      <w:r>
        <w:rPr>
          <w:rStyle w:val="CdigoHTML"/>
          <w:rFonts w:ascii="var(--INTERNAL-CODE-font)" w:hAnsi="var(--INTERNAL-CODE-font)"/>
          <w:color w:val="F8F8F2"/>
          <w:sz w:val="23"/>
          <w:szCs w:val="23"/>
          <w:bdr w:val="none" w:sz="0" w:space="0" w:color="auto" w:frame="1"/>
        </w:rPr>
        <w:tab/>
      </w:r>
      <w:r>
        <w:rPr>
          <w:rStyle w:val="CdigoHTML"/>
          <w:rFonts w:ascii="var(--INTERNAL-CODE-font)" w:hAnsi="var(--INTERNAL-CODE-font)"/>
          <w:color w:val="F8F8F2"/>
          <w:sz w:val="23"/>
          <w:szCs w:val="23"/>
          <w:bdr w:val="none" w:sz="0" w:space="0" w:color="auto" w:frame="1"/>
        </w:rPr>
        <w:tab/>
      </w:r>
      <w:proofErr w:type="gramStart"/>
      <w:r>
        <w:rPr>
          <w:rStyle w:val="CdigoHTML"/>
          <w:rFonts w:ascii="var(--INTERNAL-CODE-font)" w:hAnsi="var(--INTERNAL-CODE-font)"/>
          <w:color w:val="F8F8F2"/>
          <w:sz w:val="23"/>
          <w:szCs w:val="23"/>
          <w:bdr w:val="none" w:sz="0" w:space="0" w:color="auto" w:frame="1"/>
        </w:rPr>
        <w:t>rowSet.</w:t>
      </w:r>
      <w:r>
        <w:rPr>
          <w:rStyle w:val="CdigoHTML"/>
          <w:rFonts w:ascii="var(--INTERNAL-CODE-font)" w:hAnsi="var(--INTERNAL-CODE-font)"/>
          <w:color w:val="A6E22E"/>
          <w:sz w:val="23"/>
          <w:szCs w:val="23"/>
          <w:bdr w:val="none" w:sz="0" w:space="0" w:color="auto" w:frame="1"/>
        </w:rPr>
        <w:t>setCommand</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E6DB74"/>
          <w:sz w:val="23"/>
          <w:szCs w:val="23"/>
          <w:bdr w:val="none" w:sz="0" w:space="0" w:color="auto" w:frame="1"/>
        </w:rPr>
        <w:t>"select * from Estudiante"</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ab/>
      </w:r>
      <w:r>
        <w:rPr>
          <w:rStyle w:val="CdigoHTML"/>
          <w:rFonts w:ascii="var(--INTERNAL-CODE-font)" w:hAnsi="var(--INTERNAL-CODE-font)"/>
          <w:color w:val="F8F8F2"/>
          <w:sz w:val="23"/>
          <w:szCs w:val="23"/>
          <w:bdr w:val="none" w:sz="0" w:space="0" w:color="auto" w:frame="1"/>
        </w:rPr>
        <w:tab/>
      </w:r>
      <w:r>
        <w:rPr>
          <w:rStyle w:val="CdigoHTML"/>
          <w:rFonts w:ascii="var(--INTERNAL-CODE-font)" w:hAnsi="var(--INTERNAL-CODE-font)"/>
          <w:color w:val="F8F8F2"/>
          <w:sz w:val="23"/>
          <w:szCs w:val="23"/>
          <w:bdr w:val="none" w:sz="0" w:space="0" w:color="auto" w:frame="1"/>
        </w:rPr>
        <w:tab/>
      </w:r>
      <w:r>
        <w:rPr>
          <w:rStyle w:val="CdigoHTML"/>
          <w:rFonts w:ascii="var(--INTERNAL-CODE-font)" w:hAnsi="var(--INTERNAL-CODE-font)"/>
          <w:color w:val="75715E"/>
          <w:sz w:val="23"/>
          <w:szCs w:val="23"/>
          <w:bdr w:val="none" w:sz="0" w:space="0" w:color="auto" w:frame="1"/>
        </w:rPr>
        <w:t>// Ejecución de la consulta</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ab/>
      </w:r>
      <w:r>
        <w:rPr>
          <w:rStyle w:val="CdigoHTML"/>
          <w:rFonts w:ascii="var(--INTERNAL-CODE-font)" w:hAnsi="var(--INTERNAL-CODE-font)"/>
          <w:color w:val="F8F8F2"/>
          <w:sz w:val="23"/>
          <w:szCs w:val="23"/>
          <w:bdr w:val="none" w:sz="0" w:space="0" w:color="auto" w:frame="1"/>
        </w:rPr>
        <w:tab/>
      </w:r>
      <w:r>
        <w:rPr>
          <w:rStyle w:val="CdigoHTML"/>
          <w:rFonts w:ascii="var(--INTERNAL-CODE-font)" w:hAnsi="var(--INTERNAL-CODE-font)"/>
          <w:color w:val="F8F8F2"/>
          <w:sz w:val="23"/>
          <w:szCs w:val="23"/>
          <w:bdr w:val="none" w:sz="0" w:space="0" w:color="auto" w:frame="1"/>
        </w:rPr>
        <w:tab/>
      </w:r>
      <w:proofErr w:type="gramStart"/>
      <w:r>
        <w:rPr>
          <w:rStyle w:val="CdigoHTML"/>
          <w:rFonts w:ascii="var(--INTERNAL-CODE-font)" w:hAnsi="var(--INTERNAL-CODE-font)"/>
          <w:color w:val="F8F8F2"/>
          <w:sz w:val="23"/>
          <w:szCs w:val="23"/>
          <w:bdr w:val="none" w:sz="0" w:space="0" w:color="auto" w:frame="1"/>
        </w:rPr>
        <w:t>rowSet.</w:t>
      </w:r>
      <w:r>
        <w:rPr>
          <w:rStyle w:val="CdigoHTML"/>
          <w:rFonts w:ascii="var(--INTERNAL-CODE-font)" w:hAnsi="var(--INTERNAL-CODE-font)"/>
          <w:color w:val="A6E22E"/>
          <w:sz w:val="23"/>
          <w:szCs w:val="23"/>
          <w:bdr w:val="none" w:sz="0" w:space="0" w:color="auto" w:frame="1"/>
        </w:rPr>
        <w:t>execute</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ab/>
      </w:r>
      <w:r>
        <w:rPr>
          <w:rStyle w:val="CdigoHTML"/>
          <w:rFonts w:ascii="var(--INTERNAL-CODE-font)" w:hAnsi="var(--INTERNAL-CODE-font)"/>
          <w:color w:val="F8F8F2"/>
          <w:sz w:val="23"/>
          <w:szCs w:val="23"/>
          <w:bdr w:val="none" w:sz="0" w:space="0" w:color="auto" w:frame="1"/>
        </w:rPr>
        <w:tab/>
      </w:r>
      <w:r>
        <w:rPr>
          <w:rStyle w:val="CdigoHTML"/>
          <w:rFonts w:ascii="var(--INTERNAL-CODE-font)" w:hAnsi="var(--INTERNAL-CODE-font)"/>
          <w:color w:val="F8F8F2"/>
          <w:sz w:val="23"/>
          <w:szCs w:val="23"/>
          <w:bdr w:val="none" w:sz="0" w:space="0" w:color="auto" w:frame="1"/>
        </w:rPr>
        <w:tab/>
      </w:r>
      <w:r>
        <w:rPr>
          <w:rStyle w:val="CdigoHTML"/>
          <w:rFonts w:ascii="var(--INTERNAL-CODE-font)" w:hAnsi="var(--INTERNAL-CODE-font)"/>
          <w:color w:val="75715E"/>
          <w:sz w:val="23"/>
          <w:szCs w:val="23"/>
          <w:bdr w:val="none" w:sz="0" w:space="0" w:color="auto" w:frame="1"/>
        </w:rPr>
        <w:t>// Procesamiento de los resultados</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ab/>
      </w:r>
      <w:r>
        <w:rPr>
          <w:rStyle w:val="CdigoHTML"/>
          <w:rFonts w:ascii="var(--INTERNAL-CODE-font)" w:hAnsi="var(--INTERNAL-CODE-font)"/>
          <w:color w:val="F8F8F2"/>
          <w:sz w:val="23"/>
          <w:szCs w:val="23"/>
          <w:bdr w:val="none" w:sz="0" w:space="0" w:color="auto" w:frame="1"/>
        </w:rPr>
        <w:tab/>
      </w:r>
      <w:r>
        <w:rPr>
          <w:rStyle w:val="CdigoHTML"/>
          <w:rFonts w:ascii="var(--INTERNAL-CODE-font)" w:hAnsi="var(--INTERNAL-CODE-font)"/>
          <w:color w:val="F8F8F2"/>
          <w:sz w:val="23"/>
          <w:szCs w:val="23"/>
          <w:bdr w:val="none" w:sz="0" w:space="0" w:color="auto" w:frame="1"/>
        </w:rPr>
        <w:tab/>
      </w:r>
      <w:proofErr w:type="gramStart"/>
      <w:r>
        <w:rPr>
          <w:rStyle w:val="CdigoHTML"/>
          <w:rFonts w:ascii="var(--INTERNAL-CODE-font)" w:hAnsi="var(--INTERNAL-CODE-font)"/>
          <w:color w:val="66D9EF"/>
          <w:sz w:val="23"/>
          <w:szCs w:val="23"/>
          <w:bdr w:val="none" w:sz="0" w:space="0" w:color="auto" w:frame="1"/>
        </w:rPr>
        <w:t>while</w:t>
      </w:r>
      <w:proofErr w:type="gramEnd"/>
      <w:r>
        <w:rPr>
          <w:rStyle w:val="CdigoHTML"/>
          <w:rFonts w:ascii="var(--INTERNAL-CODE-font)" w:hAnsi="var(--INTERNAL-CODE-font)"/>
          <w:color w:val="F8F8F2"/>
          <w:sz w:val="23"/>
          <w:szCs w:val="23"/>
          <w:bdr w:val="none" w:sz="0" w:space="0" w:color="auto" w:frame="1"/>
        </w:rPr>
        <w:t xml:space="preserve"> (rowSet.</w:t>
      </w:r>
      <w:r>
        <w:rPr>
          <w:rStyle w:val="CdigoHTML"/>
          <w:rFonts w:ascii="var(--INTERNAL-CODE-font)" w:hAnsi="var(--INTERNAL-CODE-font)"/>
          <w:color w:val="A6E22E"/>
          <w:sz w:val="23"/>
          <w:szCs w:val="23"/>
          <w:bdr w:val="none" w:sz="0" w:space="0" w:color="auto" w:frame="1"/>
        </w:rPr>
        <w:t>next</w:t>
      </w:r>
      <w:r>
        <w:rPr>
          <w:rStyle w:val="CdigoHTML"/>
          <w:rFonts w:ascii="var(--INTERNAL-CODE-font)" w:hAnsi="var(--INTERNAL-CODE-font)"/>
          <w:color w:val="F8F8F2"/>
          <w:sz w:val="23"/>
          <w:szCs w:val="23"/>
          <w:bdr w:val="none" w:sz="0" w:space="0" w:color="auto" w:frame="1"/>
        </w:rPr>
        <w:t>())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ab/>
      </w:r>
      <w:r>
        <w:rPr>
          <w:rStyle w:val="CdigoHTML"/>
          <w:rFonts w:ascii="var(--INTERNAL-CODE-font)" w:hAnsi="var(--INTERNAL-CODE-font)"/>
          <w:color w:val="F8F8F2"/>
          <w:sz w:val="23"/>
          <w:szCs w:val="23"/>
          <w:bdr w:val="none" w:sz="0" w:space="0" w:color="auto" w:frame="1"/>
        </w:rPr>
        <w:tab/>
      </w:r>
      <w:r>
        <w:rPr>
          <w:rStyle w:val="CdigoHTML"/>
          <w:rFonts w:ascii="var(--INTERNAL-CODE-font)" w:hAnsi="var(--INTERNAL-CODE-font)"/>
          <w:color w:val="F8F8F2"/>
          <w:sz w:val="23"/>
          <w:szCs w:val="23"/>
          <w:bdr w:val="none" w:sz="0" w:space="0" w:color="auto" w:frame="1"/>
        </w:rPr>
        <w:tab/>
      </w:r>
      <w:r>
        <w:rPr>
          <w:rStyle w:val="CdigoHTML"/>
          <w:rFonts w:ascii="var(--INTERNAL-CODE-font)" w:hAnsi="var(--INTERNAL-CODE-font)"/>
          <w:color w:val="F8F8F2"/>
          <w:sz w:val="23"/>
          <w:szCs w:val="23"/>
          <w:bdr w:val="none" w:sz="0" w:space="0" w:color="auto" w:frame="1"/>
        </w:rPr>
        <w:tab/>
      </w:r>
      <w:r>
        <w:rPr>
          <w:rStyle w:val="CdigoHTML"/>
          <w:rFonts w:ascii="var(--INTERNAL-CODE-font)" w:hAnsi="var(--INTERNAL-CODE-font)"/>
          <w:color w:val="75715E"/>
          <w:sz w:val="23"/>
          <w:szCs w:val="23"/>
          <w:bdr w:val="none" w:sz="0" w:space="0" w:color="auto" w:frame="1"/>
        </w:rPr>
        <w:t>// Comandos de impresión y visualización</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ab/>
      </w:r>
      <w:r>
        <w:rPr>
          <w:rStyle w:val="CdigoHTML"/>
          <w:rFonts w:ascii="var(--INTERNAL-CODE-font)" w:hAnsi="var(--INTERNAL-CODE-font)"/>
          <w:color w:val="F8F8F2"/>
          <w:sz w:val="23"/>
          <w:szCs w:val="23"/>
          <w:bdr w:val="none" w:sz="0" w:space="0" w:color="auto" w:frame="1"/>
        </w:rPr>
        <w:tab/>
      </w:r>
      <w:r>
        <w:rPr>
          <w:rStyle w:val="CdigoHTML"/>
          <w:rFonts w:ascii="var(--INTERNAL-CODE-font)" w:hAnsi="var(--INTERNAL-CODE-font)"/>
          <w:color w:val="F8F8F2"/>
          <w:sz w:val="23"/>
          <w:szCs w:val="23"/>
          <w:bdr w:val="none" w:sz="0" w:space="0" w:color="auto" w:frame="1"/>
        </w:rPr>
        <w:tab/>
      </w:r>
      <w:r>
        <w:rPr>
          <w:rStyle w:val="CdigoHTML"/>
          <w:rFonts w:ascii="var(--INTERNAL-CODE-font)" w:hAnsi="var(--INTERNAL-CODE-font)"/>
          <w:color w:val="F8F8F2"/>
          <w:sz w:val="23"/>
          <w:szCs w:val="23"/>
          <w:bdr w:val="none" w:sz="0" w:space="0" w:color="auto" w:frame="1"/>
        </w:rPr>
        <w:tab/>
      </w:r>
      <w:proofErr w:type="gramStart"/>
      <w:r>
        <w:rPr>
          <w:rStyle w:val="CdigoHTML"/>
          <w:rFonts w:ascii="var(--INTERNAL-CODE-font)" w:hAnsi="var(--INTERNAL-CODE-font)"/>
          <w:color w:val="F8F8F2"/>
          <w:sz w:val="23"/>
          <w:szCs w:val="23"/>
          <w:bdr w:val="none" w:sz="0" w:space="0" w:color="auto" w:frame="1"/>
        </w:rPr>
        <w:t>System.</w:t>
      </w:r>
      <w:r>
        <w:rPr>
          <w:rStyle w:val="CdigoHTML"/>
          <w:rFonts w:ascii="var(--INTERNAL-CODE-font)" w:hAnsi="var(--INTERNAL-CODE-font)"/>
          <w:color w:val="A6E22E"/>
          <w:sz w:val="23"/>
          <w:szCs w:val="23"/>
          <w:bdr w:val="none" w:sz="0" w:space="0" w:color="auto" w:frame="1"/>
        </w:rPr>
        <w:t>out</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A6E22E"/>
          <w:sz w:val="23"/>
          <w:szCs w:val="23"/>
          <w:bdr w:val="none" w:sz="0" w:space="0" w:color="auto" w:frame="1"/>
        </w:rPr>
        <w:t>println</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E6DB74"/>
          <w:sz w:val="23"/>
          <w:szCs w:val="23"/>
          <w:bdr w:val="none" w:sz="0" w:space="0" w:color="auto" w:frame="1"/>
        </w:rPr>
        <w:t>"idEstudiante: "</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rowSet.</w:t>
      </w:r>
      <w:r>
        <w:rPr>
          <w:rStyle w:val="CdigoHTML"/>
          <w:rFonts w:ascii="var(--INTERNAL-CODE-font)" w:hAnsi="var(--INTERNAL-CODE-font)"/>
          <w:color w:val="A6E22E"/>
          <w:sz w:val="23"/>
          <w:szCs w:val="23"/>
          <w:bdr w:val="none" w:sz="0" w:space="0" w:color="auto" w:frame="1"/>
        </w:rPr>
        <w:t>getInt</w:t>
      </w:r>
      <w:r>
        <w:rPr>
          <w:rStyle w:val="CdigoHTML"/>
          <w:rFonts w:ascii="var(--INTERNAL-CODE-font)" w:hAnsi="var(--INTERNAL-CODE-font)"/>
          <w:color w:val="F8F8F2"/>
          <w:sz w:val="23"/>
          <w:szCs w:val="23"/>
          <w:bdr w:val="none" w:sz="0" w:space="0" w:color="auto" w:frame="1"/>
        </w:rPr>
        <w:t>(1));</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ab/>
      </w:r>
      <w:r>
        <w:rPr>
          <w:rStyle w:val="CdigoHTML"/>
          <w:rFonts w:ascii="var(--INTERNAL-CODE-font)" w:hAnsi="var(--INTERNAL-CODE-font)"/>
          <w:color w:val="F8F8F2"/>
          <w:sz w:val="23"/>
          <w:szCs w:val="23"/>
          <w:bdr w:val="none" w:sz="0" w:space="0" w:color="auto" w:frame="1"/>
        </w:rPr>
        <w:tab/>
      </w:r>
      <w:r>
        <w:rPr>
          <w:rStyle w:val="CdigoHTML"/>
          <w:rFonts w:ascii="var(--INTERNAL-CODE-font)" w:hAnsi="var(--INTERNAL-CODE-font)"/>
          <w:color w:val="F8F8F2"/>
          <w:sz w:val="23"/>
          <w:szCs w:val="23"/>
          <w:bdr w:val="none" w:sz="0" w:space="0" w:color="auto" w:frame="1"/>
        </w:rPr>
        <w:tab/>
      </w:r>
      <w:r>
        <w:rPr>
          <w:rStyle w:val="CdigoHTML"/>
          <w:rFonts w:ascii="var(--INTERNAL-CODE-font)" w:hAnsi="var(--INTERNAL-CODE-font)"/>
          <w:color w:val="F8F8F2"/>
          <w:sz w:val="23"/>
          <w:szCs w:val="23"/>
          <w:bdr w:val="none" w:sz="0" w:space="0" w:color="auto" w:frame="1"/>
        </w:rPr>
        <w:tab/>
      </w:r>
      <w:proofErr w:type="gramStart"/>
      <w:r>
        <w:rPr>
          <w:rStyle w:val="CdigoHTML"/>
          <w:rFonts w:ascii="var(--INTERNAL-CODE-font)" w:hAnsi="var(--INTERNAL-CODE-font)"/>
          <w:color w:val="F8F8F2"/>
          <w:sz w:val="23"/>
          <w:szCs w:val="23"/>
          <w:bdr w:val="none" w:sz="0" w:space="0" w:color="auto" w:frame="1"/>
        </w:rPr>
        <w:t>System.</w:t>
      </w:r>
      <w:r>
        <w:rPr>
          <w:rStyle w:val="CdigoHTML"/>
          <w:rFonts w:ascii="var(--INTERNAL-CODE-font)" w:hAnsi="var(--INTERNAL-CODE-font)"/>
          <w:color w:val="A6E22E"/>
          <w:sz w:val="23"/>
          <w:szCs w:val="23"/>
          <w:bdr w:val="none" w:sz="0" w:space="0" w:color="auto" w:frame="1"/>
        </w:rPr>
        <w:t>out</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A6E22E"/>
          <w:sz w:val="23"/>
          <w:szCs w:val="23"/>
          <w:bdr w:val="none" w:sz="0" w:space="0" w:color="auto" w:frame="1"/>
        </w:rPr>
        <w:t>println</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E6DB74"/>
          <w:sz w:val="23"/>
          <w:szCs w:val="23"/>
          <w:bdr w:val="none" w:sz="0" w:space="0" w:color="auto" w:frame="1"/>
        </w:rPr>
        <w:t>"nombre: "</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rowSet.</w:t>
      </w:r>
      <w:r>
        <w:rPr>
          <w:rStyle w:val="CdigoHTML"/>
          <w:rFonts w:ascii="var(--INTERNAL-CODE-font)" w:hAnsi="var(--INTERNAL-CODE-font)"/>
          <w:color w:val="A6E22E"/>
          <w:sz w:val="23"/>
          <w:szCs w:val="23"/>
          <w:bdr w:val="none" w:sz="0" w:space="0" w:color="auto" w:frame="1"/>
        </w:rPr>
        <w:t>getString</w:t>
      </w:r>
      <w:r>
        <w:rPr>
          <w:rStyle w:val="CdigoHTML"/>
          <w:rFonts w:ascii="var(--INTERNAL-CODE-font)" w:hAnsi="var(--INTERNAL-CODE-font)"/>
          <w:color w:val="F8F8F2"/>
          <w:sz w:val="23"/>
          <w:szCs w:val="23"/>
          <w:bdr w:val="none" w:sz="0" w:space="0" w:color="auto" w:frame="1"/>
        </w:rPr>
        <w:t>(2));</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ab/>
      </w:r>
      <w:r>
        <w:rPr>
          <w:rStyle w:val="CdigoHTML"/>
          <w:rFonts w:ascii="var(--INTERNAL-CODE-font)" w:hAnsi="var(--INTERNAL-CODE-font)"/>
          <w:color w:val="F8F8F2"/>
          <w:sz w:val="23"/>
          <w:szCs w:val="23"/>
          <w:bdr w:val="none" w:sz="0" w:space="0" w:color="auto" w:frame="1"/>
        </w:rPr>
        <w:tab/>
      </w:r>
      <w:r>
        <w:rPr>
          <w:rStyle w:val="CdigoHTML"/>
          <w:rFonts w:ascii="var(--INTERNAL-CODE-font)" w:hAnsi="var(--INTERNAL-CODE-font)"/>
          <w:color w:val="F8F8F2"/>
          <w:sz w:val="23"/>
          <w:szCs w:val="23"/>
          <w:bdr w:val="none" w:sz="0" w:space="0" w:color="auto" w:frame="1"/>
        </w:rPr>
        <w:tab/>
      </w:r>
      <w:r>
        <w:rPr>
          <w:rStyle w:val="CdigoHTML"/>
          <w:rFonts w:ascii="var(--INTERNAL-CODE-font)" w:hAnsi="var(--INTERNAL-CODE-font)"/>
          <w:color w:val="F8F8F2"/>
          <w:sz w:val="23"/>
          <w:szCs w:val="23"/>
          <w:bdr w:val="none" w:sz="0" w:space="0" w:color="auto" w:frame="1"/>
        </w:rPr>
        <w:tab/>
      </w:r>
      <w:proofErr w:type="gramStart"/>
      <w:r>
        <w:rPr>
          <w:rStyle w:val="CdigoHTML"/>
          <w:rFonts w:ascii="var(--INTERNAL-CODE-font)" w:hAnsi="var(--INTERNAL-CODE-font)"/>
          <w:color w:val="F8F8F2"/>
          <w:sz w:val="23"/>
          <w:szCs w:val="23"/>
          <w:bdr w:val="none" w:sz="0" w:space="0" w:color="auto" w:frame="1"/>
        </w:rPr>
        <w:t>System.</w:t>
      </w:r>
      <w:r>
        <w:rPr>
          <w:rStyle w:val="CdigoHTML"/>
          <w:rFonts w:ascii="var(--INTERNAL-CODE-font)" w:hAnsi="var(--INTERNAL-CODE-font)"/>
          <w:color w:val="A6E22E"/>
          <w:sz w:val="23"/>
          <w:szCs w:val="23"/>
          <w:bdr w:val="none" w:sz="0" w:space="0" w:color="auto" w:frame="1"/>
        </w:rPr>
        <w:t>out</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A6E22E"/>
          <w:sz w:val="23"/>
          <w:szCs w:val="23"/>
          <w:bdr w:val="none" w:sz="0" w:space="0" w:color="auto" w:frame="1"/>
        </w:rPr>
        <w:t>printf</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E6DB74"/>
          <w:sz w:val="23"/>
          <w:szCs w:val="23"/>
          <w:bdr w:val="none" w:sz="0" w:space="0" w:color="auto" w:frame="1"/>
        </w:rPr>
        <w:t>"nota: %.1f"</w:t>
      </w:r>
      <w:r>
        <w:rPr>
          <w:rStyle w:val="CdigoHTML"/>
          <w:rFonts w:ascii="var(--INTERNAL-CODE-font)" w:hAnsi="var(--INTERNAL-CODE-font)"/>
          <w:color w:val="F8F8F2"/>
          <w:sz w:val="23"/>
          <w:szCs w:val="23"/>
          <w:bdr w:val="none" w:sz="0" w:space="0" w:color="auto" w:frame="1"/>
        </w:rPr>
        <w:t>, rowSet.</w:t>
      </w:r>
      <w:r>
        <w:rPr>
          <w:rStyle w:val="CdigoHTML"/>
          <w:rFonts w:ascii="var(--INTERNAL-CODE-font)" w:hAnsi="var(--INTERNAL-CODE-font)"/>
          <w:color w:val="A6E22E"/>
          <w:sz w:val="23"/>
          <w:szCs w:val="23"/>
          <w:bdr w:val="none" w:sz="0" w:space="0" w:color="auto" w:frame="1"/>
        </w:rPr>
        <w:t>geInt</w:t>
      </w:r>
      <w:r>
        <w:rPr>
          <w:rStyle w:val="CdigoHTML"/>
          <w:rFonts w:ascii="var(--INTERNAL-CODE-font)" w:hAnsi="var(--INTERNAL-CODE-font)"/>
          <w:color w:val="F8F8F2"/>
          <w:sz w:val="23"/>
          <w:szCs w:val="23"/>
          <w:bdr w:val="none" w:sz="0" w:space="0" w:color="auto" w:frame="1"/>
        </w:rPr>
        <w:t>(3)</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10.);</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ab/>
      </w:r>
      <w:r>
        <w:rPr>
          <w:rStyle w:val="CdigoHTML"/>
          <w:rFonts w:ascii="var(--INTERNAL-CODE-font)" w:hAnsi="var(--INTERNAL-CODE-font)"/>
          <w:color w:val="F8F8F2"/>
          <w:sz w:val="23"/>
          <w:szCs w:val="23"/>
          <w:bdr w:val="none" w:sz="0" w:space="0" w:color="auto" w:frame="1"/>
        </w:rPr>
        <w:tab/>
      </w:r>
      <w:r>
        <w:rPr>
          <w:rStyle w:val="CdigoHTML"/>
          <w:rFonts w:ascii="var(--INTERNAL-CODE-font)" w:hAnsi="var(--INTERNAL-CODE-font)"/>
          <w:color w:val="F8F8F2"/>
          <w:sz w:val="23"/>
          <w:szCs w:val="23"/>
          <w:bdr w:val="none" w:sz="0" w:space="0" w:color="auto" w:frame="1"/>
        </w:rPr>
        <w:tab/>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ab/>
      </w:r>
      <w:r>
        <w:rPr>
          <w:rStyle w:val="CdigoHTML"/>
          <w:rFonts w:ascii="var(--INTERNAL-CODE-font)" w:hAnsi="var(--INTERNAL-CODE-font)"/>
          <w:color w:val="F8F8F2"/>
          <w:sz w:val="23"/>
          <w:szCs w:val="23"/>
          <w:bdr w:val="none" w:sz="0" w:space="0" w:color="auto" w:frame="1"/>
        </w:rPr>
        <w:tab/>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ab/>
      </w:r>
      <w:r>
        <w:rPr>
          <w:rStyle w:val="CdigoHTML"/>
          <w:rFonts w:ascii="var(--INTERNAL-CODE-font)" w:hAnsi="var(--INTERNAL-CODE-font)"/>
          <w:color w:val="F8F8F2"/>
          <w:sz w:val="23"/>
          <w:szCs w:val="23"/>
          <w:bdr w:val="none" w:sz="0" w:space="0" w:color="auto" w:frame="1"/>
        </w:rPr>
        <w:tab/>
      </w:r>
      <w:r>
        <w:rPr>
          <w:rStyle w:val="CdigoHTML"/>
          <w:rFonts w:ascii="var(--INTERNAL-CODE-font)" w:hAnsi="var(--INTERNAL-CODE-font)"/>
          <w:color w:val="75715E"/>
          <w:sz w:val="23"/>
          <w:szCs w:val="23"/>
          <w:bdr w:val="none" w:sz="0" w:space="0" w:color="auto" w:frame="1"/>
        </w:rPr>
        <w:t>// Bloque catch para manejar las excepciones</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ab/>
      </w:r>
      <w:r>
        <w:rPr>
          <w:rStyle w:val="CdigoHTML"/>
          <w:rFonts w:ascii="var(--INTERNAL-CODE-font)" w:hAnsi="var(--INTERNAL-CODE-font)"/>
          <w:color w:val="F8F8F2"/>
          <w:sz w:val="23"/>
          <w:szCs w:val="23"/>
          <w:bdr w:val="none" w:sz="0" w:space="0" w:color="auto" w:frame="1"/>
        </w:rPr>
        <w:tab/>
      </w:r>
      <w:proofErr w:type="gramStart"/>
      <w:r>
        <w:rPr>
          <w:rStyle w:val="CdigoHTML"/>
          <w:rFonts w:ascii="var(--INTERNAL-CODE-font)" w:hAnsi="var(--INTERNAL-CODE-font)"/>
          <w:color w:val="66D9EF"/>
          <w:sz w:val="23"/>
          <w:szCs w:val="23"/>
          <w:bdr w:val="none" w:sz="0" w:space="0" w:color="auto" w:frame="1"/>
        </w:rPr>
        <w:t>catch</w:t>
      </w:r>
      <w:proofErr w:type="gramEnd"/>
      <w:r>
        <w:rPr>
          <w:rStyle w:val="CdigoHTML"/>
          <w:rFonts w:ascii="var(--INTERNAL-CODE-font)" w:hAnsi="var(--INTERNAL-CODE-font)"/>
          <w:color w:val="F8F8F2"/>
          <w:sz w:val="23"/>
          <w:szCs w:val="23"/>
          <w:bdr w:val="none" w:sz="0" w:space="0" w:color="auto" w:frame="1"/>
        </w:rPr>
        <w:t xml:space="preserve"> (Exception 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ab/>
      </w:r>
      <w:r>
        <w:rPr>
          <w:rStyle w:val="CdigoHTML"/>
          <w:rFonts w:ascii="var(--INTERNAL-CODE-font)" w:hAnsi="var(--INTERNAL-CODE-font)"/>
          <w:color w:val="F8F8F2"/>
          <w:sz w:val="23"/>
          <w:szCs w:val="23"/>
          <w:bdr w:val="none" w:sz="0" w:space="0" w:color="auto" w:frame="1"/>
        </w:rPr>
        <w:tab/>
      </w:r>
      <w:r>
        <w:rPr>
          <w:rStyle w:val="CdigoHTML"/>
          <w:rFonts w:ascii="var(--INTERNAL-CODE-font)" w:hAnsi="var(--INTERNAL-CODE-font)"/>
          <w:color w:val="F8F8F2"/>
          <w:sz w:val="23"/>
          <w:szCs w:val="23"/>
          <w:bdr w:val="none" w:sz="0" w:space="0" w:color="auto" w:frame="1"/>
        </w:rPr>
        <w:tab/>
      </w:r>
      <w:r>
        <w:rPr>
          <w:rStyle w:val="CdigoHTML"/>
          <w:rFonts w:ascii="var(--INTERNAL-CODE-font)" w:hAnsi="var(--INTERNAL-CODE-font)"/>
          <w:color w:val="75715E"/>
          <w:sz w:val="23"/>
          <w:szCs w:val="23"/>
          <w:bdr w:val="none" w:sz="0" w:space="0" w:color="auto" w:frame="1"/>
        </w:rPr>
        <w:t>// Imprimir y mostrar la excepción junto con</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ab/>
      </w:r>
      <w:r>
        <w:rPr>
          <w:rStyle w:val="CdigoHTML"/>
          <w:rFonts w:ascii="var(--INTERNAL-CODE-font)" w:hAnsi="var(--INTERNAL-CODE-font)"/>
          <w:color w:val="F8F8F2"/>
          <w:sz w:val="23"/>
          <w:szCs w:val="23"/>
          <w:bdr w:val="none" w:sz="0" w:space="0" w:color="auto" w:frame="1"/>
        </w:rPr>
        <w:tab/>
      </w:r>
      <w:r>
        <w:rPr>
          <w:rStyle w:val="CdigoHTML"/>
          <w:rFonts w:ascii="var(--INTERNAL-CODE-font)" w:hAnsi="var(--INTERNAL-CODE-font)"/>
          <w:color w:val="F8F8F2"/>
          <w:sz w:val="23"/>
          <w:szCs w:val="23"/>
          <w:bdr w:val="none" w:sz="0" w:space="0" w:color="auto" w:frame="1"/>
        </w:rPr>
        <w:tab/>
      </w:r>
      <w:r>
        <w:rPr>
          <w:rStyle w:val="CdigoHTML"/>
          <w:rFonts w:ascii="var(--INTERNAL-CODE-font)" w:hAnsi="var(--INTERNAL-CODE-font)"/>
          <w:color w:val="75715E"/>
          <w:sz w:val="23"/>
          <w:szCs w:val="23"/>
          <w:bdr w:val="none" w:sz="0" w:space="0" w:color="auto" w:frame="1"/>
        </w:rPr>
        <w:t xml:space="preserve">// </w:t>
      </w:r>
      <w:proofErr w:type="gramStart"/>
      <w:r>
        <w:rPr>
          <w:rStyle w:val="CdigoHTML"/>
          <w:rFonts w:ascii="var(--INTERNAL-CODE-font)" w:hAnsi="var(--INTERNAL-CODE-font)"/>
          <w:color w:val="75715E"/>
          <w:sz w:val="23"/>
          <w:szCs w:val="23"/>
          <w:bdr w:val="none" w:sz="0" w:space="0" w:color="auto" w:frame="1"/>
        </w:rPr>
        <w:t>el</w:t>
      </w:r>
      <w:proofErr w:type="gramEnd"/>
      <w:r>
        <w:rPr>
          <w:rStyle w:val="CdigoHTML"/>
          <w:rFonts w:ascii="var(--INTERNAL-CODE-font)" w:hAnsi="var(--INTERNAL-CODE-font)"/>
          <w:color w:val="75715E"/>
          <w:sz w:val="23"/>
          <w:szCs w:val="23"/>
          <w:bdr w:val="none" w:sz="0" w:space="0" w:color="auto" w:frame="1"/>
        </w:rPr>
        <w:t xml:space="preserve"> número de línea usando el método printStackTrace()</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ab/>
      </w:r>
      <w:r>
        <w:rPr>
          <w:rStyle w:val="CdigoHTML"/>
          <w:rFonts w:ascii="var(--INTERNAL-CODE-font)" w:hAnsi="var(--INTERNAL-CODE-font)"/>
          <w:color w:val="F8F8F2"/>
          <w:sz w:val="23"/>
          <w:szCs w:val="23"/>
          <w:bdr w:val="none" w:sz="0" w:space="0" w:color="auto" w:frame="1"/>
        </w:rPr>
        <w:tab/>
      </w:r>
      <w:r>
        <w:rPr>
          <w:rStyle w:val="CdigoHTML"/>
          <w:rFonts w:ascii="var(--INTERNAL-CODE-font)" w:hAnsi="var(--INTERNAL-CODE-font)"/>
          <w:color w:val="F8F8F2"/>
          <w:sz w:val="23"/>
          <w:szCs w:val="23"/>
          <w:bdr w:val="none" w:sz="0" w:space="0" w:color="auto" w:frame="1"/>
        </w:rPr>
        <w:tab/>
      </w:r>
      <w:proofErr w:type="gramStart"/>
      <w:r>
        <w:rPr>
          <w:rStyle w:val="CdigoHTML"/>
          <w:rFonts w:ascii="var(--INTERNAL-CODE-font)" w:hAnsi="var(--INTERNAL-CODE-font)"/>
          <w:color w:val="F8F8F2"/>
          <w:sz w:val="23"/>
          <w:szCs w:val="23"/>
          <w:bdr w:val="none" w:sz="0" w:space="0" w:color="auto" w:frame="1"/>
        </w:rPr>
        <w:t>e.</w:t>
      </w:r>
      <w:r>
        <w:rPr>
          <w:rStyle w:val="CdigoHTML"/>
          <w:rFonts w:ascii="var(--INTERNAL-CODE-font)" w:hAnsi="var(--INTERNAL-CODE-font)"/>
          <w:color w:val="A6E22E"/>
          <w:sz w:val="23"/>
          <w:szCs w:val="23"/>
          <w:bdr w:val="none" w:sz="0" w:space="0" w:color="auto" w:frame="1"/>
        </w:rPr>
        <w:t>printStackTrace</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ab/>
      </w:r>
      <w:r>
        <w:rPr>
          <w:rStyle w:val="CdigoHTML"/>
          <w:rFonts w:ascii="var(--INTERNAL-CODE-font)" w:hAnsi="var(--INTERNAL-CODE-font)"/>
          <w:color w:val="F8F8F2"/>
          <w:sz w:val="23"/>
          <w:szCs w:val="23"/>
          <w:bdr w:val="none" w:sz="0" w:space="0" w:color="auto" w:frame="1"/>
        </w:rPr>
        <w:tab/>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ab/>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w:t>
      </w:r>
    </w:p>
    <w:p w:rsidR="000E0D8D" w:rsidRDefault="000E0D8D" w:rsidP="000E0D8D">
      <w:pPr>
        <w:pStyle w:val="NormalWeb"/>
        <w:shd w:val="clear" w:color="auto" w:fill="FFFFFF"/>
        <w:rPr>
          <w:rFonts w:ascii="Helvetica" w:hAnsi="Helvetica"/>
          <w:color w:val="323232"/>
        </w:rPr>
      </w:pPr>
      <w:r>
        <w:rPr>
          <w:rStyle w:val="Textoennegrita"/>
          <w:rFonts w:ascii="Helvetica" w:hAnsi="Helvetica"/>
          <w:color w:val="323232"/>
        </w:rPr>
        <w:t>Salida:</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F8F8F2"/>
          <w:sz w:val="23"/>
          <w:szCs w:val="23"/>
          <w:bdr w:val="none" w:sz="0" w:space="0" w:color="auto" w:frame="1"/>
        </w:rPr>
        <w:t>idEstudiante</w:t>
      </w:r>
      <w:proofErr w:type="gramEnd"/>
      <w:r>
        <w:rPr>
          <w:rStyle w:val="CdigoHTML"/>
          <w:rFonts w:ascii="var(--INTERNAL-CODE-font)" w:hAnsi="var(--INTERNAL-CODE-font)"/>
          <w:color w:val="F8F8F2"/>
          <w:sz w:val="23"/>
          <w:szCs w:val="23"/>
          <w:bdr w:val="none" w:sz="0" w:space="0" w:color="auto" w:frame="1"/>
        </w:rPr>
        <w:t>: 1</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F8F8F2"/>
          <w:sz w:val="23"/>
          <w:szCs w:val="23"/>
          <w:bdr w:val="none" w:sz="0" w:space="0" w:color="auto" w:frame="1"/>
        </w:rPr>
        <w:t>nombre</w:t>
      </w:r>
      <w:proofErr w:type="gramEnd"/>
      <w:r>
        <w:rPr>
          <w:rStyle w:val="CdigoHTML"/>
          <w:rFonts w:ascii="var(--INTERNAL-CODE-font)" w:hAnsi="var(--INTERNAL-CODE-font)"/>
          <w:color w:val="F8F8F2"/>
          <w:sz w:val="23"/>
          <w:szCs w:val="23"/>
          <w:bdr w:val="none" w:sz="0" w:space="0" w:color="auto" w:frame="1"/>
        </w:rPr>
        <w:t xml:space="preserve">: otto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nota: 9.2</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F8F8F2"/>
          <w:sz w:val="23"/>
          <w:szCs w:val="23"/>
          <w:bdr w:val="none" w:sz="0" w:space="0" w:color="auto" w:frame="1"/>
        </w:rPr>
        <w:t>idEstudiante</w:t>
      </w:r>
      <w:proofErr w:type="gramEnd"/>
      <w:r>
        <w:rPr>
          <w:rStyle w:val="CdigoHTML"/>
          <w:rFonts w:ascii="var(--INTERNAL-CODE-font)" w:hAnsi="var(--INTERNAL-CODE-font)"/>
          <w:color w:val="F8F8F2"/>
          <w:sz w:val="23"/>
          <w:szCs w:val="23"/>
          <w:bdr w:val="none" w:sz="0" w:space="0" w:color="auto" w:frame="1"/>
        </w:rPr>
        <w:t>: 2</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F8F8F2"/>
          <w:sz w:val="23"/>
          <w:szCs w:val="23"/>
          <w:bdr w:val="none" w:sz="0" w:space="0" w:color="auto" w:frame="1"/>
        </w:rPr>
        <w:t>nombre</w:t>
      </w:r>
      <w:proofErr w:type="gramEnd"/>
      <w:r>
        <w:rPr>
          <w:rStyle w:val="CdigoHTML"/>
          <w:rFonts w:ascii="var(--INTERNAL-CODE-font)" w:hAnsi="var(--INTERNAL-CODE-font)"/>
          <w:color w:val="F8F8F2"/>
          <w:sz w:val="23"/>
          <w:szCs w:val="23"/>
          <w:bdr w:val="none" w:sz="0" w:space="0" w:color="auto" w:frame="1"/>
        </w:rPr>
        <w:t xml:space="preserve">: xoel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nota: 9.0</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F8F8F2"/>
          <w:sz w:val="23"/>
          <w:szCs w:val="23"/>
          <w:bdr w:val="none" w:sz="0" w:space="0" w:color="auto" w:frame="1"/>
        </w:rPr>
        <w:t>idEstudiante</w:t>
      </w:r>
      <w:proofErr w:type="gramEnd"/>
      <w:r>
        <w:rPr>
          <w:rStyle w:val="CdigoHTML"/>
          <w:rFonts w:ascii="var(--INTERNAL-CODE-font)" w:hAnsi="var(--INTERNAL-CODE-font)"/>
          <w:color w:val="F8F8F2"/>
          <w:sz w:val="23"/>
          <w:szCs w:val="23"/>
          <w:bdr w:val="none" w:sz="0" w:space="0" w:color="auto" w:frame="1"/>
        </w:rPr>
        <w:t>: 3</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F8F8F2"/>
          <w:sz w:val="23"/>
          <w:szCs w:val="23"/>
          <w:bdr w:val="none" w:sz="0" w:space="0" w:color="auto" w:frame="1"/>
        </w:rPr>
        <w:t>nombre</w:t>
      </w:r>
      <w:proofErr w:type="gramEnd"/>
      <w:r>
        <w:rPr>
          <w:rStyle w:val="CdigoHTML"/>
          <w:rFonts w:ascii="var(--INTERNAL-CODE-font)" w:hAnsi="var(--INTERNAL-CODE-font)"/>
          <w:color w:val="F8F8F2"/>
          <w:sz w:val="23"/>
          <w:szCs w:val="23"/>
          <w:bdr w:val="none" w:sz="0" w:space="0" w:color="auto" w:frame="1"/>
        </w:rPr>
        <w:t>: marco</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nota: 8.0</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F8F8F2"/>
          <w:sz w:val="23"/>
          <w:szCs w:val="23"/>
          <w:bdr w:val="none" w:sz="0" w:space="0" w:color="auto" w:frame="1"/>
        </w:rPr>
        <w:t>idEstudiante</w:t>
      </w:r>
      <w:proofErr w:type="gramEnd"/>
      <w:r>
        <w:rPr>
          <w:rStyle w:val="CdigoHTML"/>
          <w:rFonts w:ascii="var(--INTERNAL-CODE-font)" w:hAnsi="var(--INTERNAL-CODE-font)"/>
          <w:color w:val="F8F8F2"/>
          <w:sz w:val="23"/>
          <w:szCs w:val="23"/>
          <w:bdr w:val="none" w:sz="0" w:space="0" w:color="auto" w:frame="1"/>
        </w:rPr>
        <w:t>: 4</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F8F8F2"/>
          <w:sz w:val="23"/>
          <w:szCs w:val="23"/>
          <w:bdr w:val="none" w:sz="0" w:space="0" w:color="auto" w:frame="1"/>
        </w:rPr>
        <w:t>nombre</w:t>
      </w:r>
      <w:proofErr w:type="gramEnd"/>
      <w:r>
        <w:rPr>
          <w:rStyle w:val="CdigoHTML"/>
          <w:rFonts w:ascii="var(--INTERNAL-CODE-font)" w:hAnsi="var(--INTERNAL-CODE-font)"/>
          <w:color w:val="F8F8F2"/>
          <w:sz w:val="23"/>
          <w:szCs w:val="23"/>
          <w:bdr w:val="none" w:sz="0" w:space="0" w:color="auto" w:frame="1"/>
        </w:rPr>
        <w:t>: xoan</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nota: 8.2</w:t>
      </w:r>
    </w:p>
    <w:p w:rsidR="000E0D8D" w:rsidRDefault="000E0D8D" w:rsidP="000E0D8D">
      <w:pPr>
        <w:pStyle w:val="Ttulo4"/>
        <w:shd w:val="clear" w:color="auto" w:fill="FFFFFF"/>
        <w:rPr>
          <w:rFonts w:ascii="Helvetica" w:hAnsi="Helvetica"/>
          <w:b w:val="0"/>
          <w:bCs w:val="0"/>
          <w:color w:val="auto"/>
          <w:spacing w:val="-15"/>
        </w:rPr>
      </w:pPr>
      <w:r>
        <w:rPr>
          <w:rFonts w:ascii="Helvetica" w:hAnsi="Helvetica"/>
          <w:b w:val="0"/>
          <w:bCs w:val="0"/>
          <w:spacing w:val="-15"/>
        </w:rPr>
        <w:lastRenderedPageBreak/>
        <w:t>Métodos principales de la interfaz </w:t>
      </w:r>
      <w:r>
        <w:rPr>
          <w:rStyle w:val="CdigoHTML"/>
          <w:rFonts w:ascii="var(--INTERNAL-CODE-font)" w:eastAsiaTheme="majorEastAsia" w:hAnsi="var(--INTERNAL-CODE-font)"/>
          <w:b w:val="0"/>
          <w:bCs w:val="0"/>
          <w:spacing w:val="-15"/>
          <w:sz w:val="41"/>
          <w:szCs w:val="41"/>
          <w:bdr w:val="single" w:sz="6" w:space="0" w:color="auto" w:frame="1"/>
        </w:rPr>
        <w:t>JdbcRowSet</w:t>
      </w:r>
      <w:r>
        <w:rPr>
          <w:rFonts w:ascii="Helvetica" w:hAnsi="Helvetica"/>
          <w:b w:val="0"/>
          <w:bCs w:val="0"/>
          <w:spacing w:val="-15"/>
        </w:rPr>
        <w:t> que no heredan de </w:t>
      </w:r>
      <w:r>
        <w:rPr>
          <w:rStyle w:val="CdigoHTML"/>
          <w:rFonts w:ascii="var(--INTERNAL-CODE-font)" w:eastAsiaTheme="majorEastAsia" w:hAnsi="var(--INTERNAL-CODE-font)"/>
          <w:b w:val="0"/>
          <w:bCs w:val="0"/>
          <w:spacing w:val="-15"/>
          <w:sz w:val="41"/>
          <w:szCs w:val="41"/>
          <w:bdr w:val="single" w:sz="6" w:space="0" w:color="auto" w:frame="1"/>
        </w:rPr>
        <w:t>RowSet</w:t>
      </w:r>
    </w:p>
    <w:p w:rsidR="000E0D8D" w:rsidRDefault="000E0D8D" w:rsidP="000E0D8D">
      <w:pPr>
        <w:pStyle w:val="NormalWeb"/>
        <w:shd w:val="clear" w:color="auto" w:fill="FFFFFF"/>
        <w:rPr>
          <w:rFonts w:ascii="Helvetica" w:hAnsi="Helvetica"/>
          <w:color w:val="323232"/>
        </w:rPr>
      </w:pPr>
      <w:r>
        <w:rPr>
          <w:rFonts w:ascii="Helvetica" w:hAnsi="Helvetica"/>
          <w:color w:val="323232"/>
        </w:rPr>
        <w:t>Ejemplo de selección parametrizada </w:t>
      </w:r>
      <w:r>
        <w:rPr>
          <w:rStyle w:val="CdigoHTML"/>
          <w:rFonts w:ascii="var(--INTERNAL-CODE-font)" w:hAnsi="var(--INTERNAL-CODE-font)"/>
          <w:color w:val="323232"/>
          <w:sz w:val="22"/>
          <w:szCs w:val="22"/>
          <w:bdr w:val="single" w:sz="6" w:space="0" w:color="auto" w:frame="1"/>
        </w:rPr>
        <w:t>JdbcRowSet</w:t>
      </w:r>
      <w:r>
        <w:rPr>
          <w:rFonts w:ascii="Helvetica" w:hAnsi="Helvetica"/>
          <w:color w:val="323232"/>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JdbcRowSetImpl jrs </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new</w:t>
      </w: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JdbcRowSetImpl(</w:t>
      </w:r>
      <w:proofErr w:type="gramEnd"/>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jrs.</w:t>
      </w:r>
      <w:r>
        <w:rPr>
          <w:rStyle w:val="CdigoHTML"/>
          <w:rFonts w:ascii="var(--INTERNAL-CODE-font)" w:hAnsi="var(--INTERNAL-CODE-font)"/>
          <w:color w:val="A6E22E"/>
          <w:sz w:val="23"/>
          <w:szCs w:val="23"/>
          <w:bdr w:val="none" w:sz="0" w:space="0" w:color="auto" w:frame="1"/>
        </w:rPr>
        <w:t>setCommand</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E6DB74"/>
          <w:sz w:val="23"/>
          <w:szCs w:val="23"/>
          <w:bdr w:val="none" w:sz="0" w:space="0" w:color="auto" w:frame="1"/>
        </w:rPr>
        <w:t>"SELECT * FROM TITLES WHERE TYPE = ?"</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jrs.</w:t>
      </w:r>
      <w:r>
        <w:rPr>
          <w:rStyle w:val="CdigoHTML"/>
          <w:rFonts w:ascii="var(--INTERNAL-CODE-font)" w:hAnsi="var(--INTERNAL-CODE-font)"/>
          <w:color w:val="A6E22E"/>
          <w:sz w:val="23"/>
          <w:szCs w:val="23"/>
          <w:bdr w:val="none" w:sz="0" w:space="0" w:color="auto" w:frame="1"/>
        </w:rPr>
        <w:t>setURL</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E6DB74"/>
          <w:sz w:val="23"/>
          <w:szCs w:val="23"/>
          <w:bdr w:val="none" w:sz="0" w:space="0" w:color="auto" w:frame="1"/>
        </w:rPr>
        <w:t>"jdbc:myDriver:myAttribute"</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jrs.</w:t>
      </w:r>
      <w:r>
        <w:rPr>
          <w:rStyle w:val="CdigoHTML"/>
          <w:rFonts w:ascii="var(--INTERNAL-CODE-font)" w:hAnsi="var(--INTERNAL-CODE-font)"/>
          <w:color w:val="A6E22E"/>
          <w:sz w:val="23"/>
          <w:szCs w:val="23"/>
          <w:bdr w:val="none" w:sz="0" w:space="0" w:color="auto" w:frame="1"/>
        </w:rPr>
        <w:t>setUsername</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E6DB74"/>
          <w:sz w:val="23"/>
          <w:szCs w:val="23"/>
          <w:bdr w:val="none" w:sz="0" w:space="0" w:color="auto" w:frame="1"/>
        </w:rPr>
        <w:t>"cervantes"</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jrs.</w:t>
      </w:r>
      <w:r>
        <w:rPr>
          <w:rStyle w:val="CdigoHTML"/>
          <w:rFonts w:ascii="var(--INTERNAL-CODE-font)" w:hAnsi="var(--INTERNAL-CODE-font)"/>
          <w:color w:val="A6E22E"/>
          <w:sz w:val="23"/>
          <w:szCs w:val="23"/>
          <w:bdr w:val="none" w:sz="0" w:space="0" w:color="auto" w:frame="1"/>
        </w:rPr>
        <w:t>setPassword</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E6DB74"/>
          <w:sz w:val="23"/>
          <w:szCs w:val="23"/>
          <w:bdr w:val="none" w:sz="0" w:space="0" w:color="auto" w:frame="1"/>
        </w:rPr>
        <w:t>"sancho"</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jrs.</w:t>
      </w:r>
      <w:r>
        <w:rPr>
          <w:rStyle w:val="CdigoHTML"/>
          <w:rFonts w:ascii="var(--INTERNAL-CODE-font)" w:hAnsi="var(--INTERNAL-CODE-font)"/>
          <w:color w:val="A6E22E"/>
          <w:sz w:val="23"/>
          <w:szCs w:val="23"/>
          <w:bdr w:val="none" w:sz="0" w:space="0" w:color="auto" w:frame="1"/>
        </w:rPr>
        <w:t>setString</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 xml:space="preserve">1, </w:t>
      </w:r>
      <w:r>
        <w:rPr>
          <w:rStyle w:val="CdigoHTML"/>
          <w:rFonts w:ascii="var(--INTERNAL-CODE-font)" w:hAnsi="var(--INTERNAL-CODE-font)"/>
          <w:color w:val="E6DB74"/>
          <w:sz w:val="23"/>
          <w:szCs w:val="23"/>
          <w:bdr w:val="none" w:sz="0" w:space="0" w:color="auto" w:frame="1"/>
        </w:rPr>
        <w:t>"BIOGRAPHY"</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jrs.</w:t>
      </w:r>
      <w:r>
        <w:rPr>
          <w:rStyle w:val="CdigoHTML"/>
          <w:rFonts w:ascii="var(--INTERNAL-CODE-font)" w:hAnsi="var(--INTERNAL-CODE-font)"/>
          <w:color w:val="A6E22E"/>
          <w:sz w:val="23"/>
          <w:szCs w:val="23"/>
          <w:bdr w:val="none" w:sz="0" w:space="0" w:color="auto" w:frame="1"/>
        </w:rPr>
        <w:t>execute</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F8F8F2"/>
          <w:sz w:val="23"/>
          <w:szCs w:val="23"/>
          <w:bdr w:val="none" w:sz="0" w:space="0" w:color="auto" w:frame="1"/>
        </w:rPr>
        <w:t>);</w:t>
      </w:r>
    </w:p>
    <w:p w:rsidR="000E0D8D" w:rsidRDefault="000E0D8D" w:rsidP="000E0D8D">
      <w:pPr>
        <w:numPr>
          <w:ilvl w:val="0"/>
          <w:numId w:val="110"/>
        </w:numPr>
        <w:shd w:val="clear" w:color="auto" w:fill="FFFFFF"/>
        <w:spacing w:before="100" w:beforeAutospacing="1" w:after="100" w:afterAutospacing="1" w:line="240" w:lineRule="auto"/>
        <w:rPr>
          <w:rFonts w:ascii="Helvetica" w:hAnsi="Helvetica"/>
          <w:color w:val="323232"/>
        </w:rPr>
      </w:pPr>
      <w:proofErr w:type="gramStart"/>
      <w:r>
        <w:rPr>
          <w:rStyle w:val="CdigoHTML"/>
          <w:rFonts w:ascii="var(--INTERNAL-CODE-font)" w:eastAsiaTheme="minorHAnsi" w:hAnsi="var(--INTERNAL-CODE-font)"/>
          <w:color w:val="323232"/>
          <w:bdr w:val="single" w:sz="6" w:space="0" w:color="auto" w:frame="1"/>
        </w:rPr>
        <w:t>commit(</w:t>
      </w:r>
      <w:proofErr w:type="gramEnd"/>
      <w:r>
        <w:rPr>
          <w:rStyle w:val="CdigoHTML"/>
          <w:rFonts w:ascii="var(--INTERNAL-CODE-font)" w:eastAsiaTheme="minorHAnsi" w:hAnsi="var(--INTERNAL-CODE-font)"/>
          <w:color w:val="323232"/>
          <w:bdr w:val="single" w:sz="6" w:space="0" w:color="auto" w:frame="1"/>
        </w:rPr>
        <w:t>)</w:t>
      </w:r>
      <w:r>
        <w:rPr>
          <w:rFonts w:ascii="Helvetica" w:hAnsi="Helvetica"/>
          <w:color w:val="323232"/>
        </w:rPr>
        <w:t>: </w:t>
      </w:r>
      <w:hyperlink r:id="rId238" w:anchor="commit()" w:history="1">
        <w:r>
          <w:rPr>
            <w:rStyle w:val="Hipervnculo"/>
            <w:rFonts w:ascii="Helvetica" w:hAnsi="Helvetica"/>
          </w:rPr>
          <w:t>hace que todos los cambios realizados</w:t>
        </w:r>
      </w:hyperlink>
      <w:r>
        <w:rPr>
          <w:rFonts w:ascii="Helvetica" w:hAnsi="Helvetica"/>
          <w:color w:val="323232"/>
        </w:rPr>
        <w:t> en este objeto </w:t>
      </w:r>
      <w:r>
        <w:rPr>
          <w:rStyle w:val="CdigoHTML"/>
          <w:rFonts w:ascii="var(--INTERNAL-CODE-font)" w:eastAsiaTheme="minorHAnsi" w:hAnsi="var(--INTERNAL-CODE-font)"/>
          <w:color w:val="323232"/>
          <w:bdr w:val="single" w:sz="6" w:space="0" w:color="auto" w:frame="1"/>
        </w:rPr>
        <w:t>RowSet</w:t>
      </w:r>
      <w:r>
        <w:rPr>
          <w:rFonts w:ascii="Helvetica" w:hAnsi="Helvetica"/>
          <w:color w:val="323232"/>
        </w:rPr>
        <w:t> desde la última llamada al método </w:t>
      </w:r>
      <w:r>
        <w:rPr>
          <w:rStyle w:val="CdigoHTML"/>
          <w:rFonts w:ascii="var(--INTERNAL-CODE-font)" w:eastAsiaTheme="minorHAnsi" w:hAnsi="var(--INTERNAL-CODE-font)"/>
          <w:color w:val="323232"/>
          <w:bdr w:val="single" w:sz="6" w:space="0" w:color="auto" w:frame="1"/>
        </w:rPr>
        <w:t>commit</w:t>
      </w:r>
      <w:r>
        <w:rPr>
          <w:rFonts w:ascii="Helvetica" w:hAnsi="Helvetica"/>
          <w:color w:val="323232"/>
        </w:rPr>
        <w:t> sean permanentes y los escribe en la base de datos.</w:t>
      </w:r>
    </w:p>
    <w:p w:rsidR="000E0D8D" w:rsidRDefault="000E0D8D" w:rsidP="000E0D8D">
      <w:pPr>
        <w:numPr>
          <w:ilvl w:val="0"/>
          <w:numId w:val="110"/>
        </w:numPr>
        <w:shd w:val="clear" w:color="auto" w:fill="FFFFFF"/>
        <w:spacing w:before="100" w:beforeAutospacing="1" w:after="100" w:afterAutospacing="1" w:line="240" w:lineRule="auto"/>
        <w:rPr>
          <w:rFonts w:ascii="Helvetica" w:hAnsi="Helvetica"/>
          <w:color w:val="323232"/>
        </w:rPr>
      </w:pPr>
      <w:proofErr w:type="gramStart"/>
      <w:r>
        <w:rPr>
          <w:rStyle w:val="CdigoHTML"/>
          <w:rFonts w:ascii="var(--INTERNAL-CODE-font)" w:eastAsiaTheme="minorHAnsi" w:hAnsi="var(--INTERNAL-CODE-font)"/>
          <w:color w:val="323232"/>
          <w:bdr w:val="single" w:sz="6" w:space="0" w:color="auto" w:frame="1"/>
        </w:rPr>
        <w:t>getAutoCommit(</w:t>
      </w:r>
      <w:proofErr w:type="gramEnd"/>
      <w:r>
        <w:rPr>
          <w:rStyle w:val="CdigoHTML"/>
          <w:rFonts w:ascii="var(--INTERNAL-CODE-font)" w:eastAsiaTheme="minorHAnsi" w:hAnsi="var(--INTERNAL-CODE-font)"/>
          <w:color w:val="323232"/>
          <w:bdr w:val="single" w:sz="6" w:space="0" w:color="auto" w:frame="1"/>
        </w:rPr>
        <w:t>)</w:t>
      </w:r>
      <w:r>
        <w:rPr>
          <w:rFonts w:ascii="Helvetica" w:hAnsi="Helvetica"/>
          <w:color w:val="323232"/>
        </w:rPr>
        <w:t>: </w:t>
      </w:r>
      <w:hyperlink r:id="rId239" w:anchor="getAutoCommit()" w:history="1">
        <w:r>
          <w:rPr>
            <w:rStyle w:val="Hipervnculo"/>
            <w:rFonts w:ascii="Helvetica" w:hAnsi="Helvetica"/>
          </w:rPr>
          <w:t>obtiene el estado de autocommit</w:t>
        </w:r>
      </w:hyperlink>
      <w:r>
        <w:rPr>
          <w:rFonts w:ascii="Helvetica" w:hAnsi="Helvetica"/>
          <w:color w:val="323232"/>
        </w:rPr>
        <w:t> de este objeto </w:t>
      </w:r>
      <w:r>
        <w:rPr>
          <w:rStyle w:val="CdigoHTML"/>
          <w:rFonts w:ascii="var(--INTERNAL-CODE-font)" w:eastAsiaTheme="minorHAnsi" w:hAnsi="var(--INTERNAL-CODE-font)"/>
          <w:color w:val="323232"/>
          <w:bdr w:val="single" w:sz="6" w:space="0" w:color="auto" w:frame="1"/>
        </w:rPr>
        <w:t>RowSet</w:t>
      </w:r>
      <w:r>
        <w:rPr>
          <w:rFonts w:ascii="Helvetica" w:hAnsi="Helvetica"/>
          <w:color w:val="323232"/>
        </w:rPr>
        <w:t>.</w:t>
      </w:r>
    </w:p>
    <w:p w:rsidR="000E0D8D" w:rsidRDefault="000E0D8D" w:rsidP="000E0D8D">
      <w:pPr>
        <w:numPr>
          <w:ilvl w:val="0"/>
          <w:numId w:val="110"/>
        </w:numPr>
        <w:shd w:val="clear" w:color="auto" w:fill="FFFFFF"/>
        <w:spacing w:before="100" w:beforeAutospacing="1" w:after="100" w:afterAutospacing="1" w:line="240" w:lineRule="auto"/>
        <w:rPr>
          <w:rFonts w:ascii="Helvetica" w:hAnsi="Helvetica"/>
          <w:color w:val="323232"/>
        </w:rPr>
      </w:pPr>
      <w:proofErr w:type="gramStart"/>
      <w:r>
        <w:rPr>
          <w:rStyle w:val="CdigoHTML"/>
          <w:rFonts w:ascii="var(--INTERNAL-CODE-font)" w:eastAsiaTheme="minorHAnsi" w:hAnsi="var(--INTERNAL-CODE-font)"/>
          <w:color w:val="323232"/>
          <w:bdr w:val="single" w:sz="6" w:space="0" w:color="auto" w:frame="1"/>
        </w:rPr>
        <w:t>getRowSetWarnings(</w:t>
      </w:r>
      <w:proofErr w:type="gramEnd"/>
      <w:r>
        <w:rPr>
          <w:rStyle w:val="CdigoHTML"/>
          <w:rFonts w:ascii="var(--INTERNAL-CODE-font)" w:eastAsiaTheme="minorHAnsi" w:hAnsi="var(--INTERNAL-CODE-font)"/>
          <w:color w:val="323232"/>
          <w:bdr w:val="single" w:sz="6" w:space="0" w:color="auto" w:frame="1"/>
        </w:rPr>
        <w:t>)</w:t>
      </w:r>
      <w:r>
        <w:rPr>
          <w:rFonts w:ascii="Helvetica" w:hAnsi="Helvetica"/>
          <w:color w:val="323232"/>
        </w:rPr>
        <w:t>: </w:t>
      </w:r>
      <w:hyperlink r:id="rId240" w:anchor="getRowSetWarnings()" w:history="1">
        <w:r>
          <w:rPr>
            <w:rStyle w:val="Hipervnculo"/>
            <w:rFonts w:ascii="Helvetica" w:hAnsi="Helvetica"/>
          </w:rPr>
          <w:t>obtiene la primera advertencia</w:t>
        </w:r>
      </w:hyperlink>
      <w:r>
        <w:rPr>
          <w:rFonts w:ascii="Helvetica" w:hAnsi="Helvetica"/>
          <w:color w:val="323232"/>
        </w:rPr>
        <w:t> informada por este objeto </w:t>
      </w:r>
      <w:r>
        <w:rPr>
          <w:rStyle w:val="CdigoHTML"/>
          <w:rFonts w:ascii="var(--INTERNAL-CODE-font)" w:eastAsiaTheme="minorHAnsi" w:hAnsi="var(--INTERNAL-CODE-font)"/>
          <w:color w:val="323232"/>
          <w:bdr w:val="single" w:sz="6" w:space="0" w:color="auto" w:frame="1"/>
        </w:rPr>
        <w:t>RowSet</w:t>
      </w:r>
      <w:r>
        <w:rPr>
          <w:rFonts w:ascii="Helvetica" w:hAnsi="Helvetica"/>
          <w:color w:val="323232"/>
        </w:rPr>
        <w:t>.</w:t>
      </w:r>
    </w:p>
    <w:p w:rsidR="000E0D8D" w:rsidRDefault="000E0D8D" w:rsidP="000E0D8D">
      <w:pPr>
        <w:numPr>
          <w:ilvl w:val="0"/>
          <w:numId w:val="110"/>
        </w:numPr>
        <w:shd w:val="clear" w:color="auto" w:fill="FFFFFF"/>
        <w:spacing w:before="100" w:beforeAutospacing="1" w:after="100" w:afterAutospacing="1" w:line="240" w:lineRule="auto"/>
        <w:rPr>
          <w:rFonts w:ascii="Helvetica" w:hAnsi="Helvetica"/>
          <w:color w:val="323232"/>
        </w:rPr>
      </w:pPr>
      <w:proofErr w:type="gramStart"/>
      <w:r>
        <w:rPr>
          <w:rStyle w:val="CdigoHTML"/>
          <w:rFonts w:ascii="var(--INTERNAL-CODE-font)" w:eastAsiaTheme="minorHAnsi" w:hAnsi="var(--INTERNAL-CODE-font)"/>
          <w:color w:val="323232"/>
          <w:bdr w:val="single" w:sz="6" w:space="0" w:color="auto" w:frame="1"/>
        </w:rPr>
        <w:t>getShowDeleted(</w:t>
      </w:r>
      <w:proofErr w:type="gramEnd"/>
      <w:r>
        <w:rPr>
          <w:rStyle w:val="CdigoHTML"/>
          <w:rFonts w:ascii="var(--INTERNAL-CODE-font)" w:eastAsiaTheme="minorHAnsi" w:hAnsi="var(--INTERNAL-CODE-font)"/>
          <w:color w:val="323232"/>
          <w:bdr w:val="single" w:sz="6" w:space="0" w:color="auto" w:frame="1"/>
        </w:rPr>
        <w:t>)</w:t>
      </w:r>
      <w:r>
        <w:rPr>
          <w:rFonts w:ascii="Helvetica" w:hAnsi="Helvetica"/>
          <w:color w:val="323232"/>
        </w:rPr>
        <w:t>: </w:t>
      </w:r>
      <w:hyperlink r:id="rId241" w:anchor="getShowDeleted()" w:history="1">
        <w:r>
          <w:rPr>
            <w:rStyle w:val="Hipervnculo"/>
            <w:rFonts w:ascii="Helvetica" w:hAnsi="Helvetica"/>
          </w:rPr>
          <w:t>obtiene el estado de la propiedad </w:t>
        </w:r>
        <w:r>
          <w:rPr>
            <w:rStyle w:val="CdigoHTML"/>
            <w:rFonts w:ascii="var(--INTERNAL-CODE-font)" w:eastAsiaTheme="minorHAnsi" w:hAnsi="var(--INTERNAL-CODE-font)"/>
            <w:color w:val="0000FF"/>
            <w:bdr w:val="single" w:sz="6" w:space="0" w:color="auto" w:frame="1"/>
          </w:rPr>
          <w:t>showDeleted</w:t>
        </w:r>
      </w:hyperlink>
      <w:r>
        <w:rPr>
          <w:rFonts w:ascii="Helvetica" w:hAnsi="Helvetica"/>
          <w:color w:val="323232"/>
        </w:rPr>
        <w:t> de este objeto </w:t>
      </w:r>
      <w:r>
        <w:rPr>
          <w:rStyle w:val="CdigoHTML"/>
          <w:rFonts w:ascii="var(--INTERNAL-CODE-font)" w:eastAsiaTheme="minorHAnsi" w:hAnsi="var(--INTERNAL-CODE-font)"/>
          <w:color w:val="323232"/>
          <w:bdr w:val="single" w:sz="6" w:space="0" w:color="auto" w:frame="1"/>
        </w:rPr>
        <w:t>RowSet</w:t>
      </w:r>
      <w:r>
        <w:rPr>
          <w:rFonts w:ascii="Helvetica" w:hAnsi="Helvetica"/>
          <w:color w:val="323232"/>
        </w:rPr>
        <w:t>.</w:t>
      </w:r>
    </w:p>
    <w:p w:rsidR="000E0D8D" w:rsidRDefault="000E0D8D" w:rsidP="000E0D8D">
      <w:pPr>
        <w:numPr>
          <w:ilvl w:val="0"/>
          <w:numId w:val="110"/>
        </w:numPr>
        <w:shd w:val="clear" w:color="auto" w:fill="FFFFFF"/>
        <w:spacing w:before="100" w:beforeAutospacing="1" w:after="100" w:afterAutospacing="1" w:line="240" w:lineRule="auto"/>
        <w:rPr>
          <w:rFonts w:ascii="Helvetica" w:hAnsi="Helvetica"/>
          <w:color w:val="323232"/>
        </w:rPr>
      </w:pPr>
      <w:proofErr w:type="gramStart"/>
      <w:r>
        <w:rPr>
          <w:rStyle w:val="CdigoHTML"/>
          <w:rFonts w:ascii="var(--INTERNAL-CODE-font)" w:eastAsiaTheme="minorHAnsi" w:hAnsi="var(--INTERNAL-CODE-font)"/>
          <w:color w:val="323232"/>
          <w:bdr w:val="single" w:sz="6" w:space="0" w:color="auto" w:frame="1"/>
        </w:rPr>
        <w:t>rollback(</w:t>
      </w:r>
      <w:proofErr w:type="gramEnd"/>
      <w:r>
        <w:rPr>
          <w:rStyle w:val="CdigoHTML"/>
          <w:rFonts w:ascii="var(--INTERNAL-CODE-font)" w:eastAsiaTheme="minorHAnsi" w:hAnsi="var(--INTERNAL-CODE-font)"/>
          <w:color w:val="323232"/>
          <w:bdr w:val="single" w:sz="6" w:space="0" w:color="auto" w:frame="1"/>
        </w:rPr>
        <w:t>)</w:t>
      </w:r>
      <w:r>
        <w:rPr>
          <w:rFonts w:ascii="Helvetica" w:hAnsi="Helvetica"/>
          <w:color w:val="323232"/>
        </w:rPr>
        <w:t>: </w:t>
      </w:r>
      <w:hyperlink r:id="rId242" w:anchor="rollback()" w:history="1">
        <w:r>
          <w:rPr>
            <w:rStyle w:val="Hipervnculo"/>
            <w:rFonts w:ascii="Helvetica" w:hAnsi="Helvetica"/>
          </w:rPr>
          <w:t>deshace todos los cambios realizados</w:t>
        </w:r>
      </w:hyperlink>
      <w:r>
        <w:rPr>
          <w:rFonts w:ascii="Helvetica" w:hAnsi="Helvetica"/>
          <w:color w:val="323232"/>
        </w:rPr>
        <w:t> en este objeto </w:t>
      </w:r>
      <w:r>
        <w:rPr>
          <w:rStyle w:val="CdigoHTML"/>
          <w:rFonts w:ascii="var(--INTERNAL-CODE-font)" w:eastAsiaTheme="minorHAnsi" w:hAnsi="var(--INTERNAL-CODE-font)"/>
          <w:color w:val="323232"/>
          <w:bdr w:val="single" w:sz="6" w:space="0" w:color="auto" w:frame="1"/>
        </w:rPr>
        <w:t>RowSet</w:t>
      </w:r>
      <w:r>
        <w:rPr>
          <w:rFonts w:ascii="Helvetica" w:hAnsi="Helvetica"/>
          <w:color w:val="323232"/>
        </w:rPr>
        <w:t> desde la última llamada al método </w:t>
      </w:r>
      <w:r>
        <w:rPr>
          <w:rStyle w:val="CdigoHTML"/>
          <w:rFonts w:ascii="var(--INTERNAL-CODE-font)" w:eastAsiaTheme="minorHAnsi" w:hAnsi="var(--INTERNAL-CODE-font)"/>
          <w:color w:val="323232"/>
          <w:bdr w:val="single" w:sz="6" w:space="0" w:color="auto" w:frame="1"/>
        </w:rPr>
        <w:t>commit</w:t>
      </w:r>
      <w:r>
        <w:rPr>
          <w:rFonts w:ascii="Helvetica" w:hAnsi="Helvetica"/>
          <w:color w:val="323232"/>
        </w:rPr>
        <w:t> y los descarta.</w:t>
      </w:r>
    </w:p>
    <w:p w:rsidR="000E0D8D" w:rsidRDefault="000E0D8D" w:rsidP="000E0D8D">
      <w:pPr>
        <w:numPr>
          <w:ilvl w:val="0"/>
          <w:numId w:val="110"/>
        </w:numPr>
        <w:shd w:val="clear" w:color="auto" w:fill="FFFFFF"/>
        <w:spacing w:before="100" w:beforeAutospacing="1" w:after="100" w:afterAutospacing="1" w:line="240" w:lineRule="auto"/>
        <w:rPr>
          <w:rFonts w:ascii="Helvetica" w:hAnsi="Helvetica"/>
          <w:color w:val="323232"/>
        </w:rPr>
      </w:pPr>
      <w:proofErr w:type="gramStart"/>
      <w:r>
        <w:rPr>
          <w:rStyle w:val="CdigoHTML"/>
          <w:rFonts w:ascii="var(--INTERNAL-CODE-font)" w:eastAsiaTheme="minorHAnsi" w:hAnsi="var(--INTERNAL-CODE-font)"/>
          <w:color w:val="323232"/>
          <w:bdr w:val="single" w:sz="6" w:space="0" w:color="auto" w:frame="1"/>
        </w:rPr>
        <w:t>rollback(</w:t>
      </w:r>
      <w:proofErr w:type="gramEnd"/>
      <w:r>
        <w:rPr>
          <w:rStyle w:val="CdigoHTML"/>
          <w:rFonts w:ascii="var(--INTERNAL-CODE-font)" w:eastAsiaTheme="minorHAnsi" w:hAnsi="var(--INTERNAL-CODE-font)"/>
          <w:color w:val="323232"/>
          <w:bdr w:val="single" w:sz="6" w:space="0" w:color="auto" w:frame="1"/>
        </w:rPr>
        <w:t>Savepoint s)</w:t>
      </w:r>
      <w:r>
        <w:rPr>
          <w:rFonts w:ascii="Helvetica" w:hAnsi="Helvetica"/>
          <w:color w:val="323232"/>
        </w:rPr>
        <w:t>: </w:t>
      </w:r>
      <w:hyperlink r:id="rId243" w:anchor="rollback(java.sql.Savepoint)" w:history="1">
        <w:r>
          <w:rPr>
            <w:rStyle w:val="Hipervnculo"/>
            <w:rFonts w:ascii="Helvetica" w:hAnsi="Helvetica"/>
          </w:rPr>
          <w:t>deshace todos los cambios realizados</w:t>
        </w:r>
      </w:hyperlink>
      <w:r>
        <w:rPr>
          <w:rFonts w:ascii="Helvetica" w:hAnsi="Helvetica"/>
          <w:color w:val="323232"/>
        </w:rPr>
        <w:t> en este objeto </w:t>
      </w:r>
      <w:r>
        <w:rPr>
          <w:rStyle w:val="CdigoHTML"/>
          <w:rFonts w:ascii="var(--INTERNAL-CODE-font)" w:eastAsiaTheme="minorHAnsi" w:hAnsi="var(--INTERNAL-CODE-font)"/>
          <w:color w:val="323232"/>
          <w:bdr w:val="single" w:sz="6" w:space="0" w:color="auto" w:frame="1"/>
        </w:rPr>
        <w:t>RowSet</w:t>
      </w:r>
      <w:r>
        <w:rPr>
          <w:rFonts w:ascii="Helvetica" w:hAnsi="Helvetica"/>
          <w:color w:val="323232"/>
        </w:rPr>
        <w:t> desde la última llamada al método </w:t>
      </w:r>
      <w:r>
        <w:rPr>
          <w:rStyle w:val="CdigoHTML"/>
          <w:rFonts w:ascii="var(--INTERNAL-CODE-font)" w:eastAsiaTheme="minorHAnsi" w:hAnsi="var(--INTERNAL-CODE-font)"/>
          <w:color w:val="323232"/>
          <w:bdr w:val="single" w:sz="6" w:space="0" w:color="auto" w:frame="1"/>
        </w:rPr>
        <w:t>commit</w:t>
      </w:r>
      <w:r>
        <w:rPr>
          <w:rFonts w:ascii="Helvetica" w:hAnsi="Helvetica"/>
          <w:color w:val="323232"/>
        </w:rPr>
        <w:t> y los descarta.</w:t>
      </w:r>
    </w:p>
    <w:p w:rsidR="000E0D8D" w:rsidRDefault="000E0D8D" w:rsidP="000E0D8D">
      <w:pPr>
        <w:numPr>
          <w:ilvl w:val="0"/>
          <w:numId w:val="110"/>
        </w:numPr>
        <w:shd w:val="clear" w:color="auto" w:fill="FFFFFF"/>
        <w:spacing w:before="100" w:beforeAutospacing="1" w:after="100" w:afterAutospacing="1" w:line="240" w:lineRule="auto"/>
        <w:rPr>
          <w:rFonts w:ascii="Helvetica" w:hAnsi="Helvetica"/>
          <w:color w:val="323232"/>
        </w:rPr>
      </w:pPr>
      <w:proofErr w:type="gramStart"/>
      <w:r>
        <w:rPr>
          <w:rStyle w:val="CdigoHTML"/>
          <w:rFonts w:ascii="var(--INTERNAL-CODE-font)" w:eastAsiaTheme="minorHAnsi" w:hAnsi="var(--INTERNAL-CODE-font)"/>
          <w:color w:val="323232"/>
          <w:bdr w:val="single" w:sz="6" w:space="0" w:color="auto" w:frame="1"/>
        </w:rPr>
        <w:t>setAutoCommit(</w:t>
      </w:r>
      <w:proofErr w:type="gramEnd"/>
      <w:r>
        <w:rPr>
          <w:rStyle w:val="CdigoHTML"/>
          <w:rFonts w:ascii="var(--INTERNAL-CODE-font)" w:eastAsiaTheme="minorHAnsi" w:hAnsi="var(--INTERNAL-CODE-font)"/>
          <w:color w:val="323232"/>
          <w:bdr w:val="single" w:sz="6" w:space="0" w:color="auto" w:frame="1"/>
        </w:rPr>
        <w:t>boolean autoCommit)</w:t>
      </w:r>
      <w:r>
        <w:rPr>
          <w:rFonts w:ascii="Helvetica" w:hAnsi="Helvetica"/>
          <w:color w:val="323232"/>
        </w:rPr>
        <w:t>: </w:t>
      </w:r>
      <w:hyperlink r:id="rId244" w:anchor="setAutoCommit(boolean)" w:history="1">
        <w:r>
          <w:rPr>
            <w:rStyle w:val="Hipervnculo"/>
            <w:rFonts w:ascii="Helvetica" w:hAnsi="Helvetica"/>
          </w:rPr>
          <w:t>establece el modo de autocommit</w:t>
        </w:r>
      </w:hyperlink>
      <w:r>
        <w:rPr>
          <w:rFonts w:ascii="Helvetica" w:hAnsi="Helvetica"/>
          <w:color w:val="323232"/>
        </w:rPr>
        <w:t> para este objeto </w:t>
      </w:r>
      <w:r>
        <w:rPr>
          <w:rStyle w:val="CdigoHTML"/>
          <w:rFonts w:ascii="var(--INTERNAL-CODE-font)" w:eastAsiaTheme="minorHAnsi" w:hAnsi="var(--INTERNAL-CODE-font)"/>
          <w:color w:val="323232"/>
          <w:bdr w:val="single" w:sz="6" w:space="0" w:color="auto" w:frame="1"/>
        </w:rPr>
        <w:t>RowSet</w:t>
      </w:r>
      <w:r>
        <w:rPr>
          <w:rFonts w:ascii="Helvetica" w:hAnsi="Helvetica"/>
          <w:color w:val="323232"/>
        </w:rPr>
        <w:t>.</w:t>
      </w:r>
    </w:p>
    <w:p w:rsidR="000E0D8D" w:rsidRDefault="000E0D8D" w:rsidP="000E0D8D">
      <w:pPr>
        <w:numPr>
          <w:ilvl w:val="0"/>
          <w:numId w:val="110"/>
        </w:numPr>
        <w:shd w:val="clear" w:color="auto" w:fill="FFFFFF"/>
        <w:spacing w:before="100" w:beforeAutospacing="1" w:after="100" w:afterAutospacing="1" w:line="240" w:lineRule="auto"/>
        <w:rPr>
          <w:rFonts w:ascii="Helvetica" w:hAnsi="Helvetica"/>
          <w:color w:val="323232"/>
        </w:rPr>
      </w:pPr>
      <w:proofErr w:type="gramStart"/>
      <w:r>
        <w:rPr>
          <w:rStyle w:val="CdigoHTML"/>
          <w:rFonts w:ascii="var(--INTERNAL-CODE-font)" w:eastAsiaTheme="minorHAnsi" w:hAnsi="var(--INTERNAL-CODE-font)"/>
          <w:color w:val="323232"/>
          <w:bdr w:val="single" w:sz="6" w:space="0" w:color="auto" w:frame="1"/>
        </w:rPr>
        <w:t>setShowDeleted(</w:t>
      </w:r>
      <w:proofErr w:type="gramEnd"/>
      <w:r>
        <w:rPr>
          <w:rStyle w:val="CdigoHTML"/>
          <w:rFonts w:ascii="var(--INTERNAL-CODE-font)" w:eastAsiaTheme="minorHAnsi" w:hAnsi="var(--INTERNAL-CODE-font)"/>
          <w:color w:val="323232"/>
          <w:bdr w:val="single" w:sz="6" w:space="0" w:color="auto" w:frame="1"/>
        </w:rPr>
        <w:t>boolean b)</w:t>
      </w:r>
      <w:r>
        <w:rPr>
          <w:rFonts w:ascii="Helvetica" w:hAnsi="Helvetica"/>
          <w:color w:val="323232"/>
        </w:rPr>
        <w:t>: </w:t>
      </w:r>
      <w:hyperlink r:id="rId245" w:anchor="setShowDeleted(boolean)" w:history="1">
        <w:r>
          <w:rPr>
            <w:rStyle w:val="Hipervnculo"/>
            <w:rFonts w:ascii="Helvetica" w:hAnsi="Helvetica"/>
          </w:rPr>
          <w:t>establece la propiedad </w:t>
        </w:r>
        <w:r>
          <w:rPr>
            <w:rStyle w:val="CdigoHTML"/>
            <w:rFonts w:ascii="var(--INTERNAL-CODE-font)" w:eastAsiaTheme="minorHAnsi" w:hAnsi="var(--INTERNAL-CODE-font)"/>
            <w:color w:val="0000FF"/>
            <w:bdr w:val="single" w:sz="6" w:space="0" w:color="auto" w:frame="1"/>
          </w:rPr>
          <w:t>showDeleted</w:t>
        </w:r>
      </w:hyperlink>
      <w:r>
        <w:rPr>
          <w:rFonts w:ascii="Helvetica" w:hAnsi="Helvetica"/>
          <w:color w:val="323232"/>
        </w:rPr>
        <w:t> de este objeto </w:t>
      </w:r>
      <w:r>
        <w:rPr>
          <w:rStyle w:val="CdigoHTML"/>
          <w:rFonts w:ascii="var(--INTERNAL-CODE-font)" w:eastAsiaTheme="minorHAnsi" w:hAnsi="var(--INTERNAL-CODE-font)"/>
          <w:color w:val="323232"/>
          <w:bdr w:val="single" w:sz="6" w:space="0" w:color="auto" w:frame="1"/>
        </w:rPr>
        <w:t>RowSet</w:t>
      </w:r>
      <w:r>
        <w:rPr>
          <w:rFonts w:ascii="Helvetica" w:hAnsi="Helvetica"/>
          <w:color w:val="323232"/>
        </w:rPr>
        <w:t> en el valor booleano especificado.</w:t>
      </w:r>
    </w:p>
    <w:p w:rsidR="000E0D8D" w:rsidRDefault="000E0D8D" w:rsidP="000E0D8D">
      <w:pPr>
        <w:pStyle w:val="Ttulo1"/>
        <w:jc w:val="center"/>
        <w:rPr>
          <w:b w:val="0"/>
          <w:bCs w:val="0"/>
          <w:caps/>
        </w:rPr>
      </w:pPr>
      <w:r>
        <w:rPr>
          <w:b w:val="0"/>
          <w:bCs w:val="0"/>
          <w:caps/>
        </w:rPr>
        <w:t>15. Ejercicios y archivos de la unidad</w:t>
      </w:r>
    </w:p>
    <w:p w:rsidR="000E0D8D" w:rsidRDefault="000E0D8D" w:rsidP="000E0D8D">
      <w:pPr>
        <w:numPr>
          <w:ilvl w:val="0"/>
          <w:numId w:val="111"/>
        </w:numPr>
        <w:spacing w:before="100" w:beforeAutospacing="1" w:after="100" w:afterAutospacing="1" w:line="240" w:lineRule="auto"/>
      </w:pPr>
      <w:hyperlink r:id="rId246" w:anchor="boletines-de-ejercicios" w:history="1">
        <w:r>
          <w:rPr>
            <w:rStyle w:val="Hipervnculo"/>
          </w:rPr>
          <w:t>Boletines de ejercicios</w:t>
        </w:r>
      </w:hyperlink>
    </w:p>
    <w:p w:rsidR="000E0D8D" w:rsidRDefault="000E0D8D" w:rsidP="000E0D8D">
      <w:pPr>
        <w:numPr>
          <w:ilvl w:val="0"/>
          <w:numId w:val="111"/>
        </w:numPr>
        <w:spacing w:before="100" w:beforeAutospacing="1" w:after="100" w:afterAutospacing="1" w:line="240" w:lineRule="auto"/>
      </w:pPr>
      <w:hyperlink r:id="rId247" w:anchor="archivos-de-la-unidad" w:history="1">
        <w:r>
          <w:rPr>
            <w:rStyle w:val="Hipervnculo"/>
          </w:rPr>
          <w:t>Archivos de la unidad</w:t>
        </w:r>
      </w:hyperlink>
    </w:p>
    <w:p w:rsidR="000E0D8D" w:rsidRDefault="000E0D8D" w:rsidP="000E0D8D">
      <w:pPr>
        <w:numPr>
          <w:ilvl w:val="0"/>
          <w:numId w:val="111"/>
        </w:numPr>
        <w:spacing w:before="100" w:beforeAutospacing="1" w:after="100" w:afterAutospacing="1" w:line="240" w:lineRule="auto"/>
      </w:pPr>
      <w:hyperlink r:id="rId248" w:anchor="ejercicio-1-gesti%C3%B3n-biblioteca" w:history="1">
        <w:r>
          <w:rPr>
            <w:rStyle w:val="Hipervnculo"/>
          </w:rPr>
          <w:t>Ejercicio 1. Gestión Biblioteca</w:t>
        </w:r>
      </w:hyperlink>
    </w:p>
    <w:p w:rsidR="000E0D8D" w:rsidRDefault="000E0D8D" w:rsidP="000E0D8D">
      <w:pPr>
        <w:numPr>
          <w:ilvl w:val="1"/>
          <w:numId w:val="111"/>
        </w:numPr>
        <w:spacing w:before="100" w:beforeAutospacing="1" w:after="100" w:afterAutospacing="1" w:line="240" w:lineRule="auto"/>
      </w:pPr>
      <w:hyperlink r:id="rId249" w:anchor="estructura-de-la-base-de-datos" w:history="1">
        <w:r>
          <w:rPr>
            <w:rStyle w:val="Hipervnculo"/>
          </w:rPr>
          <w:t>Estructura de la base de datos</w:t>
        </w:r>
      </w:hyperlink>
    </w:p>
    <w:p w:rsidR="000E0D8D" w:rsidRDefault="000E0D8D" w:rsidP="000E0D8D">
      <w:pPr>
        <w:numPr>
          <w:ilvl w:val="1"/>
          <w:numId w:val="111"/>
        </w:numPr>
        <w:spacing w:before="100" w:beforeAutospacing="1" w:after="100" w:afterAutospacing="1" w:line="240" w:lineRule="auto"/>
      </w:pPr>
      <w:hyperlink r:id="rId250" w:anchor="connectionmanager" w:history="1">
        <w:r>
          <w:rPr>
            <w:rStyle w:val="Hipervnculo"/>
          </w:rPr>
          <w:t>ConnectionManager</w:t>
        </w:r>
      </w:hyperlink>
    </w:p>
    <w:p w:rsidR="000E0D8D" w:rsidRDefault="000E0D8D" w:rsidP="000E0D8D">
      <w:pPr>
        <w:numPr>
          <w:ilvl w:val="1"/>
          <w:numId w:val="111"/>
        </w:numPr>
        <w:spacing w:before="100" w:beforeAutospacing="1" w:after="100" w:afterAutospacing="1" w:line="240" w:lineRule="auto"/>
      </w:pPr>
      <w:hyperlink r:id="rId251" w:anchor="clase-book-implementa-serializable" w:history="1">
        <w:r>
          <w:rPr>
            <w:rStyle w:val="Hipervnculo"/>
          </w:rPr>
          <w:t>Clase </w:t>
        </w:r>
        <w:r>
          <w:rPr>
            <w:rStyle w:val="CdigoHTML"/>
            <w:rFonts w:ascii="var(--INTERNAL-CODE-font)" w:eastAsiaTheme="majorEastAsia" w:hAnsi="var(--INTERNAL-CODE-font)"/>
            <w:color w:val="0000FF"/>
            <w:sz w:val="22"/>
            <w:szCs w:val="22"/>
            <w:bdr w:val="single" w:sz="6" w:space="0" w:color="auto" w:frame="1"/>
          </w:rPr>
          <w:t>Book</w:t>
        </w:r>
        <w:r>
          <w:rPr>
            <w:rStyle w:val="Hipervnculo"/>
          </w:rPr>
          <w:t> implementa </w:t>
        </w:r>
        <w:r>
          <w:rPr>
            <w:rStyle w:val="CdigoHTML"/>
            <w:rFonts w:ascii="var(--INTERNAL-CODE-font)" w:eastAsiaTheme="majorEastAsia" w:hAnsi="var(--INTERNAL-CODE-font)"/>
            <w:color w:val="0000FF"/>
            <w:sz w:val="22"/>
            <w:szCs w:val="22"/>
            <w:bdr w:val="single" w:sz="6" w:space="0" w:color="auto" w:frame="1"/>
          </w:rPr>
          <w:t>Serializable</w:t>
        </w:r>
        <w:r>
          <w:rPr>
            <w:rStyle w:val="Hipervnculo"/>
          </w:rPr>
          <w:t>.</w:t>
        </w:r>
      </w:hyperlink>
    </w:p>
    <w:p w:rsidR="000E0D8D" w:rsidRDefault="000E0D8D" w:rsidP="000E0D8D">
      <w:pPr>
        <w:numPr>
          <w:ilvl w:val="2"/>
          <w:numId w:val="111"/>
        </w:numPr>
        <w:spacing w:before="100" w:beforeAutospacing="1" w:after="100" w:afterAutospacing="1" w:line="240" w:lineRule="auto"/>
      </w:pPr>
      <w:hyperlink r:id="rId252" w:anchor="atributos" w:history="1">
        <w:r>
          <w:rPr>
            <w:rStyle w:val="Hipervnculo"/>
          </w:rPr>
          <w:t>Atributos</w:t>
        </w:r>
      </w:hyperlink>
    </w:p>
    <w:p w:rsidR="000E0D8D" w:rsidRDefault="000E0D8D" w:rsidP="000E0D8D">
      <w:pPr>
        <w:numPr>
          <w:ilvl w:val="2"/>
          <w:numId w:val="111"/>
        </w:numPr>
        <w:spacing w:before="100" w:beforeAutospacing="1" w:after="100" w:afterAutospacing="1" w:line="240" w:lineRule="auto"/>
      </w:pPr>
      <w:hyperlink r:id="rId253" w:anchor="m%C3%A9todos" w:history="1">
        <w:r>
          <w:rPr>
            <w:rStyle w:val="Hipervnculo"/>
          </w:rPr>
          <w:t>Métodos</w:t>
        </w:r>
      </w:hyperlink>
    </w:p>
    <w:p w:rsidR="000E0D8D" w:rsidRDefault="000E0D8D" w:rsidP="000E0D8D">
      <w:pPr>
        <w:numPr>
          <w:ilvl w:val="1"/>
          <w:numId w:val="111"/>
        </w:numPr>
        <w:spacing w:before="100" w:beforeAutospacing="1" w:after="100" w:afterAutospacing="1" w:line="240" w:lineRule="auto"/>
      </w:pPr>
      <w:hyperlink r:id="rId254" w:anchor="clase-contido-" w:history="1">
        <w:r>
          <w:rPr>
            <w:rStyle w:val="Hipervnculo"/>
          </w:rPr>
          <w:t>Clase </w:t>
        </w:r>
        <w:r>
          <w:rPr>
            <w:rStyle w:val="CdigoHTML"/>
            <w:rFonts w:ascii="var(--INTERNAL-CODE-font)" w:eastAsiaTheme="majorEastAsia" w:hAnsi="var(--INTERNAL-CODE-font)"/>
            <w:color w:val="0000FF"/>
            <w:sz w:val="22"/>
            <w:szCs w:val="22"/>
            <w:bdr w:val="single" w:sz="6" w:space="0" w:color="auto" w:frame="1"/>
          </w:rPr>
          <w:t>Contido</w:t>
        </w:r>
      </w:hyperlink>
    </w:p>
    <w:p w:rsidR="000E0D8D" w:rsidRDefault="000E0D8D" w:rsidP="000E0D8D">
      <w:pPr>
        <w:numPr>
          <w:ilvl w:val="1"/>
          <w:numId w:val="111"/>
        </w:numPr>
        <w:spacing w:before="100" w:beforeAutospacing="1" w:after="100" w:afterAutospacing="1" w:line="240" w:lineRule="auto"/>
      </w:pPr>
      <w:hyperlink r:id="rId255" w:anchor="interfaz-daot" w:history="1">
        <w:r>
          <w:rPr>
            <w:rStyle w:val="Hipervnculo"/>
          </w:rPr>
          <w:t>Interfaz </w:t>
        </w:r>
        <w:r>
          <w:rPr>
            <w:rStyle w:val="CdigoHTML"/>
            <w:rFonts w:ascii="var(--INTERNAL-CODE-font)" w:eastAsiaTheme="majorEastAsia" w:hAnsi="var(--INTERNAL-CODE-font)"/>
            <w:color w:val="0000FF"/>
            <w:sz w:val="22"/>
            <w:szCs w:val="22"/>
            <w:bdr w:val="single" w:sz="6" w:space="0" w:color="auto" w:frame="1"/>
          </w:rPr>
          <w:t>DAO&lt;T&gt;</w:t>
        </w:r>
      </w:hyperlink>
    </w:p>
    <w:p w:rsidR="000E0D8D" w:rsidRDefault="000E0D8D" w:rsidP="000E0D8D">
      <w:pPr>
        <w:numPr>
          <w:ilvl w:val="1"/>
          <w:numId w:val="111"/>
        </w:numPr>
        <w:spacing w:before="100" w:beforeAutospacing="1" w:after="100" w:afterAutospacing="1" w:line="240" w:lineRule="auto"/>
      </w:pPr>
      <w:hyperlink r:id="rId256" w:anchor="clase-bookdao-implementa-daobook" w:history="1">
        <w:r>
          <w:rPr>
            <w:rStyle w:val="Hipervnculo"/>
          </w:rPr>
          <w:t>Clase </w:t>
        </w:r>
        <w:r>
          <w:rPr>
            <w:rStyle w:val="CdigoHTML"/>
            <w:rFonts w:ascii="var(--INTERNAL-CODE-font)" w:eastAsiaTheme="majorEastAsia" w:hAnsi="var(--INTERNAL-CODE-font)"/>
            <w:color w:val="0000FF"/>
            <w:sz w:val="22"/>
            <w:szCs w:val="22"/>
            <w:bdr w:val="single" w:sz="6" w:space="0" w:color="auto" w:frame="1"/>
          </w:rPr>
          <w:t>BookDAO</w:t>
        </w:r>
        <w:r>
          <w:rPr>
            <w:rStyle w:val="Hipervnculo"/>
          </w:rPr>
          <w:t> implementa </w:t>
        </w:r>
        <w:r>
          <w:rPr>
            <w:rStyle w:val="CdigoHTML"/>
            <w:rFonts w:ascii="var(--INTERNAL-CODE-font)" w:eastAsiaTheme="majorEastAsia" w:hAnsi="var(--INTERNAL-CODE-font)"/>
            <w:color w:val="0000FF"/>
            <w:sz w:val="22"/>
            <w:szCs w:val="22"/>
            <w:bdr w:val="single" w:sz="6" w:space="0" w:color="auto" w:frame="1"/>
          </w:rPr>
          <w:t>DAO&lt;BooK&gt;</w:t>
        </w:r>
      </w:hyperlink>
    </w:p>
    <w:p w:rsidR="000E0D8D" w:rsidRDefault="000E0D8D" w:rsidP="000E0D8D">
      <w:pPr>
        <w:numPr>
          <w:ilvl w:val="2"/>
          <w:numId w:val="111"/>
        </w:numPr>
        <w:spacing w:before="100" w:beforeAutospacing="1" w:after="100" w:afterAutospacing="1" w:line="240" w:lineRule="auto"/>
      </w:pPr>
      <w:hyperlink r:id="rId257" w:anchor="atributos-1" w:history="1">
        <w:r>
          <w:rPr>
            <w:rStyle w:val="Hipervnculo"/>
          </w:rPr>
          <w:t>Atributos</w:t>
        </w:r>
      </w:hyperlink>
    </w:p>
    <w:p w:rsidR="000E0D8D" w:rsidRDefault="000E0D8D" w:rsidP="000E0D8D">
      <w:pPr>
        <w:numPr>
          <w:ilvl w:val="1"/>
          <w:numId w:val="111"/>
        </w:numPr>
        <w:spacing w:before="100" w:beforeAutospacing="1" w:after="100" w:afterAutospacing="1" w:line="240" w:lineRule="auto"/>
      </w:pPr>
      <w:hyperlink r:id="rId258" w:anchor="m%C3%A9todos-1" w:history="1">
        <w:r>
          <w:rPr>
            <w:rStyle w:val="Hipervnculo"/>
          </w:rPr>
          <w:t>Métodos</w:t>
        </w:r>
      </w:hyperlink>
    </w:p>
    <w:p w:rsidR="000E0D8D" w:rsidRDefault="000E0D8D" w:rsidP="000E0D8D">
      <w:pPr>
        <w:numPr>
          <w:ilvl w:val="0"/>
          <w:numId w:val="111"/>
        </w:numPr>
        <w:spacing w:before="100" w:beforeAutospacing="1" w:after="100" w:afterAutospacing="1" w:line="240" w:lineRule="auto"/>
      </w:pPr>
      <w:hyperlink r:id="rId259" w:anchor="-clase-contidodao-implementa-daocontido" w:history="1">
        <w:r>
          <w:rPr>
            <w:rStyle w:val="Hipervnculo"/>
          </w:rPr>
          <w:t>### Clase </w:t>
        </w:r>
        <w:r>
          <w:rPr>
            <w:rStyle w:val="CdigoHTML"/>
            <w:rFonts w:ascii="var(--INTERNAL-CODE-font)" w:eastAsiaTheme="majorEastAsia" w:hAnsi="var(--INTERNAL-CODE-font)"/>
            <w:color w:val="0000FF"/>
            <w:sz w:val="22"/>
            <w:szCs w:val="22"/>
            <w:bdr w:val="single" w:sz="6" w:space="0" w:color="auto" w:frame="1"/>
          </w:rPr>
          <w:t>ContidoDAO</w:t>
        </w:r>
        <w:r>
          <w:rPr>
            <w:rStyle w:val="Hipervnculo"/>
          </w:rPr>
          <w:t> implementa </w:t>
        </w:r>
        <w:r>
          <w:rPr>
            <w:rStyle w:val="CdigoHTML"/>
            <w:rFonts w:ascii="var(--INTERNAL-CODE-font)" w:eastAsiaTheme="majorEastAsia" w:hAnsi="var(--INTERNAL-CODE-font)"/>
            <w:color w:val="0000FF"/>
            <w:sz w:val="22"/>
            <w:szCs w:val="22"/>
            <w:bdr w:val="single" w:sz="6" w:space="0" w:color="auto" w:frame="1"/>
          </w:rPr>
          <w:t>DAO&lt;Contido&gt;</w:t>
        </w:r>
      </w:hyperlink>
    </w:p>
    <w:p w:rsidR="000E0D8D" w:rsidRDefault="000E0D8D" w:rsidP="000E0D8D">
      <w:pPr>
        <w:numPr>
          <w:ilvl w:val="1"/>
          <w:numId w:val="111"/>
        </w:numPr>
        <w:spacing w:before="100" w:beforeAutospacing="1" w:after="100" w:afterAutospacing="1" w:line="240" w:lineRule="auto"/>
      </w:pPr>
      <w:hyperlink r:id="rId260" w:anchor="appbiblioteca" w:history="1">
        <w:r>
          <w:rPr>
            <w:rStyle w:val="Hipervnculo"/>
          </w:rPr>
          <w:t>AppBiblioteca</w:t>
        </w:r>
      </w:hyperlink>
    </w:p>
    <w:p w:rsidR="000E0D8D" w:rsidRDefault="000E0D8D" w:rsidP="000E0D8D">
      <w:pPr>
        <w:numPr>
          <w:ilvl w:val="2"/>
          <w:numId w:val="111"/>
        </w:numPr>
        <w:spacing w:before="100" w:beforeAutospacing="1" w:after="100" w:afterAutospacing="1" w:line="240" w:lineRule="auto"/>
      </w:pPr>
      <w:hyperlink r:id="rId261" w:anchor="interface-gr%C3%A1fica" w:history="1">
        <w:r>
          <w:rPr>
            <w:rStyle w:val="Hipervnculo"/>
          </w:rPr>
          <w:t>Interface gráfica</w:t>
        </w:r>
      </w:hyperlink>
    </w:p>
    <w:p w:rsidR="000E0D8D" w:rsidRDefault="000E0D8D" w:rsidP="000E0D8D">
      <w:pPr>
        <w:pStyle w:val="Ttulo2"/>
        <w:rPr>
          <w:b w:val="0"/>
          <w:bCs w:val="0"/>
          <w:spacing w:val="-15"/>
        </w:rPr>
      </w:pPr>
      <w:r>
        <w:rPr>
          <w:b w:val="0"/>
          <w:bCs w:val="0"/>
          <w:spacing w:val="-15"/>
        </w:rPr>
        <w:t>Boletines de ejercicios</w:t>
      </w:r>
    </w:p>
    <w:p w:rsidR="000E0D8D" w:rsidRDefault="000E0D8D" w:rsidP="000E0D8D">
      <w:r>
        <w:t> Ejercicios</w:t>
      </w:r>
    </w:p>
    <w:p w:rsidR="000E0D8D" w:rsidRDefault="000E0D8D" w:rsidP="000E0D8D">
      <w:pPr>
        <w:numPr>
          <w:ilvl w:val="0"/>
          <w:numId w:val="112"/>
        </w:numPr>
        <w:spacing w:after="100" w:afterAutospacing="1" w:line="240" w:lineRule="auto"/>
        <w:ind w:left="0"/>
      </w:pPr>
      <w:hyperlink r:id="rId262" w:history="1">
        <w:r>
          <w:rPr>
            <w:rStyle w:val="Hipervnculo"/>
          </w:rPr>
          <w:t>boletin02.01jdbc.pdf</w:t>
        </w:r>
      </w:hyperlink>
      <w:r>
        <w:t> (946 )</w:t>
      </w:r>
    </w:p>
    <w:p w:rsidR="000E0D8D" w:rsidRDefault="000E0D8D" w:rsidP="000E0D8D">
      <w:pPr>
        <w:pStyle w:val="Ttulo2"/>
        <w:rPr>
          <w:b w:val="0"/>
          <w:bCs w:val="0"/>
          <w:spacing w:val="-15"/>
        </w:rPr>
      </w:pPr>
      <w:r>
        <w:rPr>
          <w:b w:val="0"/>
          <w:bCs w:val="0"/>
          <w:spacing w:val="-15"/>
        </w:rPr>
        <w:t>Archivos de la unidad</w:t>
      </w:r>
    </w:p>
    <w:p w:rsidR="000E0D8D" w:rsidRDefault="000E0D8D" w:rsidP="000E0D8D">
      <w:pPr>
        <w:pStyle w:val="NormalWeb"/>
      </w:pPr>
      <w:r>
        <w:t>La base de datos de ejemplo para los ejercicios de esta unidad es la siguiente (Está incorporado en el fichero anexo):</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75715E"/>
          <w:sz w:val="23"/>
          <w:szCs w:val="23"/>
          <w:bdr w:val="none" w:sz="0" w:space="0" w:color="auto" w:frame="1"/>
        </w:rPr>
      </w:pPr>
      <w:r>
        <w:rPr>
          <w:rStyle w:val="CdigoHTML"/>
          <w:rFonts w:ascii="var(--INTERNAL-CODE-font)" w:eastAsiaTheme="majorEastAsia" w:hAnsi="var(--INTERNAL-CODE-font)"/>
          <w:color w:val="75715E"/>
          <w:sz w:val="23"/>
          <w:szCs w:val="23"/>
          <w:bdr w:val="none" w:sz="0" w:space="0" w:color="auto" w:frame="1"/>
        </w:rPr>
        <w:t>-- PUBLIC."Book" definition</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75715E"/>
          <w:sz w:val="23"/>
          <w:szCs w:val="23"/>
          <w:bdr w:val="none" w:sz="0" w:space="0" w:color="auto" w:frame="1"/>
        </w:rPr>
      </w:pPr>
      <w:r>
        <w:rPr>
          <w:rStyle w:val="CdigoHTML"/>
          <w:rFonts w:ascii="var(--INTERNAL-CODE-font)" w:eastAsiaTheme="majorEastAsia" w:hAnsi="var(--INTERNAL-CODE-font)"/>
          <w:color w:val="75715E"/>
          <w:sz w:val="23"/>
          <w:szCs w:val="23"/>
          <w:bdr w:val="none" w:sz="0" w:space="0" w:color="auto" w:frame="1"/>
        </w:rPr>
        <w:t>-- Drop table</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75715E"/>
          <w:sz w:val="23"/>
          <w:szCs w:val="23"/>
          <w:bdr w:val="none" w:sz="0" w:space="0" w:color="auto" w:frame="1"/>
        </w:rPr>
      </w:pPr>
      <w:r>
        <w:rPr>
          <w:rStyle w:val="CdigoHTML"/>
          <w:rFonts w:ascii="var(--INTERNAL-CODE-font)" w:eastAsiaTheme="majorEastAsia" w:hAnsi="var(--INTERNAL-CODE-font)"/>
          <w:color w:val="75715E"/>
          <w:sz w:val="23"/>
          <w:szCs w:val="23"/>
          <w:bdr w:val="none" w:sz="0" w:space="0" w:color="auto" w:frame="1"/>
        </w:rPr>
        <w:t>-- DROP TABLE PUBLIC."Book";</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66D9EF"/>
          <w:sz w:val="23"/>
          <w:szCs w:val="23"/>
          <w:bdr w:val="none" w:sz="0" w:space="0" w:color="auto" w:frame="1"/>
        </w:rPr>
        <w:t>CREATE</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TABLE</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PUBLIC</w:t>
      </w:r>
      <w:r>
        <w:rPr>
          <w:rStyle w:val="CdigoHTML"/>
          <w:rFonts w:ascii="var(--INTERNAL-CODE-font)" w:eastAsiaTheme="majorEastAsia" w:hAnsi="var(--INTERNAL-CODE-font)"/>
          <w:color w:val="F8F8F2"/>
          <w:sz w:val="23"/>
          <w:szCs w:val="23"/>
          <w:bdr w:val="none" w:sz="0" w:space="0" w:color="auto" w:frame="1"/>
        </w:rPr>
        <w:t>.</w:t>
      </w:r>
      <w:r>
        <w:rPr>
          <w:rStyle w:val="CdigoHTML"/>
          <w:rFonts w:ascii="var(--INTERNAL-CODE-font)" w:eastAsiaTheme="majorEastAsia" w:hAnsi="var(--INTERNAL-CODE-font)"/>
          <w:color w:val="E6DB74"/>
          <w:sz w:val="23"/>
          <w:szCs w:val="23"/>
          <w:bdr w:val="none" w:sz="0" w:space="0" w:color="auto" w:frame="1"/>
        </w:rPr>
        <w:t>"Book"</w:t>
      </w:r>
      <w:r>
        <w:rPr>
          <w:rStyle w:val="CdigoHTML"/>
          <w:rFonts w:ascii="var(--INTERNAL-CODE-font)" w:eastAsiaTheme="majorEastAsia"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ab/>
      </w:r>
      <w:r>
        <w:rPr>
          <w:rStyle w:val="CdigoHTML"/>
          <w:rFonts w:ascii="var(--INTERNAL-CODE-font)" w:eastAsiaTheme="majorEastAsia" w:hAnsi="var(--INTERNAL-CODE-font)"/>
          <w:color w:val="E6DB74"/>
          <w:sz w:val="23"/>
          <w:szCs w:val="23"/>
          <w:bdr w:val="none" w:sz="0" w:space="0" w:color="auto" w:frame="1"/>
        </w:rPr>
        <w:t>"idBook"</w:t>
      </w:r>
      <w:r>
        <w:rPr>
          <w:rStyle w:val="CdigoHTML"/>
          <w:rFonts w:ascii="var(--INTERNAL-CODE-font)" w:eastAsiaTheme="majorEastAsia" w:hAnsi="var(--INTERNAL-CODE-font)"/>
          <w:color w:val="F8F8F2"/>
          <w:sz w:val="23"/>
          <w:szCs w:val="23"/>
          <w:bdr w:val="none" w:sz="0" w:space="0" w:color="auto" w:frame="1"/>
        </w:rPr>
        <w:t xml:space="preserve"> INTEGER </w:t>
      </w:r>
      <w:r>
        <w:rPr>
          <w:rStyle w:val="CdigoHTML"/>
          <w:rFonts w:ascii="var(--INTERNAL-CODE-font)" w:eastAsiaTheme="majorEastAsia" w:hAnsi="var(--INTERNAL-CODE-font)"/>
          <w:color w:val="66D9EF"/>
          <w:sz w:val="23"/>
          <w:szCs w:val="23"/>
          <w:bdr w:val="none" w:sz="0" w:space="0" w:color="auto" w:frame="1"/>
        </w:rPr>
        <w:t>NOT</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NULL</w:t>
      </w:r>
      <w:r>
        <w:rPr>
          <w:rStyle w:val="CdigoHTML"/>
          <w:rFonts w:ascii="var(--INTERNAL-CODE-font)" w:eastAsiaTheme="majorEastAsia" w:hAnsi="var(--INTERNAL-CODE-font)"/>
          <w:color w:val="F8F8F2"/>
          <w:sz w:val="23"/>
          <w:szCs w:val="23"/>
          <w:bdr w:val="none" w:sz="0" w:space="0" w:color="auto" w:frame="1"/>
        </w:rPr>
        <w:t xml:space="preserve"> AUTO_INCREMENT,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ab/>
      </w:r>
      <w:r>
        <w:rPr>
          <w:rStyle w:val="CdigoHTML"/>
          <w:rFonts w:ascii="var(--INTERNAL-CODE-font)" w:eastAsiaTheme="majorEastAsia" w:hAnsi="var(--INTERNAL-CODE-font)"/>
          <w:color w:val="E6DB74"/>
          <w:sz w:val="23"/>
          <w:szCs w:val="23"/>
          <w:bdr w:val="none" w:sz="0" w:space="0" w:color="auto" w:frame="1"/>
        </w:rPr>
        <w:t>"isbn"</w:t>
      </w:r>
      <w:r>
        <w:rPr>
          <w:rStyle w:val="CdigoHTML"/>
          <w:rFonts w:ascii="var(--INTERNAL-CODE-font)" w:eastAsiaTheme="majorEastAsia" w:hAnsi="var(--INTERNAL-CODE-font)"/>
          <w:color w:val="F8F8F2"/>
          <w:sz w:val="23"/>
          <w:szCs w:val="23"/>
          <w:bdr w:val="none" w:sz="0" w:space="0" w:color="auto" w:frame="1"/>
        </w:rPr>
        <w:t xml:space="preserve"> CHARACTER </w:t>
      </w:r>
      <w:proofErr w:type="gramStart"/>
      <w:r>
        <w:rPr>
          <w:rStyle w:val="CdigoHTML"/>
          <w:rFonts w:ascii="var(--INTERNAL-CODE-font)" w:eastAsiaTheme="majorEastAsia" w:hAnsi="var(--INTERNAL-CODE-font)"/>
          <w:color w:val="F8F8F2"/>
          <w:sz w:val="23"/>
          <w:szCs w:val="23"/>
          <w:bdr w:val="none" w:sz="0" w:space="0" w:color="auto" w:frame="1"/>
        </w:rPr>
        <w:t>VARYING(</w:t>
      </w:r>
      <w:proofErr w:type="gramEnd"/>
      <w:r>
        <w:rPr>
          <w:rStyle w:val="CdigoHTML"/>
          <w:rFonts w:ascii="var(--INTERNAL-CODE-font)" w:eastAsiaTheme="majorEastAsia" w:hAnsi="var(--INTERNAL-CODE-font)"/>
          <w:color w:val="AE81FF"/>
          <w:sz w:val="23"/>
          <w:szCs w:val="23"/>
          <w:bdr w:val="none" w:sz="0" w:space="0" w:color="auto" w:frame="1"/>
        </w:rPr>
        <w:t>13</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NOT</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NULL</w:t>
      </w:r>
      <w:r>
        <w:rPr>
          <w:rStyle w:val="CdigoHTML"/>
          <w:rFonts w:ascii="var(--INTERNAL-CODE-font)" w:eastAsiaTheme="majorEastAsia"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ab/>
      </w:r>
      <w:r>
        <w:rPr>
          <w:rStyle w:val="CdigoHTML"/>
          <w:rFonts w:ascii="var(--INTERNAL-CODE-font)" w:eastAsiaTheme="majorEastAsia" w:hAnsi="var(--INTERNAL-CODE-font)"/>
          <w:color w:val="E6DB74"/>
          <w:sz w:val="23"/>
          <w:szCs w:val="23"/>
          <w:bdr w:val="none" w:sz="0" w:space="0" w:color="auto" w:frame="1"/>
        </w:rPr>
        <w:t>"titulo"</w:t>
      </w:r>
      <w:r>
        <w:rPr>
          <w:rStyle w:val="CdigoHTML"/>
          <w:rFonts w:ascii="var(--INTERNAL-CODE-font)" w:eastAsiaTheme="majorEastAsia" w:hAnsi="var(--INTERNAL-CODE-font)"/>
          <w:color w:val="F8F8F2"/>
          <w:sz w:val="23"/>
          <w:szCs w:val="23"/>
          <w:bdr w:val="none" w:sz="0" w:space="0" w:color="auto" w:frame="1"/>
        </w:rPr>
        <w:t xml:space="preserve"> CHARACTER </w:t>
      </w:r>
      <w:proofErr w:type="gramStart"/>
      <w:r>
        <w:rPr>
          <w:rStyle w:val="CdigoHTML"/>
          <w:rFonts w:ascii="var(--INTERNAL-CODE-font)" w:eastAsiaTheme="majorEastAsia" w:hAnsi="var(--INTERNAL-CODE-font)"/>
          <w:color w:val="F8F8F2"/>
          <w:sz w:val="23"/>
          <w:szCs w:val="23"/>
          <w:bdr w:val="none" w:sz="0" w:space="0" w:color="auto" w:frame="1"/>
        </w:rPr>
        <w:t>VARYING(</w:t>
      </w:r>
      <w:proofErr w:type="gramEnd"/>
      <w:r>
        <w:rPr>
          <w:rStyle w:val="CdigoHTML"/>
          <w:rFonts w:ascii="var(--INTERNAL-CODE-font)" w:eastAsiaTheme="majorEastAsia" w:hAnsi="var(--INTERNAL-CODE-font)"/>
          <w:color w:val="AE81FF"/>
          <w:sz w:val="23"/>
          <w:szCs w:val="23"/>
          <w:bdr w:val="none" w:sz="0" w:space="0" w:color="auto" w:frame="1"/>
        </w:rPr>
        <w:t>255</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NOT</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NULL</w:t>
      </w:r>
      <w:r>
        <w:rPr>
          <w:rStyle w:val="CdigoHTML"/>
          <w:rFonts w:ascii="var(--INTERNAL-CODE-font)" w:eastAsiaTheme="majorEastAsia"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ab/>
      </w:r>
      <w:r>
        <w:rPr>
          <w:rStyle w:val="CdigoHTML"/>
          <w:rFonts w:ascii="var(--INTERNAL-CODE-font)" w:eastAsiaTheme="majorEastAsia" w:hAnsi="var(--INTERNAL-CODE-font)"/>
          <w:color w:val="E6DB74"/>
          <w:sz w:val="23"/>
          <w:szCs w:val="23"/>
          <w:bdr w:val="none" w:sz="0" w:space="0" w:color="auto" w:frame="1"/>
        </w:rPr>
        <w:t>"autor"</w:t>
      </w:r>
      <w:r>
        <w:rPr>
          <w:rStyle w:val="CdigoHTML"/>
          <w:rFonts w:ascii="var(--INTERNAL-CODE-font)" w:eastAsiaTheme="majorEastAsia" w:hAnsi="var(--INTERNAL-CODE-font)"/>
          <w:color w:val="F8F8F2"/>
          <w:sz w:val="23"/>
          <w:szCs w:val="23"/>
          <w:bdr w:val="none" w:sz="0" w:space="0" w:color="auto" w:frame="1"/>
        </w:rPr>
        <w:t xml:space="preserve"> CHARACTER </w:t>
      </w:r>
      <w:proofErr w:type="gramStart"/>
      <w:r>
        <w:rPr>
          <w:rStyle w:val="CdigoHTML"/>
          <w:rFonts w:ascii="var(--INTERNAL-CODE-font)" w:eastAsiaTheme="majorEastAsia" w:hAnsi="var(--INTERNAL-CODE-font)"/>
          <w:color w:val="F8F8F2"/>
          <w:sz w:val="23"/>
          <w:szCs w:val="23"/>
          <w:bdr w:val="none" w:sz="0" w:space="0" w:color="auto" w:frame="1"/>
        </w:rPr>
        <w:t>VARYING(</w:t>
      </w:r>
      <w:proofErr w:type="gramEnd"/>
      <w:r>
        <w:rPr>
          <w:rStyle w:val="CdigoHTML"/>
          <w:rFonts w:ascii="var(--INTERNAL-CODE-font)" w:eastAsiaTheme="majorEastAsia" w:hAnsi="var(--INTERNAL-CODE-font)"/>
          <w:color w:val="AE81FF"/>
          <w:sz w:val="23"/>
          <w:szCs w:val="23"/>
          <w:bdr w:val="none" w:sz="0" w:space="0" w:color="auto" w:frame="1"/>
        </w:rPr>
        <w:t>255</w:t>
      </w:r>
      <w:r>
        <w:rPr>
          <w:rStyle w:val="CdigoHTML"/>
          <w:rFonts w:ascii="var(--INTERNAL-CODE-font)" w:eastAsiaTheme="majorEastAsia"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ab/>
      </w:r>
      <w:r>
        <w:rPr>
          <w:rStyle w:val="CdigoHTML"/>
          <w:rFonts w:ascii="var(--INTERNAL-CODE-font)" w:eastAsiaTheme="majorEastAsia" w:hAnsi="var(--INTERNAL-CODE-font)"/>
          <w:color w:val="E6DB74"/>
          <w:sz w:val="23"/>
          <w:szCs w:val="23"/>
          <w:bdr w:val="none" w:sz="0" w:space="0" w:color="auto" w:frame="1"/>
        </w:rPr>
        <w:t>"anho"</w:t>
      </w:r>
      <w:r>
        <w:rPr>
          <w:rStyle w:val="CdigoHTML"/>
          <w:rFonts w:ascii="var(--INTERNAL-CODE-font)" w:eastAsiaTheme="majorEastAsia" w:hAnsi="var(--INTERNAL-CODE-font)"/>
          <w:color w:val="F8F8F2"/>
          <w:sz w:val="23"/>
          <w:szCs w:val="23"/>
          <w:bdr w:val="none" w:sz="0" w:space="0" w:color="auto" w:frame="1"/>
        </w:rPr>
        <w:t xml:space="preserve"> INTEGER,</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ab/>
      </w:r>
      <w:r>
        <w:rPr>
          <w:rStyle w:val="CdigoHTML"/>
          <w:rFonts w:ascii="var(--INTERNAL-CODE-font)" w:eastAsiaTheme="majorEastAsia" w:hAnsi="var(--INTERNAL-CODE-font)"/>
          <w:color w:val="E6DB74"/>
          <w:sz w:val="23"/>
          <w:szCs w:val="23"/>
          <w:bdr w:val="none" w:sz="0" w:space="0" w:color="auto" w:frame="1"/>
        </w:rPr>
        <w:t>"disponible"</w:t>
      </w:r>
      <w:r>
        <w:rPr>
          <w:rStyle w:val="CdigoHTML"/>
          <w:rFonts w:ascii="var(--INTERNAL-CODE-font)" w:eastAsiaTheme="majorEastAsia" w:hAnsi="var(--INTERNAL-CODE-font)"/>
          <w:color w:val="F8F8F2"/>
          <w:sz w:val="23"/>
          <w:szCs w:val="23"/>
          <w:bdr w:val="none" w:sz="0" w:space="0" w:color="auto" w:frame="1"/>
        </w:rPr>
        <w:t xml:space="preserve"> BOOLEAN </w:t>
      </w:r>
      <w:r>
        <w:rPr>
          <w:rStyle w:val="CdigoHTML"/>
          <w:rFonts w:ascii="var(--INTERNAL-CODE-font)" w:eastAsiaTheme="majorEastAsia" w:hAnsi="var(--INTERNAL-CODE-font)"/>
          <w:color w:val="66D9EF"/>
          <w:sz w:val="23"/>
          <w:szCs w:val="23"/>
          <w:bdr w:val="none" w:sz="0" w:space="0" w:color="auto" w:frame="1"/>
        </w:rPr>
        <w:t>DEFAULT</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TRUE</w:t>
      </w:r>
      <w:r>
        <w:rPr>
          <w:rStyle w:val="CdigoHTML"/>
          <w:rFonts w:ascii="var(--INTERNAL-CODE-font)" w:eastAsiaTheme="majorEastAsia"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ab/>
      </w:r>
      <w:r>
        <w:rPr>
          <w:rStyle w:val="CdigoHTML"/>
          <w:rFonts w:ascii="var(--INTERNAL-CODE-font)" w:eastAsiaTheme="majorEastAsia" w:hAnsi="var(--INTERNAL-CODE-font)"/>
          <w:color w:val="E6DB74"/>
          <w:sz w:val="23"/>
          <w:szCs w:val="23"/>
          <w:bdr w:val="none" w:sz="0" w:space="0" w:color="auto" w:frame="1"/>
        </w:rPr>
        <w:t>"portada"</w:t>
      </w:r>
      <w:r>
        <w:rPr>
          <w:rStyle w:val="CdigoHTML"/>
          <w:rFonts w:ascii="var(--INTERNAL-CODE-font)" w:eastAsiaTheme="majorEastAsia" w:hAnsi="var(--INTERNAL-CODE-font)"/>
          <w:color w:val="F8F8F2"/>
          <w:sz w:val="23"/>
          <w:szCs w:val="23"/>
          <w:bdr w:val="none" w:sz="0" w:space="0" w:color="auto" w:frame="1"/>
        </w:rPr>
        <w:t xml:space="preserve"> BINARY </w:t>
      </w:r>
      <w:r>
        <w:rPr>
          <w:rStyle w:val="CdigoHTML"/>
          <w:rFonts w:ascii="var(--INTERNAL-CODE-font)" w:eastAsiaTheme="majorEastAsia" w:hAnsi="var(--INTERNAL-CODE-font)"/>
          <w:color w:val="66D9EF"/>
          <w:sz w:val="23"/>
          <w:szCs w:val="23"/>
          <w:bdr w:val="none" w:sz="0" w:space="0" w:color="auto" w:frame="1"/>
        </w:rPr>
        <w:t>LARGE</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OBJECT</w:t>
      </w:r>
      <w:r>
        <w:rPr>
          <w:rStyle w:val="CdigoHTML"/>
          <w:rFonts w:ascii="var(--INTERNAL-CODE-font)" w:eastAsiaTheme="majorEastAsia"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ab/>
      </w:r>
      <w:r>
        <w:rPr>
          <w:rStyle w:val="CdigoHTML"/>
          <w:rFonts w:ascii="var(--INTERNAL-CODE-font)" w:eastAsiaTheme="majorEastAsia" w:hAnsi="var(--INTERNAL-CODE-font)"/>
          <w:color w:val="66D9EF"/>
          <w:sz w:val="23"/>
          <w:szCs w:val="23"/>
          <w:bdr w:val="none" w:sz="0" w:space="0" w:color="auto" w:frame="1"/>
        </w:rPr>
        <w:t>CONSTRAINT</w:t>
      </w:r>
      <w:r>
        <w:rPr>
          <w:rStyle w:val="CdigoHTML"/>
          <w:rFonts w:ascii="var(--INTERNAL-CODE-font)" w:eastAsiaTheme="majorEastAsia" w:hAnsi="var(--INTERNAL-CODE-font)"/>
          <w:color w:val="F8F8F2"/>
          <w:sz w:val="23"/>
          <w:szCs w:val="23"/>
          <w:bdr w:val="none" w:sz="0" w:space="0" w:color="auto" w:frame="1"/>
        </w:rPr>
        <w:t xml:space="preserve"> BOOK_PK </w:t>
      </w:r>
      <w:r>
        <w:rPr>
          <w:rStyle w:val="CdigoHTML"/>
          <w:rFonts w:ascii="var(--INTERNAL-CODE-font)" w:eastAsiaTheme="majorEastAsia" w:hAnsi="var(--INTERNAL-CODE-font)"/>
          <w:color w:val="66D9EF"/>
          <w:sz w:val="23"/>
          <w:szCs w:val="23"/>
          <w:bdr w:val="none" w:sz="0" w:space="0" w:color="auto" w:frame="1"/>
        </w:rPr>
        <w:t>PRIMARY</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KEY</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E6DB74"/>
          <w:sz w:val="23"/>
          <w:szCs w:val="23"/>
          <w:bdr w:val="none" w:sz="0" w:space="0" w:color="auto" w:frame="1"/>
        </w:rPr>
        <w:t>"idBook"</w:t>
      </w:r>
      <w:r>
        <w:rPr>
          <w:rStyle w:val="CdigoHTML"/>
          <w:rFonts w:ascii="var(--INTERNAL-CODE-font)" w:eastAsiaTheme="majorEastAsia"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66D9EF"/>
          <w:sz w:val="23"/>
          <w:szCs w:val="23"/>
          <w:bdr w:val="none" w:sz="0" w:space="0" w:color="auto" w:frame="1"/>
        </w:rPr>
        <w:t>CREATE</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UNIQUE</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INDEX</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E6DB74"/>
          <w:sz w:val="23"/>
          <w:szCs w:val="23"/>
          <w:bdr w:val="none" w:sz="0" w:space="0" w:color="auto" w:frame="1"/>
        </w:rPr>
        <w:t>"IdBookPK"</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ON</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PUBLIC</w:t>
      </w:r>
      <w:r>
        <w:rPr>
          <w:rStyle w:val="CdigoHTML"/>
          <w:rFonts w:ascii="var(--INTERNAL-CODE-font)" w:eastAsiaTheme="majorEastAsia" w:hAnsi="var(--INTERNAL-CODE-font)"/>
          <w:color w:val="F8F8F2"/>
          <w:sz w:val="23"/>
          <w:szCs w:val="23"/>
          <w:bdr w:val="none" w:sz="0" w:space="0" w:color="auto" w:frame="1"/>
        </w:rPr>
        <w:t>.</w:t>
      </w:r>
      <w:r>
        <w:rPr>
          <w:rStyle w:val="CdigoHTML"/>
          <w:rFonts w:ascii="var(--INTERNAL-CODE-font)" w:eastAsiaTheme="majorEastAsia" w:hAnsi="var(--INTERNAL-CODE-font)"/>
          <w:color w:val="E6DB74"/>
          <w:sz w:val="23"/>
          <w:szCs w:val="23"/>
          <w:bdr w:val="none" w:sz="0" w:space="0" w:color="auto" w:frame="1"/>
        </w:rPr>
        <w:t>"Book"</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E6DB74"/>
          <w:sz w:val="23"/>
          <w:szCs w:val="23"/>
          <w:bdr w:val="none" w:sz="0" w:space="0" w:color="auto" w:frame="1"/>
        </w:rPr>
        <w:t>"idBook"</w:t>
      </w:r>
      <w:r>
        <w:rPr>
          <w:rStyle w:val="CdigoHTML"/>
          <w:rFonts w:ascii="var(--INTERNAL-CODE-font)" w:eastAsiaTheme="majorEastAsia"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66D9EF"/>
          <w:sz w:val="23"/>
          <w:szCs w:val="23"/>
          <w:bdr w:val="none" w:sz="0" w:space="0" w:color="auto" w:frame="1"/>
        </w:rPr>
        <w:t>CREATE</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INDEX</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E6DB74"/>
          <w:sz w:val="23"/>
          <w:szCs w:val="23"/>
          <w:bdr w:val="none" w:sz="0" w:space="0" w:color="auto" w:frame="1"/>
        </w:rPr>
        <w:t>"IdxBookISBN"</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ON</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PUBLIC</w:t>
      </w:r>
      <w:r>
        <w:rPr>
          <w:rStyle w:val="CdigoHTML"/>
          <w:rFonts w:ascii="var(--INTERNAL-CODE-font)" w:eastAsiaTheme="majorEastAsia" w:hAnsi="var(--INTERNAL-CODE-font)"/>
          <w:color w:val="F8F8F2"/>
          <w:sz w:val="23"/>
          <w:szCs w:val="23"/>
          <w:bdr w:val="none" w:sz="0" w:space="0" w:color="auto" w:frame="1"/>
        </w:rPr>
        <w:t>.</w:t>
      </w:r>
      <w:r>
        <w:rPr>
          <w:rStyle w:val="CdigoHTML"/>
          <w:rFonts w:ascii="var(--INTERNAL-CODE-font)" w:eastAsiaTheme="majorEastAsia" w:hAnsi="var(--INTERNAL-CODE-font)"/>
          <w:color w:val="E6DB74"/>
          <w:sz w:val="23"/>
          <w:szCs w:val="23"/>
          <w:bdr w:val="none" w:sz="0" w:space="0" w:color="auto" w:frame="1"/>
        </w:rPr>
        <w:t>"Book"</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E6DB74"/>
          <w:sz w:val="23"/>
          <w:szCs w:val="23"/>
          <w:bdr w:val="none" w:sz="0" w:space="0" w:color="auto" w:frame="1"/>
        </w:rPr>
        <w:t>"isbn"</w:t>
      </w:r>
      <w:r>
        <w:rPr>
          <w:rStyle w:val="CdigoHTML"/>
          <w:rFonts w:ascii="var(--INTERNAL-CODE-font)" w:eastAsiaTheme="majorEastAsia"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66D9EF"/>
          <w:sz w:val="23"/>
          <w:szCs w:val="23"/>
          <w:bdr w:val="none" w:sz="0" w:space="0" w:color="auto" w:frame="1"/>
        </w:rPr>
        <w:t>CREATE</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INDEX</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E6DB74"/>
          <w:sz w:val="23"/>
          <w:szCs w:val="23"/>
          <w:bdr w:val="none" w:sz="0" w:space="0" w:color="auto" w:frame="1"/>
        </w:rPr>
        <w:t>"IdxBookTitle"</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ON</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PUBLIC</w:t>
      </w:r>
      <w:r>
        <w:rPr>
          <w:rStyle w:val="CdigoHTML"/>
          <w:rFonts w:ascii="var(--INTERNAL-CODE-font)" w:eastAsiaTheme="majorEastAsia" w:hAnsi="var(--INTERNAL-CODE-font)"/>
          <w:color w:val="F8F8F2"/>
          <w:sz w:val="23"/>
          <w:szCs w:val="23"/>
          <w:bdr w:val="none" w:sz="0" w:space="0" w:color="auto" w:frame="1"/>
        </w:rPr>
        <w:t>.</w:t>
      </w:r>
      <w:r>
        <w:rPr>
          <w:rStyle w:val="CdigoHTML"/>
          <w:rFonts w:ascii="var(--INTERNAL-CODE-font)" w:eastAsiaTheme="majorEastAsia" w:hAnsi="var(--INTERNAL-CODE-font)"/>
          <w:color w:val="E6DB74"/>
          <w:sz w:val="23"/>
          <w:szCs w:val="23"/>
          <w:bdr w:val="none" w:sz="0" w:space="0" w:color="auto" w:frame="1"/>
        </w:rPr>
        <w:t>"Book"</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E6DB74"/>
          <w:sz w:val="23"/>
          <w:szCs w:val="23"/>
          <w:bdr w:val="none" w:sz="0" w:space="0" w:color="auto" w:frame="1"/>
        </w:rPr>
        <w:t>"titulo"</w:t>
      </w:r>
      <w:r>
        <w:rPr>
          <w:rStyle w:val="CdigoHTML"/>
          <w:rFonts w:ascii="var(--INTERNAL-CODE-font)" w:eastAsiaTheme="majorEastAsia"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66D9EF"/>
          <w:sz w:val="23"/>
          <w:szCs w:val="23"/>
          <w:bdr w:val="none" w:sz="0" w:space="0" w:color="auto" w:frame="1"/>
        </w:rPr>
        <w:t>CREATE</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UNIQUE</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INDEX</w:t>
      </w:r>
      <w:r>
        <w:rPr>
          <w:rStyle w:val="CdigoHTML"/>
          <w:rFonts w:ascii="var(--INTERNAL-CODE-font)" w:eastAsiaTheme="majorEastAsia" w:hAnsi="var(--INTERNAL-CODE-font)"/>
          <w:color w:val="F8F8F2"/>
          <w:sz w:val="23"/>
          <w:szCs w:val="23"/>
          <w:bdr w:val="none" w:sz="0" w:space="0" w:color="auto" w:frame="1"/>
        </w:rPr>
        <w:t xml:space="preserve"> PRIMARY_KEY_1 </w:t>
      </w:r>
      <w:r>
        <w:rPr>
          <w:rStyle w:val="CdigoHTML"/>
          <w:rFonts w:ascii="var(--INTERNAL-CODE-font)" w:eastAsiaTheme="majorEastAsia" w:hAnsi="var(--INTERNAL-CODE-font)"/>
          <w:color w:val="66D9EF"/>
          <w:sz w:val="23"/>
          <w:szCs w:val="23"/>
          <w:bdr w:val="none" w:sz="0" w:space="0" w:color="auto" w:frame="1"/>
        </w:rPr>
        <w:t>ON</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PUBLIC</w:t>
      </w:r>
      <w:r>
        <w:rPr>
          <w:rStyle w:val="CdigoHTML"/>
          <w:rFonts w:ascii="var(--INTERNAL-CODE-font)" w:eastAsiaTheme="majorEastAsia" w:hAnsi="var(--INTERNAL-CODE-font)"/>
          <w:color w:val="F8F8F2"/>
          <w:sz w:val="23"/>
          <w:szCs w:val="23"/>
          <w:bdr w:val="none" w:sz="0" w:space="0" w:color="auto" w:frame="1"/>
        </w:rPr>
        <w:t>.</w:t>
      </w:r>
      <w:r>
        <w:rPr>
          <w:rStyle w:val="CdigoHTML"/>
          <w:rFonts w:ascii="var(--INTERNAL-CODE-font)" w:eastAsiaTheme="majorEastAsia" w:hAnsi="var(--INTERNAL-CODE-font)"/>
          <w:color w:val="E6DB74"/>
          <w:sz w:val="23"/>
          <w:szCs w:val="23"/>
          <w:bdr w:val="none" w:sz="0" w:space="0" w:color="auto" w:frame="1"/>
        </w:rPr>
        <w:t>"Book"</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E6DB74"/>
          <w:sz w:val="23"/>
          <w:szCs w:val="23"/>
          <w:bdr w:val="none" w:sz="0" w:space="0" w:color="auto" w:frame="1"/>
        </w:rPr>
        <w:t>"idBook"</w:t>
      </w:r>
      <w:r>
        <w:rPr>
          <w:rStyle w:val="CdigoHTML"/>
          <w:rFonts w:ascii="var(--INTERNAL-CODE-font)" w:eastAsiaTheme="majorEastAsia"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75715E"/>
          <w:sz w:val="23"/>
          <w:szCs w:val="23"/>
          <w:bdr w:val="none" w:sz="0" w:space="0" w:color="auto" w:frame="1"/>
        </w:rPr>
      </w:pPr>
      <w:r>
        <w:rPr>
          <w:rStyle w:val="CdigoHTML"/>
          <w:rFonts w:ascii="var(--INTERNAL-CODE-font)" w:eastAsiaTheme="majorEastAsia" w:hAnsi="var(--INTERNAL-CODE-font)"/>
          <w:color w:val="75715E"/>
          <w:sz w:val="23"/>
          <w:szCs w:val="23"/>
          <w:bdr w:val="none" w:sz="0" w:space="0" w:color="auto" w:frame="1"/>
        </w:rPr>
        <w:t>-- PUBLIC."Contido" definition</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75715E"/>
          <w:sz w:val="23"/>
          <w:szCs w:val="23"/>
          <w:bdr w:val="none" w:sz="0" w:space="0" w:color="auto" w:frame="1"/>
        </w:rPr>
      </w:pPr>
      <w:r>
        <w:rPr>
          <w:rStyle w:val="CdigoHTML"/>
          <w:rFonts w:ascii="var(--INTERNAL-CODE-font)" w:eastAsiaTheme="majorEastAsia" w:hAnsi="var(--INTERNAL-CODE-font)"/>
          <w:color w:val="75715E"/>
          <w:sz w:val="23"/>
          <w:szCs w:val="23"/>
          <w:bdr w:val="none" w:sz="0" w:space="0" w:color="auto" w:frame="1"/>
        </w:rPr>
        <w:t>-- Drop table</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75715E"/>
          <w:sz w:val="23"/>
          <w:szCs w:val="23"/>
          <w:bdr w:val="none" w:sz="0" w:space="0" w:color="auto" w:frame="1"/>
        </w:rPr>
      </w:pPr>
      <w:r>
        <w:rPr>
          <w:rStyle w:val="CdigoHTML"/>
          <w:rFonts w:ascii="var(--INTERNAL-CODE-font)" w:eastAsiaTheme="majorEastAsia" w:hAnsi="var(--INTERNAL-CODE-font)"/>
          <w:color w:val="75715E"/>
          <w:sz w:val="23"/>
          <w:szCs w:val="23"/>
          <w:bdr w:val="none" w:sz="0" w:space="0" w:color="auto" w:frame="1"/>
        </w:rPr>
        <w:t>-- DROP TABLE PUBLIC."Contido";</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66D9EF"/>
          <w:sz w:val="23"/>
          <w:szCs w:val="23"/>
          <w:bdr w:val="none" w:sz="0" w:space="0" w:color="auto" w:frame="1"/>
        </w:rPr>
        <w:t>CREATE</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TABLE</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PUBLIC</w:t>
      </w:r>
      <w:r>
        <w:rPr>
          <w:rStyle w:val="CdigoHTML"/>
          <w:rFonts w:ascii="var(--INTERNAL-CODE-font)" w:eastAsiaTheme="majorEastAsia" w:hAnsi="var(--INTERNAL-CODE-font)"/>
          <w:color w:val="F8F8F2"/>
          <w:sz w:val="23"/>
          <w:szCs w:val="23"/>
          <w:bdr w:val="none" w:sz="0" w:space="0" w:color="auto" w:frame="1"/>
        </w:rPr>
        <w:t>.</w:t>
      </w:r>
      <w:r>
        <w:rPr>
          <w:rStyle w:val="CdigoHTML"/>
          <w:rFonts w:ascii="var(--INTERNAL-CODE-font)" w:eastAsiaTheme="majorEastAsia" w:hAnsi="var(--INTERNAL-CODE-font)"/>
          <w:color w:val="E6DB74"/>
          <w:sz w:val="23"/>
          <w:szCs w:val="23"/>
          <w:bdr w:val="none" w:sz="0" w:space="0" w:color="auto" w:frame="1"/>
        </w:rPr>
        <w:t>"Contido"</w:t>
      </w:r>
      <w:r>
        <w:rPr>
          <w:rStyle w:val="CdigoHTML"/>
          <w:rFonts w:ascii="var(--INTERNAL-CODE-font)" w:eastAsiaTheme="majorEastAsia"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ab/>
      </w:r>
      <w:r>
        <w:rPr>
          <w:rStyle w:val="CdigoHTML"/>
          <w:rFonts w:ascii="var(--INTERNAL-CODE-font)" w:eastAsiaTheme="majorEastAsia" w:hAnsi="var(--INTERNAL-CODE-font)"/>
          <w:color w:val="E6DB74"/>
          <w:sz w:val="23"/>
          <w:szCs w:val="23"/>
          <w:bdr w:val="none" w:sz="0" w:space="0" w:color="auto" w:frame="1"/>
        </w:rPr>
        <w:t>"idContido"</w:t>
      </w:r>
      <w:r>
        <w:rPr>
          <w:rStyle w:val="CdigoHTML"/>
          <w:rFonts w:ascii="var(--INTERNAL-CODE-font)" w:eastAsiaTheme="majorEastAsia" w:hAnsi="var(--INTERNAL-CODE-font)"/>
          <w:color w:val="F8F8F2"/>
          <w:sz w:val="23"/>
          <w:szCs w:val="23"/>
          <w:bdr w:val="none" w:sz="0" w:space="0" w:color="auto" w:frame="1"/>
        </w:rPr>
        <w:t xml:space="preserve"> INTEGER </w:t>
      </w:r>
      <w:r>
        <w:rPr>
          <w:rStyle w:val="CdigoHTML"/>
          <w:rFonts w:ascii="var(--INTERNAL-CODE-font)" w:eastAsiaTheme="majorEastAsia" w:hAnsi="var(--INTERNAL-CODE-font)"/>
          <w:color w:val="66D9EF"/>
          <w:sz w:val="23"/>
          <w:szCs w:val="23"/>
          <w:bdr w:val="none" w:sz="0" w:space="0" w:color="auto" w:frame="1"/>
        </w:rPr>
        <w:t>NOT</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NULL</w:t>
      </w:r>
      <w:r>
        <w:rPr>
          <w:rStyle w:val="CdigoHTML"/>
          <w:rFonts w:ascii="var(--INTERNAL-CODE-font)" w:eastAsiaTheme="majorEastAsia" w:hAnsi="var(--INTERNAL-CODE-font)"/>
          <w:color w:val="F8F8F2"/>
          <w:sz w:val="23"/>
          <w:szCs w:val="23"/>
          <w:bdr w:val="none" w:sz="0" w:space="0" w:color="auto" w:frame="1"/>
        </w:rPr>
        <w:t xml:space="preserve"> AUTO_INCREMENT,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ab/>
      </w:r>
      <w:r>
        <w:rPr>
          <w:rStyle w:val="CdigoHTML"/>
          <w:rFonts w:ascii="var(--INTERNAL-CODE-font)" w:eastAsiaTheme="majorEastAsia" w:hAnsi="var(--INTERNAL-CODE-font)"/>
          <w:color w:val="E6DB74"/>
          <w:sz w:val="23"/>
          <w:szCs w:val="23"/>
          <w:bdr w:val="none" w:sz="0" w:space="0" w:color="auto" w:frame="1"/>
        </w:rPr>
        <w:t>"idBook"</w:t>
      </w:r>
      <w:r>
        <w:rPr>
          <w:rStyle w:val="CdigoHTML"/>
          <w:rFonts w:ascii="var(--INTERNAL-CODE-font)" w:eastAsiaTheme="majorEastAsia" w:hAnsi="var(--INTERNAL-CODE-font)"/>
          <w:color w:val="F8F8F2"/>
          <w:sz w:val="23"/>
          <w:szCs w:val="23"/>
          <w:bdr w:val="none" w:sz="0" w:space="0" w:color="auto" w:frame="1"/>
        </w:rPr>
        <w:t xml:space="preserve"> INTEGER </w:t>
      </w:r>
      <w:r>
        <w:rPr>
          <w:rStyle w:val="CdigoHTML"/>
          <w:rFonts w:ascii="var(--INTERNAL-CODE-font)" w:eastAsiaTheme="majorEastAsia" w:hAnsi="var(--INTERNAL-CODE-font)"/>
          <w:color w:val="66D9EF"/>
          <w:sz w:val="23"/>
          <w:szCs w:val="23"/>
          <w:bdr w:val="none" w:sz="0" w:space="0" w:color="auto" w:frame="1"/>
        </w:rPr>
        <w:t>NOT</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NULL</w:t>
      </w:r>
      <w:r>
        <w:rPr>
          <w:rStyle w:val="CdigoHTML"/>
          <w:rFonts w:ascii="var(--INTERNAL-CODE-font)" w:eastAsiaTheme="majorEastAsia"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ab/>
      </w:r>
      <w:r>
        <w:rPr>
          <w:rStyle w:val="CdigoHTML"/>
          <w:rFonts w:ascii="var(--INTERNAL-CODE-font)" w:eastAsiaTheme="majorEastAsia" w:hAnsi="var(--INTERNAL-CODE-font)"/>
          <w:color w:val="E6DB74"/>
          <w:sz w:val="23"/>
          <w:szCs w:val="23"/>
          <w:bdr w:val="none" w:sz="0" w:space="0" w:color="auto" w:frame="1"/>
        </w:rPr>
        <w:t>"contido"</w:t>
      </w:r>
      <w:r>
        <w:rPr>
          <w:rStyle w:val="CdigoHTML"/>
          <w:rFonts w:ascii="var(--INTERNAL-CODE-font)" w:eastAsiaTheme="majorEastAsia" w:hAnsi="var(--INTERNAL-CODE-font)"/>
          <w:color w:val="F8F8F2"/>
          <w:sz w:val="23"/>
          <w:szCs w:val="23"/>
          <w:bdr w:val="none" w:sz="0" w:space="0" w:color="auto" w:frame="1"/>
        </w:rPr>
        <w:t xml:space="preserve"> CHARACTER </w:t>
      </w:r>
      <w:r>
        <w:rPr>
          <w:rStyle w:val="CdigoHTML"/>
          <w:rFonts w:ascii="var(--INTERNAL-CODE-font)" w:eastAsiaTheme="majorEastAsia" w:hAnsi="var(--INTERNAL-CODE-font)"/>
          <w:color w:val="66D9EF"/>
          <w:sz w:val="23"/>
          <w:szCs w:val="23"/>
          <w:bdr w:val="none" w:sz="0" w:space="0" w:color="auto" w:frame="1"/>
        </w:rPr>
        <w:t>LARGE</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OBJECT</w:t>
      </w:r>
      <w:r>
        <w:rPr>
          <w:rStyle w:val="CdigoHTML"/>
          <w:rFonts w:ascii="var(--INTERNAL-CODE-font)" w:eastAsiaTheme="majorEastAsia"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ab/>
      </w:r>
      <w:r>
        <w:rPr>
          <w:rStyle w:val="CdigoHTML"/>
          <w:rFonts w:ascii="var(--INTERNAL-CODE-font)" w:eastAsiaTheme="majorEastAsia" w:hAnsi="var(--INTERNAL-CODE-font)"/>
          <w:color w:val="66D9EF"/>
          <w:sz w:val="23"/>
          <w:szCs w:val="23"/>
          <w:bdr w:val="none" w:sz="0" w:space="0" w:color="auto" w:frame="1"/>
        </w:rPr>
        <w:t>CONSTRAINT</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E6DB74"/>
          <w:sz w:val="23"/>
          <w:szCs w:val="23"/>
          <w:bdr w:val="none" w:sz="0" w:space="0" w:color="auto" w:frame="1"/>
        </w:rPr>
        <w:t>"Contido_PK"</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PRIMARY</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KEY</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E6DB74"/>
          <w:sz w:val="23"/>
          <w:szCs w:val="23"/>
          <w:bdr w:val="none" w:sz="0" w:space="0" w:color="auto" w:frame="1"/>
        </w:rPr>
        <w:t>"idContido"</w:t>
      </w:r>
      <w:r>
        <w:rPr>
          <w:rStyle w:val="CdigoHTML"/>
          <w:rFonts w:ascii="var(--INTERNAL-CODE-font)" w:eastAsiaTheme="majorEastAsia"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ab/>
      </w:r>
      <w:r>
        <w:rPr>
          <w:rStyle w:val="CdigoHTML"/>
          <w:rFonts w:ascii="var(--INTERNAL-CODE-font)" w:eastAsiaTheme="majorEastAsia" w:hAnsi="var(--INTERNAL-CODE-font)"/>
          <w:color w:val="66D9EF"/>
          <w:sz w:val="23"/>
          <w:szCs w:val="23"/>
          <w:bdr w:val="none" w:sz="0" w:space="0" w:color="auto" w:frame="1"/>
        </w:rPr>
        <w:t>CONSTRAINT</w:t>
      </w:r>
      <w:r>
        <w:rPr>
          <w:rStyle w:val="CdigoHTML"/>
          <w:rFonts w:ascii="var(--INTERNAL-CODE-font)" w:eastAsiaTheme="majorEastAsia" w:hAnsi="var(--INTERNAL-CODE-font)"/>
          <w:color w:val="F8F8F2"/>
          <w:sz w:val="23"/>
          <w:szCs w:val="23"/>
          <w:bdr w:val="none" w:sz="0" w:space="0" w:color="auto" w:frame="1"/>
        </w:rPr>
        <w:t xml:space="preserve"> FK_ID_BOOK </w:t>
      </w:r>
      <w:r>
        <w:rPr>
          <w:rStyle w:val="CdigoHTML"/>
          <w:rFonts w:ascii="var(--INTERNAL-CODE-font)" w:eastAsiaTheme="majorEastAsia" w:hAnsi="var(--INTERNAL-CODE-font)"/>
          <w:color w:val="66D9EF"/>
          <w:sz w:val="23"/>
          <w:szCs w:val="23"/>
          <w:bdr w:val="none" w:sz="0" w:space="0" w:color="auto" w:frame="1"/>
        </w:rPr>
        <w:t>PRIMARY</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KEY</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E6DB74"/>
          <w:sz w:val="23"/>
          <w:szCs w:val="23"/>
          <w:bdr w:val="none" w:sz="0" w:space="0" w:color="auto" w:frame="1"/>
        </w:rPr>
        <w:t>"idBook"</w:t>
      </w:r>
      <w:r>
        <w:rPr>
          <w:rStyle w:val="CdigoHTML"/>
          <w:rFonts w:ascii="var(--INTERNAL-CODE-font)" w:eastAsiaTheme="majorEastAsia" w:hAnsi="var(--INTERNAL-CODE-font)"/>
          <w:color w:val="F8F8F2"/>
          <w:sz w:val="23"/>
          <w:szCs w:val="23"/>
          <w:bdr w:val="none" w:sz="0" w:space="0" w:color="auto" w:frame="1"/>
        </w:rPr>
        <w:t>,</w:t>
      </w:r>
      <w:r>
        <w:rPr>
          <w:rStyle w:val="CdigoHTML"/>
          <w:rFonts w:ascii="var(--INTERNAL-CODE-font)" w:eastAsiaTheme="majorEastAsia" w:hAnsi="var(--INTERNAL-CODE-font)"/>
          <w:color w:val="E6DB74"/>
          <w:sz w:val="23"/>
          <w:szCs w:val="23"/>
          <w:bdr w:val="none" w:sz="0" w:space="0" w:color="auto" w:frame="1"/>
        </w:rPr>
        <w:t>"idBook"</w:t>
      </w:r>
      <w:r>
        <w:rPr>
          <w:rStyle w:val="CdigoHTML"/>
          <w:rFonts w:ascii="var(--INTERNAL-CODE-font)" w:eastAsiaTheme="majorEastAsia"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66D9EF"/>
          <w:sz w:val="23"/>
          <w:szCs w:val="23"/>
          <w:bdr w:val="none" w:sz="0" w:space="0" w:color="auto" w:frame="1"/>
        </w:rPr>
        <w:t>CREATE</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INDEX</w:t>
      </w:r>
      <w:r>
        <w:rPr>
          <w:rStyle w:val="CdigoHTML"/>
          <w:rFonts w:ascii="var(--INTERNAL-CODE-font)" w:eastAsiaTheme="majorEastAsia" w:hAnsi="var(--INTERNAL-CODE-font)"/>
          <w:color w:val="F8F8F2"/>
          <w:sz w:val="23"/>
          <w:szCs w:val="23"/>
          <w:bdr w:val="none" w:sz="0" w:space="0" w:color="auto" w:frame="1"/>
        </w:rPr>
        <w:t xml:space="preserve"> FK_ID_BOOK_INDEX_9 </w:t>
      </w:r>
      <w:r>
        <w:rPr>
          <w:rStyle w:val="CdigoHTML"/>
          <w:rFonts w:ascii="var(--INTERNAL-CODE-font)" w:eastAsiaTheme="majorEastAsia" w:hAnsi="var(--INTERNAL-CODE-font)"/>
          <w:color w:val="66D9EF"/>
          <w:sz w:val="23"/>
          <w:szCs w:val="23"/>
          <w:bdr w:val="none" w:sz="0" w:space="0" w:color="auto" w:frame="1"/>
        </w:rPr>
        <w:t>ON</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PUBLIC</w:t>
      </w:r>
      <w:r>
        <w:rPr>
          <w:rStyle w:val="CdigoHTML"/>
          <w:rFonts w:ascii="var(--INTERNAL-CODE-font)" w:eastAsiaTheme="majorEastAsia" w:hAnsi="var(--INTERNAL-CODE-font)"/>
          <w:color w:val="F8F8F2"/>
          <w:sz w:val="23"/>
          <w:szCs w:val="23"/>
          <w:bdr w:val="none" w:sz="0" w:space="0" w:color="auto" w:frame="1"/>
        </w:rPr>
        <w:t>.</w:t>
      </w:r>
      <w:r>
        <w:rPr>
          <w:rStyle w:val="CdigoHTML"/>
          <w:rFonts w:ascii="var(--INTERNAL-CODE-font)" w:eastAsiaTheme="majorEastAsia" w:hAnsi="var(--INTERNAL-CODE-font)"/>
          <w:color w:val="E6DB74"/>
          <w:sz w:val="23"/>
          <w:szCs w:val="23"/>
          <w:bdr w:val="none" w:sz="0" w:space="0" w:color="auto" w:frame="1"/>
        </w:rPr>
        <w:t>"Contido"</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E6DB74"/>
          <w:sz w:val="23"/>
          <w:szCs w:val="23"/>
          <w:bdr w:val="none" w:sz="0" w:space="0" w:color="auto" w:frame="1"/>
        </w:rPr>
        <w:t>"idBook"</w:t>
      </w:r>
      <w:r>
        <w:rPr>
          <w:rStyle w:val="CdigoHTML"/>
          <w:rFonts w:ascii="var(--INTERNAL-CODE-font)" w:eastAsiaTheme="majorEastAsia"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66D9EF"/>
          <w:sz w:val="23"/>
          <w:szCs w:val="23"/>
          <w:bdr w:val="none" w:sz="0" w:space="0" w:color="auto" w:frame="1"/>
        </w:rPr>
        <w:t>CREATE</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UNIQUE</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INDEX</w:t>
      </w:r>
      <w:r>
        <w:rPr>
          <w:rStyle w:val="CdigoHTML"/>
          <w:rFonts w:ascii="var(--INTERNAL-CODE-font)" w:eastAsiaTheme="majorEastAsia" w:hAnsi="var(--INTERNAL-CODE-font)"/>
          <w:color w:val="F8F8F2"/>
          <w:sz w:val="23"/>
          <w:szCs w:val="23"/>
          <w:bdr w:val="none" w:sz="0" w:space="0" w:color="auto" w:frame="1"/>
        </w:rPr>
        <w:t xml:space="preserve"> PRIMARY_KEY_9 </w:t>
      </w:r>
      <w:r>
        <w:rPr>
          <w:rStyle w:val="CdigoHTML"/>
          <w:rFonts w:ascii="var(--INTERNAL-CODE-font)" w:eastAsiaTheme="majorEastAsia" w:hAnsi="var(--INTERNAL-CODE-font)"/>
          <w:color w:val="66D9EF"/>
          <w:sz w:val="23"/>
          <w:szCs w:val="23"/>
          <w:bdr w:val="none" w:sz="0" w:space="0" w:color="auto" w:frame="1"/>
        </w:rPr>
        <w:t>ON</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PUBLIC</w:t>
      </w:r>
      <w:r>
        <w:rPr>
          <w:rStyle w:val="CdigoHTML"/>
          <w:rFonts w:ascii="var(--INTERNAL-CODE-font)" w:eastAsiaTheme="majorEastAsia" w:hAnsi="var(--INTERNAL-CODE-font)"/>
          <w:color w:val="F8F8F2"/>
          <w:sz w:val="23"/>
          <w:szCs w:val="23"/>
          <w:bdr w:val="none" w:sz="0" w:space="0" w:color="auto" w:frame="1"/>
        </w:rPr>
        <w:t>.</w:t>
      </w:r>
      <w:r>
        <w:rPr>
          <w:rStyle w:val="CdigoHTML"/>
          <w:rFonts w:ascii="var(--INTERNAL-CODE-font)" w:eastAsiaTheme="majorEastAsia" w:hAnsi="var(--INTERNAL-CODE-font)"/>
          <w:color w:val="E6DB74"/>
          <w:sz w:val="23"/>
          <w:szCs w:val="23"/>
          <w:bdr w:val="none" w:sz="0" w:space="0" w:color="auto" w:frame="1"/>
        </w:rPr>
        <w:t>"Contido"</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E6DB74"/>
          <w:sz w:val="23"/>
          <w:szCs w:val="23"/>
          <w:bdr w:val="none" w:sz="0" w:space="0" w:color="auto" w:frame="1"/>
        </w:rPr>
        <w:t>"idContido"</w:t>
      </w:r>
      <w:r>
        <w:rPr>
          <w:rStyle w:val="CdigoHTML"/>
          <w:rFonts w:ascii="var(--INTERNAL-CODE-font)" w:eastAsiaTheme="majorEastAsia"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75715E"/>
          <w:sz w:val="23"/>
          <w:szCs w:val="23"/>
          <w:bdr w:val="none" w:sz="0" w:space="0" w:color="auto" w:frame="1"/>
        </w:rPr>
      </w:pPr>
      <w:r>
        <w:rPr>
          <w:rStyle w:val="CdigoHTML"/>
          <w:rFonts w:ascii="var(--INTERNAL-CODE-font)" w:eastAsiaTheme="majorEastAsia" w:hAnsi="var(--INTERNAL-CODE-font)"/>
          <w:color w:val="75715E"/>
          <w:sz w:val="23"/>
          <w:szCs w:val="23"/>
          <w:bdr w:val="none" w:sz="0" w:space="0" w:color="auto" w:frame="1"/>
        </w:rPr>
        <w:t>-- PUBLIC."Contido" foreign keys</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66D9EF"/>
          <w:sz w:val="23"/>
          <w:szCs w:val="23"/>
          <w:bdr w:val="none" w:sz="0" w:space="0" w:color="auto" w:frame="1"/>
        </w:rPr>
        <w:t>ALTER</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TABLE</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PUBLIC</w:t>
      </w:r>
      <w:r>
        <w:rPr>
          <w:rStyle w:val="CdigoHTML"/>
          <w:rFonts w:ascii="var(--INTERNAL-CODE-font)" w:eastAsiaTheme="majorEastAsia" w:hAnsi="var(--INTERNAL-CODE-font)"/>
          <w:color w:val="F8F8F2"/>
          <w:sz w:val="23"/>
          <w:szCs w:val="23"/>
          <w:bdr w:val="none" w:sz="0" w:space="0" w:color="auto" w:frame="1"/>
        </w:rPr>
        <w:t>.</w:t>
      </w:r>
      <w:r>
        <w:rPr>
          <w:rStyle w:val="CdigoHTML"/>
          <w:rFonts w:ascii="var(--INTERNAL-CODE-font)" w:eastAsiaTheme="majorEastAsia" w:hAnsi="var(--INTERNAL-CODE-font)"/>
          <w:color w:val="E6DB74"/>
          <w:sz w:val="23"/>
          <w:szCs w:val="23"/>
          <w:bdr w:val="none" w:sz="0" w:space="0" w:color="auto" w:frame="1"/>
        </w:rPr>
        <w:t>"Contido"</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ADD</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CONSTRAINT</w:t>
      </w:r>
      <w:r>
        <w:rPr>
          <w:rStyle w:val="CdigoHTML"/>
          <w:rFonts w:ascii="var(--INTERNAL-CODE-font)" w:eastAsiaTheme="majorEastAsia" w:hAnsi="var(--INTERNAL-CODE-font)"/>
          <w:color w:val="F8F8F2"/>
          <w:sz w:val="23"/>
          <w:szCs w:val="23"/>
          <w:bdr w:val="none" w:sz="0" w:space="0" w:color="auto" w:frame="1"/>
        </w:rPr>
        <w:t xml:space="preserve"> FK_ID_BOOK </w:t>
      </w:r>
      <w:r>
        <w:rPr>
          <w:rStyle w:val="CdigoHTML"/>
          <w:rFonts w:ascii="var(--INTERNAL-CODE-font)" w:eastAsiaTheme="majorEastAsia" w:hAnsi="var(--INTERNAL-CODE-font)"/>
          <w:color w:val="66D9EF"/>
          <w:sz w:val="23"/>
          <w:szCs w:val="23"/>
          <w:bdr w:val="none" w:sz="0" w:space="0" w:color="auto" w:frame="1"/>
        </w:rPr>
        <w:t>FOREIGN</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KEY</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E6DB74"/>
          <w:sz w:val="23"/>
          <w:szCs w:val="23"/>
          <w:bdr w:val="none" w:sz="0" w:space="0" w:color="auto" w:frame="1"/>
        </w:rPr>
        <w:t>"idBook"</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REFERENCES</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PUBLIC</w:t>
      </w:r>
      <w:r>
        <w:rPr>
          <w:rStyle w:val="CdigoHTML"/>
          <w:rFonts w:ascii="var(--INTERNAL-CODE-font)" w:eastAsiaTheme="majorEastAsia" w:hAnsi="var(--INTERNAL-CODE-font)"/>
          <w:color w:val="F8F8F2"/>
          <w:sz w:val="23"/>
          <w:szCs w:val="23"/>
          <w:bdr w:val="none" w:sz="0" w:space="0" w:color="auto" w:frame="1"/>
        </w:rPr>
        <w:t>.</w:t>
      </w:r>
      <w:r>
        <w:rPr>
          <w:rStyle w:val="CdigoHTML"/>
          <w:rFonts w:ascii="var(--INTERNAL-CODE-font)" w:eastAsiaTheme="majorEastAsia" w:hAnsi="var(--INTERNAL-CODE-font)"/>
          <w:color w:val="E6DB74"/>
          <w:sz w:val="23"/>
          <w:szCs w:val="23"/>
          <w:bdr w:val="none" w:sz="0" w:space="0" w:color="auto" w:frame="1"/>
        </w:rPr>
        <w:t>"Book"</w:t>
      </w:r>
      <w:r>
        <w:rPr>
          <w:rStyle w:val="CdigoHTML"/>
          <w:rFonts w:ascii="var(--INTERNAL-CODE-font)" w:eastAsiaTheme="majorEastAsia" w:hAnsi="var(--INTERNAL-CODE-font)"/>
          <w:color w:val="F8F8F2"/>
          <w:sz w:val="23"/>
          <w:szCs w:val="23"/>
          <w:bdr w:val="none" w:sz="0" w:space="0" w:color="auto" w:frame="1"/>
        </w:rPr>
        <w:t>(</w:t>
      </w:r>
      <w:r>
        <w:rPr>
          <w:rStyle w:val="CdigoHTML"/>
          <w:rFonts w:ascii="var(--INTERNAL-CODE-font)" w:eastAsiaTheme="majorEastAsia" w:hAnsi="var(--INTERNAL-CODE-font)"/>
          <w:color w:val="E6DB74"/>
          <w:sz w:val="23"/>
          <w:szCs w:val="23"/>
          <w:bdr w:val="none" w:sz="0" w:space="0" w:color="auto" w:frame="1"/>
        </w:rPr>
        <w:t>"idBook"</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ON</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DELETE</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CASCADE</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ON</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UPDATE</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CASCADE</w:t>
      </w:r>
      <w:r>
        <w:rPr>
          <w:rStyle w:val="CdigoHTML"/>
          <w:rFonts w:ascii="var(--INTERNAL-CODE-font)" w:eastAsiaTheme="majorEastAsia" w:hAnsi="var(--INTERNAL-CODE-font)"/>
          <w:color w:val="F8F8F2"/>
          <w:sz w:val="23"/>
          <w:szCs w:val="23"/>
          <w:bdr w:val="none" w:sz="0" w:space="0" w:color="auto" w:frame="1"/>
        </w:rPr>
        <w:t>;</w:t>
      </w:r>
    </w:p>
    <w:p w:rsidR="000E0D8D" w:rsidRDefault="000E0D8D" w:rsidP="000E0D8D">
      <w:r>
        <w:t> Bases de datos</w:t>
      </w:r>
    </w:p>
    <w:p w:rsidR="000E0D8D" w:rsidRDefault="000E0D8D" w:rsidP="000E0D8D">
      <w:pPr>
        <w:numPr>
          <w:ilvl w:val="0"/>
          <w:numId w:val="113"/>
        </w:numPr>
        <w:spacing w:after="100" w:afterAutospacing="1" w:line="240" w:lineRule="auto"/>
        <w:ind w:left="0"/>
      </w:pPr>
      <w:hyperlink r:id="rId263" w:history="1">
        <w:r>
          <w:rPr>
            <w:rStyle w:val="Hipervnculo"/>
          </w:rPr>
          <w:t>bdbiblioteca.zip</w:t>
        </w:r>
      </w:hyperlink>
      <w:r>
        <w:t> (5 )</w:t>
      </w:r>
    </w:p>
    <w:p w:rsidR="000E0D8D" w:rsidRDefault="000E0D8D" w:rsidP="000E0D8D">
      <w:pPr>
        <w:numPr>
          <w:ilvl w:val="0"/>
          <w:numId w:val="113"/>
        </w:numPr>
        <w:spacing w:before="100" w:beforeAutospacing="1" w:after="100" w:afterAutospacing="1" w:line="240" w:lineRule="auto"/>
        <w:ind w:left="0"/>
      </w:pPr>
      <w:hyperlink r:id="rId264" w:history="1">
        <w:r>
          <w:rPr>
            <w:rStyle w:val="Hipervnculo"/>
          </w:rPr>
          <w:t>bdbibliotecaUpperCase.zip</w:t>
        </w:r>
      </w:hyperlink>
      <w:r>
        <w:t> (5 )</w:t>
      </w:r>
    </w:p>
    <w:p w:rsidR="000E0D8D" w:rsidRDefault="000E0D8D" w:rsidP="000E0D8D">
      <w:pPr>
        <w:pStyle w:val="NormalWeb"/>
      </w:pPr>
      <w:r>
        <w:t>Las bases de datos están incorporadas en el fichero, así como los datos y los textos e imágenes de ejemplo:</w:t>
      </w:r>
    </w:p>
    <w:p w:rsidR="000E0D8D" w:rsidRDefault="000E0D8D" w:rsidP="000E0D8D">
      <w:r>
        <w:t> Proyectos</w:t>
      </w:r>
    </w:p>
    <w:p w:rsidR="000E0D8D" w:rsidRDefault="000E0D8D" w:rsidP="000E0D8D">
      <w:pPr>
        <w:numPr>
          <w:ilvl w:val="0"/>
          <w:numId w:val="114"/>
        </w:numPr>
        <w:spacing w:after="100" w:afterAutospacing="1" w:line="240" w:lineRule="auto"/>
        <w:ind w:left="0"/>
      </w:pPr>
      <w:hyperlink r:id="rId265" w:history="1">
        <w:r>
          <w:rPr>
            <w:rStyle w:val="Hipervnculo"/>
          </w:rPr>
          <w:t>AppBiblioteca.zip</w:t>
        </w:r>
      </w:hyperlink>
      <w:r>
        <w:t> (80 )</w:t>
      </w:r>
    </w:p>
    <w:p w:rsidR="000E0D8D" w:rsidRDefault="000E0D8D" w:rsidP="000E0D8D">
      <w:pPr>
        <w:pStyle w:val="Ttulo2"/>
        <w:rPr>
          <w:b w:val="0"/>
          <w:bCs w:val="0"/>
          <w:spacing w:val="-15"/>
        </w:rPr>
      </w:pPr>
      <w:r>
        <w:rPr>
          <w:b w:val="0"/>
          <w:bCs w:val="0"/>
          <w:spacing w:val="-15"/>
        </w:rPr>
        <w:t>Ejercicio 1. Gestión Biblioteca</w:t>
      </w:r>
    </w:p>
    <w:p w:rsidR="000E0D8D" w:rsidRDefault="000E0D8D" w:rsidP="000E0D8D">
      <w:pPr>
        <w:pStyle w:val="NormalWeb"/>
      </w:pPr>
      <w:r>
        <w:t>Queremos desarrollar una </w:t>
      </w:r>
      <w:r>
        <w:rPr>
          <w:rStyle w:val="Textoennegrita"/>
        </w:rPr>
        <w:t>aplicación para una biblioteca y necesitamos interactuar con una base de datos que contiene información sobre los libros que tenemos en nuestra colección de libros</w:t>
      </w:r>
      <w:r>
        <w:t>.</w:t>
      </w:r>
    </w:p>
    <w:p w:rsidR="000E0D8D" w:rsidRDefault="000E0D8D" w:rsidP="000E0D8D">
      <w:pPr>
        <w:pStyle w:val="NormalWeb"/>
      </w:pPr>
      <w:r>
        <w:t>Para ello, vamos a crear:</w:t>
      </w:r>
    </w:p>
    <w:p w:rsidR="000E0D8D" w:rsidRDefault="000E0D8D" w:rsidP="000E0D8D">
      <w:pPr>
        <w:numPr>
          <w:ilvl w:val="0"/>
          <w:numId w:val="115"/>
        </w:numPr>
        <w:spacing w:before="100" w:beforeAutospacing="1" w:after="100" w:afterAutospacing="1" w:line="240" w:lineRule="auto"/>
      </w:pPr>
      <w:r>
        <w:rPr>
          <w:rStyle w:val="Textoennegrita"/>
        </w:rPr>
        <w:t>Clase </w:t>
      </w:r>
      <w:r>
        <w:rPr>
          <w:rStyle w:val="CdigoHTML"/>
          <w:rFonts w:ascii="var(--INTERNAL-CODE-font)" w:eastAsiaTheme="majorEastAsia" w:hAnsi="var(--INTERNAL-CODE-font)"/>
          <w:b/>
          <w:bCs/>
          <w:sz w:val="22"/>
          <w:szCs w:val="22"/>
          <w:bdr w:val="single" w:sz="6" w:space="0" w:color="auto" w:frame="1"/>
        </w:rPr>
        <w:t>Book</w:t>
      </w:r>
      <w:r>
        <w:t>: representa la entidad libro.</w:t>
      </w:r>
    </w:p>
    <w:p w:rsidR="000E0D8D" w:rsidRDefault="000E0D8D" w:rsidP="000E0D8D">
      <w:pPr>
        <w:numPr>
          <w:ilvl w:val="0"/>
          <w:numId w:val="115"/>
        </w:numPr>
        <w:spacing w:before="100" w:beforeAutospacing="1" w:after="100" w:afterAutospacing="1" w:line="240" w:lineRule="auto"/>
      </w:pPr>
      <w:r>
        <w:rPr>
          <w:rStyle w:val="Textoennegrita"/>
        </w:rPr>
        <w:t>Clase </w:t>
      </w:r>
      <w:r>
        <w:rPr>
          <w:rStyle w:val="CdigoHTML"/>
          <w:rFonts w:ascii="var(--INTERNAL-CODE-font)" w:eastAsiaTheme="majorEastAsia" w:hAnsi="var(--INTERNAL-CODE-font)"/>
          <w:b/>
          <w:bCs/>
          <w:sz w:val="22"/>
          <w:szCs w:val="22"/>
          <w:bdr w:val="single" w:sz="6" w:space="0" w:color="auto" w:frame="1"/>
        </w:rPr>
        <w:t>BookDAO</w:t>
      </w:r>
      <w:r>
        <w:t>: permite realizar operaciones CRUD (Create, Read, Update y Delete) sobre la tabla </w:t>
      </w:r>
      <w:r>
        <w:rPr>
          <w:rStyle w:val="CdigoHTML"/>
          <w:rFonts w:ascii="var(--INTERNAL-CODE-font)" w:eastAsiaTheme="majorEastAsia" w:hAnsi="var(--INTERNAL-CODE-font)"/>
          <w:sz w:val="22"/>
          <w:szCs w:val="22"/>
          <w:bdr w:val="single" w:sz="6" w:space="0" w:color="auto" w:frame="1"/>
        </w:rPr>
        <w:t>Book</w:t>
      </w:r>
      <w:r>
        <w:t> en la base de datos.</w:t>
      </w:r>
    </w:p>
    <w:p w:rsidR="000E0D8D" w:rsidRDefault="000E0D8D" w:rsidP="000E0D8D">
      <w:pPr>
        <w:numPr>
          <w:ilvl w:val="0"/>
          <w:numId w:val="115"/>
        </w:numPr>
        <w:spacing w:before="100" w:beforeAutospacing="1" w:after="100" w:afterAutospacing="1" w:line="240" w:lineRule="auto"/>
      </w:pPr>
      <w:r>
        <w:rPr>
          <w:rStyle w:val="Textoennegrita"/>
        </w:rPr>
        <w:t>Clase </w:t>
      </w:r>
      <w:r>
        <w:rPr>
          <w:rStyle w:val="CdigoHTML"/>
          <w:rFonts w:ascii="var(--INTERNAL-CODE-font)" w:eastAsiaTheme="majorEastAsia" w:hAnsi="var(--INTERNAL-CODE-font)"/>
          <w:b/>
          <w:bCs/>
          <w:sz w:val="22"/>
          <w:szCs w:val="22"/>
          <w:bdr w:val="single" w:sz="6" w:space="0" w:color="auto" w:frame="1"/>
        </w:rPr>
        <w:t>ConnectionManager</w:t>
      </w:r>
      <w:r>
        <w:t>: para la gestión y obtención de las conexiones a la base de datos de una manera eficiente. Emplearemos el </w:t>
      </w:r>
      <w:r>
        <w:rPr>
          <w:rStyle w:val="Textoennegrita"/>
        </w:rPr>
        <w:t>patrón </w:t>
      </w:r>
      <w:r>
        <w:rPr>
          <w:rStyle w:val="CdigoHTML"/>
          <w:rFonts w:ascii="var(--INTERNAL-CODE-font)" w:eastAsiaTheme="majorEastAsia" w:hAnsi="var(--INTERNAL-CODE-font)"/>
          <w:b/>
          <w:bCs/>
          <w:sz w:val="22"/>
          <w:szCs w:val="22"/>
          <w:bdr w:val="single" w:sz="6" w:space="0" w:color="auto" w:frame="1"/>
        </w:rPr>
        <w:t>Singleton</w:t>
      </w:r>
      <w:r>
        <w:t> para el gestor de conexiones, que en la primera versión tendrá una única conexión, pero que podremos convertir en un conjunto/pool de conexiones.</w:t>
      </w:r>
    </w:p>
    <w:p w:rsidR="000E0D8D" w:rsidRDefault="000E0D8D" w:rsidP="000E0D8D">
      <w:pPr>
        <w:pStyle w:val="Ttulo3"/>
        <w:rPr>
          <w:b w:val="0"/>
          <w:bCs w:val="0"/>
          <w:spacing w:val="-15"/>
        </w:rPr>
      </w:pPr>
      <w:r>
        <w:rPr>
          <w:b w:val="0"/>
          <w:bCs w:val="0"/>
          <w:spacing w:val="-15"/>
        </w:rPr>
        <w:t>Estructura de la base de datos</w:t>
      </w:r>
    </w:p>
    <w:p w:rsidR="000E0D8D" w:rsidRDefault="000E0D8D" w:rsidP="000E0D8D">
      <w:pPr>
        <w:pStyle w:val="NormalWeb"/>
      </w:pPr>
      <w:r>
        <w:t>Está formada por una única </w:t>
      </w:r>
      <w:r>
        <w:rPr>
          <w:rStyle w:val="Textoennegrita"/>
        </w:rPr>
        <w:t>tabla, </w:t>
      </w:r>
      <w:r>
        <w:rPr>
          <w:rStyle w:val="CdigoHTML"/>
          <w:rFonts w:ascii="var(--INTERNAL-CODE-font)" w:eastAsiaTheme="majorEastAsia" w:hAnsi="var(--INTERNAL-CODE-font)"/>
          <w:b/>
          <w:bCs/>
          <w:sz w:val="22"/>
          <w:szCs w:val="22"/>
          <w:bdr w:val="single" w:sz="6" w:space="0" w:color="auto" w:frame="1"/>
        </w:rPr>
        <w:t>Book</w:t>
      </w:r>
      <w:r>
        <w:t>. La tabla </w:t>
      </w:r>
      <w:r>
        <w:rPr>
          <w:rStyle w:val="CdigoHTML"/>
          <w:rFonts w:ascii="var(--INTERNAL-CODE-font)" w:eastAsiaTheme="majorEastAsia" w:hAnsi="var(--INTERNAL-CODE-font)"/>
          <w:sz w:val="22"/>
          <w:szCs w:val="22"/>
          <w:bdr w:val="single" w:sz="6" w:space="0" w:color="auto" w:frame="1"/>
        </w:rPr>
        <w:t>Contido</w:t>
      </w:r>
      <w:r>
        <w:t> no se usará de momento.</w:t>
      </w:r>
    </w:p>
    <w:p w:rsidR="000E0D8D" w:rsidRDefault="000E0D8D" w:rsidP="000E0D8D">
      <w:pPr>
        <w:pStyle w:val="NormalWeb"/>
      </w:pPr>
      <w:r>
        <w:t>Tabla </w:t>
      </w:r>
      <w:r>
        <w:rPr>
          <w:rStyle w:val="CdigoHTML"/>
          <w:rFonts w:ascii="var(--INTERNAL-CODE-font)" w:eastAsiaTheme="majorEastAsia" w:hAnsi="var(--INTERNAL-CODE-font)"/>
          <w:sz w:val="22"/>
          <w:szCs w:val="22"/>
          <w:bdr w:val="single" w:sz="6" w:space="0" w:color="auto" w:frame="1"/>
        </w:rPr>
        <w:t>Book</w:t>
      </w:r>
    </w:p>
    <w:tbl>
      <w:tblPr>
        <w:tblW w:w="14714" w:type="dxa"/>
        <w:tblCellMar>
          <w:top w:w="15" w:type="dxa"/>
          <w:left w:w="15" w:type="dxa"/>
          <w:bottom w:w="15" w:type="dxa"/>
          <w:right w:w="15" w:type="dxa"/>
        </w:tblCellMar>
        <w:tblLook w:val="04A0" w:firstRow="1" w:lastRow="0" w:firstColumn="1" w:lastColumn="0" w:noHBand="0" w:noVBand="1"/>
      </w:tblPr>
      <w:tblGrid>
        <w:gridCol w:w="3396"/>
        <w:gridCol w:w="2770"/>
        <w:gridCol w:w="8548"/>
      </w:tblGrid>
      <w:tr w:rsidR="000E0D8D" w:rsidTr="000E0D8D">
        <w:trPr>
          <w:tblHeader/>
        </w:trPr>
        <w:tc>
          <w:tcPr>
            <w:tcW w:w="0" w:type="auto"/>
            <w:vAlign w:val="center"/>
            <w:hideMark/>
          </w:tcPr>
          <w:p w:rsidR="000E0D8D" w:rsidRDefault="000E0D8D">
            <w:pPr>
              <w:rPr>
                <w:b/>
                <w:bCs/>
                <w:sz w:val="24"/>
                <w:szCs w:val="24"/>
              </w:rPr>
            </w:pPr>
            <w:r>
              <w:rPr>
                <w:b/>
                <w:bCs/>
              </w:rPr>
              <w:t>Columna</w:t>
            </w:r>
          </w:p>
        </w:tc>
        <w:tc>
          <w:tcPr>
            <w:tcW w:w="0" w:type="auto"/>
            <w:vAlign w:val="center"/>
            <w:hideMark/>
          </w:tcPr>
          <w:p w:rsidR="000E0D8D" w:rsidRDefault="000E0D8D">
            <w:pPr>
              <w:rPr>
                <w:b/>
                <w:bCs/>
                <w:sz w:val="24"/>
                <w:szCs w:val="24"/>
              </w:rPr>
            </w:pPr>
            <w:r>
              <w:rPr>
                <w:b/>
                <w:bCs/>
              </w:rPr>
              <w:t>Tipo de dato</w:t>
            </w:r>
          </w:p>
        </w:tc>
        <w:tc>
          <w:tcPr>
            <w:tcW w:w="0" w:type="auto"/>
            <w:vAlign w:val="center"/>
            <w:hideMark/>
          </w:tcPr>
          <w:p w:rsidR="000E0D8D" w:rsidRDefault="000E0D8D">
            <w:pPr>
              <w:rPr>
                <w:b/>
                <w:bCs/>
                <w:sz w:val="24"/>
                <w:szCs w:val="24"/>
              </w:rPr>
            </w:pPr>
            <w:r>
              <w:rPr>
                <w:b/>
                <w:bCs/>
              </w:rPr>
              <w:t>Descripción</w:t>
            </w:r>
          </w:p>
        </w:tc>
      </w:tr>
      <w:tr w:rsidR="000E0D8D" w:rsidTr="000E0D8D">
        <w:tc>
          <w:tcPr>
            <w:tcW w:w="0" w:type="auto"/>
            <w:vAlign w:val="center"/>
            <w:hideMark/>
          </w:tcPr>
          <w:p w:rsidR="000E0D8D" w:rsidRDefault="000E0D8D">
            <w:pPr>
              <w:rPr>
                <w:sz w:val="24"/>
                <w:szCs w:val="24"/>
              </w:rPr>
            </w:pPr>
            <w:r>
              <w:rPr>
                <w:rStyle w:val="CdigoHTML"/>
                <w:rFonts w:ascii="var(--INTERNAL-CODE-font)" w:eastAsiaTheme="majorEastAsia" w:hAnsi="var(--INTERNAL-CODE-font)"/>
                <w:sz w:val="22"/>
                <w:szCs w:val="22"/>
                <w:bdr w:val="single" w:sz="6" w:space="0" w:color="auto" w:frame="1"/>
              </w:rPr>
              <w:t>idBook</w:t>
            </w:r>
          </w:p>
        </w:tc>
        <w:tc>
          <w:tcPr>
            <w:tcW w:w="0" w:type="auto"/>
            <w:vAlign w:val="center"/>
            <w:hideMark/>
          </w:tcPr>
          <w:p w:rsidR="000E0D8D" w:rsidRDefault="000E0D8D">
            <w:pPr>
              <w:rPr>
                <w:sz w:val="24"/>
                <w:szCs w:val="24"/>
              </w:rPr>
            </w:pPr>
            <w:r>
              <w:rPr>
                <w:rStyle w:val="CdigoHTML"/>
                <w:rFonts w:ascii="var(--INTERNAL-CODE-font)" w:eastAsiaTheme="majorEastAsia" w:hAnsi="var(--INTERNAL-CODE-font)"/>
                <w:sz w:val="22"/>
                <w:szCs w:val="22"/>
                <w:bdr w:val="single" w:sz="6" w:space="0" w:color="auto" w:frame="1"/>
              </w:rPr>
              <w:t>int</w:t>
            </w:r>
          </w:p>
        </w:tc>
        <w:tc>
          <w:tcPr>
            <w:tcW w:w="0" w:type="auto"/>
            <w:vAlign w:val="center"/>
            <w:hideMark/>
          </w:tcPr>
          <w:p w:rsidR="000E0D8D" w:rsidRDefault="000E0D8D">
            <w:pPr>
              <w:rPr>
                <w:sz w:val="24"/>
                <w:szCs w:val="24"/>
              </w:rPr>
            </w:pPr>
            <w:r>
              <w:t>Identificador único del </w:t>
            </w:r>
            <w:r>
              <w:rPr>
                <w:rStyle w:val="Textoennegrita"/>
              </w:rPr>
              <w:t>ejemplar</w:t>
            </w:r>
            <w:r>
              <w:t> del libro</w:t>
            </w:r>
          </w:p>
        </w:tc>
      </w:tr>
      <w:tr w:rsidR="000E0D8D" w:rsidTr="000E0D8D">
        <w:tc>
          <w:tcPr>
            <w:tcW w:w="0" w:type="auto"/>
            <w:vAlign w:val="center"/>
            <w:hideMark/>
          </w:tcPr>
          <w:p w:rsidR="000E0D8D" w:rsidRDefault="000E0D8D">
            <w:pPr>
              <w:rPr>
                <w:sz w:val="24"/>
                <w:szCs w:val="24"/>
              </w:rPr>
            </w:pPr>
            <w:r>
              <w:rPr>
                <w:rStyle w:val="CdigoHTML"/>
                <w:rFonts w:ascii="var(--INTERNAL-CODE-font)" w:eastAsiaTheme="majorEastAsia" w:hAnsi="var(--INTERNAL-CODE-font)"/>
                <w:sz w:val="22"/>
                <w:szCs w:val="22"/>
                <w:bdr w:val="single" w:sz="6" w:space="0" w:color="auto" w:frame="1"/>
              </w:rPr>
              <w:t>isbn</w:t>
            </w:r>
          </w:p>
        </w:tc>
        <w:tc>
          <w:tcPr>
            <w:tcW w:w="0" w:type="auto"/>
            <w:vAlign w:val="center"/>
            <w:hideMark/>
          </w:tcPr>
          <w:p w:rsidR="000E0D8D" w:rsidRDefault="000E0D8D">
            <w:pPr>
              <w:rPr>
                <w:sz w:val="24"/>
                <w:szCs w:val="24"/>
              </w:rPr>
            </w:pPr>
            <w:r>
              <w:rPr>
                <w:rStyle w:val="CdigoHTML"/>
                <w:rFonts w:ascii="var(--INTERNAL-CODE-font)" w:eastAsiaTheme="majorEastAsia" w:hAnsi="var(--INTERNAL-CODE-font)"/>
                <w:sz w:val="22"/>
                <w:szCs w:val="22"/>
                <w:bdr w:val="single" w:sz="6" w:space="0" w:color="auto" w:frame="1"/>
              </w:rPr>
              <w:t>varchar(13)</w:t>
            </w:r>
          </w:p>
        </w:tc>
        <w:tc>
          <w:tcPr>
            <w:tcW w:w="0" w:type="auto"/>
            <w:vAlign w:val="center"/>
            <w:hideMark/>
          </w:tcPr>
          <w:p w:rsidR="000E0D8D" w:rsidRDefault="000E0D8D">
            <w:pPr>
              <w:rPr>
                <w:sz w:val="24"/>
                <w:szCs w:val="24"/>
              </w:rPr>
            </w:pPr>
            <w:r>
              <w:t>Identificador del libro</w:t>
            </w:r>
          </w:p>
        </w:tc>
      </w:tr>
      <w:tr w:rsidR="000E0D8D" w:rsidTr="000E0D8D">
        <w:tc>
          <w:tcPr>
            <w:tcW w:w="0" w:type="auto"/>
            <w:vAlign w:val="center"/>
            <w:hideMark/>
          </w:tcPr>
          <w:p w:rsidR="000E0D8D" w:rsidRDefault="000E0D8D">
            <w:pPr>
              <w:rPr>
                <w:sz w:val="24"/>
                <w:szCs w:val="24"/>
              </w:rPr>
            </w:pPr>
            <w:r>
              <w:rPr>
                <w:rStyle w:val="CdigoHTML"/>
                <w:rFonts w:ascii="var(--INTERNAL-CODE-font)" w:eastAsiaTheme="majorEastAsia" w:hAnsi="var(--INTERNAL-CODE-font)"/>
                <w:sz w:val="22"/>
                <w:szCs w:val="22"/>
                <w:bdr w:val="single" w:sz="6" w:space="0" w:color="auto" w:frame="1"/>
              </w:rPr>
              <w:t>titulo</w:t>
            </w:r>
          </w:p>
        </w:tc>
        <w:tc>
          <w:tcPr>
            <w:tcW w:w="0" w:type="auto"/>
            <w:vAlign w:val="center"/>
            <w:hideMark/>
          </w:tcPr>
          <w:p w:rsidR="000E0D8D" w:rsidRDefault="000E0D8D">
            <w:pPr>
              <w:rPr>
                <w:sz w:val="24"/>
                <w:szCs w:val="24"/>
              </w:rPr>
            </w:pPr>
            <w:r>
              <w:rPr>
                <w:rStyle w:val="CdigoHTML"/>
                <w:rFonts w:ascii="var(--INTERNAL-CODE-font)" w:eastAsiaTheme="majorEastAsia" w:hAnsi="var(--INTERNAL-CODE-font)"/>
                <w:sz w:val="22"/>
                <w:szCs w:val="22"/>
                <w:bdr w:val="single" w:sz="6" w:space="0" w:color="auto" w:frame="1"/>
              </w:rPr>
              <w:t>varchar(255)</w:t>
            </w:r>
          </w:p>
        </w:tc>
        <w:tc>
          <w:tcPr>
            <w:tcW w:w="0" w:type="auto"/>
            <w:vAlign w:val="center"/>
            <w:hideMark/>
          </w:tcPr>
          <w:p w:rsidR="000E0D8D" w:rsidRDefault="000E0D8D">
            <w:pPr>
              <w:rPr>
                <w:sz w:val="24"/>
                <w:szCs w:val="24"/>
              </w:rPr>
            </w:pPr>
            <w:r>
              <w:t>Título del libro</w:t>
            </w:r>
          </w:p>
        </w:tc>
      </w:tr>
      <w:tr w:rsidR="000E0D8D" w:rsidTr="000E0D8D">
        <w:tc>
          <w:tcPr>
            <w:tcW w:w="0" w:type="auto"/>
            <w:vAlign w:val="center"/>
            <w:hideMark/>
          </w:tcPr>
          <w:p w:rsidR="000E0D8D" w:rsidRDefault="000E0D8D">
            <w:pPr>
              <w:rPr>
                <w:sz w:val="24"/>
                <w:szCs w:val="24"/>
              </w:rPr>
            </w:pPr>
            <w:r>
              <w:rPr>
                <w:rStyle w:val="CdigoHTML"/>
                <w:rFonts w:ascii="var(--INTERNAL-CODE-font)" w:eastAsiaTheme="majorEastAsia" w:hAnsi="var(--INTERNAL-CODE-font)"/>
                <w:sz w:val="22"/>
                <w:szCs w:val="22"/>
                <w:bdr w:val="single" w:sz="6" w:space="0" w:color="auto" w:frame="1"/>
              </w:rPr>
              <w:t>autor</w:t>
            </w:r>
          </w:p>
        </w:tc>
        <w:tc>
          <w:tcPr>
            <w:tcW w:w="0" w:type="auto"/>
            <w:vAlign w:val="center"/>
            <w:hideMark/>
          </w:tcPr>
          <w:p w:rsidR="000E0D8D" w:rsidRDefault="000E0D8D">
            <w:pPr>
              <w:rPr>
                <w:sz w:val="24"/>
                <w:szCs w:val="24"/>
              </w:rPr>
            </w:pPr>
            <w:r>
              <w:rPr>
                <w:rStyle w:val="CdigoHTML"/>
                <w:rFonts w:ascii="var(--INTERNAL-CODE-font)" w:eastAsiaTheme="majorEastAsia" w:hAnsi="var(--INTERNAL-CODE-font)"/>
                <w:sz w:val="22"/>
                <w:szCs w:val="22"/>
                <w:bdr w:val="single" w:sz="6" w:space="0" w:color="auto" w:frame="1"/>
              </w:rPr>
              <w:t>varchar(255)</w:t>
            </w:r>
          </w:p>
        </w:tc>
        <w:tc>
          <w:tcPr>
            <w:tcW w:w="0" w:type="auto"/>
            <w:vAlign w:val="center"/>
            <w:hideMark/>
          </w:tcPr>
          <w:p w:rsidR="000E0D8D" w:rsidRDefault="000E0D8D">
            <w:pPr>
              <w:rPr>
                <w:sz w:val="24"/>
                <w:szCs w:val="24"/>
              </w:rPr>
            </w:pPr>
            <w:r>
              <w:t>Autor del libro</w:t>
            </w:r>
          </w:p>
        </w:tc>
      </w:tr>
      <w:tr w:rsidR="000E0D8D" w:rsidTr="000E0D8D">
        <w:tc>
          <w:tcPr>
            <w:tcW w:w="0" w:type="auto"/>
            <w:vAlign w:val="center"/>
            <w:hideMark/>
          </w:tcPr>
          <w:p w:rsidR="000E0D8D" w:rsidRDefault="000E0D8D">
            <w:pPr>
              <w:rPr>
                <w:sz w:val="24"/>
                <w:szCs w:val="24"/>
              </w:rPr>
            </w:pPr>
            <w:r>
              <w:rPr>
                <w:rStyle w:val="CdigoHTML"/>
                <w:rFonts w:ascii="var(--INTERNAL-CODE-font)" w:eastAsiaTheme="majorEastAsia" w:hAnsi="var(--INTERNAL-CODE-font)"/>
                <w:sz w:val="22"/>
                <w:szCs w:val="22"/>
                <w:bdr w:val="single" w:sz="6" w:space="0" w:color="auto" w:frame="1"/>
              </w:rPr>
              <w:t>anho</w:t>
            </w:r>
          </w:p>
        </w:tc>
        <w:tc>
          <w:tcPr>
            <w:tcW w:w="0" w:type="auto"/>
            <w:vAlign w:val="center"/>
            <w:hideMark/>
          </w:tcPr>
          <w:p w:rsidR="000E0D8D" w:rsidRDefault="000E0D8D">
            <w:pPr>
              <w:rPr>
                <w:sz w:val="24"/>
                <w:szCs w:val="24"/>
              </w:rPr>
            </w:pPr>
            <w:r>
              <w:rPr>
                <w:rStyle w:val="CdigoHTML"/>
                <w:rFonts w:ascii="var(--INTERNAL-CODE-font)" w:eastAsiaTheme="majorEastAsia" w:hAnsi="var(--INTERNAL-CODE-font)"/>
                <w:sz w:val="22"/>
                <w:szCs w:val="22"/>
                <w:bdr w:val="single" w:sz="6" w:space="0" w:color="auto" w:frame="1"/>
              </w:rPr>
              <w:t>int</w:t>
            </w:r>
          </w:p>
        </w:tc>
        <w:tc>
          <w:tcPr>
            <w:tcW w:w="0" w:type="auto"/>
            <w:vAlign w:val="center"/>
            <w:hideMark/>
          </w:tcPr>
          <w:p w:rsidR="000E0D8D" w:rsidRDefault="000E0D8D">
            <w:pPr>
              <w:rPr>
                <w:sz w:val="24"/>
                <w:szCs w:val="24"/>
              </w:rPr>
            </w:pPr>
            <w:r>
              <w:t>Año de publicación del libro</w:t>
            </w:r>
          </w:p>
        </w:tc>
      </w:tr>
      <w:tr w:rsidR="000E0D8D" w:rsidTr="000E0D8D">
        <w:tc>
          <w:tcPr>
            <w:tcW w:w="0" w:type="auto"/>
            <w:vAlign w:val="center"/>
            <w:hideMark/>
          </w:tcPr>
          <w:p w:rsidR="000E0D8D" w:rsidRDefault="000E0D8D">
            <w:pPr>
              <w:rPr>
                <w:sz w:val="24"/>
                <w:szCs w:val="24"/>
              </w:rPr>
            </w:pPr>
            <w:r>
              <w:rPr>
                <w:rStyle w:val="CdigoHTML"/>
                <w:rFonts w:ascii="var(--INTERNAL-CODE-font)" w:eastAsiaTheme="majorEastAsia" w:hAnsi="var(--INTERNAL-CODE-font)"/>
                <w:sz w:val="22"/>
                <w:szCs w:val="22"/>
                <w:bdr w:val="single" w:sz="6" w:space="0" w:color="auto" w:frame="1"/>
              </w:rPr>
              <w:t>disponible</w:t>
            </w:r>
          </w:p>
        </w:tc>
        <w:tc>
          <w:tcPr>
            <w:tcW w:w="0" w:type="auto"/>
            <w:vAlign w:val="center"/>
            <w:hideMark/>
          </w:tcPr>
          <w:p w:rsidR="000E0D8D" w:rsidRDefault="000E0D8D">
            <w:pPr>
              <w:rPr>
                <w:sz w:val="24"/>
                <w:szCs w:val="24"/>
              </w:rPr>
            </w:pPr>
            <w:r>
              <w:rPr>
                <w:rStyle w:val="CdigoHTML"/>
                <w:rFonts w:ascii="var(--INTERNAL-CODE-font)" w:eastAsiaTheme="majorEastAsia" w:hAnsi="var(--INTERNAL-CODE-font)"/>
                <w:sz w:val="22"/>
                <w:szCs w:val="22"/>
                <w:bdr w:val="single" w:sz="6" w:space="0" w:color="auto" w:frame="1"/>
              </w:rPr>
              <w:t>boolean</w:t>
            </w:r>
          </w:p>
        </w:tc>
        <w:tc>
          <w:tcPr>
            <w:tcW w:w="0" w:type="auto"/>
            <w:vAlign w:val="center"/>
            <w:hideMark/>
          </w:tcPr>
          <w:p w:rsidR="000E0D8D" w:rsidRDefault="000E0D8D">
            <w:pPr>
              <w:rPr>
                <w:sz w:val="24"/>
                <w:szCs w:val="24"/>
              </w:rPr>
            </w:pPr>
            <w:r>
              <w:t>Indica si el libro está disponible</w:t>
            </w:r>
          </w:p>
        </w:tc>
      </w:tr>
      <w:tr w:rsidR="000E0D8D" w:rsidTr="000E0D8D">
        <w:tc>
          <w:tcPr>
            <w:tcW w:w="0" w:type="auto"/>
            <w:vAlign w:val="center"/>
            <w:hideMark/>
          </w:tcPr>
          <w:p w:rsidR="000E0D8D" w:rsidRDefault="000E0D8D">
            <w:pPr>
              <w:rPr>
                <w:sz w:val="24"/>
                <w:szCs w:val="24"/>
              </w:rPr>
            </w:pPr>
            <w:r>
              <w:rPr>
                <w:rStyle w:val="CdigoHTML"/>
                <w:rFonts w:ascii="var(--INTERNAL-CODE-font)" w:eastAsiaTheme="majorEastAsia" w:hAnsi="var(--INTERNAL-CODE-font)"/>
                <w:sz w:val="22"/>
                <w:szCs w:val="22"/>
                <w:bdr w:val="single" w:sz="6" w:space="0" w:color="auto" w:frame="1"/>
              </w:rPr>
              <w:t>portada</w:t>
            </w:r>
          </w:p>
        </w:tc>
        <w:tc>
          <w:tcPr>
            <w:tcW w:w="0" w:type="auto"/>
            <w:vAlign w:val="center"/>
            <w:hideMark/>
          </w:tcPr>
          <w:p w:rsidR="000E0D8D" w:rsidRDefault="000E0D8D">
            <w:pPr>
              <w:rPr>
                <w:sz w:val="24"/>
                <w:szCs w:val="24"/>
              </w:rPr>
            </w:pPr>
            <w:r>
              <w:rPr>
                <w:rStyle w:val="CdigoHTML"/>
                <w:rFonts w:ascii="var(--INTERNAL-CODE-font)" w:eastAsiaTheme="majorEastAsia" w:hAnsi="var(--INTERNAL-CODE-font)"/>
                <w:sz w:val="22"/>
                <w:szCs w:val="22"/>
                <w:bdr w:val="single" w:sz="6" w:space="0" w:color="auto" w:frame="1"/>
              </w:rPr>
              <w:t>Blob</w:t>
            </w:r>
          </w:p>
        </w:tc>
        <w:tc>
          <w:tcPr>
            <w:tcW w:w="0" w:type="auto"/>
            <w:vAlign w:val="center"/>
            <w:hideMark/>
          </w:tcPr>
          <w:p w:rsidR="000E0D8D" w:rsidRDefault="000E0D8D">
            <w:pPr>
              <w:rPr>
                <w:sz w:val="24"/>
                <w:szCs w:val="24"/>
              </w:rPr>
            </w:pPr>
            <w:r>
              <w:t>Portada del libro en formato binario</w:t>
            </w:r>
          </w:p>
        </w:tc>
      </w:tr>
      <w:tr w:rsidR="000E0D8D" w:rsidTr="000E0D8D">
        <w:tc>
          <w:tcPr>
            <w:tcW w:w="0" w:type="auto"/>
            <w:vAlign w:val="center"/>
            <w:hideMark/>
          </w:tcPr>
          <w:p w:rsidR="000E0D8D" w:rsidRDefault="000E0D8D">
            <w:pPr>
              <w:rPr>
                <w:sz w:val="24"/>
                <w:szCs w:val="24"/>
              </w:rPr>
            </w:pPr>
            <w:r>
              <w:rPr>
                <w:rStyle w:val="CdigoHTML"/>
                <w:rFonts w:ascii="var(--INTERNAL-CODE-font)" w:eastAsiaTheme="majorEastAsia" w:hAnsi="var(--INTERNAL-CODE-font)"/>
                <w:sz w:val="22"/>
                <w:szCs w:val="22"/>
                <w:bdr w:val="single" w:sz="6" w:space="0" w:color="auto" w:frame="1"/>
              </w:rPr>
              <w:t>dataPublicacion</w:t>
            </w:r>
          </w:p>
        </w:tc>
        <w:tc>
          <w:tcPr>
            <w:tcW w:w="0" w:type="auto"/>
            <w:vAlign w:val="center"/>
            <w:hideMark/>
          </w:tcPr>
          <w:p w:rsidR="000E0D8D" w:rsidRDefault="000E0D8D">
            <w:pPr>
              <w:rPr>
                <w:sz w:val="24"/>
                <w:szCs w:val="24"/>
              </w:rPr>
            </w:pPr>
            <w:r>
              <w:rPr>
                <w:rStyle w:val="CdigoHTML"/>
                <w:rFonts w:ascii="var(--INTERNAL-CODE-font)" w:eastAsiaTheme="majorEastAsia" w:hAnsi="var(--INTERNAL-CODE-font)"/>
                <w:sz w:val="22"/>
                <w:szCs w:val="22"/>
                <w:bdr w:val="single" w:sz="6" w:space="0" w:color="auto" w:frame="1"/>
              </w:rPr>
              <w:t>Date</w:t>
            </w:r>
          </w:p>
        </w:tc>
        <w:tc>
          <w:tcPr>
            <w:tcW w:w="0" w:type="auto"/>
            <w:vAlign w:val="center"/>
            <w:hideMark/>
          </w:tcPr>
          <w:p w:rsidR="000E0D8D" w:rsidRDefault="000E0D8D">
            <w:pPr>
              <w:rPr>
                <w:sz w:val="24"/>
                <w:szCs w:val="24"/>
              </w:rPr>
            </w:pPr>
            <w:r>
              <w:t>Fecha de publicación</w:t>
            </w:r>
          </w:p>
        </w:tc>
      </w:tr>
    </w:tbl>
    <w:p w:rsidR="000E0D8D" w:rsidRDefault="000E0D8D" w:rsidP="000E0D8D">
      <w:pPr>
        <w:pStyle w:val="NormalWeb"/>
      </w:pPr>
      <w:r>
        <w:lastRenderedPageBreak/>
        <w:t>Script de creación de la tabla</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66D9EF"/>
          <w:sz w:val="23"/>
          <w:szCs w:val="23"/>
          <w:bdr w:val="none" w:sz="0" w:space="0" w:color="auto" w:frame="1"/>
        </w:rPr>
        <w:t>CREATE</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TABLE</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PUBLIC</w:t>
      </w:r>
      <w:r>
        <w:rPr>
          <w:rStyle w:val="CdigoHTML"/>
          <w:rFonts w:ascii="var(--INTERNAL-CODE-font)" w:eastAsiaTheme="majorEastAsia" w:hAnsi="var(--INTERNAL-CODE-font)"/>
          <w:color w:val="F8F8F2"/>
          <w:sz w:val="23"/>
          <w:szCs w:val="23"/>
          <w:bdr w:val="none" w:sz="0" w:space="0" w:color="auto" w:frame="1"/>
        </w:rPr>
        <w:t>.</w:t>
      </w:r>
      <w:r>
        <w:rPr>
          <w:rStyle w:val="CdigoHTML"/>
          <w:rFonts w:ascii="var(--INTERNAL-CODE-font)" w:eastAsiaTheme="majorEastAsia" w:hAnsi="var(--INTERNAL-CODE-font)"/>
          <w:color w:val="E6DB74"/>
          <w:sz w:val="23"/>
          <w:szCs w:val="23"/>
          <w:bdr w:val="none" w:sz="0" w:space="0" w:color="auto" w:frame="1"/>
        </w:rPr>
        <w:t>"Book"</w:t>
      </w:r>
      <w:r>
        <w:rPr>
          <w:rStyle w:val="CdigoHTML"/>
          <w:rFonts w:ascii="var(--INTERNAL-CODE-font)" w:eastAsiaTheme="majorEastAsia"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E6DB74"/>
          <w:sz w:val="23"/>
          <w:szCs w:val="23"/>
          <w:bdr w:val="none" w:sz="0" w:space="0" w:color="auto" w:frame="1"/>
        </w:rPr>
        <w:t>"idBook"</w:t>
      </w:r>
      <w:r>
        <w:rPr>
          <w:rStyle w:val="CdigoHTML"/>
          <w:rFonts w:ascii="var(--INTERNAL-CODE-font)" w:eastAsiaTheme="majorEastAsia" w:hAnsi="var(--INTERNAL-CODE-font)"/>
          <w:color w:val="F8F8F2"/>
          <w:sz w:val="23"/>
          <w:szCs w:val="23"/>
          <w:bdr w:val="none" w:sz="0" w:space="0" w:color="auto" w:frame="1"/>
        </w:rPr>
        <w:t xml:space="preserve"> INTEGER </w:t>
      </w:r>
      <w:r>
        <w:rPr>
          <w:rStyle w:val="CdigoHTML"/>
          <w:rFonts w:ascii="var(--INTERNAL-CODE-font)" w:eastAsiaTheme="majorEastAsia" w:hAnsi="var(--INTERNAL-CODE-font)"/>
          <w:color w:val="66D9EF"/>
          <w:sz w:val="23"/>
          <w:szCs w:val="23"/>
          <w:bdr w:val="none" w:sz="0" w:space="0" w:color="auto" w:frame="1"/>
        </w:rPr>
        <w:t>NOT</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NULL</w:t>
      </w:r>
      <w:r>
        <w:rPr>
          <w:rStyle w:val="CdigoHTML"/>
          <w:rFonts w:ascii="var(--INTERNAL-CODE-font)" w:eastAsiaTheme="majorEastAsia" w:hAnsi="var(--INTERNAL-CODE-font)"/>
          <w:color w:val="F8F8F2"/>
          <w:sz w:val="23"/>
          <w:szCs w:val="23"/>
          <w:bdr w:val="none" w:sz="0" w:space="0" w:color="auto" w:frame="1"/>
        </w:rPr>
        <w:t xml:space="preserve"> AUTO_INCREMENT,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E6DB74"/>
          <w:sz w:val="23"/>
          <w:szCs w:val="23"/>
          <w:bdr w:val="none" w:sz="0" w:space="0" w:color="auto" w:frame="1"/>
        </w:rPr>
        <w:t>"isbn"</w:t>
      </w:r>
      <w:r>
        <w:rPr>
          <w:rStyle w:val="CdigoHTML"/>
          <w:rFonts w:ascii="var(--INTERNAL-CODE-font)" w:eastAsiaTheme="majorEastAsia" w:hAnsi="var(--INTERNAL-CODE-font)"/>
          <w:color w:val="F8F8F2"/>
          <w:sz w:val="23"/>
          <w:szCs w:val="23"/>
          <w:bdr w:val="none" w:sz="0" w:space="0" w:color="auto" w:frame="1"/>
        </w:rPr>
        <w:t xml:space="preserve"> CHARACTER </w:t>
      </w:r>
      <w:proofErr w:type="gramStart"/>
      <w:r>
        <w:rPr>
          <w:rStyle w:val="CdigoHTML"/>
          <w:rFonts w:ascii="var(--INTERNAL-CODE-font)" w:eastAsiaTheme="majorEastAsia" w:hAnsi="var(--INTERNAL-CODE-font)"/>
          <w:color w:val="F8F8F2"/>
          <w:sz w:val="23"/>
          <w:szCs w:val="23"/>
          <w:bdr w:val="none" w:sz="0" w:space="0" w:color="auto" w:frame="1"/>
        </w:rPr>
        <w:t>VARYING(</w:t>
      </w:r>
      <w:proofErr w:type="gramEnd"/>
      <w:r>
        <w:rPr>
          <w:rStyle w:val="CdigoHTML"/>
          <w:rFonts w:ascii="var(--INTERNAL-CODE-font)" w:eastAsiaTheme="majorEastAsia" w:hAnsi="var(--INTERNAL-CODE-font)"/>
          <w:color w:val="AE81FF"/>
          <w:sz w:val="23"/>
          <w:szCs w:val="23"/>
          <w:bdr w:val="none" w:sz="0" w:space="0" w:color="auto" w:frame="1"/>
        </w:rPr>
        <w:t>13</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NOT</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NULL</w:t>
      </w:r>
      <w:r>
        <w:rPr>
          <w:rStyle w:val="CdigoHTML"/>
          <w:rFonts w:ascii="var(--INTERNAL-CODE-font)" w:eastAsiaTheme="majorEastAsia"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E6DB74"/>
          <w:sz w:val="23"/>
          <w:szCs w:val="23"/>
          <w:bdr w:val="none" w:sz="0" w:space="0" w:color="auto" w:frame="1"/>
        </w:rPr>
        <w:t>"titulo"</w:t>
      </w:r>
      <w:r>
        <w:rPr>
          <w:rStyle w:val="CdigoHTML"/>
          <w:rFonts w:ascii="var(--INTERNAL-CODE-font)" w:eastAsiaTheme="majorEastAsia" w:hAnsi="var(--INTERNAL-CODE-font)"/>
          <w:color w:val="F8F8F2"/>
          <w:sz w:val="23"/>
          <w:szCs w:val="23"/>
          <w:bdr w:val="none" w:sz="0" w:space="0" w:color="auto" w:frame="1"/>
        </w:rPr>
        <w:t xml:space="preserve"> CHARACTER </w:t>
      </w:r>
      <w:proofErr w:type="gramStart"/>
      <w:r>
        <w:rPr>
          <w:rStyle w:val="CdigoHTML"/>
          <w:rFonts w:ascii="var(--INTERNAL-CODE-font)" w:eastAsiaTheme="majorEastAsia" w:hAnsi="var(--INTERNAL-CODE-font)"/>
          <w:color w:val="F8F8F2"/>
          <w:sz w:val="23"/>
          <w:szCs w:val="23"/>
          <w:bdr w:val="none" w:sz="0" w:space="0" w:color="auto" w:frame="1"/>
        </w:rPr>
        <w:t>VARYING(</w:t>
      </w:r>
      <w:proofErr w:type="gramEnd"/>
      <w:r>
        <w:rPr>
          <w:rStyle w:val="CdigoHTML"/>
          <w:rFonts w:ascii="var(--INTERNAL-CODE-font)" w:eastAsiaTheme="majorEastAsia" w:hAnsi="var(--INTERNAL-CODE-font)"/>
          <w:color w:val="AE81FF"/>
          <w:sz w:val="23"/>
          <w:szCs w:val="23"/>
          <w:bdr w:val="none" w:sz="0" w:space="0" w:color="auto" w:frame="1"/>
        </w:rPr>
        <w:t>255</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NOT</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NULL</w:t>
      </w:r>
      <w:r>
        <w:rPr>
          <w:rStyle w:val="CdigoHTML"/>
          <w:rFonts w:ascii="var(--INTERNAL-CODE-font)" w:eastAsiaTheme="majorEastAsia"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E6DB74"/>
          <w:sz w:val="23"/>
          <w:szCs w:val="23"/>
          <w:bdr w:val="none" w:sz="0" w:space="0" w:color="auto" w:frame="1"/>
        </w:rPr>
        <w:t>"autor"</w:t>
      </w:r>
      <w:r>
        <w:rPr>
          <w:rStyle w:val="CdigoHTML"/>
          <w:rFonts w:ascii="var(--INTERNAL-CODE-font)" w:eastAsiaTheme="majorEastAsia" w:hAnsi="var(--INTERNAL-CODE-font)"/>
          <w:color w:val="F8F8F2"/>
          <w:sz w:val="23"/>
          <w:szCs w:val="23"/>
          <w:bdr w:val="none" w:sz="0" w:space="0" w:color="auto" w:frame="1"/>
        </w:rPr>
        <w:t xml:space="preserve"> CHARACTER </w:t>
      </w:r>
      <w:proofErr w:type="gramStart"/>
      <w:r>
        <w:rPr>
          <w:rStyle w:val="CdigoHTML"/>
          <w:rFonts w:ascii="var(--INTERNAL-CODE-font)" w:eastAsiaTheme="majorEastAsia" w:hAnsi="var(--INTERNAL-CODE-font)"/>
          <w:color w:val="F8F8F2"/>
          <w:sz w:val="23"/>
          <w:szCs w:val="23"/>
          <w:bdr w:val="none" w:sz="0" w:space="0" w:color="auto" w:frame="1"/>
        </w:rPr>
        <w:t>VARYING(</w:t>
      </w:r>
      <w:proofErr w:type="gramEnd"/>
      <w:r>
        <w:rPr>
          <w:rStyle w:val="CdigoHTML"/>
          <w:rFonts w:ascii="var(--INTERNAL-CODE-font)" w:eastAsiaTheme="majorEastAsia" w:hAnsi="var(--INTERNAL-CODE-font)"/>
          <w:color w:val="AE81FF"/>
          <w:sz w:val="23"/>
          <w:szCs w:val="23"/>
          <w:bdr w:val="none" w:sz="0" w:space="0" w:color="auto" w:frame="1"/>
        </w:rPr>
        <w:t>255</w:t>
      </w:r>
      <w:r>
        <w:rPr>
          <w:rStyle w:val="CdigoHTML"/>
          <w:rFonts w:ascii="var(--INTERNAL-CODE-font)" w:eastAsiaTheme="majorEastAsia"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E6DB74"/>
          <w:sz w:val="23"/>
          <w:szCs w:val="23"/>
          <w:bdr w:val="none" w:sz="0" w:space="0" w:color="auto" w:frame="1"/>
        </w:rPr>
        <w:t>"anho"</w:t>
      </w:r>
      <w:r>
        <w:rPr>
          <w:rStyle w:val="CdigoHTML"/>
          <w:rFonts w:ascii="var(--INTERNAL-CODE-font)" w:eastAsiaTheme="majorEastAsia" w:hAnsi="var(--INTERNAL-CODE-font)"/>
          <w:color w:val="F8F8F2"/>
          <w:sz w:val="23"/>
          <w:szCs w:val="23"/>
          <w:bdr w:val="none" w:sz="0" w:space="0" w:color="auto" w:frame="1"/>
        </w:rPr>
        <w:t xml:space="preserve"> INTEGER,</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E6DB74"/>
          <w:sz w:val="23"/>
          <w:szCs w:val="23"/>
          <w:bdr w:val="none" w:sz="0" w:space="0" w:color="auto" w:frame="1"/>
        </w:rPr>
        <w:t>"disponible"</w:t>
      </w:r>
      <w:r>
        <w:rPr>
          <w:rStyle w:val="CdigoHTML"/>
          <w:rFonts w:ascii="var(--INTERNAL-CODE-font)" w:eastAsiaTheme="majorEastAsia" w:hAnsi="var(--INTERNAL-CODE-font)"/>
          <w:color w:val="F8F8F2"/>
          <w:sz w:val="23"/>
          <w:szCs w:val="23"/>
          <w:bdr w:val="none" w:sz="0" w:space="0" w:color="auto" w:frame="1"/>
        </w:rPr>
        <w:t xml:space="preserve"> BOOLEAN </w:t>
      </w:r>
      <w:r>
        <w:rPr>
          <w:rStyle w:val="CdigoHTML"/>
          <w:rFonts w:ascii="var(--INTERNAL-CODE-font)" w:eastAsiaTheme="majorEastAsia" w:hAnsi="var(--INTERNAL-CODE-font)"/>
          <w:color w:val="66D9EF"/>
          <w:sz w:val="23"/>
          <w:szCs w:val="23"/>
          <w:bdr w:val="none" w:sz="0" w:space="0" w:color="auto" w:frame="1"/>
        </w:rPr>
        <w:t>DEFAULT</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TRUE</w:t>
      </w:r>
      <w:r>
        <w:rPr>
          <w:rStyle w:val="CdigoHTML"/>
          <w:rFonts w:ascii="var(--INTERNAL-CODE-font)" w:eastAsiaTheme="majorEastAsia"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E6DB74"/>
          <w:sz w:val="23"/>
          <w:szCs w:val="23"/>
          <w:bdr w:val="none" w:sz="0" w:space="0" w:color="auto" w:frame="1"/>
        </w:rPr>
        <w:t>"portada"</w:t>
      </w:r>
      <w:r>
        <w:rPr>
          <w:rStyle w:val="CdigoHTML"/>
          <w:rFonts w:ascii="var(--INTERNAL-CODE-font)" w:eastAsiaTheme="majorEastAsia" w:hAnsi="var(--INTERNAL-CODE-font)"/>
          <w:color w:val="F8F8F2"/>
          <w:sz w:val="23"/>
          <w:szCs w:val="23"/>
          <w:bdr w:val="none" w:sz="0" w:space="0" w:color="auto" w:frame="1"/>
        </w:rPr>
        <w:t xml:space="preserve"> BINARY </w:t>
      </w:r>
      <w:r>
        <w:rPr>
          <w:rStyle w:val="CdigoHTML"/>
          <w:rFonts w:ascii="var(--INTERNAL-CODE-font)" w:eastAsiaTheme="majorEastAsia" w:hAnsi="var(--INTERNAL-CODE-font)"/>
          <w:color w:val="66D9EF"/>
          <w:sz w:val="23"/>
          <w:szCs w:val="23"/>
          <w:bdr w:val="none" w:sz="0" w:space="0" w:color="auto" w:frame="1"/>
        </w:rPr>
        <w:t>LARGE</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OBJECT</w:t>
      </w:r>
      <w:r>
        <w:rPr>
          <w:rStyle w:val="CdigoHTML"/>
          <w:rFonts w:ascii="var(--INTERNAL-CODE-font)" w:eastAsiaTheme="majorEastAsia"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E6DB74"/>
          <w:sz w:val="23"/>
          <w:szCs w:val="23"/>
          <w:bdr w:val="none" w:sz="0" w:space="0" w:color="auto" w:frame="1"/>
        </w:rPr>
        <w:t>"dataPublicacion"</w:t>
      </w:r>
      <w:r>
        <w:rPr>
          <w:rStyle w:val="CdigoHTML"/>
          <w:rFonts w:ascii="var(--INTERNAL-CODE-font)" w:eastAsiaTheme="majorEastAsia" w:hAnsi="var(--INTERNAL-CODE-font)"/>
          <w:color w:val="F8F8F2"/>
          <w:sz w:val="23"/>
          <w:szCs w:val="23"/>
          <w:bdr w:val="none" w:sz="0" w:space="0" w:color="auto" w:frame="1"/>
        </w:rPr>
        <w:t xml:space="preserve"> DATE,</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CONSTRAINT</w:t>
      </w:r>
      <w:r>
        <w:rPr>
          <w:rStyle w:val="CdigoHTML"/>
          <w:rFonts w:ascii="var(--INTERNAL-CODE-font)" w:eastAsiaTheme="majorEastAsia" w:hAnsi="var(--INTERNAL-CODE-font)"/>
          <w:color w:val="F8F8F2"/>
          <w:sz w:val="23"/>
          <w:szCs w:val="23"/>
          <w:bdr w:val="none" w:sz="0" w:space="0" w:color="auto" w:frame="1"/>
        </w:rPr>
        <w:t xml:space="preserve"> BOOK_PK </w:t>
      </w:r>
      <w:r>
        <w:rPr>
          <w:rStyle w:val="CdigoHTML"/>
          <w:rFonts w:ascii="var(--INTERNAL-CODE-font)" w:eastAsiaTheme="majorEastAsia" w:hAnsi="var(--INTERNAL-CODE-font)"/>
          <w:color w:val="66D9EF"/>
          <w:sz w:val="23"/>
          <w:szCs w:val="23"/>
          <w:bdr w:val="none" w:sz="0" w:space="0" w:color="auto" w:frame="1"/>
        </w:rPr>
        <w:t>PRIMARY</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KEY</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E6DB74"/>
          <w:sz w:val="23"/>
          <w:szCs w:val="23"/>
          <w:bdr w:val="none" w:sz="0" w:space="0" w:color="auto" w:frame="1"/>
        </w:rPr>
        <w:t>"idBook"</w:t>
      </w:r>
      <w:r>
        <w:rPr>
          <w:rStyle w:val="CdigoHTML"/>
          <w:rFonts w:ascii="var(--INTERNAL-CODE-font)" w:eastAsiaTheme="majorEastAsia"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66D9EF"/>
          <w:sz w:val="23"/>
          <w:szCs w:val="23"/>
          <w:bdr w:val="none" w:sz="0" w:space="0" w:color="auto" w:frame="1"/>
        </w:rPr>
        <w:t>CREATE</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UNIQUE</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INDEX</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E6DB74"/>
          <w:sz w:val="23"/>
          <w:szCs w:val="23"/>
          <w:bdr w:val="none" w:sz="0" w:space="0" w:color="auto" w:frame="1"/>
        </w:rPr>
        <w:t>"IdBookPK"</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ON</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PUBLIC</w:t>
      </w:r>
      <w:r>
        <w:rPr>
          <w:rStyle w:val="CdigoHTML"/>
          <w:rFonts w:ascii="var(--INTERNAL-CODE-font)" w:eastAsiaTheme="majorEastAsia" w:hAnsi="var(--INTERNAL-CODE-font)"/>
          <w:color w:val="F8F8F2"/>
          <w:sz w:val="23"/>
          <w:szCs w:val="23"/>
          <w:bdr w:val="none" w:sz="0" w:space="0" w:color="auto" w:frame="1"/>
        </w:rPr>
        <w:t>.</w:t>
      </w:r>
      <w:r>
        <w:rPr>
          <w:rStyle w:val="CdigoHTML"/>
          <w:rFonts w:ascii="var(--INTERNAL-CODE-font)" w:eastAsiaTheme="majorEastAsia" w:hAnsi="var(--INTERNAL-CODE-font)"/>
          <w:color w:val="E6DB74"/>
          <w:sz w:val="23"/>
          <w:szCs w:val="23"/>
          <w:bdr w:val="none" w:sz="0" w:space="0" w:color="auto" w:frame="1"/>
        </w:rPr>
        <w:t>"Book"</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E6DB74"/>
          <w:sz w:val="23"/>
          <w:szCs w:val="23"/>
          <w:bdr w:val="none" w:sz="0" w:space="0" w:color="auto" w:frame="1"/>
        </w:rPr>
        <w:t>"idBook"</w:t>
      </w:r>
      <w:r>
        <w:rPr>
          <w:rStyle w:val="CdigoHTML"/>
          <w:rFonts w:ascii="var(--INTERNAL-CODE-font)" w:eastAsiaTheme="majorEastAsia"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66D9EF"/>
          <w:sz w:val="23"/>
          <w:szCs w:val="23"/>
          <w:bdr w:val="none" w:sz="0" w:space="0" w:color="auto" w:frame="1"/>
        </w:rPr>
        <w:t>CREATE</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INDEX</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E6DB74"/>
          <w:sz w:val="23"/>
          <w:szCs w:val="23"/>
          <w:bdr w:val="none" w:sz="0" w:space="0" w:color="auto" w:frame="1"/>
        </w:rPr>
        <w:t>"IdxBookISBN"</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ON</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PUBLIC</w:t>
      </w:r>
      <w:r>
        <w:rPr>
          <w:rStyle w:val="CdigoHTML"/>
          <w:rFonts w:ascii="var(--INTERNAL-CODE-font)" w:eastAsiaTheme="majorEastAsia" w:hAnsi="var(--INTERNAL-CODE-font)"/>
          <w:color w:val="F8F8F2"/>
          <w:sz w:val="23"/>
          <w:szCs w:val="23"/>
          <w:bdr w:val="none" w:sz="0" w:space="0" w:color="auto" w:frame="1"/>
        </w:rPr>
        <w:t>.</w:t>
      </w:r>
      <w:r>
        <w:rPr>
          <w:rStyle w:val="CdigoHTML"/>
          <w:rFonts w:ascii="var(--INTERNAL-CODE-font)" w:eastAsiaTheme="majorEastAsia" w:hAnsi="var(--INTERNAL-CODE-font)"/>
          <w:color w:val="E6DB74"/>
          <w:sz w:val="23"/>
          <w:szCs w:val="23"/>
          <w:bdr w:val="none" w:sz="0" w:space="0" w:color="auto" w:frame="1"/>
        </w:rPr>
        <w:t>"Book"</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E6DB74"/>
          <w:sz w:val="23"/>
          <w:szCs w:val="23"/>
          <w:bdr w:val="none" w:sz="0" w:space="0" w:color="auto" w:frame="1"/>
        </w:rPr>
        <w:t>"isbn"</w:t>
      </w:r>
      <w:r>
        <w:rPr>
          <w:rStyle w:val="CdigoHTML"/>
          <w:rFonts w:ascii="var(--INTERNAL-CODE-font)" w:eastAsiaTheme="majorEastAsia"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66D9EF"/>
          <w:sz w:val="23"/>
          <w:szCs w:val="23"/>
          <w:bdr w:val="none" w:sz="0" w:space="0" w:color="auto" w:frame="1"/>
        </w:rPr>
        <w:t>CREATE</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INDEX</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E6DB74"/>
          <w:sz w:val="23"/>
          <w:szCs w:val="23"/>
          <w:bdr w:val="none" w:sz="0" w:space="0" w:color="auto" w:frame="1"/>
        </w:rPr>
        <w:t>"IdxBookTitle"</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ON</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PUBLIC</w:t>
      </w:r>
      <w:r>
        <w:rPr>
          <w:rStyle w:val="CdigoHTML"/>
          <w:rFonts w:ascii="var(--INTERNAL-CODE-font)" w:eastAsiaTheme="majorEastAsia" w:hAnsi="var(--INTERNAL-CODE-font)"/>
          <w:color w:val="F8F8F2"/>
          <w:sz w:val="23"/>
          <w:szCs w:val="23"/>
          <w:bdr w:val="none" w:sz="0" w:space="0" w:color="auto" w:frame="1"/>
        </w:rPr>
        <w:t>.</w:t>
      </w:r>
      <w:r>
        <w:rPr>
          <w:rStyle w:val="CdigoHTML"/>
          <w:rFonts w:ascii="var(--INTERNAL-CODE-font)" w:eastAsiaTheme="majorEastAsia" w:hAnsi="var(--INTERNAL-CODE-font)"/>
          <w:color w:val="E6DB74"/>
          <w:sz w:val="23"/>
          <w:szCs w:val="23"/>
          <w:bdr w:val="none" w:sz="0" w:space="0" w:color="auto" w:frame="1"/>
        </w:rPr>
        <w:t>"Book"</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E6DB74"/>
          <w:sz w:val="23"/>
          <w:szCs w:val="23"/>
          <w:bdr w:val="none" w:sz="0" w:space="0" w:color="auto" w:frame="1"/>
        </w:rPr>
        <w:t>"titulo"</w:t>
      </w:r>
      <w:r>
        <w:rPr>
          <w:rStyle w:val="CdigoHTML"/>
          <w:rFonts w:ascii="var(--INTERNAL-CODE-font)" w:eastAsiaTheme="majorEastAsia"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66D9EF"/>
          <w:sz w:val="23"/>
          <w:szCs w:val="23"/>
          <w:bdr w:val="none" w:sz="0" w:space="0" w:color="auto" w:frame="1"/>
        </w:rPr>
        <w:t>CREATE</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UNIQUE</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INDEX</w:t>
      </w:r>
      <w:r>
        <w:rPr>
          <w:rStyle w:val="CdigoHTML"/>
          <w:rFonts w:ascii="var(--INTERNAL-CODE-font)" w:eastAsiaTheme="majorEastAsia" w:hAnsi="var(--INTERNAL-CODE-font)"/>
          <w:color w:val="F8F8F2"/>
          <w:sz w:val="23"/>
          <w:szCs w:val="23"/>
          <w:bdr w:val="none" w:sz="0" w:space="0" w:color="auto" w:frame="1"/>
        </w:rPr>
        <w:t xml:space="preserve"> PRIMARY_KEY_93A </w:t>
      </w:r>
      <w:r>
        <w:rPr>
          <w:rStyle w:val="CdigoHTML"/>
          <w:rFonts w:ascii="var(--INTERNAL-CODE-font)" w:eastAsiaTheme="majorEastAsia" w:hAnsi="var(--INTERNAL-CODE-font)"/>
          <w:color w:val="66D9EF"/>
          <w:sz w:val="23"/>
          <w:szCs w:val="23"/>
          <w:bdr w:val="none" w:sz="0" w:space="0" w:color="auto" w:frame="1"/>
        </w:rPr>
        <w:t>ON</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PUBLIC</w:t>
      </w:r>
      <w:r>
        <w:rPr>
          <w:rStyle w:val="CdigoHTML"/>
          <w:rFonts w:ascii="var(--INTERNAL-CODE-font)" w:eastAsiaTheme="majorEastAsia" w:hAnsi="var(--INTERNAL-CODE-font)"/>
          <w:color w:val="F8F8F2"/>
          <w:sz w:val="23"/>
          <w:szCs w:val="23"/>
          <w:bdr w:val="none" w:sz="0" w:space="0" w:color="auto" w:frame="1"/>
        </w:rPr>
        <w:t>.</w:t>
      </w:r>
      <w:r>
        <w:rPr>
          <w:rStyle w:val="CdigoHTML"/>
          <w:rFonts w:ascii="var(--INTERNAL-CODE-font)" w:eastAsiaTheme="majorEastAsia" w:hAnsi="var(--INTERNAL-CODE-font)"/>
          <w:color w:val="E6DB74"/>
          <w:sz w:val="23"/>
          <w:szCs w:val="23"/>
          <w:bdr w:val="none" w:sz="0" w:space="0" w:color="auto" w:frame="1"/>
        </w:rPr>
        <w:t>"Book"</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E6DB74"/>
          <w:sz w:val="23"/>
          <w:szCs w:val="23"/>
          <w:bdr w:val="none" w:sz="0" w:space="0" w:color="auto" w:frame="1"/>
        </w:rPr>
        <w:t>"idBook"</w:t>
      </w:r>
      <w:r>
        <w:rPr>
          <w:rStyle w:val="CdigoHTML"/>
          <w:rFonts w:ascii="var(--INTERNAL-CODE-font)" w:eastAsiaTheme="majorEastAsia"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66D9EF"/>
          <w:sz w:val="23"/>
          <w:szCs w:val="23"/>
          <w:bdr w:val="none" w:sz="0" w:space="0" w:color="auto" w:frame="1"/>
        </w:rPr>
        <w:t>CREATE</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TABLE</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PUBLIC</w:t>
      </w:r>
      <w:r>
        <w:rPr>
          <w:rStyle w:val="CdigoHTML"/>
          <w:rFonts w:ascii="var(--INTERNAL-CODE-font)" w:eastAsiaTheme="majorEastAsia" w:hAnsi="var(--INTERNAL-CODE-font)"/>
          <w:color w:val="F8F8F2"/>
          <w:sz w:val="23"/>
          <w:szCs w:val="23"/>
          <w:bdr w:val="none" w:sz="0" w:space="0" w:color="auto" w:frame="1"/>
        </w:rPr>
        <w:t>.Contido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ab/>
      </w:r>
      <w:proofErr w:type="gramStart"/>
      <w:r>
        <w:rPr>
          <w:rStyle w:val="CdigoHTML"/>
          <w:rFonts w:ascii="var(--INTERNAL-CODE-font)" w:eastAsiaTheme="majorEastAsia" w:hAnsi="var(--INTERNAL-CODE-font)"/>
          <w:color w:val="F8F8F2"/>
          <w:sz w:val="23"/>
          <w:szCs w:val="23"/>
          <w:bdr w:val="none" w:sz="0" w:space="0" w:color="auto" w:frame="1"/>
        </w:rPr>
        <w:t>idContido</w:t>
      </w:r>
      <w:proofErr w:type="gramEnd"/>
      <w:r>
        <w:rPr>
          <w:rStyle w:val="CdigoHTML"/>
          <w:rFonts w:ascii="var(--INTERNAL-CODE-font)" w:eastAsiaTheme="majorEastAsia" w:hAnsi="var(--INTERNAL-CODE-font)"/>
          <w:color w:val="F8F8F2"/>
          <w:sz w:val="23"/>
          <w:szCs w:val="23"/>
          <w:bdr w:val="none" w:sz="0" w:space="0" w:color="auto" w:frame="1"/>
        </w:rPr>
        <w:t xml:space="preserve"> INTEGER </w:t>
      </w:r>
      <w:r>
        <w:rPr>
          <w:rStyle w:val="CdigoHTML"/>
          <w:rFonts w:ascii="var(--INTERNAL-CODE-font)" w:eastAsiaTheme="majorEastAsia" w:hAnsi="var(--INTERNAL-CODE-font)"/>
          <w:color w:val="66D9EF"/>
          <w:sz w:val="23"/>
          <w:szCs w:val="23"/>
          <w:bdr w:val="none" w:sz="0" w:space="0" w:color="auto" w:frame="1"/>
        </w:rPr>
        <w:t>NOT</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NULL</w:t>
      </w:r>
      <w:r>
        <w:rPr>
          <w:rStyle w:val="CdigoHTML"/>
          <w:rFonts w:ascii="var(--INTERNAL-CODE-font)" w:eastAsiaTheme="majorEastAsia" w:hAnsi="var(--INTERNAL-CODE-font)"/>
          <w:color w:val="F8F8F2"/>
          <w:sz w:val="23"/>
          <w:szCs w:val="23"/>
          <w:bdr w:val="none" w:sz="0" w:space="0" w:color="auto" w:frame="1"/>
        </w:rPr>
        <w:t xml:space="preserve"> AUTO_INCREMENT,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ab/>
      </w:r>
      <w:proofErr w:type="gramStart"/>
      <w:r>
        <w:rPr>
          <w:rStyle w:val="CdigoHTML"/>
          <w:rFonts w:ascii="var(--INTERNAL-CODE-font)" w:eastAsiaTheme="majorEastAsia" w:hAnsi="var(--INTERNAL-CODE-font)"/>
          <w:color w:val="F8F8F2"/>
          <w:sz w:val="23"/>
          <w:szCs w:val="23"/>
          <w:bdr w:val="none" w:sz="0" w:space="0" w:color="auto" w:frame="1"/>
        </w:rPr>
        <w:t>idBook</w:t>
      </w:r>
      <w:proofErr w:type="gramEnd"/>
      <w:r>
        <w:rPr>
          <w:rStyle w:val="CdigoHTML"/>
          <w:rFonts w:ascii="var(--INTERNAL-CODE-font)" w:eastAsiaTheme="majorEastAsia" w:hAnsi="var(--INTERNAL-CODE-font)"/>
          <w:color w:val="F8F8F2"/>
          <w:sz w:val="23"/>
          <w:szCs w:val="23"/>
          <w:bdr w:val="none" w:sz="0" w:space="0" w:color="auto" w:frame="1"/>
        </w:rPr>
        <w:t xml:space="preserve"> INTEGER </w:t>
      </w:r>
      <w:r>
        <w:rPr>
          <w:rStyle w:val="CdigoHTML"/>
          <w:rFonts w:ascii="var(--INTERNAL-CODE-font)" w:eastAsiaTheme="majorEastAsia" w:hAnsi="var(--INTERNAL-CODE-font)"/>
          <w:color w:val="66D9EF"/>
          <w:sz w:val="23"/>
          <w:szCs w:val="23"/>
          <w:bdr w:val="none" w:sz="0" w:space="0" w:color="auto" w:frame="1"/>
        </w:rPr>
        <w:t>NOT</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NULL</w:t>
      </w:r>
      <w:r>
        <w:rPr>
          <w:rStyle w:val="CdigoHTML"/>
          <w:rFonts w:ascii="var(--INTERNAL-CODE-font)" w:eastAsiaTheme="majorEastAsia"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ab/>
      </w:r>
      <w:proofErr w:type="gramStart"/>
      <w:r>
        <w:rPr>
          <w:rStyle w:val="CdigoHTML"/>
          <w:rFonts w:ascii="var(--INTERNAL-CODE-font)" w:eastAsiaTheme="majorEastAsia" w:hAnsi="var(--INTERNAL-CODE-font)"/>
          <w:color w:val="F8F8F2"/>
          <w:sz w:val="23"/>
          <w:szCs w:val="23"/>
          <w:bdr w:val="none" w:sz="0" w:space="0" w:color="auto" w:frame="1"/>
        </w:rPr>
        <w:t>contido</w:t>
      </w:r>
      <w:proofErr w:type="gramEnd"/>
      <w:r>
        <w:rPr>
          <w:rStyle w:val="CdigoHTML"/>
          <w:rFonts w:ascii="var(--INTERNAL-CODE-font)" w:eastAsiaTheme="majorEastAsia" w:hAnsi="var(--INTERNAL-CODE-font)"/>
          <w:color w:val="F8F8F2"/>
          <w:sz w:val="23"/>
          <w:szCs w:val="23"/>
          <w:bdr w:val="none" w:sz="0" w:space="0" w:color="auto" w:frame="1"/>
        </w:rPr>
        <w:t xml:space="preserve"> CHARACTER </w:t>
      </w:r>
      <w:r>
        <w:rPr>
          <w:rStyle w:val="CdigoHTML"/>
          <w:rFonts w:ascii="var(--INTERNAL-CODE-font)" w:eastAsiaTheme="majorEastAsia" w:hAnsi="var(--INTERNAL-CODE-font)"/>
          <w:color w:val="66D9EF"/>
          <w:sz w:val="23"/>
          <w:szCs w:val="23"/>
          <w:bdr w:val="none" w:sz="0" w:space="0" w:color="auto" w:frame="1"/>
        </w:rPr>
        <w:t>LARGE</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OBJECT</w:t>
      </w:r>
      <w:r>
        <w:rPr>
          <w:rStyle w:val="CdigoHTML"/>
          <w:rFonts w:ascii="var(--INTERNAL-CODE-font)" w:eastAsiaTheme="majorEastAsia"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ab/>
      </w:r>
      <w:r>
        <w:rPr>
          <w:rStyle w:val="CdigoHTML"/>
          <w:rFonts w:ascii="var(--INTERNAL-CODE-font)" w:eastAsiaTheme="majorEastAsia" w:hAnsi="var(--INTERNAL-CODE-font)"/>
          <w:color w:val="66D9EF"/>
          <w:sz w:val="23"/>
          <w:szCs w:val="23"/>
          <w:bdr w:val="none" w:sz="0" w:space="0" w:color="auto" w:frame="1"/>
        </w:rPr>
        <w:t>CONSTRAINT</w:t>
      </w:r>
      <w:r>
        <w:rPr>
          <w:rStyle w:val="CdigoHTML"/>
          <w:rFonts w:ascii="var(--INTERNAL-CODE-font)" w:eastAsiaTheme="majorEastAsia" w:hAnsi="var(--INTERNAL-CODE-font)"/>
          <w:color w:val="F8F8F2"/>
          <w:sz w:val="23"/>
          <w:szCs w:val="23"/>
          <w:bdr w:val="none" w:sz="0" w:space="0" w:color="auto" w:frame="1"/>
        </w:rPr>
        <w:t xml:space="preserve"> Contido_PK </w:t>
      </w:r>
      <w:r>
        <w:rPr>
          <w:rStyle w:val="CdigoHTML"/>
          <w:rFonts w:ascii="var(--INTERNAL-CODE-font)" w:eastAsiaTheme="majorEastAsia" w:hAnsi="var(--INTERNAL-CODE-font)"/>
          <w:color w:val="66D9EF"/>
          <w:sz w:val="23"/>
          <w:szCs w:val="23"/>
          <w:bdr w:val="none" w:sz="0" w:space="0" w:color="auto" w:frame="1"/>
        </w:rPr>
        <w:t>PRIMARY</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KEY</w:t>
      </w:r>
      <w:r>
        <w:rPr>
          <w:rStyle w:val="CdigoHTML"/>
          <w:rFonts w:ascii="var(--INTERNAL-CODE-font)" w:eastAsiaTheme="majorEastAsia" w:hAnsi="var(--INTERNAL-CODE-font)"/>
          <w:color w:val="F8F8F2"/>
          <w:sz w:val="23"/>
          <w:szCs w:val="23"/>
          <w:bdr w:val="none" w:sz="0" w:space="0" w:color="auto" w:frame="1"/>
        </w:rPr>
        <w:t xml:space="preserve"> (idContido)</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66D9EF"/>
          <w:sz w:val="23"/>
          <w:szCs w:val="23"/>
          <w:bdr w:val="none" w:sz="0" w:space="0" w:color="auto" w:frame="1"/>
        </w:rPr>
        <w:t>CREATE</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INDEX</w:t>
      </w:r>
      <w:r>
        <w:rPr>
          <w:rStyle w:val="CdigoHTML"/>
          <w:rFonts w:ascii="var(--INTERNAL-CODE-font)" w:eastAsiaTheme="majorEastAsia" w:hAnsi="var(--INTERNAL-CODE-font)"/>
          <w:color w:val="F8F8F2"/>
          <w:sz w:val="23"/>
          <w:szCs w:val="23"/>
          <w:bdr w:val="none" w:sz="0" w:space="0" w:color="auto" w:frame="1"/>
        </w:rPr>
        <w:t xml:space="preserve"> FK_ID_BOOK_INDEX_9 </w:t>
      </w:r>
      <w:r>
        <w:rPr>
          <w:rStyle w:val="CdigoHTML"/>
          <w:rFonts w:ascii="var(--INTERNAL-CODE-font)" w:eastAsiaTheme="majorEastAsia" w:hAnsi="var(--INTERNAL-CODE-font)"/>
          <w:color w:val="66D9EF"/>
          <w:sz w:val="23"/>
          <w:szCs w:val="23"/>
          <w:bdr w:val="none" w:sz="0" w:space="0" w:color="auto" w:frame="1"/>
        </w:rPr>
        <w:t>ON</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PUBLIC</w:t>
      </w:r>
      <w:r>
        <w:rPr>
          <w:rStyle w:val="CdigoHTML"/>
          <w:rFonts w:ascii="var(--INTERNAL-CODE-font)" w:eastAsiaTheme="majorEastAsia" w:hAnsi="var(--INTERNAL-CODE-font)"/>
          <w:color w:val="F8F8F2"/>
          <w:sz w:val="23"/>
          <w:szCs w:val="23"/>
          <w:bdr w:val="none" w:sz="0" w:space="0" w:color="auto" w:frame="1"/>
        </w:rPr>
        <w:t>.Contido (idBook);</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66D9EF"/>
          <w:sz w:val="23"/>
          <w:szCs w:val="23"/>
          <w:bdr w:val="none" w:sz="0" w:space="0" w:color="auto" w:frame="1"/>
        </w:rPr>
        <w:t>CREATE</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UNIQUE</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INDEX</w:t>
      </w:r>
      <w:r>
        <w:rPr>
          <w:rStyle w:val="CdigoHTML"/>
          <w:rFonts w:ascii="var(--INTERNAL-CODE-font)" w:eastAsiaTheme="majorEastAsia" w:hAnsi="var(--INTERNAL-CODE-font)"/>
          <w:color w:val="F8F8F2"/>
          <w:sz w:val="23"/>
          <w:szCs w:val="23"/>
          <w:bdr w:val="none" w:sz="0" w:space="0" w:color="auto" w:frame="1"/>
        </w:rPr>
        <w:t xml:space="preserve"> PRIMARY_KEY_9 </w:t>
      </w:r>
      <w:r>
        <w:rPr>
          <w:rStyle w:val="CdigoHTML"/>
          <w:rFonts w:ascii="var(--INTERNAL-CODE-font)" w:eastAsiaTheme="majorEastAsia" w:hAnsi="var(--INTERNAL-CODE-font)"/>
          <w:color w:val="66D9EF"/>
          <w:sz w:val="23"/>
          <w:szCs w:val="23"/>
          <w:bdr w:val="none" w:sz="0" w:space="0" w:color="auto" w:frame="1"/>
        </w:rPr>
        <w:t>ON</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PUBLIC</w:t>
      </w:r>
      <w:r>
        <w:rPr>
          <w:rStyle w:val="CdigoHTML"/>
          <w:rFonts w:ascii="var(--INTERNAL-CODE-font)" w:eastAsiaTheme="majorEastAsia" w:hAnsi="var(--INTERNAL-CODE-font)"/>
          <w:color w:val="F8F8F2"/>
          <w:sz w:val="23"/>
          <w:szCs w:val="23"/>
          <w:bdr w:val="none" w:sz="0" w:space="0" w:color="auto" w:frame="1"/>
        </w:rPr>
        <w:t>.Contido (idContido);</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75715E"/>
          <w:sz w:val="23"/>
          <w:szCs w:val="23"/>
          <w:bdr w:val="none" w:sz="0" w:space="0" w:color="auto" w:frame="1"/>
        </w:rPr>
      </w:pPr>
      <w:r>
        <w:rPr>
          <w:rStyle w:val="CdigoHTML"/>
          <w:rFonts w:ascii="var(--INTERNAL-CODE-font)" w:eastAsiaTheme="majorEastAsia" w:hAnsi="var(--INTERNAL-CODE-font)"/>
          <w:color w:val="75715E"/>
          <w:sz w:val="23"/>
          <w:szCs w:val="23"/>
          <w:bdr w:val="none" w:sz="0" w:space="0" w:color="auto" w:frame="1"/>
        </w:rPr>
        <w:t>-- PUBLIC.Contido foreign keys</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66D9EF"/>
          <w:sz w:val="23"/>
          <w:szCs w:val="23"/>
          <w:bdr w:val="none" w:sz="0" w:space="0" w:color="auto" w:frame="1"/>
        </w:rPr>
        <w:t>ALTER</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TABLE</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PUBLIC</w:t>
      </w:r>
      <w:r>
        <w:rPr>
          <w:rStyle w:val="CdigoHTML"/>
          <w:rFonts w:ascii="var(--INTERNAL-CODE-font)" w:eastAsiaTheme="majorEastAsia" w:hAnsi="var(--INTERNAL-CODE-font)"/>
          <w:color w:val="F8F8F2"/>
          <w:sz w:val="23"/>
          <w:szCs w:val="23"/>
          <w:bdr w:val="none" w:sz="0" w:space="0" w:color="auto" w:frame="1"/>
        </w:rPr>
        <w:t xml:space="preserve">.Contido </w:t>
      </w:r>
      <w:r>
        <w:rPr>
          <w:rStyle w:val="CdigoHTML"/>
          <w:rFonts w:ascii="var(--INTERNAL-CODE-font)" w:eastAsiaTheme="majorEastAsia" w:hAnsi="var(--INTERNAL-CODE-font)"/>
          <w:color w:val="66D9EF"/>
          <w:sz w:val="23"/>
          <w:szCs w:val="23"/>
          <w:bdr w:val="none" w:sz="0" w:space="0" w:color="auto" w:frame="1"/>
        </w:rPr>
        <w:t>ADD</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CONSTRAINT</w:t>
      </w:r>
      <w:r>
        <w:rPr>
          <w:rStyle w:val="CdigoHTML"/>
          <w:rFonts w:ascii="var(--INTERNAL-CODE-font)" w:eastAsiaTheme="majorEastAsia" w:hAnsi="var(--INTERNAL-CODE-font)"/>
          <w:color w:val="F8F8F2"/>
          <w:sz w:val="23"/>
          <w:szCs w:val="23"/>
          <w:bdr w:val="none" w:sz="0" w:space="0" w:color="auto" w:frame="1"/>
        </w:rPr>
        <w:t xml:space="preserve"> FK_ID_BOOK </w:t>
      </w:r>
      <w:r>
        <w:rPr>
          <w:rStyle w:val="CdigoHTML"/>
          <w:rFonts w:ascii="var(--INTERNAL-CODE-font)" w:eastAsiaTheme="majorEastAsia" w:hAnsi="var(--INTERNAL-CODE-font)"/>
          <w:color w:val="66D9EF"/>
          <w:sz w:val="23"/>
          <w:szCs w:val="23"/>
          <w:bdr w:val="none" w:sz="0" w:space="0" w:color="auto" w:frame="1"/>
        </w:rPr>
        <w:t>FOREIGN</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KEY</w:t>
      </w:r>
      <w:r>
        <w:rPr>
          <w:rStyle w:val="CdigoHTML"/>
          <w:rFonts w:ascii="var(--INTERNAL-CODE-font)" w:eastAsiaTheme="majorEastAsia" w:hAnsi="var(--INTERNAL-CODE-font)"/>
          <w:color w:val="F8F8F2"/>
          <w:sz w:val="23"/>
          <w:szCs w:val="23"/>
          <w:bdr w:val="none" w:sz="0" w:space="0" w:color="auto" w:frame="1"/>
        </w:rPr>
        <w:t xml:space="preserve"> (idBook) </w:t>
      </w:r>
      <w:r>
        <w:rPr>
          <w:rStyle w:val="CdigoHTML"/>
          <w:rFonts w:ascii="var(--INTERNAL-CODE-font)" w:eastAsiaTheme="majorEastAsia" w:hAnsi="var(--INTERNAL-CODE-font)"/>
          <w:color w:val="66D9EF"/>
          <w:sz w:val="23"/>
          <w:szCs w:val="23"/>
          <w:bdr w:val="none" w:sz="0" w:space="0" w:color="auto" w:frame="1"/>
        </w:rPr>
        <w:t>REFERENCES</w:t>
      </w: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66D9EF"/>
          <w:sz w:val="23"/>
          <w:szCs w:val="23"/>
          <w:bdr w:val="none" w:sz="0" w:space="0" w:color="auto" w:frame="1"/>
        </w:rPr>
        <w:t>PUBLIC</w:t>
      </w:r>
      <w:r>
        <w:rPr>
          <w:rStyle w:val="CdigoHTML"/>
          <w:rFonts w:ascii="var(--INTERNAL-CODE-font)" w:eastAsiaTheme="majorEastAsia" w:hAnsi="var(--INTERNAL-CODE-font)"/>
          <w:color w:val="F8F8F2"/>
          <w:sz w:val="23"/>
          <w:szCs w:val="23"/>
          <w:bdr w:val="none" w:sz="0" w:space="0" w:color="auto" w:frame="1"/>
        </w:rPr>
        <w:t>.Book(</w:t>
      </w:r>
      <w:proofErr w:type="gramEnd"/>
      <w:r>
        <w:rPr>
          <w:rStyle w:val="CdigoHTML"/>
          <w:rFonts w:ascii="var(--INTERNAL-CODE-font)" w:eastAsiaTheme="majorEastAsia" w:hAnsi="var(--INTERNAL-CODE-font)"/>
          <w:color w:val="F8F8F2"/>
          <w:sz w:val="23"/>
          <w:szCs w:val="23"/>
          <w:bdr w:val="none" w:sz="0" w:space="0" w:color="auto" w:frame="1"/>
        </w:rPr>
        <w:t xml:space="preserve">idBook) </w:t>
      </w:r>
      <w:r>
        <w:rPr>
          <w:rStyle w:val="CdigoHTML"/>
          <w:rFonts w:ascii="var(--INTERNAL-CODE-font)" w:eastAsiaTheme="majorEastAsia" w:hAnsi="var(--INTERNAL-CODE-font)"/>
          <w:color w:val="66D9EF"/>
          <w:sz w:val="23"/>
          <w:szCs w:val="23"/>
          <w:bdr w:val="none" w:sz="0" w:space="0" w:color="auto" w:frame="1"/>
        </w:rPr>
        <w:t>ON</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DELETE</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CASCADE</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ON</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UPDATE</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CASCADE</w:t>
      </w:r>
      <w:r>
        <w:rPr>
          <w:rStyle w:val="CdigoHTML"/>
          <w:rFonts w:ascii="var(--INTERNAL-CODE-font)" w:eastAsiaTheme="majorEastAsia" w:hAnsi="var(--INTERNAL-CODE-font)"/>
          <w:color w:val="F8F8F2"/>
          <w:sz w:val="23"/>
          <w:szCs w:val="23"/>
          <w:bdr w:val="none" w:sz="0" w:space="0" w:color="auto" w:frame="1"/>
        </w:rPr>
        <w:t>;</w:t>
      </w:r>
    </w:p>
    <w:p w:rsidR="000E0D8D" w:rsidRDefault="000E0D8D" w:rsidP="000E0D8D">
      <w:r>
        <w:t> DATABASE_TO_UPPER=FALSE</w:t>
      </w:r>
    </w:p>
    <w:p w:rsidR="000E0D8D" w:rsidRDefault="000E0D8D" w:rsidP="000E0D8D">
      <w:pPr>
        <w:pStyle w:val="NormalWeb"/>
      </w:pPr>
      <w:r>
        <w:t>Para permitir nombres en </w:t>
      </w:r>
      <w:r>
        <w:rPr>
          <w:rStyle w:val="CdigoHTML"/>
          <w:rFonts w:ascii="var(--INTERNAL-CODE-font)" w:eastAsiaTheme="majorEastAsia" w:hAnsi="var(--INTERNAL-CODE-font)"/>
          <w:sz w:val="22"/>
          <w:szCs w:val="22"/>
          <w:bdr w:val="single" w:sz="6" w:space="0" w:color="auto" w:frame="1"/>
        </w:rPr>
        <w:t>CamelCase</w:t>
      </w:r>
      <w:r>
        <w:t> en </w:t>
      </w:r>
      <w:r>
        <w:rPr>
          <w:rStyle w:val="CdigoHTML"/>
          <w:rFonts w:ascii="var(--INTERNAL-CODE-font)" w:eastAsiaTheme="majorEastAsia" w:hAnsi="var(--INTERNAL-CODE-font)"/>
          <w:sz w:val="22"/>
          <w:szCs w:val="22"/>
          <w:bdr w:val="single" w:sz="6" w:space="0" w:color="auto" w:frame="1"/>
        </w:rPr>
        <w:t>H2 JDBC Driver</w:t>
      </w:r>
      <w:r>
        <w:t> versión 2, agrega la propiedad </w:t>
      </w:r>
      <w:r>
        <w:rPr>
          <w:rStyle w:val="CdigoHTML"/>
          <w:rFonts w:ascii="var(--INTERNAL-CODE-font)" w:eastAsiaTheme="majorEastAsia" w:hAnsi="var(--INTERNAL-CODE-font)"/>
          <w:sz w:val="22"/>
          <w:szCs w:val="22"/>
          <w:bdr w:val="single" w:sz="6" w:space="0" w:color="auto" w:frame="1"/>
        </w:rPr>
        <w:t>DATABASE_TO_UPPER=FALSE</w:t>
      </w:r>
      <w:r>
        <w:t> en la URL de conexión.</w:t>
      </w:r>
    </w:p>
    <w:p w:rsidR="000E0D8D" w:rsidRDefault="000E0D8D" w:rsidP="000E0D8D">
      <w:pPr>
        <w:numPr>
          <w:ilvl w:val="0"/>
          <w:numId w:val="116"/>
        </w:numPr>
        <w:spacing w:before="100" w:beforeAutospacing="1" w:after="100" w:afterAutospacing="1" w:line="240" w:lineRule="auto"/>
      </w:pPr>
      <w:r>
        <w:rPr>
          <w:rStyle w:val="Textoennegrita"/>
        </w:rPr>
        <w:t>Driver</w:t>
      </w:r>
      <w:r>
        <w:t>: </w:t>
      </w:r>
      <w:r>
        <w:rPr>
          <w:rStyle w:val="CdigoHTML"/>
          <w:rFonts w:ascii="var(--INTERNAL-CODE-font)" w:eastAsiaTheme="majorEastAsia" w:hAnsi="var(--INTERNAL-CODE-font)"/>
          <w:sz w:val="22"/>
          <w:szCs w:val="22"/>
          <w:bdr w:val="single" w:sz="6" w:space="0" w:color="auto" w:frame="1"/>
        </w:rPr>
        <w:t>"org.h2.Driver"</w:t>
      </w:r>
      <w:r>
        <w:t> (no se precisa)</w:t>
      </w:r>
    </w:p>
    <w:p w:rsidR="000E0D8D" w:rsidRDefault="000E0D8D" w:rsidP="000E0D8D">
      <w:pPr>
        <w:numPr>
          <w:ilvl w:val="0"/>
          <w:numId w:val="116"/>
        </w:numPr>
        <w:spacing w:before="100" w:beforeAutospacing="1" w:after="100" w:afterAutospacing="1" w:line="240" w:lineRule="auto"/>
      </w:pPr>
      <w:r>
        <w:rPr>
          <w:rStyle w:val="Textoennegrita"/>
        </w:rPr>
        <w:t>URL</w:t>
      </w:r>
      <w:r>
        <w:t>: </w:t>
      </w:r>
      <w:r>
        <w:rPr>
          <w:rStyle w:val="CdigoHTML"/>
          <w:rFonts w:ascii="var(--INTERNAL-CODE-font)" w:eastAsiaTheme="majorEastAsia" w:hAnsi="var(--INTERNAL-CODE-font)"/>
          <w:sz w:val="22"/>
          <w:szCs w:val="22"/>
          <w:bdr w:val="single" w:sz="6" w:space="0" w:color="auto" w:frame="1"/>
        </w:rPr>
        <w:t>"jdbc:h2:rutaBaseDatosSinExtensión;DB_CLOSE_ON_EXIT=TRUE;FILE_LOCK=NO;DATABASE_TO_UPPER=FALSE"</w:t>
      </w:r>
    </w:p>
    <w:p w:rsidR="000E0D8D" w:rsidRDefault="000E0D8D" w:rsidP="000E0D8D">
      <w:pPr>
        <w:numPr>
          <w:ilvl w:val="0"/>
          <w:numId w:val="116"/>
        </w:numPr>
        <w:spacing w:before="100" w:beforeAutospacing="1" w:after="100" w:afterAutospacing="1" w:line="240" w:lineRule="auto"/>
      </w:pPr>
    </w:p>
    <w:p w:rsidR="000E0D8D" w:rsidRDefault="000E0D8D" w:rsidP="000E0D8D">
      <w:pPr>
        <w:spacing w:after="0"/>
      </w:pPr>
      <w:r>
        <w:pict>
          <v:rect id="_x0000_i1036" style="width:0;height:0" o:hralign="center" o:hrstd="t" o:hr="t" fillcolor="#a0a0a0" stroked="f"/>
        </w:pict>
      </w:r>
    </w:p>
    <w:p w:rsidR="000E0D8D" w:rsidRDefault="000E0D8D" w:rsidP="000E0D8D">
      <w:pPr>
        <w:pStyle w:val="Ttulo3"/>
        <w:rPr>
          <w:b w:val="0"/>
          <w:bCs w:val="0"/>
          <w:spacing w:val="-15"/>
        </w:rPr>
      </w:pPr>
      <w:r>
        <w:rPr>
          <w:b w:val="0"/>
          <w:bCs w:val="0"/>
          <w:spacing w:val="-15"/>
        </w:rPr>
        <w:t>ConnectionManager</w:t>
      </w:r>
    </w:p>
    <w:p w:rsidR="000E0D8D" w:rsidRDefault="000E0D8D" w:rsidP="000E0D8D">
      <w:pPr>
        <w:pStyle w:val="NormalWeb"/>
      </w:pPr>
      <w:r>
        <w:t>Mediante el </w:t>
      </w:r>
      <w:r>
        <w:rPr>
          <w:rStyle w:val="Textoennegrita"/>
        </w:rPr>
        <w:t>patrón Singleton</w:t>
      </w:r>
      <w:r>
        <w:t>, crea una clase </w:t>
      </w:r>
      <w:r>
        <w:rPr>
          <w:rStyle w:val="CdigoHTML"/>
          <w:rFonts w:ascii="var(--INTERNAL-CODE-font)" w:eastAsiaTheme="majorEastAsia" w:hAnsi="var(--INTERNAL-CODE-font)"/>
          <w:sz w:val="22"/>
          <w:szCs w:val="22"/>
          <w:bdr w:val="single" w:sz="6" w:space="0" w:color="auto" w:frame="1"/>
        </w:rPr>
        <w:t>ConnectionManager</w:t>
      </w:r>
      <w:r>
        <w:t> o </w:t>
      </w:r>
      <w:r>
        <w:rPr>
          <w:rStyle w:val="CdigoHTML"/>
          <w:rFonts w:ascii="var(--INTERNAL-CODE-font)" w:eastAsiaTheme="majorEastAsia" w:hAnsi="var(--INTERNAL-CODE-font)"/>
          <w:sz w:val="22"/>
          <w:szCs w:val="22"/>
          <w:bdr w:val="single" w:sz="6" w:space="0" w:color="auto" w:frame="1"/>
        </w:rPr>
        <w:t>LibraryConnectionManager</w:t>
      </w:r>
      <w:r>
        <w:t> con las siguientes características:</w:t>
      </w:r>
    </w:p>
    <w:p w:rsidR="000E0D8D" w:rsidRDefault="000E0D8D" w:rsidP="000E0D8D">
      <w:pPr>
        <w:pStyle w:val="NormalWeb"/>
        <w:numPr>
          <w:ilvl w:val="0"/>
          <w:numId w:val="117"/>
        </w:numPr>
      </w:pPr>
      <w:r>
        <w:rPr>
          <w:rStyle w:val="Textoennegrita"/>
        </w:rPr>
        <w:lastRenderedPageBreak/>
        <w:t>Atributos</w:t>
      </w:r>
      <w:r>
        <w:t>:</w:t>
      </w:r>
    </w:p>
    <w:p w:rsidR="000E0D8D" w:rsidRDefault="000E0D8D" w:rsidP="000E0D8D">
      <w:pPr>
        <w:numPr>
          <w:ilvl w:val="1"/>
          <w:numId w:val="117"/>
        </w:numPr>
        <w:spacing w:before="100" w:beforeAutospacing="1" w:after="100" w:afterAutospacing="1" w:line="240" w:lineRule="auto"/>
      </w:pPr>
      <w:r>
        <w:t>Instancia de la propia clase como </w:t>
      </w:r>
      <w:r>
        <w:rPr>
          <w:rStyle w:val="Textoennegrita"/>
        </w:rPr>
        <w:t>atributo privado y final: </w:t>
      </w:r>
      <w:r>
        <w:rPr>
          <w:rStyle w:val="CdigoHTML"/>
          <w:rFonts w:ascii="var(--INTERNAL-CODE-font)" w:eastAsiaTheme="majorEastAsia" w:hAnsi="var(--INTERNAL-CODE-font)"/>
          <w:b/>
          <w:bCs/>
          <w:sz w:val="22"/>
          <w:szCs w:val="22"/>
          <w:bdr w:val="single" w:sz="6" w:space="0" w:color="auto" w:frame="1"/>
        </w:rPr>
        <w:t>instance</w:t>
      </w:r>
      <w:r>
        <w:t>.</w:t>
      </w:r>
    </w:p>
    <w:p w:rsidR="000E0D8D" w:rsidRDefault="000E0D8D" w:rsidP="000E0D8D">
      <w:pPr>
        <w:numPr>
          <w:ilvl w:val="1"/>
          <w:numId w:val="117"/>
        </w:numPr>
        <w:spacing w:before="100" w:beforeAutospacing="1" w:after="100" w:afterAutospacing="1" w:line="240" w:lineRule="auto"/>
      </w:pPr>
      <w:r>
        <w:rPr>
          <w:rStyle w:val="Textoennegrita"/>
        </w:rPr>
        <w:t>Atributo privado de tipo </w:t>
      </w:r>
      <w:r>
        <w:rPr>
          <w:rStyle w:val="CdigoHTML"/>
          <w:rFonts w:ascii="var(--INTERNAL-CODE-font)" w:eastAsiaTheme="majorEastAsia" w:hAnsi="var(--INTERNAL-CODE-font)"/>
          <w:b/>
          <w:bCs/>
          <w:sz w:val="22"/>
          <w:szCs w:val="22"/>
          <w:bdr w:val="single" w:sz="6" w:space="0" w:color="auto" w:frame="1"/>
        </w:rPr>
        <w:t>Connection</w:t>
      </w:r>
      <w:r>
        <w:rPr>
          <w:rStyle w:val="Textoennegrita"/>
        </w:rPr>
        <w:t> que se crea al invocar el método </w:t>
      </w:r>
      <w:r>
        <w:rPr>
          <w:rStyle w:val="CdigoHTML"/>
          <w:rFonts w:ascii="var(--INTERNAL-CODE-font)" w:eastAsiaTheme="majorEastAsia" w:hAnsi="var(--INTERNAL-CODE-font)"/>
          <w:b/>
          <w:bCs/>
          <w:sz w:val="22"/>
          <w:szCs w:val="22"/>
          <w:bdr w:val="single" w:sz="6" w:space="0" w:color="auto" w:frame="1"/>
        </w:rPr>
        <w:t>getConnection</w:t>
      </w:r>
      <w:r>
        <w:t>.</w:t>
      </w:r>
    </w:p>
    <w:p w:rsidR="000E0D8D" w:rsidRDefault="000E0D8D" w:rsidP="000E0D8D">
      <w:pPr>
        <w:pStyle w:val="NormalWeb"/>
        <w:numPr>
          <w:ilvl w:val="0"/>
          <w:numId w:val="117"/>
        </w:numPr>
      </w:pPr>
      <w:r>
        <w:rPr>
          <w:rStyle w:val="Textoennegrita"/>
        </w:rPr>
        <w:t>Recomendaciones</w:t>
      </w:r>
      <w:r>
        <w:t>:</w:t>
      </w:r>
    </w:p>
    <w:p w:rsidR="000E0D8D" w:rsidRDefault="000E0D8D" w:rsidP="000E0D8D">
      <w:pPr>
        <w:numPr>
          <w:ilvl w:val="1"/>
          <w:numId w:val="117"/>
        </w:numPr>
        <w:spacing w:before="100" w:beforeAutospacing="1" w:after="100" w:afterAutospacing="1" w:line="240" w:lineRule="auto"/>
      </w:pPr>
      <w:r>
        <w:t>Puedes hacerlo con </w:t>
      </w:r>
      <w:r>
        <w:rPr>
          <w:rStyle w:val="Textoennegrita"/>
        </w:rPr>
        <w:t>Thread-Safe y doble comprobación</w:t>
      </w:r>
      <w:r>
        <w:t>, pero no es relevante para este caso inicial.</w:t>
      </w:r>
    </w:p>
    <w:p w:rsidR="000E0D8D" w:rsidRDefault="000E0D8D" w:rsidP="000E0D8D">
      <w:pPr>
        <w:numPr>
          <w:ilvl w:val="1"/>
          <w:numId w:val="117"/>
        </w:numPr>
        <w:spacing w:before="100" w:beforeAutospacing="1" w:after="100" w:afterAutospacing="1" w:line="240" w:lineRule="auto"/>
      </w:pPr>
      <w:r>
        <w:t>Usa </w:t>
      </w:r>
      <w:r>
        <w:rPr>
          <w:rStyle w:val="Textoennegrita"/>
        </w:rPr>
        <w:t>constantes privadas para URL, usuario y contraseña, privadas</w:t>
      </w:r>
      <w:r>
        <w:t>.</w:t>
      </w:r>
    </w:p>
    <w:p w:rsidR="000E0D8D" w:rsidRDefault="000E0D8D" w:rsidP="000E0D8D">
      <w:pPr>
        <w:spacing w:after="0"/>
      </w:pPr>
      <w:r>
        <w:pict>
          <v:rect id="_x0000_i1037" style="width:0;height:0" o:hralign="center" o:hrstd="t" o:hr="t" fillcolor="#a0a0a0" stroked="f"/>
        </w:pict>
      </w:r>
    </w:p>
    <w:p w:rsidR="000E0D8D" w:rsidRDefault="000E0D8D" w:rsidP="000E0D8D">
      <w:pPr>
        <w:pStyle w:val="Ttulo3"/>
        <w:rPr>
          <w:b w:val="0"/>
          <w:bCs w:val="0"/>
          <w:spacing w:val="-15"/>
        </w:rPr>
      </w:pPr>
      <w:r>
        <w:rPr>
          <w:b w:val="0"/>
          <w:bCs w:val="0"/>
          <w:spacing w:val="-15"/>
        </w:rPr>
        <w:t>Clase </w:t>
      </w:r>
      <w:r>
        <w:rPr>
          <w:rStyle w:val="CdigoHTML"/>
          <w:rFonts w:ascii="var(--INTERNAL-CODE-font)" w:eastAsiaTheme="majorEastAsia" w:hAnsi="var(--INTERNAL-CODE-font)"/>
          <w:b w:val="0"/>
          <w:bCs w:val="0"/>
          <w:spacing w:val="-15"/>
          <w:sz w:val="40"/>
          <w:szCs w:val="40"/>
          <w:bdr w:val="single" w:sz="6" w:space="0" w:color="auto" w:frame="1"/>
        </w:rPr>
        <w:t>Book</w:t>
      </w:r>
      <w:r>
        <w:rPr>
          <w:b w:val="0"/>
          <w:bCs w:val="0"/>
          <w:spacing w:val="-15"/>
        </w:rPr>
        <w:t> implementa </w:t>
      </w:r>
      <w:r>
        <w:rPr>
          <w:rStyle w:val="CdigoHTML"/>
          <w:rFonts w:ascii="var(--INTERNAL-CODE-font)" w:eastAsiaTheme="majorEastAsia" w:hAnsi="var(--INTERNAL-CODE-font)"/>
          <w:b w:val="0"/>
          <w:bCs w:val="0"/>
          <w:spacing w:val="-15"/>
          <w:sz w:val="40"/>
          <w:szCs w:val="40"/>
          <w:bdr w:val="single" w:sz="6" w:space="0" w:color="auto" w:frame="1"/>
        </w:rPr>
        <w:t>Serializable</w:t>
      </w:r>
      <w:r>
        <w:rPr>
          <w:b w:val="0"/>
          <w:bCs w:val="0"/>
          <w:spacing w:val="-15"/>
        </w:rPr>
        <w:t>.</w:t>
      </w:r>
    </w:p>
    <w:p w:rsidR="000E0D8D" w:rsidRDefault="000E0D8D" w:rsidP="000E0D8D">
      <w:pPr>
        <w:numPr>
          <w:ilvl w:val="0"/>
          <w:numId w:val="118"/>
        </w:numPr>
        <w:spacing w:before="100" w:beforeAutospacing="1" w:after="100" w:afterAutospacing="1" w:line="240" w:lineRule="auto"/>
      </w:pPr>
      <w:r>
        <w:rPr>
          <w:rStyle w:val="Textoennegrita"/>
        </w:rPr>
        <w:t>Constructores</w:t>
      </w:r>
      <w:r>
        <w:t>:</w:t>
      </w:r>
    </w:p>
    <w:p w:rsidR="000E0D8D" w:rsidRDefault="000E0D8D" w:rsidP="000E0D8D">
      <w:pPr>
        <w:numPr>
          <w:ilvl w:val="1"/>
          <w:numId w:val="118"/>
        </w:numPr>
        <w:spacing w:before="100" w:beforeAutospacing="1" w:after="100" w:afterAutospacing="1" w:line="240" w:lineRule="auto"/>
      </w:pPr>
      <w:r>
        <w:rPr>
          <w:rStyle w:val="CdigoHTML"/>
          <w:rFonts w:ascii="var(--INTERNAL-CODE-font)" w:eastAsiaTheme="majorEastAsia" w:hAnsi="var(--INTERNAL-CODE-font)"/>
          <w:sz w:val="22"/>
          <w:szCs w:val="22"/>
          <w:bdr w:val="single" w:sz="6" w:space="0" w:color="auto" w:frame="1"/>
        </w:rPr>
        <w:t>Book()</w:t>
      </w:r>
    </w:p>
    <w:p w:rsidR="000E0D8D" w:rsidRDefault="000E0D8D" w:rsidP="000E0D8D">
      <w:pPr>
        <w:numPr>
          <w:ilvl w:val="1"/>
          <w:numId w:val="118"/>
        </w:numPr>
        <w:spacing w:before="100" w:beforeAutospacing="1" w:after="100" w:afterAutospacing="1" w:line="240" w:lineRule="auto"/>
      </w:pPr>
      <w:r>
        <w:rPr>
          <w:rStyle w:val="CdigoHTML"/>
          <w:rFonts w:ascii="var(--INTERNAL-CODE-font)" w:eastAsiaTheme="majorEastAsia" w:hAnsi="var(--INTERNAL-CODE-font)"/>
          <w:sz w:val="22"/>
          <w:szCs w:val="22"/>
          <w:bdr w:val="single" w:sz="6" w:space="0" w:color="auto" w:frame="1"/>
        </w:rPr>
        <w:t>Book(String isbn, String title, String author, Short year, Boolean available)</w:t>
      </w:r>
    </w:p>
    <w:p w:rsidR="000E0D8D" w:rsidRDefault="000E0D8D" w:rsidP="000E0D8D">
      <w:pPr>
        <w:numPr>
          <w:ilvl w:val="1"/>
          <w:numId w:val="118"/>
        </w:numPr>
        <w:spacing w:before="100" w:beforeAutospacing="1" w:after="100" w:afterAutospacing="1" w:line="240" w:lineRule="auto"/>
      </w:pPr>
      <w:r>
        <w:rPr>
          <w:rStyle w:val="CdigoHTML"/>
          <w:rFonts w:ascii="var(--INTERNAL-CODE-font)" w:eastAsiaTheme="majorEastAsia" w:hAnsi="var(--INTERNAL-CODE-font)"/>
          <w:sz w:val="22"/>
          <w:szCs w:val="22"/>
          <w:bdr w:val="single" w:sz="6" w:space="0" w:color="auto" w:frame="1"/>
        </w:rPr>
        <w:t>Book(Integer idBook, String isbn, String title, String author, Short year, Boolean available, byte[] portada)</w:t>
      </w:r>
    </w:p>
    <w:p w:rsidR="000E0D8D" w:rsidRDefault="000E0D8D" w:rsidP="000E0D8D">
      <w:pPr>
        <w:pStyle w:val="Ttulo4"/>
        <w:rPr>
          <w:b w:val="0"/>
          <w:bCs w:val="0"/>
          <w:spacing w:val="-15"/>
        </w:rPr>
      </w:pPr>
      <w:r>
        <w:rPr>
          <w:b w:val="0"/>
          <w:bCs w:val="0"/>
          <w:spacing w:val="-15"/>
        </w:rPr>
        <w:t>Atributos</w:t>
      </w:r>
    </w:p>
    <w:tbl>
      <w:tblPr>
        <w:tblW w:w="14714" w:type="dxa"/>
        <w:tblCellMar>
          <w:top w:w="15" w:type="dxa"/>
          <w:left w:w="15" w:type="dxa"/>
          <w:bottom w:w="15" w:type="dxa"/>
          <w:right w:w="15" w:type="dxa"/>
        </w:tblCellMar>
        <w:tblLook w:val="04A0" w:firstRow="1" w:lastRow="0" w:firstColumn="1" w:lastColumn="0" w:noHBand="0" w:noVBand="1"/>
      </w:tblPr>
      <w:tblGrid>
        <w:gridCol w:w="4364"/>
        <w:gridCol w:w="2908"/>
        <w:gridCol w:w="7442"/>
      </w:tblGrid>
      <w:tr w:rsidR="000E0D8D" w:rsidTr="000E0D8D">
        <w:trPr>
          <w:tblHeader/>
        </w:trPr>
        <w:tc>
          <w:tcPr>
            <w:tcW w:w="0" w:type="auto"/>
            <w:vAlign w:val="center"/>
            <w:hideMark/>
          </w:tcPr>
          <w:p w:rsidR="000E0D8D" w:rsidRDefault="000E0D8D">
            <w:pPr>
              <w:rPr>
                <w:b/>
                <w:bCs/>
                <w:sz w:val="24"/>
                <w:szCs w:val="24"/>
              </w:rPr>
            </w:pPr>
            <w:r>
              <w:rPr>
                <w:b/>
                <w:bCs/>
              </w:rPr>
              <w:t>Atributo</w:t>
            </w:r>
          </w:p>
        </w:tc>
        <w:tc>
          <w:tcPr>
            <w:tcW w:w="0" w:type="auto"/>
            <w:vAlign w:val="center"/>
            <w:hideMark/>
          </w:tcPr>
          <w:p w:rsidR="000E0D8D" w:rsidRDefault="000E0D8D">
            <w:pPr>
              <w:rPr>
                <w:b/>
                <w:bCs/>
                <w:sz w:val="24"/>
                <w:szCs w:val="24"/>
              </w:rPr>
            </w:pPr>
            <w:r>
              <w:rPr>
                <w:b/>
                <w:bCs/>
              </w:rPr>
              <w:t>Tipo</w:t>
            </w:r>
          </w:p>
        </w:tc>
        <w:tc>
          <w:tcPr>
            <w:tcW w:w="0" w:type="auto"/>
            <w:vAlign w:val="center"/>
            <w:hideMark/>
          </w:tcPr>
          <w:p w:rsidR="000E0D8D" w:rsidRDefault="000E0D8D">
            <w:pPr>
              <w:rPr>
                <w:b/>
                <w:bCs/>
                <w:sz w:val="24"/>
                <w:szCs w:val="24"/>
              </w:rPr>
            </w:pPr>
            <w:r>
              <w:rPr>
                <w:b/>
                <w:bCs/>
              </w:rPr>
              <w:t>Descripción</w:t>
            </w:r>
          </w:p>
        </w:tc>
      </w:tr>
      <w:tr w:rsidR="000E0D8D" w:rsidTr="000E0D8D">
        <w:tc>
          <w:tcPr>
            <w:tcW w:w="0" w:type="auto"/>
            <w:vAlign w:val="center"/>
            <w:hideMark/>
          </w:tcPr>
          <w:p w:rsidR="000E0D8D" w:rsidRDefault="000E0D8D">
            <w:pPr>
              <w:rPr>
                <w:sz w:val="24"/>
                <w:szCs w:val="24"/>
              </w:rPr>
            </w:pPr>
            <w:r>
              <w:rPr>
                <w:rStyle w:val="CdigoHTML"/>
                <w:rFonts w:ascii="var(--INTERNAL-CODE-font)" w:eastAsiaTheme="majorEastAsia" w:hAnsi="var(--INTERNAL-CODE-font)"/>
                <w:sz w:val="22"/>
                <w:szCs w:val="22"/>
                <w:bdr w:val="single" w:sz="6" w:space="0" w:color="auto" w:frame="1"/>
              </w:rPr>
              <w:t>idBook</w:t>
            </w:r>
          </w:p>
        </w:tc>
        <w:tc>
          <w:tcPr>
            <w:tcW w:w="0" w:type="auto"/>
            <w:vAlign w:val="center"/>
            <w:hideMark/>
          </w:tcPr>
          <w:p w:rsidR="000E0D8D" w:rsidRDefault="000E0D8D">
            <w:pPr>
              <w:rPr>
                <w:sz w:val="24"/>
                <w:szCs w:val="24"/>
              </w:rPr>
            </w:pPr>
            <w:r>
              <w:rPr>
                <w:rStyle w:val="CdigoHTML"/>
                <w:rFonts w:ascii="var(--INTERNAL-CODE-font)" w:eastAsiaTheme="majorEastAsia" w:hAnsi="var(--INTERNAL-CODE-font)"/>
                <w:sz w:val="22"/>
                <w:szCs w:val="22"/>
                <w:bdr w:val="single" w:sz="6" w:space="0" w:color="auto" w:frame="1"/>
              </w:rPr>
              <w:t>Long</w:t>
            </w:r>
          </w:p>
        </w:tc>
        <w:tc>
          <w:tcPr>
            <w:tcW w:w="0" w:type="auto"/>
            <w:vAlign w:val="center"/>
            <w:hideMark/>
          </w:tcPr>
          <w:p w:rsidR="000E0D8D" w:rsidRDefault="000E0D8D">
            <w:pPr>
              <w:rPr>
                <w:sz w:val="24"/>
                <w:szCs w:val="24"/>
              </w:rPr>
            </w:pPr>
            <w:r>
              <w:t>Identificador único del libro</w:t>
            </w:r>
          </w:p>
        </w:tc>
      </w:tr>
      <w:tr w:rsidR="000E0D8D" w:rsidTr="000E0D8D">
        <w:tc>
          <w:tcPr>
            <w:tcW w:w="0" w:type="auto"/>
            <w:vAlign w:val="center"/>
            <w:hideMark/>
          </w:tcPr>
          <w:p w:rsidR="000E0D8D" w:rsidRDefault="000E0D8D">
            <w:pPr>
              <w:rPr>
                <w:sz w:val="24"/>
                <w:szCs w:val="24"/>
              </w:rPr>
            </w:pPr>
            <w:r>
              <w:rPr>
                <w:rStyle w:val="CdigoHTML"/>
                <w:rFonts w:ascii="var(--INTERNAL-CODE-font)" w:eastAsiaTheme="majorEastAsia" w:hAnsi="var(--INTERNAL-CODE-font)"/>
                <w:sz w:val="22"/>
                <w:szCs w:val="22"/>
                <w:bdr w:val="single" w:sz="6" w:space="0" w:color="auto" w:frame="1"/>
              </w:rPr>
              <w:t>isbn</w:t>
            </w:r>
          </w:p>
        </w:tc>
        <w:tc>
          <w:tcPr>
            <w:tcW w:w="0" w:type="auto"/>
            <w:vAlign w:val="center"/>
            <w:hideMark/>
          </w:tcPr>
          <w:p w:rsidR="000E0D8D" w:rsidRDefault="000E0D8D">
            <w:pPr>
              <w:rPr>
                <w:sz w:val="24"/>
                <w:szCs w:val="24"/>
              </w:rPr>
            </w:pPr>
            <w:r>
              <w:rPr>
                <w:rStyle w:val="CdigoHTML"/>
                <w:rFonts w:ascii="var(--INTERNAL-CODE-font)" w:eastAsiaTheme="majorEastAsia" w:hAnsi="var(--INTERNAL-CODE-font)"/>
                <w:sz w:val="22"/>
                <w:szCs w:val="22"/>
                <w:bdr w:val="single" w:sz="6" w:space="0" w:color="auto" w:frame="1"/>
              </w:rPr>
              <w:t>String</w:t>
            </w:r>
          </w:p>
        </w:tc>
        <w:tc>
          <w:tcPr>
            <w:tcW w:w="0" w:type="auto"/>
            <w:vAlign w:val="center"/>
            <w:hideMark/>
          </w:tcPr>
          <w:p w:rsidR="000E0D8D" w:rsidRDefault="000E0D8D">
            <w:pPr>
              <w:rPr>
                <w:sz w:val="24"/>
                <w:szCs w:val="24"/>
              </w:rPr>
            </w:pPr>
            <w:r>
              <w:t>Código ISBN del libro</w:t>
            </w:r>
          </w:p>
        </w:tc>
      </w:tr>
      <w:tr w:rsidR="000E0D8D" w:rsidTr="000E0D8D">
        <w:tc>
          <w:tcPr>
            <w:tcW w:w="0" w:type="auto"/>
            <w:vAlign w:val="center"/>
            <w:hideMark/>
          </w:tcPr>
          <w:p w:rsidR="000E0D8D" w:rsidRDefault="000E0D8D">
            <w:pPr>
              <w:rPr>
                <w:sz w:val="24"/>
                <w:szCs w:val="24"/>
              </w:rPr>
            </w:pPr>
            <w:r>
              <w:rPr>
                <w:rStyle w:val="CdigoHTML"/>
                <w:rFonts w:ascii="var(--INTERNAL-CODE-font)" w:eastAsiaTheme="majorEastAsia" w:hAnsi="var(--INTERNAL-CODE-font)"/>
                <w:sz w:val="22"/>
                <w:szCs w:val="22"/>
                <w:bdr w:val="single" w:sz="6" w:space="0" w:color="auto" w:frame="1"/>
              </w:rPr>
              <w:t>titulo</w:t>
            </w:r>
          </w:p>
        </w:tc>
        <w:tc>
          <w:tcPr>
            <w:tcW w:w="0" w:type="auto"/>
            <w:vAlign w:val="center"/>
            <w:hideMark/>
          </w:tcPr>
          <w:p w:rsidR="000E0D8D" w:rsidRDefault="000E0D8D">
            <w:pPr>
              <w:rPr>
                <w:sz w:val="24"/>
                <w:szCs w:val="24"/>
              </w:rPr>
            </w:pPr>
            <w:r>
              <w:rPr>
                <w:rStyle w:val="CdigoHTML"/>
                <w:rFonts w:ascii="var(--INTERNAL-CODE-font)" w:eastAsiaTheme="majorEastAsia" w:hAnsi="var(--INTERNAL-CODE-font)"/>
                <w:sz w:val="22"/>
                <w:szCs w:val="22"/>
                <w:bdr w:val="single" w:sz="6" w:space="0" w:color="auto" w:frame="1"/>
              </w:rPr>
              <w:t>String</w:t>
            </w:r>
          </w:p>
        </w:tc>
        <w:tc>
          <w:tcPr>
            <w:tcW w:w="0" w:type="auto"/>
            <w:vAlign w:val="center"/>
            <w:hideMark/>
          </w:tcPr>
          <w:p w:rsidR="000E0D8D" w:rsidRDefault="000E0D8D">
            <w:pPr>
              <w:rPr>
                <w:sz w:val="24"/>
                <w:szCs w:val="24"/>
              </w:rPr>
            </w:pPr>
            <w:r>
              <w:t>Título del libro</w:t>
            </w:r>
          </w:p>
        </w:tc>
      </w:tr>
      <w:tr w:rsidR="000E0D8D" w:rsidTr="000E0D8D">
        <w:tc>
          <w:tcPr>
            <w:tcW w:w="0" w:type="auto"/>
            <w:vAlign w:val="center"/>
            <w:hideMark/>
          </w:tcPr>
          <w:p w:rsidR="000E0D8D" w:rsidRDefault="000E0D8D">
            <w:pPr>
              <w:rPr>
                <w:sz w:val="24"/>
                <w:szCs w:val="24"/>
              </w:rPr>
            </w:pPr>
            <w:r>
              <w:rPr>
                <w:rStyle w:val="CdigoHTML"/>
                <w:rFonts w:ascii="var(--INTERNAL-CODE-font)" w:eastAsiaTheme="majorEastAsia" w:hAnsi="var(--INTERNAL-CODE-font)"/>
                <w:sz w:val="22"/>
                <w:szCs w:val="22"/>
                <w:bdr w:val="single" w:sz="6" w:space="0" w:color="auto" w:frame="1"/>
              </w:rPr>
              <w:t>autor</w:t>
            </w:r>
          </w:p>
        </w:tc>
        <w:tc>
          <w:tcPr>
            <w:tcW w:w="0" w:type="auto"/>
            <w:vAlign w:val="center"/>
            <w:hideMark/>
          </w:tcPr>
          <w:p w:rsidR="000E0D8D" w:rsidRDefault="000E0D8D">
            <w:pPr>
              <w:rPr>
                <w:sz w:val="24"/>
                <w:szCs w:val="24"/>
              </w:rPr>
            </w:pPr>
            <w:r>
              <w:rPr>
                <w:rStyle w:val="CdigoHTML"/>
                <w:rFonts w:ascii="var(--INTERNAL-CODE-font)" w:eastAsiaTheme="majorEastAsia" w:hAnsi="var(--INTERNAL-CODE-font)"/>
                <w:sz w:val="22"/>
                <w:szCs w:val="22"/>
                <w:bdr w:val="single" w:sz="6" w:space="0" w:color="auto" w:frame="1"/>
              </w:rPr>
              <w:t>String</w:t>
            </w:r>
          </w:p>
        </w:tc>
        <w:tc>
          <w:tcPr>
            <w:tcW w:w="0" w:type="auto"/>
            <w:vAlign w:val="center"/>
            <w:hideMark/>
          </w:tcPr>
          <w:p w:rsidR="000E0D8D" w:rsidRDefault="000E0D8D">
            <w:pPr>
              <w:rPr>
                <w:sz w:val="24"/>
                <w:szCs w:val="24"/>
              </w:rPr>
            </w:pPr>
            <w:r>
              <w:t>Autor del libro</w:t>
            </w:r>
          </w:p>
        </w:tc>
      </w:tr>
      <w:tr w:rsidR="000E0D8D" w:rsidTr="000E0D8D">
        <w:tc>
          <w:tcPr>
            <w:tcW w:w="0" w:type="auto"/>
            <w:vAlign w:val="center"/>
            <w:hideMark/>
          </w:tcPr>
          <w:p w:rsidR="000E0D8D" w:rsidRDefault="000E0D8D">
            <w:pPr>
              <w:rPr>
                <w:sz w:val="24"/>
                <w:szCs w:val="24"/>
              </w:rPr>
            </w:pPr>
            <w:r>
              <w:rPr>
                <w:rStyle w:val="CdigoHTML"/>
                <w:rFonts w:ascii="var(--INTERNAL-CODE-font)" w:eastAsiaTheme="majorEastAsia" w:hAnsi="var(--INTERNAL-CODE-font)"/>
                <w:sz w:val="22"/>
                <w:szCs w:val="22"/>
                <w:bdr w:val="single" w:sz="6" w:space="0" w:color="auto" w:frame="1"/>
              </w:rPr>
              <w:t>anho</w:t>
            </w:r>
          </w:p>
        </w:tc>
        <w:tc>
          <w:tcPr>
            <w:tcW w:w="0" w:type="auto"/>
            <w:vAlign w:val="center"/>
            <w:hideMark/>
          </w:tcPr>
          <w:p w:rsidR="000E0D8D" w:rsidRDefault="000E0D8D">
            <w:pPr>
              <w:rPr>
                <w:sz w:val="24"/>
                <w:szCs w:val="24"/>
              </w:rPr>
            </w:pPr>
            <w:r>
              <w:rPr>
                <w:rStyle w:val="CdigoHTML"/>
                <w:rFonts w:ascii="var(--INTERNAL-CODE-font)" w:eastAsiaTheme="majorEastAsia" w:hAnsi="var(--INTERNAL-CODE-font)"/>
                <w:sz w:val="22"/>
                <w:szCs w:val="22"/>
                <w:bdr w:val="single" w:sz="6" w:space="0" w:color="auto" w:frame="1"/>
              </w:rPr>
              <w:t>Short</w:t>
            </w:r>
          </w:p>
        </w:tc>
        <w:tc>
          <w:tcPr>
            <w:tcW w:w="0" w:type="auto"/>
            <w:vAlign w:val="center"/>
            <w:hideMark/>
          </w:tcPr>
          <w:p w:rsidR="000E0D8D" w:rsidRDefault="000E0D8D">
            <w:pPr>
              <w:rPr>
                <w:sz w:val="24"/>
                <w:szCs w:val="24"/>
              </w:rPr>
            </w:pPr>
            <w:r>
              <w:t>Año de publicación</w:t>
            </w:r>
          </w:p>
        </w:tc>
      </w:tr>
      <w:tr w:rsidR="000E0D8D" w:rsidTr="000E0D8D">
        <w:tc>
          <w:tcPr>
            <w:tcW w:w="0" w:type="auto"/>
            <w:vAlign w:val="center"/>
            <w:hideMark/>
          </w:tcPr>
          <w:p w:rsidR="000E0D8D" w:rsidRDefault="000E0D8D">
            <w:pPr>
              <w:rPr>
                <w:sz w:val="24"/>
                <w:szCs w:val="24"/>
              </w:rPr>
            </w:pPr>
            <w:r>
              <w:rPr>
                <w:rStyle w:val="CdigoHTML"/>
                <w:rFonts w:ascii="var(--INTERNAL-CODE-font)" w:eastAsiaTheme="majorEastAsia" w:hAnsi="var(--INTERNAL-CODE-font)"/>
                <w:sz w:val="22"/>
                <w:szCs w:val="22"/>
                <w:bdr w:val="single" w:sz="6" w:space="0" w:color="auto" w:frame="1"/>
              </w:rPr>
              <w:t>disponible</w:t>
            </w:r>
          </w:p>
        </w:tc>
        <w:tc>
          <w:tcPr>
            <w:tcW w:w="0" w:type="auto"/>
            <w:vAlign w:val="center"/>
            <w:hideMark/>
          </w:tcPr>
          <w:p w:rsidR="000E0D8D" w:rsidRDefault="000E0D8D">
            <w:pPr>
              <w:rPr>
                <w:sz w:val="24"/>
                <w:szCs w:val="24"/>
              </w:rPr>
            </w:pPr>
            <w:r>
              <w:rPr>
                <w:rStyle w:val="CdigoHTML"/>
                <w:rFonts w:ascii="var(--INTERNAL-CODE-font)" w:eastAsiaTheme="majorEastAsia" w:hAnsi="var(--INTERNAL-CODE-font)"/>
                <w:sz w:val="22"/>
                <w:szCs w:val="22"/>
                <w:bdr w:val="single" w:sz="6" w:space="0" w:color="auto" w:frame="1"/>
              </w:rPr>
              <w:t>Boolean</w:t>
            </w:r>
          </w:p>
        </w:tc>
        <w:tc>
          <w:tcPr>
            <w:tcW w:w="0" w:type="auto"/>
            <w:vAlign w:val="center"/>
            <w:hideMark/>
          </w:tcPr>
          <w:p w:rsidR="000E0D8D" w:rsidRDefault="000E0D8D">
            <w:pPr>
              <w:rPr>
                <w:sz w:val="24"/>
                <w:szCs w:val="24"/>
              </w:rPr>
            </w:pPr>
            <w:r>
              <w:t>Disponibilidad del libro</w:t>
            </w:r>
          </w:p>
        </w:tc>
      </w:tr>
      <w:tr w:rsidR="000E0D8D" w:rsidTr="000E0D8D">
        <w:tc>
          <w:tcPr>
            <w:tcW w:w="0" w:type="auto"/>
            <w:vAlign w:val="center"/>
            <w:hideMark/>
          </w:tcPr>
          <w:p w:rsidR="000E0D8D" w:rsidRDefault="000E0D8D">
            <w:pPr>
              <w:rPr>
                <w:sz w:val="24"/>
                <w:szCs w:val="24"/>
              </w:rPr>
            </w:pPr>
            <w:r>
              <w:rPr>
                <w:rStyle w:val="CdigoHTML"/>
                <w:rFonts w:ascii="var(--INTERNAL-CODE-font)" w:eastAsiaTheme="majorEastAsia" w:hAnsi="var(--INTERNAL-CODE-font)"/>
                <w:sz w:val="22"/>
                <w:szCs w:val="22"/>
                <w:bdr w:val="single" w:sz="6" w:space="0" w:color="auto" w:frame="1"/>
              </w:rPr>
              <w:t>portada</w:t>
            </w:r>
          </w:p>
        </w:tc>
        <w:tc>
          <w:tcPr>
            <w:tcW w:w="0" w:type="auto"/>
            <w:vAlign w:val="center"/>
            <w:hideMark/>
          </w:tcPr>
          <w:p w:rsidR="000E0D8D" w:rsidRDefault="000E0D8D">
            <w:pPr>
              <w:rPr>
                <w:sz w:val="24"/>
                <w:szCs w:val="24"/>
              </w:rPr>
            </w:pPr>
            <w:r>
              <w:rPr>
                <w:rStyle w:val="CdigoHTML"/>
                <w:rFonts w:ascii="var(--INTERNAL-CODE-font)" w:eastAsiaTheme="majorEastAsia" w:hAnsi="var(--INTERNAL-CODE-font)"/>
                <w:sz w:val="22"/>
                <w:szCs w:val="22"/>
                <w:bdr w:val="single" w:sz="6" w:space="0" w:color="auto" w:frame="1"/>
              </w:rPr>
              <w:t>byte[]</w:t>
            </w:r>
          </w:p>
        </w:tc>
        <w:tc>
          <w:tcPr>
            <w:tcW w:w="0" w:type="auto"/>
            <w:vAlign w:val="center"/>
            <w:hideMark/>
          </w:tcPr>
          <w:p w:rsidR="000E0D8D" w:rsidRDefault="000E0D8D">
            <w:pPr>
              <w:rPr>
                <w:sz w:val="24"/>
                <w:szCs w:val="24"/>
              </w:rPr>
            </w:pPr>
            <w:r>
              <w:t>Portada en formato binario</w:t>
            </w:r>
          </w:p>
        </w:tc>
      </w:tr>
      <w:tr w:rsidR="000E0D8D" w:rsidTr="000E0D8D">
        <w:tc>
          <w:tcPr>
            <w:tcW w:w="0" w:type="auto"/>
            <w:vAlign w:val="center"/>
            <w:hideMark/>
          </w:tcPr>
          <w:p w:rsidR="000E0D8D" w:rsidRDefault="000E0D8D">
            <w:pPr>
              <w:rPr>
                <w:sz w:val="24"/>
                <w:szCs w:val="24"/>
              </w:rPr>
            </w:pPr>
            <w:r>
              <w:rPr>
                <w:rStyle w:val="CdigoHTML"/>
                <w:rFonts w:ascii="var(--INTERNAL-CODE-font)" w:eastAsiaTheme="majorEastAsia" w:hAnsi="var(--INTERNAL-CODE-font)"/>
                <w:sz w:val="22"/>
                <w:szCs w:val="22"/>
                <w:bdr w:val="single" w:sz="6" w:space="0" w:color="auto" w:frame="1"/>
              </w:rPr>
              <w:t>dataPublicacion</w:t>
            </w:r>
          </w:p>
        </w:tc>
        <w:tc>
          <w:tcPr>
            <w:tcW w:w="0" w:type="auto"/>
            <w:vAlign w:val="center"/>
            <w:hideMark/>
          </w:tcPr>
          <w:p w:rsidR="000E0D8D" w:rsidRDefault="000E0D8D">
            <w:pPr>
              <w:rPr>
                <w:sz w:val="24"/>
                <w:szCs w:val="24"/>
              </w:rPr>
            </w:pPr>
            <w:r>
              <w:rPr>
                <w:rStyle w:val="CdigoHTML"/>
                <w:rFonts w:ascii="var(--INTERNAL-CODE-font)" w:eastAsiaTheme="majorEastAsia" w:hAnsi="var(--INTERNAL-CODE-font)"/>
                <w:sz w:val="22"/>
                <w:szCs w:val="22"/>
                <w:bdr w:val="single" w:sz="6" w:space="0" w:color="auto" w:frame="1"/>
              </w:rPr>
              <w:t>LocalDate</w:t>
            </w:r>
          </w:p>
        </w:tc>
        <w:tc>
          <w:tcPr>
            <w:tcW w:w="0" w:type="auto"/>
            <w:vAlign w:val="center"/>
            <w:hideMark/>
          </w:tcPr>
          <w:p w:rsidR="000E0D8D" w:rsidRDefault="000E0D8D">
            <w:pPr>
              <w:rPr>
                <w:sz w:val="24"/>
                <w:szCs w:val="24"/>
              </w:rPr>
            </w:pPr>
            <w:r>
              <w:t>Data de publicación</w:t>
            </w:r>
          </w:p>
        </w:tc>
      </w:tr>
    </w:tbl>
    <w:p w:rsidR="000E0D8D" w:rsidRDefault="000E0D8D" w:rsidP="000E0D8D">
      <w:pPr>
        <w:pStyle w:val="Ttulo4"/>
        <w:rPr>
          <w:b w:val="0"/>
          <w:bCs w:val="0"/>
          <w:spacing w:val="-15"/>
        </w:rPr>
      </w:pPr>
      <w:r>
        <w:rPr>
          <w:b w:val="0"/>
          <w:bCs w:val="0"/>
          <w:spacing w:val="-15"/>
        </w:rPr>
        <w:t>Métodos</w:t>
      </w:r>
    </w:p>
    <w:p w:rsidR="000E0D8D" w:rsidRDefault="000E0D8D" w:rsidP="000E0D8D">
      <w:pPr>
        <w:pStyle w:val="NormalWeb"/>
        <w:numPr>
          <w:ilvl w:val="0"/>
          <w:numId w:val="119"/>
        </w:numPr>
      </w:pPr>
      <w:r>
        <w:rPr>
          <w:rStyle w:val="Textoennegrita"/>
        </w:rPr>
        <w:t>Getters y setters</w:t>
      </w:r>
      <w:r>
        <w:t> para cada atributo. Los setters devuelven una referencia al propio objeto.</w:t>
      </w:r>
    </w:p>
    <w:p w:rsidR="000E0D8D" w:rsidRDefault="000E0D8D" w:rsidP="000E0D8D">
      <w:pPr>
        <w:pStyle w:val="NormalWeb"/>
        <w:numPr>
          <w:ilvl w:val="0"/>
          <w:numId w:val="119"/>
        </w:numPr>
      </w:pPr>
      <w:proofErr w:type="gramStart"/>
      <w:r>
        <w:rPr>
          <w:rStyle w:val="CdigoHTML"/>
          <w:rFonts w:ascii="var(--INTERNAL-CODE-font)" w:eastAsiaTheme="majorEastAsia" w:hAnsi="var(--INTERNAL-CODE-font)"/>
          <w:b/>
          <w:bCs/>
          <w:sz w:val="22"/>
          <w:szCs w:val="22"/>
          <w:bdr w:val="single" w:sz="6" w:space="0" w:color="auto" w:frame="1"/>
        </w:rPr>
        <w:t>setPortada(</w:t>
      </w:r>
      <w:proofErr w:type="gramEnd"/>
      <w:r>
        <w:rPr>
          <w:rStyle w:val="CdigoHTML"/>
          <w:rFonts w:ascii="var(--INTERNAL-CODE-font)" w:eastAsiaTheme="majorEastAsia" w:hAnsi="var(--INTERNAL-CODE-font)"/>
          <w:b/>
          <w:bCs/>
          <w:sz w:val="22"/>
          <w:szCs w:val="22"/>
          <w:bdr w:val="single" w:sz="6" w:space="0" w:color="auto" w:frame="1"/>
        </w:rPr>
        <w:t>File f)</w:t>
      </w:r>
      <w:r>
        <w:t>: asigna una portada desde un archivo.</w:t>
      </w:r>
    </w:p>
    <w:p w:rsidR="000E0D8D" w:rsidRDefault="000E0D8D" w:rsidP="000E0D8D">
      <w:pPr>
        <w:pStyle w:val="NormalWeb"/>
        <w:numPr>
          <w:ilvl w:val="0"/>
          <w:numId w:val="119"/>
        </w:numPr>
      </w:pPr>
      <w:proofErr w:type="gramStart"/>
      <w:r>
        <w:rPr>
          <w:rStyle w:val="CdigoHTML"/>
          <w:rFonts w:ascii="var(--INTERNAL-CODE-font)" w:eastAsiaTheme="majorEastAsia" w:hAnsi="var(--INTERNAL-CODE-font)"/>
          <w:b/>
          <w:bCs/>
          <w:sz w:val="22"/>
          <w:szCs w:val="22"/>
          <w:bdr w:val="single" w:sz="6" w:space="0" w:color="auto" w:frame="1"/>
        </w:rPr>
        <w:t>setPortada(</w:t>
      </w:r>
      <w:proofErr w:type="gramEnd"/>
      <w:r>
        <w:rPr>
          <w:rStyle w:val="CdigoHTML"/>
          <w:rFonts w:ascii="var(--INTERNAL-CODE-font)" w:eastAsiaTheme="majorEastAsia" w:hAnsi="var(--INTERNAL-CODE-font)"/>
          <w:b/>
          <w:bCs/>
          <w:sz w:val="22"/>
          <w:szCs w:val="22"/>
          <w:bdr w:val="single" w:sz="6" w:space="0" w:color="auto" w:frame="1"/>
        </w:rPr>
        <w:t>String f)</w:t>
      </w:r>
      <w:r>
        <w:rPr>
          <w:rStyle w:val="Textoennegrita"/>
        </w:rPr>
        <w:t>:</w:t>
      </w:r>
      <w:r>
        <w:t> asigna una portada desde una ruta.</w:t>
      </w:r>
    </w:p>
    <w:p w:rsidR="000E0D8D" w:rsidRDefault="000E0D8D" w:rsidP="000E0D8D">
      <w:pPr>
        <w:pStyle w:val="NormalWeb"/>
        <w:numPr>
          <w:ilvl w:val="0"/>
          <w:numId w:val="119"/>
        </w:numPr>
      </w:pPr>
      <w:r>
        <w:rPr>
          <w:rStyle w:val="CdigoHTML"/>
          <w:rFonts w:ascii="var(--INTERNAL-CODE-font)" w:eastAsiaTheme="majorEastAsia" w:hAnsi="var(--INTERNAL-CODE-font)"/>
          <w:b/>
          <w:bCs/>
          <w:sz w:val="22"/>
          <w:szCs w:val="22"/>
          <w:bdr w:val="single" w:sz="6" w:space="0" w:color="auto" w:frame="1"/>
        </w:rPr>
        <w:t>Image getImage()</w:t>
      </w:r>
      <w:r>
        <w:rPr>
          <w:rStyle w:val="Textoennegrita"/>
        </w:rPr>
        <w:t>:</w:t>
      </w:r>
      <w:r>
        <w:t> devuelve un objeto de tipo </w:t>
      </w:r>
      <w:r>
        <w:rPr>
          <w:rStyle w:val="CdigoHTML"/>
          <w:rFonts w:ascii="var(--INTERNAL-CODE-font)" w:eastAsiaTheme="majorEastAsia" w:hAnsi="var(--INTERNAL-CODE-font)"/>
          <w:sz w:val="22"/>
          <w:szCs w:val="22"/>
          <w:bdr w:val="single" w:sz="6" w:space="0" w:color="auto" w:frame="1"/>
        </w:rPr>
        <w:t>java.awt.Image</w:t>
      </w:r>
      <w:r>
        <w:t> si la portada no es nula:</w:t>
      </w:r>
    </w:p>
    <w:p w:rsidR="000E0D8D" w:rsidRDefault="000E0D8D" w:rsidP="000E0D8D">
      <w:pPr>
        <w:pStyle w:val="HTMLconformatoprevio"/>
        <w:numPr>
          <w:ilvl w:val="0"/>
          <w:numId w:val="119"/>
        </w:numPr>
        <w:pBdr>
          <w:top w:val="single" w:sz="6" w:space="0" w:color="auto"/>
          <w:left w:val="single" w:sz="6" w:space="0" w:color="auto"/>
          <w:bottom w:val="single" w:sz="6" w:space="0" w:color="auto"/>
          <w:right w:val="single" w:sz="6" w:space="0" w:color="auto"/>
        </w:pBdr>
        <w:shd w:val="clear" w:color="auto" w:fill="272822"/>
        <w:tabs>
          <w:tab w:val="clear" w:pos="720"/>
        </w:tabs>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ByteArrayInputStream flujo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new</w:t>
      </w:r>
      <w:r>
        <w:rPr>
          <w:rStyle w:val="CdigoHTML"/>
          <w:rFonts w:ascii="var(--INTERNAL-CODE-font)" w:eastAsiaTheme="majorEastAsia" w:hAnsi="var(--INTERNAL-CODE-font)"/>
          <w:color w:val="F8F8F2"/>
          <w:sz w:val="23"/>
          <w:szCs w:val="23"/>
          <w:bdr w:val="none" w:sz="0" w:space="0" w:color="auto" w:frame="1"/>
        </w:rPr>
        <w:t xml:space="preserve"> ByteArrayInputStream(portada);</w:t>
      </w:r>
    </w:p>
    <w:p w:rsidR="000E0D8D" w:rsidRDefault="000E0D8D" w:rsidP="000E0D8D">
      <w:pPr>
        <w:pStyle w:val="HTMLconformatoprevio"/>
        <w:numPr>
          <w:ilvl w:val="0"/>
          <w:numId w:val="119"/>
        </w:numPr>
        <w:pBdr>
          <w:top w:val="single" w:sz="6" w:space="0" w:color="auto"/>
          <w:left w:val="single" w:sz="6" w:space="0" w:color="auto"/>
          <w:bottom w:val="single" w:sz="6" w:space="0" w:color="auto"/>
          <w:right w:val="single" w:sz="6" w:space="0" w:color="auto"/>
        </w:pBdr>
        <w:shd w:val="clear" w:color="auto" w:fill="272822"/>
        <w:tabs>
          <w:tab w:val="clear" w:pos="720"/>
        </w:tabs>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ImageIO.</w:t>
      </w:r>
      <w:r>
        <w:rPr>
          <w:rStyle w:val="CdigoHTML"/>
          <w:rFonts w:ascii="var(--INTERNAL-CODE-font)" w:eastAsiaTheme="majorEastAsia" w:hAnsi="var(--INTERNAL-CODE-font)"/>
          <w:color w:val="A6E22E"/>
          <w:sz w:val="23"/>
          <w:szCs w:val="23"/>
          <w:bdr w:val="none" w:sz="0" w:space="0" w:color="auto" w:frame="1"/>
        </w:rPr>
        <w:t>read</w:t>
      </w:r>
      <w:r>
        <w:rPr>
          <w:rStyle w:val="CdigoHTML"/>
          <w:rFonts w:ascii="var(--INTERNAL-CODE-font)" w:eastAsiaTheme="majorEastAsia" w:hAnsi="var(--INTERNAL-CODE-font)"/>
          <w:color w:val="F8F8F2"/>
          <w:sz w:val="23"/>
          <w:szCs w:val="23"/>
          <w:bdr w:val="none" w:sz="0" w:space="0" w:color="auto" w:frame="1"/>
        </w:rPr>
        <w:t>(flujo);</w:t>
      </w:r>
    </w:p>
    <w:p w:rsidR="000E0D8D" w:rsidRDefault="000E0D8D" w:rsidP="000E0D8D">
      <w:pPr>
        <w:pStyle w:val="NormalWeb"/>
        <w:numPr>
          <w:ilvl w:val="0"/>
          <w:numId w:val="119"/>
        </w:numPr>
      </w:pPr>
      <w:r>
        <w:rPr>
          <w:rStyle w:val="CdigoHTML"/>
          <w:rFonts w:ascii="var(--INTERNAL-CODE-font)" w:eastAsiaTheme="majorEastAsia" w:hAnsi="var(--INTERNAL-CODE-font)"/>
          <w:b/>
          <w:bCs/>
          <w:sz w:val="22"/>
          <w:szCs w:val="22"/>
          <w:bdr w:val="single" w:sz="6" w:space="0" w:color="auto" w:frame="1"/>
        </w:rPr>
        <w:lastRenderedPageBreak/>
        <w:t>equals</w:t>
      </w:r>
      <w:r>
        <w:rPr>
          <w:rStyle w:val="Textoennegrita"/>
        </w:rPr>
        <w:t> y </w:t>
      </w:r>
      <w:r>
        <w:rPr>
          <w:rStyle w:val="CdigoHTML"/>
          <w:rFonts w:ascii="var(--INTERNAL-CODE-font)" w:eastAsiaTheme="majorEastAsia" w:hAnsi="var(--INTERNAL-CODE-font)"/>
          <w:b/>
          <w:bCs/>
          <w:sz w:val="22"/>
          <w:szCs w:val="22"/>
          <w:bdr w:val="single" w:sz="6" w:space="0" w:color="auto" w:frame="1"/>
        </w:rPr>
        <w:t>hashCode</w:t>
      </w:r>
      <w:r>
        <w:t>: dos libros </w:t>
      </w:r>
      <w:r>
        <w:rPr>
          <w:rStyle w:val="Textoennegrita"/>
        </w:rPr>
        <w:t>son iguales si tienen el mismo ISBN.</w:t>
      </w:r>
      <w:r>
        <w:t> Además, el método hashcode debe devolver un valor coherente con el método equals (</w:t>
      </w:r>
      <w:r>
        <w:rPr>
          <w:rStyle w:val="Textoennegrita"/>
        </w:rPr>
        <w:t>todos los objetos iguales deben tener, al menos el mismo hashCode</w:t>
      </w:r>
      <w:r>
        <w:t>).</w:t>
      </w:r>
    </w:p>
    <w:p w:rsidR="000E0D8D" w:rsidRDefault="000E0D8D" w:rsidP="000E0D8D">
      <w:pPr>
        <w:pStyle w:val="NormalWeb"/>
        <w:numPr>
          <w:ilvl w:val="0"/>
          <w:numId w:val="119"/>
        </w:numPr>
      </w:pPr>
      <w:r>
        <w:rPr>
          <w:rStyle w:val="CdigoHTML"/>
          <w:rFonts w:ascii="var(--INTERNAL-CODE-font)" w:eastAsiaTheme="majorEastAsia" w:hAnsi="var(--INTERNAL-CODE-font)"/>
          <w:b/>
          <w:bCs/>
          <w:sz w:val="22"/>
          <w:szCs w:val="22"/>
          <w:bdr w:val="single" w:sz="6" w:space="0" w:color="auto" w:frame="1"/>
        </w:rPr>
        <w:t>toString</w:t>
      </w:r>
      <w:r>
        <w:t>: Devuelve el título, el autor y el año. Si no está disponible, añade un asterisco.</w:t>
      </w:r>
    </w:p>
    <w:p w:rsidR="000E0D8D" w:rsidRDefault="000E0D8D" w:rsidP="000E0D8D">
      <w:r>
        <w:pict>
          <v:rect id="_x0000_i1038" style="width:0;height:0" o:hralign="center" o:hrstd="t" o:hr="t" fillcolor="#a0a0a0" stroked="f"/>
        </w:pict>
      </w:r>
    </w:p>
    <w:p w:rsidR="000E0D8D" w:rsidRDefault="000E0D8D" w:rsidP="000E0D8D">
      <w:pPr>
        <w:pStyle w:val="Ttulo3"/>
        <w:rPr>
          <w:b w:val="0"/>
          <w:bCs w:val="0"/>
          <w:spacing w:val="-15"/>
        </w:rPr>
      </w:pPr>
      <w:r>
        <w:rPr>
          <w:b w:val="0"/>
          <w:bCs w:val="0"/>
          <w:spacing w:val="-15"/>
        </w:rPr>
        <w:t>Clase </w:t>
      </w:r>
      <w:r>
        <w:rPr>
          <w:rStyle w:val="CdigoHTML"/>
          <w:rFonts w:ascii="var(--INTERNAL-CODE-font)" w:eastAsiaTheme="majorEastAsia" w:hAnsi="var(--INTERNAL-CODE-font)"/>
          <w:b w:val="0"/>
          <w:bCs w:val="0"/>
          <w:spacing w:val="-15"/>
          <w:sz w:val="40"/>
          <w:szCs w:val="40"/>
          <w:bdr w:val="single" w:sz="6" w:space="0" w:color="auto" w:frame="1"/>
        </w:rPr>
        <w:t>Contido</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proofErr w:type="gramStart"/>
      <w:r>
        <w:rPr>
          <w:rStyle w:val="CdigoHTML"/>
          <w:rFonts w:ascii="var(--INTERNAL-CODE-font)" w:eastAsiaTheme="majorEastAsia" w:hAnsi="var(--INTERNAL-CODE-font)"/>
          <w:color w:val="F92672"/>
          <w:sz w:val="23"/>
          <w:szCs w:val="23"/>
          <w:bdr w:val="none" w:sz="0" w:space="0" w:color="auto" w:frame="1"/>
        </w:rPr>
        <w:t>package</w:t>
      </w:r>
      <w:proofErr w:type="gramEnd"/>
      <w:r>
        <w:rPr>
          <w:rStyle w:val="CdigoHTML"/>
          <w:rFonts w:ascii="var(--INTERNAL-CODE-font)" w:eastAsiaTheme="majorEastAsia" w:hAnsi="var(--INTERNAL-CODE-font)"/>
          <w:color w:val="F8F8F2"/>
          <w:sz w:val="23"/>
          <w:szCs w:val="23"/>
          <w:bdr w:val="none" w:sz="0" w:space="0" w:color="auto" w:frame="1"/>
        </w:rPr>
        <w:t xml:space="preserve"> com.pepinho.ad.biblioteca.model;</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proofErr w:type="gramStart"/>
      <w:r>
        <w:rPr>
          <w:rStyle w:val="CdigoHTML"/>
          <w:rFonts w:ascii="var(--INTERNAL-CODE-font)" w:eastAsiaTheme="majorEastAsia" w:hAnsi="var(--INTERNAL-CODE-font)"/>
          <w:color w:val="F92672"/>
          <w:sz w:val="23"/>
          <w:szCs w:val="23"/>
          <w:bdr w:val="none" w:sz="0" w:space="0" w:color="auto" w:frame="1"/>
        </w:rPr>
        <w:t>import</w:t>
      </w:r>
      <w:proofErr w:type="gramEnd"/>
      <w:r>
        <w:rPr>
          <w:rStyle w:val="CdigoHTML"/>
          <w:rFonts w:ascii="var(--INTERNAL-CODE-font)" w:eastAsiaTheme="majorEastAsia" w:hAnsi="var(--INTERNAL-CODE-font)"/>
          <w:color w:val="F8F8F2"/>
          <w:sz w:val="23"/>
          <w:szCs w:val="23"/>
          <w:bdr w:val="none" w:sz="0" w:space="0" w:color="auto" w:frame="1"/>
        </w:rPr>
        <w:t xml:space="preserve"> java.sql.Connection;</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proofErr w:type="gramStart"/>
      <w:r>
        <w:rPr>
          <w:rStyle w:val="CdigoHTML"/>
          <w:rFonts w:ascii="var(--INTERNAL-CODE-font)" w:eastAsiaTheme="majorEastAsia" w:hAnsi="var(--INTERNAL-CODE-font)"/>
          <w:color w:val="F92672"/>
          <w:sz w:val="23"/>
          <w:szCs w:val="23"/>
          <w:bdr w:val="none" w:sz="0" w:space="0" w:color="auto" w:frame="1"/>
        </w:rPr>
        <w:t>import</w:t>
      </w:r>
      <w:proofErr w:type="gramEnd"/>
      <w:r>
        <w:rPr>
          <w:rStyle w:val="CdigoHTML"/>
          <w:rFonts w:ascii="var(--INTERNAL-CODE-font)" w:eastAsiaTheme="majorEastAsia" w:hAnsi="var(--INTERNAL-CODE-font)"/>
          <w:color w:val="F8F8F2"/>
          <w:sz w:val="23"/>
          <w:szCs w:val="23"/>
          <w:bdr w:val="none" w:sz="0" w:space="0" w:color="auto" w:frame="1"/>
        </w:rPr>
        <w:t xml:space="preserve"> java.util.Objects;</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proofErr w:type="gramStart"/>
      <w:r>
        <w:rPr>
          <w:rStyle w:val="CdigoHTML"/>
          <w:rFonts w:ascii="var(--INTERNAL-CODE-font)" w:eastAsiaTheme="majorEastAsia" w:hAnsi="var(--INTERNAL-CODE-font)"/>
          <w:color w:val="66D9EF"/>
          <w:sz w:val="23"/>
          <w:szCs w:val="23"/>
          <w:bdr w:val="none" w:sz="0" w:space="0" w:color="auto" w:frame="1"/>
        </w:rPr>
        <w:t>public</w:t>
      </w:r>
      <w:proofErr w:type="gramEnd"/>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class</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A6E22E"/>
          <w:sz w:val="23"/>
          <w:szCs w:val="23"/>
          <w:bdr w:val="none" w:sz="0" w:space="0" w:color="auto" w:frame="1"/>
        </w:rPr>
        <w:t>Contido</w:t>
      </w:r>
      <w:r>
        <w:rPr>
          <w:rStyle w:val="CdigoHTML"/>
          <w:rFonts w:ascii="var(--INTERNAL-CODE-font)" w:eastAsiaTheme="majorEastAsia"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66D9EF"/>
          <w:sz w:val="23"/>
          <w:szCs w:val="23"/>
          <w:bdr w:val="none" w:sz="0" w:space="0" w:color="auto" w:frame="1"/>
        </w:rPr>
        <w:t>private</w:t>
      </w:r>
      <w:proofErr w:type="gramEnd"/>
      <w:r>
        <w:rPr>
          <w:rStyle w:val="CdigoHTML"/>
          <w:rFonts w:ascii="var(--INTERNAL-CODE-font)" w:eastAsiaTheme="majorEastAsia" w:hAnsi="var(--INTERNAL-CODE-font)"/>
          <w:color w:val="F8F8F2"/>
          <w:sz w:val="23"/>
          <w:szCs w:val="23"/>
          <w:bdr w:val="none" w:sz="0" w:space="0" w:color="auto" w:frame="1"/>
        </w:rPr>
        <w:t xml:space="preserve"> Long idContido;</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66D9EF"/>
          <w:sz w:val="23"/>
          <w:szCs w:val="23"/>
          <w:bdr w:val="none" w:sz="0" w:space="0" w:color="auto" w:frame="1"/>
        </w:rPr>
        <w:t>private</w:t>
      </w:r>
      <w:proofErr w:type="gramEnd"/>
      <w:r>
        <w:rPr>
          <w:rStyle w:val="CdigoHTML"/>
          <w:rFonts w:ascii="var(--INTERNAL-CODE-font)" w:eastAsiaTheme="majorEastAsia" w:hAnsi="var(--INTERNAL-CODE-font)"/>
          <w:color w:val="F8F8F2"/>
          <w:sz w:val="23"/>
          <w:szCs w:val="23"/>
          <w:bdr w:val="none" w:sz="0" w:space="0" w:color="auto" w:frame="1"/>
        </w:rPr>
        <w:t xml:space="preserve"> Long idBook;</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66D9EF"/>
          <w:sz w:val="23"/>
          <w:szCs w:val="23"/>
          <w:bdr w:val="none" w:sz="0" w:space="0" w:color="auto" w:frame="1"/>
        </w:rPr>
        <w:t>private</w:t>
      </w:r>
      <w:proofErr w:type="gramEnd"/>
      <w:r>
        <w:rPr>
          <w:rStyle w:val="CdigoHTML"/>
          <w:rFonts w:ascii="var(--INTERNAL-CODE-font)" w:eastAsiaTheme="majorEastAsia" w:hAnsi="var(--INTERNAL-CODE-font)"/>
          <w:color w:val="F8F8F2"/>
          <w:sz w:val="23"/>
          <w:szCs w:val="23"/>
          <w:bdr w:val="none" w:sz="0" w:space="0" w:color="auto" w:frame="1"/>
        </w:rPr>
        <w:t xml:space="preserve"> String contido;</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66D9EF"/>
          <w:sz w:val="23"/>
          <w:szCs w:val="23"/>
          <w:bdr w:val="none" w:sz="0" w:space="0" w:color="auto" w:frame="1"/>
        </w:rPr>
        <w:t>public</w:t>
      </w:r>
      <w:proofErr w:type="gramEnd"/>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A6E22E"/>
          <w:sz w:val="23"/>
          <w:szCs w:val="23"/>
          <w:bdr w:val="none" w:sz="0" w:space="0" w:color="auto" w:frame="1"/>
        </w:rPr>
        <w:t>Contido</w:t>
      </w:r>
      <w:r>
        <w:rPr>
          <w:rStyle w:val="CdigoHTML"/>
          <w:rFonts w:ascii="var(--INTERNAL-CODE-font)" w:eastAsiaTheme="majorEastAsia" w:hAnsi="var(--INTERNAL-CODE-font)"/>
          <w:color w:val="F8F8F2"/>
          <w:sz w:val="23"/>
          <w:szCs w:val="23"/>
          <w:bdr w:val="none" w:sz="0" w:space="0" w:color="auto" w:frame="1"/>
        </w:rPr>
        <w:t>()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66D9EF"/>
          <w:sz w:val="23"/>
          <w:szCs w:val="23"/>
          <w:bdr w:val="none" w:sz="0" w:space="0" w:color="auto" w:frame="1"/>
        </w:rPr>
        <w:t>public</w:t>
      </w:r>
      <w:proofErr w:type="gramEnd"/>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A6E22E"/>
          <w:sz w:val="23"/>
          <w:szCs w:val="23"/>
          <w:bdr w:val="none" w:sz="0" w:space="0" w:color="auto" w:frame="1"/>
        </w:rPr>
        <w:t>Contido</w:t>
      </w:r>
      <w:r>
        <w:rPr>
          <w:rStyle w:val="CdigoHTML"/>
          <w:rFonts w:ascii="var(--INTERNAL-CODE-font)" w:eastAsiaTheme="majorEastAsia" w:hAnsi="var(--INTERNAL-CODE-font)"/>
          <w:color w:val="F8F8F2"/>
          <w:sz w:val="23"/>
          <w:szCs w:val="23"/>
          <w:bdr w:val="none" w:sz="0" w:space="0" w:color="auto" w:frame="1"/>
        </w:rPr>
        <w:t>(Long idBook, String contido)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this</w:t>
      </w:r>
      <w:r>
        <w:rPr>
          <w:rStyle w:val="CdigoHTML"/>
          <w:rFonts w:ascii="var(--INTERNAL-CODE-font)" w:eastAsiaTheme="majorEastAsia" w:hAnsi="var(--INTERNAL-CODE-font)"/>
          <w:color w:val="F8F8F2"/>
          <w:sz w:val="23"/>
          <w:szCs w:val="23"/>
          <w:bdr w:val="none" w:sz="0" w:space="0" w:color="auto" w:frame="1"/>
        </w:rPr>
        <w:t>.</w:t>
      </w:r>
      <w:r>
        <w:rPr>
          <w:rStyle w:val="CdigoHTML"/>
          <w:rFonts w:ascii="var(--INTERNAL-CODE-font)" w:eastAsiaTheme="majorEastAsia" w:hAnsi="var(--INTERNAL-CODE-font)"/>
          <w:color w:val="A6E22E"/>
          <w:sz w:val="23"/>
          <w:szCs w:val="23"/>
          <w:bdr w:val="none" w:sz="0" w:space="0" w:color="auto" w:frame="1"/>
        </w:rPr>
        <w:t>idBook</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idBook;</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this</w:t>
      </w:r>
      <w:r>
        <w:rPr>
          <w:rStyle w:val="CdigoHTML"/>
          <w:rFonts w:ascii="var(--INTERNAL-CODE-font)" w:eastAsiaTheme="majorEastAsia" w:hAnsi="var(--INTERNAL-CODE-font)"/>
          <w:color w:val="F8F8F2"/>
          <w:sz w:val="23"/>
          <w:szCs w:val="23"/>
          <w:bdr w:val="none" w:sz="0" w:space="0" w:color="auto" w:frame="1"/>
        </w:rPr>
        <w:t>.</w:t>
      </w:r>
      <w:r>
        <w:rPr>
          <w:rStyle w:val="CdigoHTML"/>
          <w:rFonts w:ascii="var(--INTERNAL-CODE-font)" w:eastAsiaTheme="majorEastAsia" w:hAnsi="var(--INTERNAL-CODE-font)"/>
          <w:color w:val="A6E22E"/>
          <w:sz w:val="23"/>
          <w:szCs w:val="23"/>
          <w:bdr w:val="none" w:sz="0" w:space="0" w:color="auto" w:frame="1"/>
        </w:rPr>
        <w:t>contido</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contido;</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66D9EF"/>
          <w:sz w:val="23"/>
          <w:szCs w:val="23"/>
          <w:bdr w:val="none" w:sz="0" w:space="0" w:color="auto" w:frame="1"/>
        </w:rPr>
        <w:t>public</w:t>
      </w:r>
      <w:proofErr w:type="gramEnd"/>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A6E22E"/>
          <w:sz w:val="23"/>
          <w:szCs w:val="23"/>
          <w:bdr w:val="none" w:sz="0" w:space="0" w:color="auto" w:frame="1"/>
        </w:rPr>
        <w:t>Contido</w:t>
      </w:r>
      <w:r>
        <w:rPr>
          <w:rStyle w:val="CdigoHTML"/>
          <w:rFonts w:ascii="var(--INTERNAL-CODE-font)" w:eastAsiaTheme="majorEastAsia" w:hAnsi="var(--INTERNAL-CODE-font)"/>
          <w:color w:val="F8F8F2"/>
          <w:sz w:val="23"/>
          <w:szCs w:val="23"/>
          <w:bdr w:val="none" w:sz="0" w:space="0" w:color="auto" w:frame="1"/>
        </w:rPr>
        <w:t>(Long idContido, Long idBook)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this</w:t>
      </w:r>
      <w:r>
        <w:rPr>
          <w:rStyle w:val="CdigoHTML"/>
          <w:rFonts w:ascii="var(--INTERNAL-CODE-font)" w:eastAsiaTheme="majorEastAsia" w:hAnsi="var(--INTERNAL-CODE-font)"/>
          <w:color w:val="F8F8F2"/>
          <w:sz w:val="23"/>
          <w:szCs w:val="23"/>
          <w:bdr w:val="none" w:sz="0" w:space="0" w:color="auto" w:frame="1"/>
        </w:rPr>
        <w:t>.</w:t>
      </w:r>
      <w:r>
        <w:rPr>
          <w:rStyle w:val="CdigoHTML"/>
          <w:rFonts w:ascii="var(--INTERNAL-CODE-font)" w:eastAsiaTheme="majorEastAsia" w:hAnsi="var(--INTERNAL-CODE-font)"/>
          <w:color w:val="A6E22E"/>
          <w:sz w:val="23"/>
          <w:szCs w:val="23"/>
          <w:bdr w:val="none" w:sz="0" w:space="0" w:color="auto" w:frame="1"/>
        </w:rPr>
        <w:t>idContido</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idContido;</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this</w:t>
      </w:r>
      <w:r>
        <w:rPr>
          <w:rStyle w:val="CdigoHTML"/>
          <w:rFonts w:ascii="var(--INTERNAL-CODE-font)" w:eastAsiaTheme="majorEastAsia" w:hAnsi="var(--INTERNAL-CODE-font)"/>
          <w:color w:val="F8F8F2"/>
          <w:sz w:val="23"/>
          <w:szCs w:val="23"/>
          <w:bdr w:val="none" w:sz="0" w:space="0" w:color="auto" w:frame="1"/>
        </w:rPr>
        <w:t>.</w:t>
      </w:r>
      <w:r>
        <w:rPr>
          <w:rStyle w:val="CdigoHTML"/>
          <w:rFonts w:ascii="var(--INTERNAL-CODE-font)" w:eastAsiaTheme="majorEastAsia" w:hAnsi="var(--INTERNAL-CODE-font)"/>
          <w:color w:val="A6E22E"/>
          <w:sz w:val="23"/>
          <w:szCs w:val="23"/>
          <w:bdr w:val="none" w:sz="0" w:space="0" w:color="auto" w:frame="1"/>
        </w:rPr>
        <w:t>idBook</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idBook;</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66D9EF"/>
          <w:sz w:val="23"/>
          <w:szCs w:val="23"/>
          <w:bdr w:val="none" w:sz="0" w:space="0" w:color="auto" w:frame="1"/>
        </w:rPr>
        <w:t>public</w:t>
      </w:r>
      <w:proofErr w:type="gramEnd"/>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A6E22E"/>
          <w:sz w:val="23"/>
          <w:szCs w:val="23"/>
          <w:bdr w:val="none" w:sz="0" w:space="0" w:color="auto" w:frame="1"/>
        </w:rPr>
        <w:t>Contido</w:t>
      </w:r>
      <w:r>
        <w:rPr>
          <w:rStyle w:val="CdigoHTML"/>
          <w:rFonts w:ascii="var(--INTERNAL-CODE-font)" w:eastAsiaTheme="majorEastAsia" w:hAnsi="var(--INTERNAL-CODE-font)"/>
          <w:color w:val="F8F8F2"/>
          <w:sz w:val="23"/>
          <w:szCs w:val="23"/>
          <w:bdr w:val="none" w:sz="0" w:space="0" w:color="auto" w:frame="1"/>
        </w:rPr>
        <w:t>(Long idContido, Long idBook, String contido)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this</w:t>
      </w:r>
      <w:r>
        <w:rPr>
          <w:rStyle w:val="CdigoHTML"/>
          <w:rFonts w:ascii="var(--INTERNAL-CODE-font)" w:eastAsiaTheme="majorEastAsia" w:hAnsi="var(--INTERNAL-CODE-font)"/>
          <w:color w:val="F8F8F2"/>
          <w:sz w:val="23"/>
          <w:szCs w:val="23"/>
          <w:bdr w:val="none" w:sz="0" w:space="0" w:color="auto" w:frame="1"/>
        </w:rPr>
        <w:t>.</w:t>
      </w:r>
      <w:r>
        <w:rPr>
          <w:rStyle w:val="CdigoHTML"/>
          <w:rFonts w:ascii="var(--INTERNAL-CODE-font)" w:eastAsiaTheme="majorEastAsia" w:hAnsi="var(--INTERNAL-CODE-font)"/>
          <w:color w:val="A6E22E"/>
          <w:sz w:val="23"/>
          <w:szCs w:val="23"/>
          <w:bdr w:val="none" w:sz="0" w:space="0" w:color="auto" w:frame="1"/>
        </w:rPr>
        <w:t>idContido</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idContido;</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this</w:t>
      </w:r>
      <w:r>
        <w:rPr>
          <w:rStyle w:val="CdigoHTML"/>
          <w:rFonts w:ascii="var(--INTERNAL-CODE-font)" w:eastAsiaTheme="majorEastAsia" w:hAnsi="var(--INTERNAL-CODE-font)"/>
          <w:color w:val="F8F8F2"/>
          <w:sz w:val="23"/>
          <w:szCs w:val="23"/>
          <w:bdr w:val="none" w:sz="0" w:space="0" w:color="auto" w:frame="1"/>
        </w:rPr>
        <w:t>.</w:t>
      </w:r>
      <w:r>
        <w:rPr>
          <w:rStyle w:val="CdigoHTML"/>
          <w:rFonts w:ascii="var(--INTERNAL-CODE-font)" w:eastAsiaTheme="majorEastAsia" w:hAnsi="var(--INTERNAL-CODE-font)"/>
          <w:color w:val="A6E22E"/>
          <w:sz w:val="23"/>
          <w:szCs w:val="23"/>
          <w:bdr w:val="none" w:sz="0" w:space="0" w:color="auto" w:frame="1"/>
        </w:rPr>
        <w:t>idBook</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idBook;</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this</w:t>
      </w:r>
      <w:r>
        <w:rPr>
          <w:rStyle w:val="CdigoHTML"/>
          <w:rFonts w:ascii="var(--INTERNAL-CODE-font)" w:eastAsiaTheme="majorEastAsia" w:hAnsi="var(--INTERNAL-CODE-font)"/>
          <w:color w:val="F8F8F2"/>
          <w:sz w:val="23"/>
          <w:szCs w:val="23"/>
          <w:bdr w:val="none" w:sz="0" w:space="0" w:color="auto" w:frame="1"/>
        </w:rPr>
        <w:t>.</w:t>
      </w:r>
      <w:r>
        <w:rPr>
          <w:rStyle w:val="CdigoHTML"/>
          <w:rFonts w:ascii="var(--INTERNAL-CODE-font)" w:eastAsiaTheme="majorEastAsia" w:hAnsi="var(--INTERNAL-CODE-font)"/>
          <w:color w:val="A6E22E"/>
          <w:sz w:val="23"/>
          <w:szCs w:val="23"/>
          <w:bdr w:val="none" w:sz="0" w:space="0" w:color="auto" w:frame="1"/>
        </w:rPr>
        <w:t>contido</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contido;</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66D9EF"/>
          <w:sz w:val="23"/>
          <w:szCs w:val="23"/>
          <w:bdr w:val="none" w:sz="0" w:space="0" w:color="auto" w:frame="1"/>
        </w:rPr>
        <w:t>public</w:t>
      </w:r>
      <w:proofErr w:type="gramEnd"/>
      <w:r>
        <w:rPr>
          <w:rStyle w:val="CdigoHTML"/>
          <w:rFonts w:ascii="var(--INTERNAL-CODE-font)" w:eastAsiaTheme="majorEastAsia" w:hAnsi="var(--INTERNAL-CODE-font)"/>
          <w:color w:val="F8F8F2"/>
          <w:sz w:val="23"/>
          <w:szCs w:val="23"/>
          <w:bdr w:val="none" w:sz="0" w:space="0" w:color="auto" w:frame="1"/>
        </w:rPr>
        <w:t xml:space="preserve"> Long </w:t>
      </w:r>
      <w:r>
        <w:rPr>
          <w:rStyle w:val="CdigoHTML"/>
          <w:rFonts w:ascii="var(--INTERNAL-CODE-font)" w:eastAsiaTheme="majorEastAsia" w:hAnsi="var(--INTERNAL-CODE-font)"/>
          <w:color w:val="A6E22E"/>
          <w:sz w:val="23"/>
          <w:szCs w:val="23"/>
          <w:bdr w:val="none" w:sz="0" w:space="0" w:color="auto" w:frame="1"/>
        </w:rPr>
        <w:t>getIdContido</w:t>
      </w:r>
      <w:r>
        <w:rPr>
          <w:rStyle w:val="CdigoHTML"/>
          <w:rFonts w:ascii="var(--INTERNAL-CODE-font)" w:eastAsiaTheme="majorEastAsia" w:hAnsi="var(--INTERNAL-CODE-font)"/>
          <w:color w:val="F8F8F2"/>
          <w:sz w:val="23"/>
          <w:szCs w:val="23"/>
          <w:bdr w:val="none" w:sz="0" w:space="0" w:color="auto" w:frame="1"/>
        </w:rPr>
        <w:t>()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66D9EF"/>
          <w:sz w:val="23"/>
          <w:szCs w:val="23"/>
          <w:bdr w:val="none" w:sz="0" w:space="0" w:color="auto" w:frame="1"/>
        </w:rPr>
        <w:t>return</w:t>
      </w:r>
      <w:proofErr w:type="gramEnd"/>
      <w:r>
        <w:rPr>
          <w:rStyle w:val="CdigoHTML"/>
          <w:rFonts w:ascii="var(--INTERNAL-CODE-font)" w:eastAsiaTheme="majorEastAsia" w:hAnsi="var(--INTERNAL-CODE-font)"/>
          <w:color w:val="F8F8F2"/>
          <w:sz w:val="23"/>
          <w:szCs w:val="23"/>
          <w:bdr w:val="none" w:sz="0" w:space="0" w:color="auto" w:frame="1"/>
        </w:rPr>
        <w:t xml:space="preserve"> idContido;</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66D9EF"/>
          <w:sz w:val="23"/>
          <w:szCs w:val="23"/>
          <w:bdr w:val="none" w:sz="0" w:space="0" w:color="auto" w:frame="1"/>
        </w:rPr>
        <w:t>public</w:t>
      </w:r>
      <w:proofErr w:type="gramEnd"/>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void</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A6E22E"/>
          <w:sz w:val="23"/>
          <w:szCs w:val="23"/>
          <w:bdr w:val="none" w:sz="0" w:space="0" w:color="auto" w:frame="1"/>
        </w:rPr>
        <w:t>setIdContido</w:t>
      </w:r>
      <w:r>
        <w:rPr>
          <w:rStyle w:val="CdigoHTML"/>
          <w:rFonts w:ascii="var(--INTERNAL-CODE-font)" w:eastAsiaTheme="majorEastAsia" w:hAnsi="var(--INTERNAL-CODE-font)"/>
          <w:color w:val="F8F8F2"/>
          <w:sz w:val="23"/>
          <w:szCs w:val="23"/>
          <w:bdr w:val="none" w:sz="0" w:space="0" w:color="auto" w:frame="1"/>
        </w:rPr>
        <w:t>(Long idContido)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this</w:t>
      </w:r>
      <w:r>
        <w:rPr>
          <w:rStyle w:val="CdigoHTML"/>
          <w:rFonts w:ascii="var(--INTERNAL-CODE-font)" w:eastAsiaTheme="majorEastAsia" w:hAnsi="var(--INTERNAL-CODE-font)"/>
          <w:color w:val="F8F8F2"/>
          <w:sz w:val="23"/>
          <w:szCs w:val="23"/>
          <w:bdr w:val="none" w:sz="0" w:space="0" w:color="auto" w:frame="1"/>
        </w:rPr>
        <w:t>.</w:t>
      </w:r>
      <w:r>
        <w:rPr>
          <w:rStyle w:val="CdigoHTML"/>
          <w:rFonts w:ascii="var(--INTERNAL-CODE-font)" w:eastAsiaTheme="majorEastAsia" w:hAnsi="var(--INTERNAL-CODE-font)"/>
          <w:color w:val="A6E22E"/>
          <w:sz w:val="23"/>
          <w:szCs w:val="23"/>
          <w:bdr w:val="none" w:sz="0" w:space="0" w:color="auto" w:frame="1"/>
        </w:rPr>
        <w:t>idContido</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idContido;</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66D9EF"/>
          <w:sz w:val="23"/>
          <w:szCs w:val="23"/>
          <w:bdr w:val="none" w:sz="0" w:space="0" w:color="auto" w:frame="1"/>
        </w:rPr>
        <w:t>public</w:t>
      </w:r>
      <w:proofErr w:type="gramEnd"/>
      <w:r>
        <w:rPr>
          <w:rStyle w:val="CdigoHTML"/>
          <w:rFonts w:ascii="var(--INTERNAL-CODE-font)" w:eastAsiaTheme="majorEastAsia" w:hAnsi="var(--INTERNAL-CODE-font)"/>
          <w:color w:val="F8F8F2"/>
          <w:sz w:val="23"/>
          <w:szCs w:val="23"/>
          <w:bdr w:val="none" w:sz="0" w:space="0" w:color="auto" w:frame="1"/>
        </w:rPr>
        <w:t xml:space="preserve"> Long </w:t>
      </w:r>
      <w:r>
        <w:rPr>
          <w:rStyle w:val="CdigoHTML"/>
          <w:rFonts w:ascii="var(--INTERNAL-CODE-font)" w:eastAsiaTheme="majorEastAsia" w:hAnsi="var(--INTERNAL-CODE-font)"/>
          <w:color w:val="A6E22E"/>
          <w:sz w:val="23"/>
          <w:szCs w:val="23"/>
          <w:bdr w:val="none" w:sz="0" w:space="0" w:color="auto" w:frame="1"/>
        </w:rPr>
        <w:t>getIdBook</w:t>
      </w:r>
      <w:r>
        <w:rPr>
          <w:rStyle w:val="CdigoHTML"/>
          <w:rFonts w:ascii="var(--INTERNAL-CODE-font)" w:eastAsiaTheme="majorEastAsia" w:hAnsi="var(--INTERNAL-CODE-font)"/>
          <w:color w:val="F8F8F2"/>
          <w:sz w:val="23"/>
          <w:szCs w:val="23"/>
          <w:bdr w:val="none" w:sz="0" w:space="0" w:color="auto" w:frame="1"/>
        </w:rPr>
        <w:t>()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66D9EF"/>
          <w:sz w:val="23"/>
          <w:szCs w:val="23"/>
          <w:bdr w:val="none" w:sz="0" w:space="0" w:color="auto" w:frame="1"/>
        </w:rPr>
        <w:t>return</w:t>
      </w:r>
      <w:proofErr w:type="gramEnd"/>
      <w:r>
        <w:rPr>
          <w:rStyle w:val="CdigoHTML"/>
          <w:rFonts w:ascii="var(--INTERNAL-CODE-font)" w:eastAsiaTheme="majorEastAsia" w:hAnsi="var(--INTERNAL-CODE-font)"/>
          <w:color w:val="F8F8F2"/>
          <w:sz w:val="23"/>
          <w:szCs w:val="23"/>
          <w:bdr w:val="none" w:sz="0" w:space="0" w:color="auto" w:frame="1"/>
        </w:rPr>
        <w:t xml:space="preserve"> idBook;</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lastRenderedPageBreak/>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66D9EF"/>
          <w:sz w:val="23"/>
          <w:szCs w:val="23"/>
          <w:bdr w:val="none" w:sz="0" w:space="0" w:color="auto" w:frame="1"/>
        </w:rPr>
        <w:t>public</w:t>
      </w:r>
      <w:proofErr w:type="gramEnd"/>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void</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A6E22E"/>
          <w:sz w:val="23"/>
          <w:szCs w:val="23"/>
          <w:bdr w:val="none" w:sz="0" w:space="0" w:color="auto" w:frame="1"/>
        </w:rPr>
        <w:t>setIdBook</w:t>
      </w:r>
      <w:r>
        <w:rPr>
          <w:rStyle w:val="CdigoHTML"/>
          <w:rFonts w:ascii="var(--INTERNAL-CODE-font)" w:eastAsiaTheme="majorEastAsia" w:hAnsi="var(--INTERNAL-CODE-font)"/>
          <w:color w:val="F8F8F2"/>
          <w:sz w:val="23"/>
          <w:szCs w:val="23"/>
          <w:bdr w:val="none" w:sz="0" w:space="0" w:color="auto" w:frame="1"/>
        </w:rPr>
        <w:t>(Long idBook)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this</w:t>
      </w:r>
      <w:r>
        <w:rPr>
          <w:rStyle w:val="CdigoHTML"/>
          <w:rFonts w:ascii="var(--INTERNAL-CODE-font)" w:eastAsiaTheme="majorEastAsia" w:hAnsi="var(--INTERNAL-CODE-font)"/>
          <w:color w:val="F8F8F2"/>
          <w:sz w:val="23"/>
          <w:szCs w:val="23"/>
          <w:bdr w:val="none" w:sz="0" w:space="0" w:color="auto" w:frame="1"/>
        </w:rPr>
        <w:t>.</w:t>
      </w:r>
      <w:r>
        <w:rPr>
          <w:rStyle w:val="CdigoHTML"/>
          <w:rFonts w:ascii="var(--INTERNAL-CODE-font)" w:eastAsiaTheme="majorEastAsia" w:hAnsi="var(--INTERNAL-CODE-font)"/>
          <w:color w:val="A6E22E"/>
          <w:sz w:val="23"/>
          <w:szCs w:val="23"/>
          <w:bdr w:val="none" w:sz="0" w:space="0" w:color="auto" w:frame="1"/>
        </w:rPr>
        <w:t>idBook</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idBook;</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66D9EF"/>
          <w:sz w:val="23"/>
          <w:szCs w:val="23"/>
          <w:bdr w:val="none" w:sz="0" w:space="0" w:color="auto" w:frame="1"/>
        </w:rPr>
        <w:t>public</w:t>
      </w:r>
      <w:proofErr w:type="gramEnd"/>
      <w:r>
        <w:rPr>
          <w:rStyle w:val="CdigoHTML"/>
          <w:rFonts w:ascii="var(--INTERNAL-CODE-font)" w:eastAsiaTheme="majorEastAsia" w:hAnsi="var(--INTERNAL-CODE-font)"/>
          <w:color w:val="F8F8F2"/>
          <w:sz w:val="23"/>
          <w:szCs w:val="23"/>
          <w:bdr w:val="none" w:sz="0" w:space="0" w:color="auto" w:frame="1"/>
        </w:rPr>
        <w:t xml:space="preserve"> String </w:t>
      </w:r>
      <w:r>
        <w:rPr>
          <w:rStyle w:val="CdigoHTML"/>
          <w:rFonts w:ascii="var(--INTERNAL-CODE-font)" w:eastAsiaTheme="majorEastAsia" w:hAnsi="var(--INTERNAL-CODE-font)"/>
          <w:color w:val="A6E22E"/>
          <w:sz w:val="23"/>
          <w:szCs w:val="23"/>
          <w:bdr w:val="none" w:sz="0" w:space="0" w:color="auto" w:frame="1"/>
        </w:rPr>
        <w:t>getContido</w:t>
      </w:r>
      <w:r>
        <w:rPr>
          <w:rStyle w:val="CdigoHTML"/>
          <w:rFonts w:ascii="var(--INTERNAL-CODE-font)" w:eastAsiaTheme="majorEastAsia" w:hAnsi="var(--INTERNAL-CODE-font)"/>
          <w:color w:val="F8F8F2"/>
          <w:sz w:val="23"/>
          <w:szCs w:val="23"/>
          <w:bdr w:val="none" w:sz="0" w:space="0" w:color="auto" w:frame="1"/>
        </w:rPr>
        <w:t>()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66D9EF"/>
          <w:sz w:val="23"/>
          <w:szCs w:val="23"/>
          <w:bdr w:val="none" w:sz="0" w:space="0" w:color="auto" w:frame="1"/>
        </w:rPr>
        <w:t>return</w:t>
      </w:r>
      <w:proofErr w:type="gramEnd"/>
      <w:r>
        <w:rPr>
          <w:rStyle w:val="CdigoHTML"/>
          <w:rFonts w:ascii="var(--INTERNAL-CODE-font)" w:eastAsiaTheme="majorEastAsia" w:hAnsi="var(--INTERNAL-CODE-font)"/>
          <w:color w:val="F8F8F2"/>
          <w:sz w:val="23"/>
          <w:szCs w:val="23"/>
          <w:bdr w:val="none" w:sz="0" w:space="0" w:color="auto" w:frame="1"/>
        </w:rPr>
        <w:t xml:space="preserve"> contido;</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66D9EF"/>
          <w:sz w:val="23"/>
          <w:szCs w:val="23"/>
          <w:bdr w:val="none" w:sz="0" w:space="0" w:color="auto" w:frame="1"/>
        </w:rPr>
        <w:t>public</w:t>
      </w:r>
      <w:proofErr w:type="gramEnd"/>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void</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A6E22E"/>
          <w:sz w:val="23"/>
          <w:szCs w:val="23"/>
          <w:bdr w:val="none" w:sz="0" w:space="0" w:color="auto" w:frame="1"/>
        </w:rPr>
        <w:t>setContido</w:t>
      </w:r>
      <w:r>
        <w:rPr>
          <w:rStyle w:val="CdigoHTML"/>
          <w:rFonts w:ascii="var(--INTERNAL-CODE-font)" w:eastAsiaTheme="majorEastAsia" w:hAnsi="var(--INTERNAL-CODE-font)"/>
          <w:color w:val="F8F8F2"/>
          <w:sz w:val="23"/>
          <w:szCs w:val="23"/>
          <w:bdr w:val="none" w:sz="0" w:space="0" w:color="auto" w:frame="1"/>
        </w:rPr>
        <w:t>(String contido)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this</w:t>
      </w:r>
      <w:r>
        <w:rPr>
          <w:rStyle w:val="CdigoHTML"/>
          <w:rFonts w:ascii="var(--INTERNAL-CODE-font)" w:eastAsiaTheme="majorEastAsia" w:hAnsi="var(--INTERNAL-CODE-font)"/>
          <w:color w:val="F8F8F2"/>
          <w:sz w:val="23"/>
          <w:szCs w:val="23"/>
          <w:bdr w:val="none" w:sz="0" w:space="0" w:color="auto" w:frame="1"/>
        </w:rPr>
        <w:t>.</w:t>
      </w:r>
      <w:r>
        <w:rPr>
          <w:rStyle w:val="CdigoHTML"/>
          <w:rFonts w:ascii="var(--INTERNAL-CODE-font)" w:eastAsiaTheme="majorEastAsia" w:hAnsi="var(--INTERNAL-CODE-font)"/>
          <w:color w:val="A6E22E"/>
          <w:sz w:val="23"/>
          <w:szCs w:val="23"/>
          <w:bdr w:val="none" w:sz="0" w:space="0" w:color="auto" w:frame="1"/>
        </w:rPr>
        <w:t>contido</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contido;</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A6E22E"/>
          <w:sz w:val="23"/>
          <w:szCs w:val="23"/>
          <w:bdr w:val="none" w:sz="0" w:space="0" w:color="auto" w:frame="1"/>
        </w:rPr>
        <w:t>@Override</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66D9EF"/>
          <w:sz w:val="23"/>
          <w:szCs w:val="23"/>
          <w:bdr w:val="none" w:sz="0" w:space="0" w:color="auto" w:frame="1"/>
        </w:rPr>
        <w:t>public</w:t>
      </w:r>
      <w:proofErr w:type="gramEnd"/>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int</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A6E22E"/>
          <w:sz w:val="23"/>
          <w:szCs w:val="23"/>
          <w:bdr w:val="none" w:sz="0" w:space="0" w:color="auto" w:frame="1"/>
        </w:rPr>
        <w:t>hashCode</w:t>
      </w:r>
      <w:r>
        <w:rPr>
          <w:rStyle w:val="CdigoHTML"/>
          <w:rFonts w:ascii="var(--INTERNAL-CODE-font)" w:eastAsiaTheme="majorEastAsia" w:hAnsi="var(--INTERNAL-CODE-font)"/>
          <w:color w:val="F8F8F2"/>
          <w:sz w:val="23"/>
          <w:szCs w:val="23"/>
          <w:bdr w:val="none" w:sz="0" w:space="0" w:color="auto" w:frame="1"/>
        </w:rPr>
        <w:t>()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66D9EF"/>
          <w:sz w:val="23"/>
          <w:szCs w:val="23"/>
          <w:bdr w:val="none" w:sz="0" w:space="0" w:color="auto" w:frame="1"/>
        </w:rPr>
        <w:t>return</w:t>
      </w:r>
      <w:proofErr w:type="gramEnd"/>
      <w:r>
        <w:rPr>
          <w:rStyle w:val="CdigoHTML"/>
          <w:rFonts w:ascii="var(--INTERNAL-CODE-font)" w:eastAsiaTheme="majorEastAsia" w:hAnsi="var(--INTERNAL-CODE-font)"/>
          <w:color w:val="F8F8F2"/>
          <w:sz w:val="23"/>
          <w:szCs w:val="23"/>
          <w:bdr w:val="none" w:sz="0" w:space="0" w:color="auto" w:frame="1"/>
        </w:rPr>
        <w:t xml:space="preserve"> 97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7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Objects.</w:t>
      </w:r>
      <w:r>
        <w:rPr>
          <w:rStyle w:val="CdigoHTML"/>
          <w:rFonts w:ascii="var(--INTERNAL-CODE-font)" w:eastAsiaTheme="majorEastAsia" w:hAnsi="var(--INTERNAL-CODE-font)"/>
          <w:color w:val="A6E22E"/>
          <w:sz w:val="23"/>
          <w:szCs w:val="23"/>
          <w:bdr w:val="none" w:sz="0" w:space="0" w:color="auto" w:frame="1"/>
        </w:rPr>
        <w:t>hashCode</w:t>
      </w:r>
      <w:r>
        <w:rPr>
          <w:rStyle w:val="CdigoHTML"/>
          <w:rFonts w:ascii="var(--INTERNAL-CODE-font)" w:eastAsiaTheme="majorEastAsia" w:hAnsi="var(--INTERNAL-CODE-font)"/>
          <w:color w:val="F8F8F2"/>
          <w:sz w:val="23"/>
          <w:szCs w:val="23"/>
          <w:bdr w:val="none" w:sz="0" w:space="0" w:color="auto" w:frame="1"/>
        </w:rPr>
        <w:t>(</w:t>
      </w:r>
      <w:r>
        <w:rPr>
          <w:rStyle w:val="CdigoHTML"/>
          <w:rFonts w:ascii="var(--INTERNAL-CODE-font)" w:eastAsiaTheme="majorEastAsia" w:hAnsi="var(--INTERNAL-CODE-font)"/>
          <w:color w:val="66D9EF"/>
          <w:sz w:val="23"/>
          <w:szCs w:val="23"/>
          <w:bdr w:val="none" w:sz="0" w:space="0" w:color="auto" w:frame="1"/>
        </w:rPr>
        <w:t>this</w:t>
      </w:r>
      <w:r>
        <w:rPr>
          <w:rStyle w:val="CdigoHTML"/>
          <w:rFonts w:ascii="var(--INTERNAL-CODE-font)" w:eastAsiaTheme="majorEastAsia" w:hAnsi="var(--INTERNAL-CODE-font)"/>
          <w:color w:val="F8F8F2"/>
          <w:sz w:val="23"/>
          <w:szCs w:val="23"/>
          <w:bdr w:val="none" w:sz="0" w:space="0" w:color="auto" w:frame="1"/>
        </w:rPr>
        <w:t>.</w:t>
      </w:r>
      <w:r>
        <w:rPr>
          <w:rStyle w:val="CdigoHTML"/>
          <w:rFonts w:ascii="var(--INTERNAL-CODE-font)" w:eastAsiaTheme="majorEastAsia" w:hAnsi="var(--INTERNAL-CODE-font)"/>
          <w:color w:val="A6E22E"/>
          <w:sz w:val="23"/>
          <w:szCs w:val="23"/>
          <w:bdr w:val="none" w:sz="0" w:space="0" w:color="auto" w:frame="1"/>
        </w:rPr>
        <w:t>idContido</w:t>
      </w:r>
      <w:r>
        <w:rPr>
          <w:rStyle w:val="CdigoHTML"/>
          <w:rFonts w:ascii="var(--INTERNAL-CODE-font)" w:eastAsiaTheme="majorEastAsia"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A6E22E"/>
          <w:sz w:val="23"/>
          <w:szCs w:val="23"/>
          <w:bdr w:val="none" w:sz="0" w:space="0" w:color="auto" w:frame="1"/>
        </w:rPr>
        <w:t>@Override</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66D9EF"/>
          <w:sz w:val="23"/>
          <w:szCs w:val="23"/>
          <w:bdr w:val="none" w:sz="0" w:space="0" w:color="auto" w:frame="1"/>
        </w:rPr>
        <w:t>public</w:t>
      </w:r>
      <w:proofErr w:type="gramEnd"/>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boolean</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A6E22E"/>
          <w:sz w:val="23"/>
          <w:szCs w:val="23"/>
          <w:bdr w:val="none" w:sz="0" w:space="0" w:color="auto" w:frame="1"/>
        </w:rPr>
        <w:t>equals</w:t>
      </w:r>
      <w:r>
        <w:rPr>
          <w:rStyle w:val="CdigoHTML"/>
          <w:rFonts w:ascii="var(--INTERNAL-CODE-font)" w:eastAsiaTheme="majorEastAsia" w:hAnsi="var(--INTERNAL-CODE-font)"/>
          <w:color w:val="F8F8F2"/>
          <w:sz w:val="23"/>
          <w:szCs w:val="23"/>
          <w:bdr w:val="none" w:sz="0" w:space="0" w:color="auto" w:frame="1"/>
        </w:rPr>
        <w:t>(Object obj)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66D9EF"/>
          <w:sz w:val="23"/>
          <w:szCs w:val="23"/>
          <w:bdr w:val="none" w:sz="0" w:space="0" w:color="auto" w:frame="1"/>
        </w:rPr>
        <w:t>if</w:t>
      </w:r>
      <w:proofErr w:type="gramEnd"/>
      <w:r>
        <w:rPr>
          <w:rStyle w:val="CdigoHTML"/>
          <w:rFonts w:ascii="var(--INTERNAL-CODE-font)" w:eastAsiaTheme="majorEastAsia" w:hAnsi="var(--INTERNAL-CODE-font)"/>
          <w:color w:val="F8F8F2"/>
          <w:sz w:val="23"/>
          <w:szCs w:val="23"/>
          <w:bdr w:val="none" w:sz="0" w:space="0" w:color="auto" w:frame="1"/>
        </w:rPr>
        <w:t xml:space="preserve"> (obj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null</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(obj </w:t>
      </w:r>
      <w:r>
        <w:rPr>
          <w:rStyle w:val="CdigoHTML"/>
          <w:rFonts w:ascii="var(--INTERNAL-CODE-font)" w:eastAsiaTheme="majorEastAsia" w:hAnsi="var(--INTERNAL-CODE-font)"/>
          <w:color w:val="66D9EF"/>
          <w:sz w:val="23"/>
          <w:szCs w:val="23"/>
          <w:bdr w:val="none" w:sz="0" w:space="0" w:color="auto" w:frame="1"/>
        </w:rPr>
        <w:t>instanceof</w:t>
      </w:r>
      <w:r>
        <w:rPr>
          <w:rStyle w:val="CdigoHTML"/>
          <w:rFonts w:ascii="var(--INTERNAL-CODE-font)" w:eastAsiaTheme="majorEastAsia" w:hAnsi="var(--INTERNAL-CODE-font)"/>
          <w:color w:val="F8F8F2"/>
          <w:sz w:val="23"/>
          <w:szCs w:val="23"/>
          <w:bdr w:val="none" w:sz="0" w:space="0" w:color="auto" w:frame="1"/>
        </w:rPr>
        <w:t xml:space="preserve"> Contido other)) </w:t>
      </w:r>
      <w:r>
        <w:rPr>
          <w:rStyle w:val="CdigoHTML"/>
          <w:rFonts w:ascii="var(--INTERNAL-CODE-font)" w:eastAsiaTheme="majorEastAsia" w:hAnsi="var(--INTERNAL-CODE-font)"/>
          <w:color w:val="66D9EF"/>
          <w:sz w:val="23"/>
          <w:szCs w:val="23"/>
          <w:bdr w:val="none" w:sz="0" w:space="0" w:color="auto" w:frame="1"/>
        </w:rPr>
        <w:t>return</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false</w:t>
      </w:r>
      <w:r>
        <w:rPr>
          <w:rStyle w:val="CdigoHTML"/>
          <w:rFonts w:ascii="var(--INTERNAL-CODE-font)" w:eastAsiaTheme="majorEastAsia"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66D9EF"/>
          <w:sz w:val="23"/>
          <w:szCs w:val="23"/>
          <w:bdr w:val="none" w:sz="0" w:space="0" w:color="auto" w:frame="1"/>
        </w:rPr>
        <w:t>return</w:t>
      </w:r>
      <w:proofErr w:type="gramEnd"/>
      <w:r>
        <w:rPr>
          <w:rStyle w:val="CdigoHTML"/>
          <w:rFonts w:ascii="var(--INTERNAL-CODE-font)" w:eastAsiaTheme="majorEastAsia" w:hAnsi="var(--INTERNAL-CODE-font)"/>
          <w:color w:val="F8F8F2"/>
          <w:sz w:val="23"/>
          <w:szCs w:val="23"/>
          <w:bdr w:val="none" w:sz="0" w:space="0" w:color="auto" w:frame="1"/>
        </w:rPr>
        <w:t xml:space="preserve"> Objects.</w:t>
      </w:r>
      <w:r>
        <w:rPr>
          <w:rStyle w:val="CdigoHTML"/>
          <w:rFonts w:ascii="var(--INTERNAL-CODE-font)" w:eastAsiaTheme="majorEastAsia" w:hAnsi="var(--INTERNAL-CODE-font)"/>
          <w:color w:val="A6E22E"/>
          <w:sz w:val="23"/>
          <w:szCs w:val="23"/>
          <w:bdr w:val="none" w:sz="0" w:space="0" w:color="auto" w:frame="1"/>
        </w:rPr>
        <w:t>equals</w:t>
      </w:r>
      <w:r>
        <w:rPr>
          <w:rStyle w:val="CdigoHTML"/>
          <w:rFonts w:ascii="var(--INTERNAL-CODE-font)" w:eastAsiaTheme="majorEastAsia" w:hAnsi="var(--INTERNAL-CODE-font)"/>
          <w:color w:val="F8F8F2"/>
          <w:sz w:val="23"/>
          <w:szCs w:val="23"/>
          <w:bdr w:val="none" w:sz="0" w:space="0" w:color="auto" w:frame="1"/>
        </w:rPr>
        <w:t>(</w:t>
      </w:r>
      <w:r>
        <w:rPr>
          <w:rStyle w:val="CdigoHTML"/>
          <w:rFonts w:ascii="var(--INTERNAL-CODE-font)" w:eastAsiaTheme="majorEastAsia" w:hAnsi="var(--INTERNAL-CODE-font)"/>
          <w:color w:val="66D9EF"/>
          <w:sz w:val="23"/>
          <w:szCs w:val="23"/>
          <w:bdr w:val="none" w:sz="0" w:space="0" w:color="auto" w:frame="1"/>
        </w:rPr>
        <w:t>this</w:t>
      </w:r>
      <w:r>
        <w:rPr>
          <w:rStyle w:val="CdigoHTML"/>
          <w:rFonts w:ascii="var(--INTERNAL-CODE-font)" w:eastAsiaTheme="majorEastAsia" w:hAnsi="var(--INTERNAL-CODE-font)"/>
          <w:color w:val="F8F8F2"/>
          <w:sz w:val="23"/>
          <w:szCs w:val="23"/>
          <w:bdr w:val="none" w:sz="0" w:space="0" w:color="auto" w:frame="1"/>
        </w:rPr>
        <w:t>.</w:t>
      </w:r>
      <w:r>
        <w:rPr>
          <w:rStyle w:val="CdigoHTML"/>
          <w:rFonts w:ascii="var(--INTERNAL-CODE-font)" w:eastAsiaTheme="majorEastAsia" w:hAnsi="var(--INTERNAL-CODE-font)"/>
          <w:color w:val="A6E22E"/>
          <w:sz w:val="23"/>
          <w:szCs w:val="23"/>
          <w:bdr w:val="none" w:sz="0" w:space="0" w:color="auto" w:frame="1"/>
        </w:rPr>
        <w:t>idContido</w:t>
      </w:r>
      <w:r>
        <w:rPr>
          <w:rStyle w:val="CdigoHTML"/>
          <w:rFonts w:ascii="var(--INTERNAL-CODE-font)" w:eastAsiaTheme="majorEastAsia" w:hAnsi="var(--INTERNAL-CODE-font)"/>
          <w:color w:val="F8F8F2"/>
          <w:sz w:val="23"/>
          <w:szCs w:val="23"/>
          <w:bdr w:val="none" w:sz="0" w:space="0" w:color="auto" w:frame="1"/>
        </w:rPr>
        <w:t>, other.</w:t>
      </w:r>
      <w:r>
        <w:rPr>
          <w:rStyle w:val="CdigoHTML"/>
          <w:rFonts w:ascii="var(--INTERNAL-CODE-font)" w:eastAsiaTheme="majorEastAsia" w:hAnsi="var(--INTERNAL-CODE-font)"/>
          <w:color w:val="A6E22E"/>
          <w:sz w:val="23"/>
          <w:szCs w:val="23"/>
          <w:bdr w:val="none" w:sz="0" w:space="0" w:color="auto" w:frame="1"/>
        </w:rPr>
        <w:t>idContido</w:t>
      </w:r>
      <w:r>
        <w:rPr>
          <w:rStyle w:val="CdigoHTML"/>
          <w:rFonts w:ascii="var(--INTERNAL-CODE-font)" w:eastAsiaTheme="majorEastAsia"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A6E22E"/>
          <w:sz w:val="23"/>
          <w:szCs w:val="23"/>
          <w:bdr w:val="none" w:sz="0" w:space="0" w:color="auto" w:frame="1"/>
        </w:rPr>
        <w:t>@Override</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66D9EF"/>
          <w:sz w:val="23"/>
          <w:szCs w:val="23"/>
          <w:bdr w:val="none" w:sz="0" w:space="0" w:color="auto" w:frame="1"/>
        </w:rPr>
        <w:t>public</w:t>
      </w:r>
      <w:proofErr w:type="gramEnd"/>
      <w:r>
        <w:rPr>
          <w:rStyle w:val="CdigoHTML"/>
          <w:rFonts w:ascii="var(--INTERNAL-CODE-font)" w:eastAsiaTheme="majorEastAsia" w:hAnsi="var(--INTERNAL-CODE-font)"/>
          <w:color w:val="F8F8F2"/>
          <w:sz w:val="23"/>
          <w:szCs w:val="23"/>
          <w:bdr w:val="none" w:sz="0" w:space="0" w:color="auto" w:frame="1"/>
        </w:rPr>
        <w:t xml:space="preserve"> String </w:t>
      </w:r>
      <w:r>
        <w:rPr>
          <w:rStyle w:val="CdigoHTML"/>
          <w:rFonts w:ascii="var(--INTERNAL-CODE-font)" w:eastAsiaTheme="majorEastAsia" w:hAnsi="var(--INTERNAL-CODE-font)"/>
          <w:color w:val="A6E22E"/>
          <w:sz w:val="23"/>
          <w:szCs w:val="23"/>
          <w:bdr w:val="none" w:sz="0" w:space="0" w:color="auto" w:frame="1"/>
        </w:rPr>
        <w:t>toString</w:t>
      </w:r>
      <w:r>
        <w:rPr>
          <w:rStyle w:val="CdigoHTML"/>
          <w:rFonts w:ascii="var(--INTERNAL-CODE-font)" w:eastAsiaTheme="majorEastAsia" w:hAnsi="var(--INTERNAL-CODE-font)"/>
          <w:color w:val="F8F8F2"/>
          <w:sz w:val="23"/>
          <w:szCs w:val="23"/>
          <w:bdr w:val="none" w:sz="0" w:space="0" w:color="auto" w:frame="1"/>
        </w:rPr>
        <w:t>()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66D9EF"/>
          <w:sz w:val="23"/>
          <w:szCs w:val="23"/>
          <w:bdr w:val="none" w:sz="0" w:space="0" w:color="auto" w:frame="1"/>
        </w:rPr>
        <w:t>return</w:t>
      </w:r>
      <w:proofErr w:type="gramEnd"/>
      <w:r>
        <w:rPr>
          <w:rStyle w:val="CdigoHTML"/>
          <w:rFonts w:ascii="var(--INTERNAL-CODE-font)" w:eastAsiaTheme="majorEastAsia" w:hAnsi="var(--INTERNAL-CODE-font)"/>
          <w:color w:val="F8F8F2"/>
          <w:sz w:val="23"/>
          <w:szCs w:val="23"/>
          <w:bdr w:val="none" w:sz="0" w:space="0" w:color="auto" w:frame="1"/>
        </w:rPr>
        <w:t xml:space="preserve"> idContido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E6DB74"/>
          <w:sz w:val="23"/>
          <w:szCs w:val="23"/>
          <w:bdr w:val="none" w:sz="0" w:space="0" w:color="auto" w:frame="1"/>
        </w:rPr>
        <w:t>" ("</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idBook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E6DB74"/>
          <w:sz w:val="23"/>
          <w:szCs w:val="23"/>
          <w:bdr w:val="none" w:sz="0" w:space="0" w:color="auto" w:frame="1"/>
        </w:rPr>
        <w:t>"): "</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contido;</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w:t>
      </w:r>
    </w:p>
    <w:p w:rsidR="000E0D8D" w:rsidRDefault="000E0D8D" w:rsidP="000E0D8D">
      <w:pPr>
        <w:pStyle w:val="Ttulo3"/>
        <w:rPr>
          <w:b w:val="0"/>
          <w:bCs w:val="0"/>
          <w:spacing w:val="-15"/>
        </w:rPr>
      </w:pPr>
      <w:r>
        <w:rPr>
          <w:b w:val="0"/>
          <w:bCs w:val="0"/>
          <w:spacing w:val="-15"/>
        </w:rPr>
        <w:t>Interfaz </w:t>
      </w:r>
      <w:r>
        <w:rPr>
          <w:rStyle w:val="CdigoHTML"/>
          <w:rFonts w:ascii="var(--INTERNAL-CODE-font)" w:eastAsiaTheme="majorEastAsia" w:hAnsi="var(--INTERNAL-CODE-font)"/>
          <w:b w:val="0"/>
          <w:bCs w:val="0"/>
          <w:spacing w:val="-15"/>
          <w:sz w:val="40"/>
          <w:szCs w:val="40"/>
          <w:bdr w:val="single" w:sz="6" w:space="0" w:color="auto" w:frame="1"/>
        </w:rPr>
        <w:t>DAO&lt;T&gt;</w:t>
      </w:r>
    </w:p>
    <w:p w:rsidR="000E0D8D" w:rsidRDefault="000E0D8D" w:rsidP="000E0D8D">
      <w:pPr>
        <w:pStyle w:val="NormalWeb"/>
      </w:pPr>
      <w:r>
        <w:t>Esta interface será implantada por todas aquellas clases DAO que trabajen con objetos con imágenes. Los nombres de los métodos son totalmente descriptivos:</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T </w:t>
      </w:r>
      <w:proofErr w:type="gramStart"/>
      <w:r>
        <w:rPr>
          <w:rStyle w:val="CdigoHTML"/>
          <w:rFonts w:ascii="var(--INTERNAL-CODE-font)" w:eastAsiaTheme="majorEastAsia" w:hAnsi="var(--INTERNAL-CODE-font)"/>
          <w:color w:val="A6E22E"/>
          <w:sz w:val="23"/>
          <w:szCs w:val="23"/>
          <w:bdr w:val="none" w:sz="0" w:space="0" w:color="auto" w:frame="1"/>
        </w:rPr>
        <w:t>get</w:t>
      </w:r>
      <w:r>
        <w:rPr>
          <w:rStyle w:val="CdigoHTML"/>
          <w:rFonts w:ascii="var(--INTERNAL-CODE-font)" w:eastAsiaTheme="majorEastAsia" w:hAnsi="var(--INTERNAL-CODE-font)"/>
          <w:color w:val="F8F8F2"/>
          <w:sz w:val="23"/>
          <w:szCs w:val="23"/>
          <w:bdr w:val="none" w:sz="0" w:space="0" w:color="auto" w:frame="1"/>
        </w:rPr>
        <w:t>(</w:t>
      </w:r>
      <w:proofErr w:type="gramEnd"/>
      <w:r>
        <w:rPr>
          <w:rStyle w:val="CdigoHTML"/>
          <w:rFonts w:ascii="var(--INTERNAL-CODE-font)" w:eastAsiaTheme="majorEastAsia" w:hAnsi="var(--INTERNAL-CODE-font)"/>
          <w:color w:val="66D9EF"/>
          <w:sz w:val="23"/>
          <w:szCs w:val="23"/>
          <w:bdr w:val="none" w:sz="0" w:space="0" w:color="auto" w:frame="1"/>
        </w:rPr>
        <w:t>long</w:t>
      </w:r>
      <w:r>
        <w:rPr>
          <w:rStyle w:val="CdigoHTML"/>
          <w:rFonts w:ascii="var(--INTERNAL-CODE-font)" w:eastAsiaTheme="majorEastAsia" w:hAnsi="var(--INTERNAL-CODE-font)"/>
          <w:color w:val="F8F8F2"/>
          <w:sz w:val="23"/>
          <w:szCs w:val="23"/>
          <w:bdr w:val="none" w:sz="0" w:space="0" w:color="auto" w:frame="1"/>
        </w:rPr>
        <w:t xml:space="preserve"> id);</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List</w:t>
      </w:r>
      <w:r>
        <w:rPr>
          <w:rStyle w:val="CdigoHTML"/>
          <w:rFonts w:ascii="var(--INTERNAL-CODE-font)" w:eastAsiaTheme="majorEastAsia" w:hAnsi="var(--INTERNAL-CODE-font)"/>
          <w:color w:val="F92672"/>
          <w:sz w:val="23"/>
          <w:szCs w:val="23"/>
          <w:bdr w:val="none" w:sz="0" w:space="0" w:color="auto" w:frame="1"/>
        </w:rPr>
        <w:t>&lt;</w:t>
      </w:r>
      <w:r>
        <w:rPr>
          <w:rStyle w:val="CdigoHTML"/>
          <w:rFonts w:ascii="var(--INTERNAL-CODE-font)" w:eastAsiaTheme="majorEastAsia" w:hAnsi="var(--INTERNAL-CODE-font)"/>
          <w:color w:val="F8F8F2"/>
          <w:sz w:val="23"/>
          <w:szCs w:val="23"/>
          <w:bdr w:val="none" w:sz="0" w:space="0" w:color="auto" w:frame="1"/>
        </w:rPr>
        <w:t>T</w:t>
      </w:r>
      <w:r>
        <w:rPr>
          <w:rStyle w:val="CdigoHTML"/>
          <w:rFonts w:ascii="var(--INTERNAL-CODE-font)" w:eastAsiaTheme="majorEastAsia" w:hAnsi="var(--INTERNAL-CODE-font)"/>
          <w:color w:val="F92672"/>
          <w:sz w:val="23"/>
          <w:szCs w:val="23"/>
          <w:bdr w:val="none" w:sz="0" w:space="0" w:color="auto" w:frame="1"/>
        </w:rPr>
        <w:t>&gt;</w:t>
      </w: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A6E22E"/>
          <w:sz w:val="23"/>
          <w:szCs w:val="23"/>
          <w:bdr w:val="none" w:sz="0" w:space="0" w:color="auto" w:frame="1"/>
        </w:rPr>
        <w:t>getAll</w:t>
      </w:r>
      <w:r>
        <w:rPr>
          <w:rStyle w:val="CdigoHTML"/>
          <w:rFonts w:ascii="var(--INTERNAL-CODE-font)" w:eastAsiaTheme="majorEastAsia" w:hAnsi="var(--INTERNAL-CODE-font)"/>
          <w:color w:val="F8F8F2"/>
          <w:sz w:val="23"/>
          <w:szCs w:val="23"/>
          <w:bdr w:val="none" w:sz="0" w:space="0" w:color="auto" w:frame="1"/>
        </w:rPr>
        <w:t>(</w:t>
      </w:r>
      <w:proofErr w:type="gramEnd"/>
      <w:r>
        <w:rPr>
          <w:rStyle w:val="CdigoHTML"/>
          <w:rFonts w:ascii="var(--INTERNAL-CODE-font)" w:eastAsiaTheme="majorEastAsia"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proofErr w:type="gramStart"/>
      <w:r>
        <w:rPr>
          <w:rStyle w:val="CdigoHTML"/>
          <w:rFonts w:ascii="var(--INTERNAL-CODE-font)" w:eastAsiaTheme="majorEastAsia" w:hAnsi="var(--INTERNAL-CODE-font)"/>
          <w:color w:val="66D9EF"/>
          <w:sz w:val="23"/>
          <w:szCs w:val="23"/>
          <w:bdr w:val="none" w:sz="0" w:space="0" w:color="auto" w:frame="1"/>
        </w:rPr>
        <w:t>void</w:t>
      </w:r>
      <w:proofErr w:type="gramEnd"/>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A6E22E"/>
          <w:sz w:val="23"/>
          <w:szCs w:val="23"/>
          <w:bdr w:val="none" w:sz="0" w:space="0" w:color="auto" w:frame="1"/>
        </w:rPr>
        <w:t>save</w:t>
      </w:r>
      <w:r>
        <w:rPr>
          <w:rStyle w:val="CdigoHTML"/>
          <w:rFonts w:ascii="var(--INTERNAL-CODE-font)" w:eastAsiaTheme="majorEastAsia" w:hAnsi="var(--INTERNAL-CODE-font)"/>
          <w:color w:val="F8F8F2"/>
          <w:sz w:val="23"/>
          <w:szCs w:val="23"/>
          <w:bdr w:val="none" w:sz="0" w:space="0" w:color="auto" w:frame="1"/>
        </w:rPr>
        <w:t>(T 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proofErr w:type="gramStart"/>
      <w:r>
        <w:rPr>
          <w:rStyle w:val="CdigoHTML"/>
          <w:rFonts w:ascii="var(--INTERNAL-CODE-font)" w:eastAsiaTheme="majorEastAsia" w:hAnsi="var(--INTERNAL-CODE-font)"/>
          <w:color w:val="66D9EF"/>
          <w:sz w:val="23"/>
          <w:szCs w:val="23"/>
          <w:bdr w:val="none" w:sz="0" w:space="0" w:color="auto" w:frame="1"/>
        </w:rPr>
        <w:t>void</w:t>
      </w:r>
      <w:proofErr w:type="gramEnd"/>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A6E22E"/>
          <w:sz w:val="23"/>
          <w:szCs w:val="23"/>
          <w:bdr w:val="none" w:sz="0" w:space="0" w:color="auto" w:frame="1"/>
        </w:rPr>
        <w:t>update</w:t>
      </w:r>
      <w:r>
        <w:rPr>
          <w:rStyle w:val="CdigoHTML"/>
          <w:rFonts w:ascii="var(--INTERNAL-CODE-font)" w:eastAsiaTheme="majorEastAsia" w:hAnsi="var(--INTERNAL-CODE-font)"/>
          <w:color w:val="F8F8F2"/>
          <w:sz w:val="23"/>
          <w:szCs w:val="23"/>
          <w:bdr w:val="none" w:sz="0" w:space="0" w:color="auto" w:frame="1"/>
        </w:rPr>
        <w:t>(T 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proofErr w:type="gramStart"/>
      <w:r>
        <w:rPr>
          <w:rStyle w:val="CdigoHTML"/>
          <w:rFonts w:ascii="var(--INTERNAL-CODE-font)" w:eastAsiaTheme="majorEastAsia" w:hAnsi="var(--INTERNAL-CODE-font)"/>
          <w:color w:val="66D9EF"/>
          <w:sz w:val="23"/>
          <w:szCs w:val="23"/>
          <w:bdr w:val="none" w:sz="0" w:space="0" w:color="auto" w:frame="1"/>
        </w:rPr>
        <w:t>void</w:t>
      </w:r>
      <w:proofErr w:type="gramEnd"/>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A6E22E"/>
          <w:sz w:val="23"/>
          <w:szCs w:val="23"/>
          <w:bdr w:val="none" w:sz="0" w:space="0" w:color="auto" w:frame="1"/>
        </w:rPr>
        <w:t>delete</w:t>
      </w:r>
      <w:r>
        <w:rPr>
          <w:rStyle w:val="CdigoHTML"/>
          <w:rFonts w:ascii="var(--INTERNAL-CODE-font)" w:eastAsiaTheme="majorEastAsia" w:hAnsi="var(--INTERNAL-CODE-font)"/>
          <w:color w:val="F8F8F2"/>
          <w:sz w:val="23"/>
          <w:szCs w:val="23"/>
          <w:bdr w:val="none" w:sz="0" w:space="0" w:color="auto" w:frame="1"/>
        </w:rPr>
        <w:t>(T 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proofErr w:type="gramStart"/>
      <w:r>
        <w:rPr>
          <w:rStyle w:val="CdigoHTML"/>
          <w:rFonts w:ascii="var(--INTERNAL-CODE-font)" w:eastAsiaTheme="majorEastAsia" w:hAnsi="var(--INTERNAL-CODE-font)"/>
          <w:color w:val="66D9EF"/>
          <w:sz w:val="23"/>
          <w:szCs w:val="23"/>
          <w:bdr w:val="none" w:sz="0" w:space="0" w:color="auto" w:frame="1"/>
        </w:rPr>
        <w:t>boolean</w:t>
      </w:r>
      <w:proofErr w:type="gramEnd"/>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A6E22E"/>
          <w:sz w:val="23"/>
          <w:szCs w:val="23"/>
          <w:bdr w:val="none" w:sz="0" w:space="0" w:color="auto" w:frame="1"/>
        </w:rPr>
        <w:t>deleteById</w:t>
      </w:r>
      <w:r>
        <w:rPr>
          <w:rStyle w:val="CdigoHTML"/>
          <w:rFonts w:ascii="var(--INTERNAL-CODE-font)" w:eastAsiaTheme="majorEastAsia" w:hAnsi="var(--INTERNAL-CODE-font)"/>
          <w:color w:val="F8F8F2"/>
          <w:sz w:val="23"/>
          <w:szCs w:val="23"/>
          <w:bdr w:val="none" w:sz="0" w:space="0" w:color="auto" w:frame="1"/>
        </w:rPr>
        <w:t>(</w:t>
      </w:r>
      <w:r>
        <w:rPr>
          <w:rStyle w:val="CdigoHTML"/>
          <w:rFonts w:ascii="var(--INTERNAL-CODE-font)" w:eastAsiaTheme="majorEastAsia" w:hAnsi="var(--INTERNAL-CODE-font)"/>
          <w:color w:val="66D9EF"/>
          <w:sz w:val="23"/>
          <w:szCs w:val="23"/>
          <w:bdr w:val="none" w:sz="0" w:space="0" w:color="auto" w:frame="1"/>
        </w:rPr>
        <w:t>long</w:t>
      </w:r>
      <w:r>
        <w:rPr>
          <w:rStyle w:val="CdigoHTML"/>
          <w:rFonts w:ascii="var(--INTERNAL-CODE-font)" w:eastAsiaTheme="majorEastAsia" w:hAnsi="var(--INTERNAL-CODE-font)"/>
          <w:color w:val="F8F8F2"/>
          <w:sz w:val="23"/>
          <w:szCs w:val="23"/>
          <w:bdr w:val="none" w:sz="0" w:space="0" w:color="auto" w:frame="1"/>
        </w:rPr>
        <w:t xml:space="preserve"> id);</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List</w:t>
      </w:r>
      <w:r>
        <w:rPr>
          <w:rStyle w:val="CdigoHTML"/>
          <w:rFonts w:ascii="var(--INTERNAL-CODE-font)" w:eastAsiaTheme="majorEastAsia" w:hAnsi="var(--INTERNAL-CODE-font)"/>
          <w:color w:val="F92672"/>
          <w:sz w:val="23"/>
          <w:szCs w:val="23"/>
          <w:bdr w:val="none" w:sz="0" w:space="0" w:color="auto" w:frame="1"/>
        </w:rPr>
        <w:t>&lt;</w:t>
      </w:r>
      <w:r>
        <w:rPr>
          <w:rStyle w:val="CdigoHTML"/>
          <w:rFonts w:ascii="var(--INTERNAL-CODE-font)" w:eastAsiaTheme="majorEastAsia" w:hAnsi="var(--INTERNAL-CODE-font)"/>
          <w:color w:val="F8F8F2"/>
          <w:sz w:val="23"/>
          <w:szCs w:val="23"/>
          <w:bdr w:val="none" w:sz="0" w:space="0" w:color="auto" w:frame="1"/>
        </w:rPr>
        <w:t>Integer</w:t>
      </w:r>
      <w:r>
        <w:rPr>
          <w:rStyle w:val="CdigoHTML"/>
          <w:rFonts w:ascii="var(--INTERNAL-CODE-font)" w:eastAsiaTheme="majorEastAsia" w:hAnsi="var(--INTERNAL-CODE-font)"/>
          <w:color w:val="F92672"/>
          <w:sz w:val="23"/>
          <w:szCs w:val="23"/>
          <w:bdr w:val="none" w:sz="0" w:space="0" w:color="auto" w:frame="1"/>
        </w:rPr>
        <w:t>&gt;</w:t>
      </w: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A6E22E"/>
          <w:sz w:val="23"/>
          <w:szCs w:val="23"/>
          <w:bdr w:val="none" w:sz="0" w:space="0" w:color="auto" w:frame="1"/>
        </w:rPr>
        <w:t>getAllIds</w:t>
      </w:r>
      <w:r>
        <w:rPr>
          <w:rStyle w:val="CdigoHTML"/>
          <w:rFonts w:ascii="var(--INTERNAL-CODE-font)" w:eastAsiaTheme="majorEastAsia" w:hAnsi="var(--INTERNAL-CODE-font)"/>
          <w:color w:val="F8F8F2"/>
          <w:sz w:val="23"/>
          <w:szCs w:val="23"/>
          <w:bdr w:val="none" w:sz="0" w:space="0" w:color="auto" w:frame="1"/>
        </w:rPr>
        <w:t>(</w:t>
      </w:r>
      <w:proofErr w:type="gramEnd"/>
      <w:r>
        <w:rPr>
          <w:rStyle w:val="CdigoHTML"/>
          <w:rFonts w:ascii="var(--INTERNAL-CODE-font)" w:eastAsiaTheme="majorEastAsia"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proofErr w:type="gramStart"/>
      <w:r>
        <w:rPr>
          <w:rStyle w:val="CdigoHTML"/>
          <w:rFonts w:ascii="var(--INTERNAL-CODE-font)" w:eastAsiaTheme="majorEastAsia" w:hAnsi="var(--INTERNAL-CODE-font)"/>
          <w:color w:val="66D9EF"/>
          <w:sz w:val="23"/>
          <w:szCs w:val="23"/>
          <w:bdr w:val="none" w:sz="0" w:space="0" w:color="auto" w:frame="1"/>
        </w:rPr>
        <w:t>void</w:t>
      </w:r>
      <w:proofErr w:type="gramEnd"/>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A6E22E"/>
          <w:sz w:val="23"/>
          <w:szCs w:val="23"/>
          <w:bdr w:val="none" w:sz="0" w:space="0" w:color="auto" w:frame="1"/>
        </w:rPr>
        <w:t>updateLOB</w:t>
      </w:r>
      <w:r>
        <w:rPr>
          <w:rStyle w:val="CdigoHTML"/>
          <w:rFonts w:ascii="var(--INTERNAL-CODE-font)" w:eastAsiaTheme="majorEastAsia" w:hAnsi="var(--INTERNAL-CODE-font)"/>
          <w:color w:val="F8F8F2"/>
          <w:sz w:val="23"/>
          <w:szCs w:val="23"/>
          <w:bdr w:val="none" w:sz="0" w:space="0" w:color="auto" w:frame="1"/>
        </w:rPr>
        <w:t>(T book, String f);</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proofErr w:type="gramStart"/>
      <w:r>
        <w:rPr>
          <w:rStyle w:val="CdigoHTML"/>
          <w:rFonts w:ascii="var(--INTERNAL-CODE-font)" w:eastAsiaTheme="majorEastAsia" w:hAnsi="var(--INTERNAL-CODE-font)"/>
          <w:color w:val="66D9EF"/>
          <w:sz w:val="23"/>
          <w:szCs w:val="23"/>
          <w:bdr w:val="none" w:sz="0" w:space="0" w:color="auto" w:frame="1"/>
        </w:rPr>
        <w:t>void</w:t>
      </w:r>
      <w:proofErr w:type="gramEnd"/>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A6E22E"/>
          <w:sz w:val="23"/>
          <w:szCs w:val="23"/>
          <w:bdr w:val="none" w:sz="0" w:space="0" w:color="auto" w:frame="1"/>
        </w:rPr>
        <w:t>updateLOBById</w:t>
      </w:r>
      <w:r>
        <w:rPr>
          <w:rStyle w:val="CdigoHTML"/>
          <w:rFonts w:ascii="var(--INTERNAL-CODE-font)" w:eastAsiaTheme="majorEastAsia" w:hAnsi="var(--INTERNAL-CODE-font)"/>
          <w:color w:val="F8F8F2"/>
          <w:sz w:val="23"/>
          <w:szCs w:val="23"/>
          <w:bdr w:val="none" w:sz="0" w:space="0" w:color="auto" w:frame="1"/>
        </w:rPr>
        <w:t>(</w:t>
      </w:r>
      <w:r>
        <w:rPr>
          <w:rStyle w:val="CdigoHTML"/>
          <w:rFonts w:ascii="var(--INTERNAL-CODE-font)" w:eastAsiaTheme="majorEastAsia" w:hAnsi="var(--INTERNAL-CODE-font)"/>
          <w:color w:val="66D9EF"/>
          <w:sz w:val="23"/>
          <w:szCs w:val="23"/>
          <w:bdr w:val="none" w:sz="0" w:space="0" w:color="auto" w:frame="1"/>
        </w:rPr>
        <w:t>long</w:t>
      </w:r>
      <w:r>
        <w:rPr>
          <w:rStyle w:val="CdigoHTML"/>
          <w:rFonts w:ascii="var(--INTERNAL-CODE-font)" w:eastAsiaTheme="majorEastAsia" w:hAnsi="var(--INTERNAL-CODE-font)"/>
          <w:color w:val="F8F8F2"/>
          <w:sz w:val="23"/>
          <w:szCs w:val="23"/>
          <w:bdr w:val="none" w:sz="0" w:space="0" w:color="auto" w:frame="1"/>
        </w:rPr>
        <w:t xml:space="preserve"> id, String f);</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proofErr w:type="gramStart"/>
      <w:r>
        <w:rPr>
          <w:rStyle w:val="CdigoHTML"/>
          <w:rFonts w:ascii="var(--INTERNAL-CODE-font)" w:eastAsiaTheme="majorEastAsia" w:hAnsi="var(--INTERNAL-CODE-font)"/>
          <w:color w:val="66D9EF"/>
          <w:sz w:val="23"/>
          <w:szCs w:val="23"/>
          <w:bdr w:val="none" w:sz="0" w:space="0" w:color="auto" w:frame="1"/>
        </w:rPr>
        <w:t>void</w:t>
      </w:r>
      <w:proofErr w:type="gramEnd"/>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A6E22E"/>
          <w:sz w:val="23"/>
          <w:szCs w:val="23"/>
          <w:bdr w:val="none" w:sz="0" w:space="0" w:color="auto" w:frame="1"/>
        </w:rPr>
        <w:t>deleteAll</w:t>
      </w:r>
      <w:r>
        <w:rPr>
          <w:rStyle w:val="CdigoHTML"/>
          <w:rFonts w:ascii="var(--INTERNAL-CODE-font)" w:eastAsiaTheme="majorEastAsia" w:hAnsi="var(--INTERNAL-CODE-font)"/>
          <w:color w:val="F8F8F2"/>
          <w:sz w:val="23"/>
          <w:szCs w:val="23"/>
          <w:bdr w:val="none" w:sz="0" w:space="0" w:color="auto" w:frame="1"/>
        </w:rPr>
        <w:t>();</w:t>
      </w:r>
    </w:p>
    <w:p w:rsidR="000E0D8D" w:rsidRDefault="000E0D8D" w:rsidP="000E0D8D">
      <w:r>
        <w:pict>
          <v:rect id="_x0000_i1039" style="width:0;height:0" o:hralign="center" o:hrstd="t" o:hr="t" fillcolor="#a0a0a0" stroked="f"/>
        </w:pict>
      </w:r>
    </w:p>
    <w:p w:rsidR="000E0D8D" w:rsidRDefault="000E0D8D" w:rsidP="000E0D8D">
      <w:pPr>
        <w:pStyle w:val="Ttulo3"/>
        <w:rPr>
          <w:b w:val="0"/>
          <w:bCs w:val="0"/>
          <w:spacing w:val="-15"/>
        </w:rPr>
      </w:pPr>
      <w:r>
        <w:rPr>
          <w:b w:val="0"/>
          <w:bCs w:val="0"/>
          <w:spacing w:val="-15"/>
        </w:rPr>
        <w:lastRenderedPageBreak/>
        <w:t>Clase </w:t>
      </w:r>
      <w:r>
        <w:rPr>
          <w:rStyle w:val="CdigoHTML"/>
          <w:rFonts w:ascii="var(--INTERNAL-CODE-font)" w:eastAsiaTheme="majorEastAsia" w:hAnsi="var(--INTERNAL-CODE-font)"/>
          <w:b w:val="0"/>
          <w:bCs w:val="0"/>
          <w:spacing w:val="-15"/>
          <w:sz w:val="40"/>
          <w:szCs w:val="40"/>
          <w:bdr w:val="single" w:sz="6" w:space="0" w:color="auto" w:frame="1"/>
        </w:rPr>
        <w:t>BookDAO</w:t>
      </w:r>
      <w:r>
        <w:rPr>
          <w:b w:val="0"/>
          <w:bCs w:val="0"/>
          <w:spacing w:val="-15"/>
        </w:rPr>
        <w:t> implementa </w:t>
      </w:r>
      <w:r>
        <w:rPr>
          <w:rStyle w:val="CdigoHTML"/>
          <w:rFonts w:ascii="var(--INTERNAL-CODE-font)" w:eastAsiaTheme="majorEastAsia" w:hAnsi="var(--INTERNAL-CODE-font)"/>
          <w:b w:val="0"/>
          <w:bCs w:val="0"/>
          <w:spacing w:val="-15"/>
          <w:sz w:val="40"/>
          <w:szCs w:val="40"/>
          <w:bdr w:val="single" w:sz="6" w:space="0" w:color="auto" w:frame="1"/>
        </w:rPr>
        <w:t>DAO&lt;BooK&gt;</w:t>
      </w:r>
    </w:p>
    <w:p w:rsidR="000E0D8D" w:rsidRDefault="000E0D8D" w:rsidP="000E0D8D">
      <w:pPr>
        <w:pStyle w:val="NormalWeb"/>
      </w:pPr>
      <w:r>
        <w:t>Tiene como </w:t>
      </w:r>
      <w:r>
        <w:rPr>
          <w:rStyle w:val="Textoennegrita"/>
        </w:rPr>
        <w:t>atributo </w:t>
      </w:r>
      <w:r>
        <w:rPr>
          <w:rStyle w:val="CdigoHTML"/>
          <w:rFonts w:ascii="var(--INTERNAL-CODE-font)" w:eastAsiaTheme="majorEastAsia" w:hAnsi="var(--INTERNAL-CODE-font)"/>
          <w:b/>
          <w:bCs/>
          <w:sz w:val="22"/>
          <w:szCs w:val="22"/>
          <w:bdr w:val="single" w:sz="6" w:space="0" w:color="auto" w:frame="1"/>
        </w:rPr>
        <w:t>final</w:t>
      </w:r>
      <w:r>
        <w:rPr>
          <w:rStyle w:val="Textoennegrita"/>
        </w:rPr>
        <w:t> un objeto de tipo </w:t>
      </w:r>
      <w:r>
        <w:rPr>
          <w:rStyle w:val="CdigoHTML"/>
          <w:rFonts w:ascii="var(--INTERNAL-CODE-font)" w:eastAsiaTheme="majorEastAsia" w:hAnsi="var(--INTERNAL-CODE-font)"/>
          <w:b/>
          <w:bCs/>
          <w:sz w:val="22"/>
          <w:szCs w:val="22"/>
          <w:bdr w:val="single" w:sz="6" w:space="0" w:color="auto" w:frame="1"/>
        </w:rPr>
        <w:t>Connection</w:t>
      </w:r>
      <w:r>
        <w:t>, </w:t>
      </w:r>
      <w:r>
        <w:rPr>
          <w:rStyle w:val="CdigoHTML"/>
          <w:rFonts w:ascii="var(--INTERNAL-CODE-font)" w:eastAsiaTheme="majorEastAsia" w:hAnsi="var(--INTERNAL-CODE-font)"/>
          <w:sz w:val="22"/>
          <w:szCs w:val="22"/>
          <w:bdr w:val="single" w:sz="6" w:space="0" w:color="auto" w:frame="1"/>
        </w:rPr>
        <w:t>con</w:t>
      </w:r>
      <w:r>
        <w:t>, que recoge como argumento el constructor:</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roofErr w:type="gramStart"/>
      <w:r>
        <w:rPr>
          <w:rStyle w:val="CdigoHTML"/>
          <w:rFonts w:ascii="var(--INTERNAL-CODE-font)" w:eastAsiaTheme="majorEastAsia" w:hAnsi="var(--INTERNAL-CODE-font)"/>
          <w:color w:val="66D9EF"/>
          <w:sz w:val="23"/>
          <w:szCs w:val="23"/>
          <w:bdr w:val="none" w:sz="0" w:space="0" w:color="auto" w:frame="1"/>
        </w:rPr>
        <w:t>public</w:t>
      </w:r>
      <w:proofErr w:type="gramEnd"/>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A6E22E"/>
          <w:sz w:val="23"/>
          <w:szCs w:val="23"/>
          <w:bdr w:val="none" w:sz="0" w:space="0" w:color="auto" w:frame="1"/>
        </w:rPr>
        <w:t>BookDAO</w:t>
      </w:r>
      <w:r>
        <w:rPr>
          <w:rStyle w:val="CdigoHTML"/>
          <w:rFonts w:ascii="var(--INTERNAL-CODE-font)" w:eastAsiaTheme="majorEastAsia" w:hAnsi="var(--INTERNAL-CODE-font)"/>
          <w:color w:val="F8F8F2"/>
          <w:sz w:val="23"/>
          <w:szCs w:val="23"/>
          <w:bdr w:val="none" w:sz="0" w:space="0" w:color="auto" w:frame="1"/>
        </w:rPr>
        <w:t>(Connection con)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this</w:t>
      </w:r>
      <w:r>
        <w:rPr>
          <w:rStyle w:val="CdigoHTML"/>
          <w:rFonts w:ascii="var(--INTERNAL-CODE-font)" w:eastAsiaTheme="majorEastAsia" w:hAnsi="var(--INTERNAL-CODE-font)"/>
          <w:color w:val="F8F8F2"/>
          <w:sz w:val="23"/>
          <w:szCs w:val="23"/>
          <w:bdr w:val="none" w:sz="0" w:space="0" w:color="auto" w:frame="1"/>
        </w:rPr>
        <w:t>.</w:t>
      </w:r>
      <w:r>
        <w:rPr>
          <w:rStyle w:val="CdigoHTML"/>
          <w:rFonts w:ascii="var(--INTERNAL-CODE-font)" w:eastAsiaTheme="majorEastAsia" w:hAnsi="var(--INTERNAL-CODE-font)"/>
          <w:color w:val="A6E22E"/>
          <w:sz w:val="23"/>
          <w:szCs w:val="23"/>
          <w:bdr w:val="none" w:sz="0" w:space="0" w:color="auto" w:frame="1"/>
        </w:rPr>
        <w:t>con</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F92672"/>
          <w:sz w:val="23"/>
          <w:szCs w:val="23"/>
          <w:bdr w:val="none" w:sz="0" w:space="0" w:color="auto" w:frame="1"/>
        </w:rPr>
        <w:t>=</w:t>
      </w:r>
      <w:r>
        <w:rPr>
          <w:rStyle w:val="CdigoHTML"/>
          <w:rFonts w:ascii="var(--INTERNAL-CODE-font)" w:eastAsiaTheme="majorEastAsia" w:hAnsi="var(--INTERNAL-CODE-font)"/>
          <w:color w:val="F8F8F2"/>
          <w:sz w:val="23"/>
          <w:szCs w:val="23"/>
          <w:bdr w:val="none" w:sz="0" w:space="0" w:color="auto" w:frame="1"/>
        </w:rPr>
        <w:t xml:space="preserve"> con;</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F8F8F2"/>
          <w:sz w:val="23"/>
          <w:szCs w:val="23"/>
          <w:bdr w:val="none" w:sz="0" w:space="0" w:color="auto" w:frame="1"/>
        </w:rPr>
        <w:t xml:space="preserve">    }</w:t>
      </w:r>
    </w:p>
    <w:p w:rsidR="000E0D8D" w:rsidRDefault="000E0D8D" w:rsidP="000E0D8D">
      <w:pPr>
        <w:pStyle w:val="Ttulo4"/>
        <w:rPr>
          <w:b w:val="0"/>
          <w:bCs w:val="0"/>
          <w:spacing w:val="-15"/>
        </w:rPr>
      </w:pPr>
      <w:r>
        <w:rPr>
          <w:b w:val="0"/>
          <w:bCs w:val="0"/>
          <w:spacing w:val="-15"/>
        </w:rPr>
        <w:t>Atributos</w:t>
      </w:r>
    </w:p>
    <w:p w:rsidR="000E0D8D" w:rsidRDefault="000E0D8D" w:rsidP="000E0D8D">
      <w:pPr>
        <w:numPr>
          <w:ilvl w:val="0"/>
          <w:numId w:val="120"/>
        </w:numPr>
        <w:spacing w:before="100" w:beforeAutospacing="1" w:after="100" w:afterAutospacing="1" w:line="240" w:lineRule="auto"/>
      </w:pPr>
      <w:r>
        <w:t>Objeto </w:t>
      </w:r>
      <w:r>
        <w:rPr>
          <w:rStyle w:val="CdigoHTML"/>
          <w:rFonts w:ascii="var(--INTERNAL-CODE-font)" w:eastAsiaTheme="majorEastAsia" w:hAnsi="var(--INTERNAL-CODE-font)"/>
          <w:sz w:val="22"/>
          <w:szCs w:val="22"/>
          <w:bdr w:val="single" w:sz="6" w:space="0" w:color="auto" w:frame="1"/>
        </w:rPr>
        <w:t>Connection</w:t>
      </w:r>
      <w:r>
        <w:t>, pasado al constructor.</w:t>
      </w:r>
    </w:p>
    <w:p w:rsidR="000E0D8D" w:rsidRDefault="000E0D8D" w:rsidP="000E0D8D">
      <w:pPr>
        <w:pStyle w:val="Ttulo3"/>
        <w:rPr>
          <w:b w:val="0"/>
          <w:bCs w:val="0"/>
          <w:spacing w:val="-15"/>
        </w:rPr>
      </w:pPr>
      <w:r>
        <w:rPr>
          <w:b w:val="0"/>
          <w:bCs w:val="0"/>
          <w:spacing w:val="-15"/>
        </w:rPr>
        <w:t>Métodos</w:t>
      </w:r>
    </w:p>
    <w:p w:rsidR="000E0D8D" w:rsidRDefault="000E0D8D" w:rsidP="000E0D8D">
      <w:pPr>
        <w:numPr>
          <w:ilvl w:val="0"/>
          <w:numId w:val="121"/>
        </w:numPr>
        <w:spacing w:before="100" w:beforeAutospacing="1" w:after="100" w:afterAutospacing="1" w:line="240" w:lineRule="auto"/>
      </w:pPr>
      <w:proofErr w:type="gramStart"/>
      <w:r>
        <w:rPr>
          <w:rStyle w:val="CdigoHTML"/>
          <w:rFonts w:ascii="var(--INTERNAL-CODE-font)" w:eastAsiaTheme="majorEastAsia" w:hAnsi="var(--INTERNAL-CODE-font)"/>
          <w:b/>
          <w:bCs/>
          <w:sz w:val="22"/>
          <w:szCs w:val="22"/>
          <w:bdr w:val="single" w:sz="6" w:space="0" w:color="auto" w:frame="1"/>
        </w:rPr>
        <w:t>get(</w:t>
      </w:r>
      <w:proofErr w:type="gramEnd"/>
      <w:r>
        <w:rPr>
          <w:rStyle w:val="CdigoHTML"/>
          <w:rFonts w:ascii="var(--INTERNAL-CODE-font)" w:eastAsiaTheme="majorEastAsia" w:hAnsi="var(--INTERNAL-CODE-font)"/>
          <w:b/>
          <w:bCs/>
          <w:sz w:val="22"/>
          <w:szCs w:val="22"/>
          <w:bdr w:val="single" w:sz="6" w:space="0" w:color="auto" w:frame="1"/>
        </w:rPr>
        <w:t>long idBook)</w:t>
      </w:r>
      <w:r>
        <w:t>: devuelve un objeto </w:t>
      </w:r>
      <w:r>
        <w:rPr>
          <w:rStyle w:val="CdigoHTML"/>
          <w:rFonts w:ascii="var(--INTERNAL-CODE-font)" w:eastAsiaTheme="majorEastAsia" w:hAnsi="var(--INTERNAL-CODE-font)"/>
          <w:b/>
          <w:bCs/>
          <w:sz w:val="22"/>
          <w:szCs w:val="22"/>
          <w:bdr w:val="single" w:sz="6" w:space="0" w:color="auto" w:frame="1"/>
        </w:rPr>
        <w:t>Book</w:t>
      </w:r>
      <w:r>
        <w:t> con la información del libro que tiene el identificador pasado como parámetro.</w:t>
      </w:r>
    </w:p>
    <w:p w:rsidR="000E0D8D" w:rsidRDefault="000E0D8D" w:rsidP="000E0D8D">
      <w:pPr>
        <w:numPr>
          <w:ilvl w:val="0"/>
          <w:numId w:val="121"/>
        </w:numPr>
        <w:spacing w:before="100" w:beforeAutospacing="1" w:after="100" w:afterAutospacing="1" w:line="240" w:lineRule="auto"/>
      </w:pPr>
      <w:proofErr w:type="gramStart"/>
      <w:r>
        <w:rPr>
          <w:rStyle w:val="CdigoHTML"/>
          <w:rFonts w:ascii="var(--INTERNAL-CODE-font)" w:eastAsiaTheme="majorEastAsia" w:hAnsi="var(--INTERNAL-CODE-font)"/>
          <w:b/>
          <w:bCs/>
          <w:sz w:val="22"/>
          <w:szCs w:val="22"/>
          <w:bdr w:val="single" w:sz="6" w:space="0" w:color="auto" w:frame="1"/>
        </w:rPr>
        <w:t>getAll(</w:t>
      </w:r>
      <w:proofErr w:type="gramEnd"/>
      <w:r>
        <w:rPr>
          <w:rStyle w:val="CdigoHTML"/>
          <w:rFonts w:ascii="var(--INTERNAL-CODE-font)" w:eastAsiaTheme="majorEastAsia" w:hAnsi="var(--INTERNAL-CODE-font)"/>
          <w:b/>
          <w:bCs/>
          <w:sz w:val="22"/>
          <w:szCs w:val="22"/>
          <w:bdr w:val="single" w:sz="6" w:space="0" w:color="auto" w:frame="1"/>
        </w:rPr>
        <w:t>)</w:t>
      </w:r>
      <w:r>
        <w:t>: devuelve una lista de todos los libros almacenados en la base de datos.</w:t>
      </w:r>
    </w:p>
    <w:p w:rsidR="000E0D8D" w:rsidRDefault="000E0D8D" w:rsidP="000E0D8D">
      <w:pPr>
        <w:numPr>
          <w:ilvl w:val="0"/>
          <w:numId w:val="121"/>
        </w:numPr>
        <w:spacing w:before="100" w:beforeAutospacing="1" w:after="100" w:afterAutospacing="1" w:line="240" w:lineRule="auto"/>
      </w:pPr>
      <w:proofErr w:type="gramStart"/>
      <w:r>
        <w:rPr>
          <w:rStyle w:val="CdigoHTML"/>
          <w:rFonts w:ascii="var(--INTERNAL-CODE-font)" w:eastAsiaTheme="majorEastAsia" w:hAnsi="var(--INTERNAL-CODE-font)"/>
          <w:b/>
          <w:bCs/>
          <w:sz w:val="22"/>
          <w:szCs w:val="22"/>
          <w:bdr w:val="single" w:sz="6" w:space="0" w:color="auto" w:frame="1"/>
        </w:rPr>
        <w:t>save(</w:t>
      </w:r>
      <w:proofErr w:type="gramEnd"/>
      <w:r>
        <w:rPr>
          <w:rStyle w:val="CdigoHTML"/>
          <w:rFonts w:ascii="var(--INTERNAL-CODE-font)" w:eastAsiaTheme="majorEastAsia" w:hAnsi="var(--INTERNAL-CODE-font)"/>
          <w:b/>
          <w:bCs/>
          <w:sz w:val="22"/>
          <w:szCs w:val="22"/>
          <w:bdr w:val="single" w:sz="6" w:space="0" w:color="auto" w:frame="1"/>
        </w:rPr>
        <w:t>Book book)</w:t>
      </w:r>
      <w:r>
        <w:t>: crea un nuevo registro en la tabla </w:t>
      </w:r>
      <w:r>
        <w:rPr>
          <w:rStyle w:val="CdigoHTML"/>
          <w:rFonts w:ascii="var(--INTERNAL-CODE-font)" w:eastAsiaTheme="majorEastAsia" w:hAnsi="var(--INTERNAL-CODE-font)"/>
          <w:b/>
          <w:bCs/>
          <w:sz w:val="22"/>
          <w:szCs w:val="22"/>
          <w:bdr w:val="single" w:sz="6" w:space="0" w:color="auto" w:frame="1"/>
        </w:rPr>
        <w:t>Book</w:t>
      </w:r>
      <w:r>
        <w:t> con la información del libro pasado como parámetro. Importante: además, debe guardar el idBook en el objeto, por lo que es necesario obtener el ID del registro insertado.</w:t>
      </w:r>
    </w:p>
    <w:p w:rsidR="000E0D8D" w:rsidRDefault="000E0D8D" w:rsidP="000E0D8D">
      <w:pPr>
        <w:numPr>
          <w:ilvl w:val="1"/>
          <w:numId w:val="121"/>
        </w:numPr>
        <w:spacing w:before="100" w:beforeAutospacing="1" w:after="100" w:afterAutospacing="1" w:line="240" w:lineRule="auto"/>
      </w:pPr>
      <w:r>
        <w:t>Debe crearse la sentencia con la opción </w:t>
      </w:r>
      <w:r>
        <w:rPr>
          <w:rStyle w:val="CdigoHTML"/>
          <w:rFonts w:ascii="var(--INTERNAL-CODE-font)" w:eastAsiaTheme="majorEastAsia" w:hAnsi="var(--INTERNAL-CODE-font)"/>
          <w:sz w:val="22"/>
          <w:szCs w:val="22"/>
          <w:bdr w:val="single" w:sz="6" w:space="0" w:color="auto" w:frame="1"/>
        </w:rPr>
        <w:t>Statement.RETURN_GENERATED_KEYS</w:t>
      </w:r>
      <w:r>
        <w:t>.</w:t>
      </w:r>
    </w:p>
    <w:p w:rsidR="000E0D8D" w:rsidRDefault="000E0D8D" w:rsidP="000E0D8D">
      <w:pPr>
        <w:numPr>
          <w:ilvl w:val="0"/>
          <w:numId w:val="121"/>
        </w:numPr>
        <w:spacing w:before="100" w:beforeAutospacing="1" w:after="100" w:afterAutospacing="1" w:line="240" w:lineRule="auto"/>
      </w:pPr>
      <w:proofErr w:type="gramStart"/>
      <w:r>
        <w:rPr>
          <w:rStyle w:val="CdigoHTML"/>
          <w:rFonts w:ascii="var(--INTERNAL-CODE-font)" w:eastAsiaTheme="majorEastAsia" w:hAnsi="var(--INTERNAL-CODE-font)"/>
          <w:b/>
          <w:bCs/>
          <w:sz w:val="22"/>
          <w:szCs w:val="22"/>
          <w:bdr w:val="single" w:sz="6" w:space="0" w:color="auto" w:frame="1"/>
        </w:rPr>
        <w:t>update(</w:t>
      </w:r>
      <w:proofErr w:type="gramEnd"/>
      <w:r>
        <w:rPr>
          <w:rStyle w:val="CdigoHTML"/>
          <w:rFonts w:ascii="var(--INTERNAL-CODE-font)" w:eastAsiaTheme="majorEastAsia" w:hAnsi="var(--INTERNAL-CODE-font)"/>
          <w:b/>
          <w:bCs/>
          <w:sz w:val="22"/>
          <w:szCs w:val="22"/>
          <w:bdr w:val="single" w:sz="6" w:space="0" w:color="auto" w:frame="1"/>
        </w:rPr>
        <w:t>Book book)</w:t>
      </w:r>
      <w:r>
        <w:t>: actualiza la información del registro correspondiente al libro pasado como parámetro.</w:t>
      </w:r>
    </w:p>
    <w:p w:rsidR="000E0D8D" w:rsidRDefault="000E0D8D" w:rsidP="000E0D8D">
      <w:pPr>
        <w:numPr>
          <w:ilvl w:val="0"/>
          <w:numId w:val="121"/>
        </w:numPr>
        <w:spacing w:before="100" w:beforeAutospacing="1" w:after="100" w:afterAutospacing="1" w:line="240" w:lineRule="auto"/>
      </w:pPr>
      <w:proofErr w:type="gramStart"/>
      <w:r>
        <w:rPr>
          <w:rStyle w:val="CdigoHTML"/>
          <w:rFonts w:ascii="var(--INTERNAL-CODE-font)" w:eastAsiaTheme="majorEastAsia" w:hAnsi="var(--INTERNAL-CODE-font)"/>
          <w:b/>
          <w:bCs/>
          <w:sz w:val="22"/>
          <w:szCs w:val="22"/>
          <w:bdr w:val="single" w:sz="6" w:space="0" w:color="auto" w:frame="1"/>
        </w:rPr>
        <w:t>delete(</w:t>
      </w:r>
      <w:proofErr w:type="gramEnd"/>
      <w:r>
        <w:rPr>
          <w:rStyle w:val="CdigoHTML"/>
          <w:rFonts w:ascii="var(--INTERNAL-CODE-font)" w:eastAsiaTheme="majorEastAsia" w:hAnsi="var(--INTERNAL-CODE-font)"/>
          <w:b/>
          <w:bCs/>
          <w:sz w:val="22"/>
          <w:szCs w:val="22"/>
          <w:bdr w:val="single" w:sz="6" w:space="0" w:color="auto" w:frame="1"/>
        </w:rPr>
        <w:t>Book book)</w:t>
      </w:r>
      <w:r>
        <w:t>: elimina el registro correspondiente al libro con el identificador del libro pasado como parámetro.</w:t>
      </w:r>
    </w:p>
    <w:p w:rsidR="000E0D8D" w:rsidRDefault="000E0D8D" w:rsidP="000E0D8D">
      <w:pPr>
        <w:numPr>
          <w:ilvl w:val="0"/>
          <w:numId w:val="121"/>
        </w:numPr>
        <w:spacing w:before="100" w:beforeAutospacing="1" w:after="100" w:afterAutospacing="1" w:line="240" w:lineRule="auto"/>
      </w:pPr>
      <w:proofErr w:type="gramStart"/>
      <w:r>
        <w:rPr>
          <w:rStyle w:val="CdigoHTML"/>
          <w:rFonts w:ascii="var(--INTERNAL-CODE-font)" w:eastAsiaTheme="majorEastAsia" w:hAnsi="var(--INTERNAL-CODE-font)"/>
          <w:b/>
          <w:bCs/>
          <w:sz w:val="22"/>
          <w:szCs w:val="22"/>
          <w:bdr w:val="single" w:sz="6" w:space="0" w:color="auto" w:frame="1"/>
        </w:rPr>
        <w:t>deleteById(</w:t>
      </w:r>
      <w:proofErr w:type="gramEnd"/>
      <w:r>
        <w:rPr>
          <w:rStyle w:val="CdigoHTML"/>
          <w:rFonts w:ascii="var(--INTERNAL-CODE-font)" w:eastAsiaTheme="majorEastAsia" w:hAnsi="var(--INTERNAL-CODE-font)"/>
          <w:b/>
          <w:bCs/>
          <w:sz w:val="22"/>
          <w:szCs w:val="22"/>
          <w:bdr w:val="single" w:sz="6" w:space="0" w:color="auto" w:frame="1"/>
        </w:rPr>
        <w:t>long idBook)</w:t>
      </w:r>
      <w:r>
        <w:t>: elimina el registro correspondiente al libro con el identificador pasado como parámetro.</w:t>
      </w:r>
    </w:p>
    <w:p w:rsidR="000E0D8D" w:rsidRDefault="000E0D8D" w:rsidP="000E0D8D">
      <w:pPr>
        <w:numPr>
          <w:ilvl w:val="0"/>
          <w:numId w:val="121"/>
        </w:numPr>
        <w:spacing w:before="100" w:beforeAutospacing="1" w:after="100" w:afterAutospacing="1" w:line="240" w:lineRule="auto"/>
      </w:pPr>
      <w:proofErr w:type="gramStart"/>
      <w:r>
        <w:rPr>
          <w:rStyle w:val="CdigoHTML"/>
          <w:rFonts w:ascii="var(--INTERNAL-CODE-font)" w:eastAsiaTheme="majorEastAsia" w:hAnsi="var(--INTERNAL-CODE-font)"/>
          <w:b/>
          <w:bCs/>
          <w:sz w:val="22"/>
          <w:szCs w:val="22"/>
          <w:bdr w:val="single" w:sz="6" w:space="0" w:color="auto" w:frame="1"/>
        </w:rPr>
        <w:t>getAllIds(</w:t>
      </w:r>
      <w:proofErr w:type="gramEnd"/>
      <w:r>
        <w:rPr>
          <w:rStyle w:val="CdigoHTML"/>
          <w:rFonts w:ascii="var(--INTERNAL-CODE-font)" w:eastAsiaTheme="majorEastAsia" w:hAnsi="var(--INTERNAL-CODE-font)"/>
          <w:b/>
          <w:bCs/>
          <w:sz w:val="22"/>
          <w:szCs w:val="22"/>
          <w:bdr w:val="single" w:sz="6" w:space="0" w:color="auto" w:frame="1"/>
        </w:rPr>
        <w:t>)</w:t>
      </w:r>
      <w:r>
        <w:t>: devuelve una lista con los ids de todos los libros de la base de datos.</w:t>
      </w:r>
    </w:p>
    <w:p w:rsidR="000E0D8D" w:rsidRDefault="000E0D8D" w:rsidP="000E0D8D">
      <w:pPr>
        <w:numPr>
          <w:ilvl w:val="0"/>
          <w:numId w:val="121"/>
        </w:numPr>
        <w:spacing w:before="100" w:beforeAutospacing="1" w:after="100" w:afterAutospacing="1" w:line="240" w:lineRule="auto"/>
      </w:pPr>
      <w:proofErr w:type="gramStart"/>
      <w:r>
        <w:rPr>
          <w:rStyle w:val="CdigoHTML"/>
          <w:rFonts w:ascii="var(--INTERNAL-CODE-font)" w:eastAsiaTheme="majorEastAsia" w:hAnsi="var(--INTERNAL-CODE-font)"/>
          <w:b/>
          <w:bCs/>
          <w:sz w:val="22"/>
          <w:szCs w:val="22"/>
          <w:bdr w:val="single" w:sz="6" w:space="0" w:color="auto" w:frame="1"/>
        </w:rPr>
        <w:t>updateLOB(</w:t>
      </w:r>
      <w:proofErr w:type="gramEnd"/>
      <w:r>
        <w:rPr>
          <w:rStyle w:val="CdigoHTML"/>
          <w:rFonts w:ascii="var(--INTERNAL-CODE-font)" w:eastAsiaTheme="majorEastAsia" w:hAnsi="var(--INTERNAL-CODE-font)"/>
          <w:b/>
          <w:bCs/>
          <w:sz w:val="22"/>
          <w:szCs w:val="22"/>
          <w:bdr w:val="single" w:sz="6" w:space="0" w:color="auto" w:frame="1"/>
        </w:rPr>
        <w:t>Book b, String f)</w:t>
      </w:r>
      <w:r>
        <w:t>:actualiza el libro en la base de datos con el contenido del archivo recogido como parámetro. Usa </w:t>
      </w:r>
      <w:r>
        <w:rPr>
          <w:rStyle w:val="CdigoHTML"/>
          <w:rFonts w:ascii="var(--INTERNAL-CODE-font)" w:eastAsiaTheme="majorEastAsia" w:hAnsi="var(--INTERNAL-CODE-font)"/>
          <w:sz w:val="22"/>
          <w:szCs w:val="22"/>
          <w:bdr w:val="single" w:sz="6" w:space="0" w:color="auto" w:frame="1"/>
        </w:rPr>
        <w:t>setBinaryStream</w:t>
      </w:r>
      <w:r>
        <w:t>.</w:t>
      </w:r>
    </w:p>
    <w:p w:rsidR="000E0D8D" w:rsidRDefault="000E0D8D" w:rsidP="000E0D8D">
      <w:pPr>
        <w:numPr>
          <w:ilvl w:val="1"/>
          <w:numId w:val="121"/>
        </w:numPr>
        <w:spacing w:before="100" w:beforeAutospacing="1" w:after="100" w:afterAutospacing="1" w:line="240" w:lineRule="auto"/>
      </w:pPr>
      <w:r>
        <w:t>Ayuda: puedes emplear el método </w:t>
      </w:r>
      <w:r>
        <w:rPr>
          <w:rStyle w:val="CdigoHTML"/>
          <w:rFonts w:ascii="var(--INTERNAL-CODE-font)" w:eastAsiaTheme="majorEastAsia" w:hAnsi="var(--INTERNAL-CODE-font)"/>
          <w:sz w:val="22"/>
          <w:szCs w:val="22"/>
          <w:bdr w:val="single" w:sz="6" w:space="0" w:color="auto" w:frame="1"/>
        </w:rPr>
        <w:t>setBinaryStream</w:t>
      </w:r>
      <w:r>
        <w:t> de </w:t>
      </w:r>
      <w:r>
        <w:rPr>
          <w:rStyle w:val="CdigoHTML"/>
          <w:rFonts w:ascii="var(--INTERNAL-CODE-font)" w:eastAsiaTheme="majorEastAsia" w:hAnsi="var(--INTERNAL-CODE-font)"/>
          <w:sz w:val="22"/>
          <w:szCs w:val="22"/>
          <w:bdr w:val="single" w:sz="6" w:space="0" w:color="auto" w:frame="1"/>
        </w:rPr>
        <w:t>PreparedStatement</w:t>
      </w:r>
      <w:r>
        <w:t>), previamente habiendo leído los bytes.</w:t>
      </w:r>
    </w:p>
    <w:p w:rsidR="000E0D8D" w:rsidRDefault="000E0D8D" w:rsidP="000E0D8D">
      <w:pPr>
        <w:numPr>
          <w:ilvl w:val="0"/>
          <w:numId w:val="121"/>
        </w:numPr>
        <w:spacing w:before="100" w:beforeAutospacing="1" w:after="100" w:afterAutospacing="1" w:line="240" w:lineRule="auto"/>
      </w:pPr>
      <w:proofErr w:type="gramStart"/>
      <w:r>
        <w:rPr>
          <w:rStyle w:val="CdigoHTML"/>
          <w:rFonts w:ascii="var(--INTERNAL-CODE-font)" w:eastAsiaTheme="majorEastAsia" w:hAnsi="var(--INTERNAL-CODE-font)"/>
          <w:b/>
          <w:bCs/>
          <w:sz w:val="22"/>
          <w:szCs w:val="22"/>
          <w:bdr w:val="single" w:sz="6" w:space="0" w:color="auto" w:frame="1"/>
        </w:rPr>
        <w:t>updateLOBByID(</w:t>
      </w:r>
      <w:proofErr w:type="gramEnd"/>
      <w:r>
        <w:rPr>
          <w:rStyle w:val="CdigoHTML"/>
          <w:rFonts w:ascii="var(--INTERNAL-CODE-font)" w:eastAsiaTheme="majorEastAsia" w:hAnsi="var(--INTERNAL-CODE-font)"/>
          <w:b/>
          <w:bCs/>
          <w:sz w:val="22"/>
          <w:szCs w:val="22"/>
          <w:bdr w:val="single" w:sz="6" w:space="0" w:color="auto" w:frame="1"/>
        </w:rPr>
        <w:t>long b, String f)</w:t>
      </w:r>
      <w:r>
        <w:t>: actualiza el libro con el id recogido como por parámetro con el contenido del archivo recogido como parámetro.</w:t>
      </w:r>
    </w:p>
    <w:p w:rsidR="000E0D8D" w:rsidRDefault="000E0D8D" w:rsidP="000E0D8D">
      <w:pPr>
        <w:numPr>
          <w:ilvl w:val="0"/>
          <w:numId w:val="121"/>
        </w:numPr>
        <w:spacing w:before="100" w:beforeAutospacing="1" w:after="100" w:afterAutospacing="1" w:line="240" w:lineRule="auto"/>
      </w:pPr>
      <w:proofErr w:type="gramStart"/>
      <w:r>
        <w:rPr>
          <w:rStyle w:val="CdigoHTML"/>
          <w:rFonts w:ascii="var(--INTERNAL-CODE-font)" w:eastAsiaTheme="majorEastAsia" w:hAnsi="var(--INTERNAL-CODE-font)"/>
          <w:b/>
          <w:bCs/>
          <w:sz w:val="22"/>
          <w:szCs w:val="22"/>
          <w:bdr w:val="single" w:sz="6" w:space="0" w:color="auto" w:frame="1"/>
        </w:rPr>
        <w:t>deleteAll(</w:t>
      </w:r>
      <w:proofErr w:type="gramEnd"/>
      <w:r>
        <w:rPr>
          <w:rStyle w:val="CdigoHTML"/>
          <w:rFonts w:ascii="var(--INTERNAL-CODE-font)" w:eastAsiaTheme="majorEastAsia" w:hAnsi="var(--INTERNAL-CODE-font)"/>
          <w:b/>
          <w:bCs/>
          <w:sz w:val="22"/>
          <w:szCs w:val="22"/>
          <w:bdr w:val="single" w:sz="6" w:space="0" w:color="auto" w:frame="1"/>
        </w:rPr>
        <w:t>)</w:t>
      </w:r>
      <w:r>
        <w:t>: borra todos los libros.</w:t>
      </w:r>
    </w:p>
    <w:p w:rsidR="000E0D8D" w:rsidRDefault="000E0D8D" w:rsidP="000E0D8D">
      <w:pPr>
        <w:pStyle w:val="NormalWeb"/>
      </w:pPr>
      <w:r>
        <w:t>Debes implantar la gestión de sentencias de esta la clase </w:t>
      </w:r>
      <w:r>
        <w:rPr>
          <w:rStyle w:val="CdigoHTML"/>
          <w:rFonts w:ascii="var(--INTERNAL-CODE-font)" w:eastAsiaTheme="majorEastAsia" w:hAnsi="var(--INTERNAL-CODE-font)"/>
          <w:b/>
          <w:bCs/>
          <w:sz w:val="22"/>
          <w:szCs w:val="22"/>
          <w:bdr w:val="single" w:sz="6" w:space="0" w:color="auto" w:frame="1"/>
        </w:rPr>
        <w:t>BookDAO</w:t>
      </w:r>
      <w:r>
        <w:rPr>
          <w:rStyle w:val="Textoennegrita"/>
        </w:rPr>
        <w:t> por medio de try-with-resources para manejar los cierres de los </w:t>
      </w:r>
      <w:r>
        <w:rPr>
          <w:rStyle w:val="CdigoHTML"/>
          <w:rFonts w:ascii="var(--INTERNAL-CODE-font)" w:eastAsiaTheme="majorEastAsia" w:hAnsi="var(--INTERNAL-CODE-font)"/>
          <w:b/>
          <w:bCs/>
          <w:sz w:val="22"/>
          <w:szCs w:val="22"/>
          <w:bdr w:val="single" w:sz="6" w:space="0" w:color="auto" w:frame="1"/>
        </w:rPr>
        <w:t>Statement</w:t>
      </w:r>
      <w:r>
        <w:rPr>
          <w:rStyle w:val="Textoennegrita"/>
        </w:rPr>
        <w:t> y los </w:t>
      </w:r>
      <w:r>
        <w:rPr>
          <w:rStyle w:val="CdigoHTML"/>
          <w:rFonts w:ascii="var(--INTERNAL-CODE-font)" w:eastAsiaTheme="majorEastAsia" w:hAnsi="var(--INTERNAL-CODE-font)"/>
          <w:b/>
          <w:bCs/>
          <w:sz w:val="22"/>
          <w:szCs w:val="22"/>
          <w:bdr w:val="single" w:sz="6" w:space="0" w:color="auto" w:frame="1"/>
        </w:rPr>
        <w:t>ResultSet</w:t>
      </w:r>
      <w:r>
        <w:rPr>
          <w:rStyle w:val="Textoennegrita"/>
        </w:rPr>
        <w:t> de consultas automáticamente</w:t>
      </w:r>
      <w:r>
        <w:t>.</w:t>
      </w:r>
    </w:p>
    <w:p w:rsidR="000E0D8D" w:rsidRDefault="000E0D8D" w:rsidP="000E0D8D">
      <w:pPr>
        <w:pStyle w:val="NormalWeb"/>
      </w:pPr>
      <w:r>
        <w:rPr>
          <w:rStyle w:val="Textoennegrita"/>
        </w:rPr>
        <w:t>La conexión no debe cerrarse</w:t>
      </w:r>
      <w:r>
        <w:t>, pues debe permanecer abierta para futuros usos.</w:t>
      </w:r>
    </w:p>
    <w:p w:rsidR="000E0D8D" w:rsidRDefault="000E0D8D" w:rsidP="000E0D8D">
      <w:pPr>
        <w:pStyle w:val="Ttulo3"/>
        <w:rPr>
          <w:b w:val="0"/>
          <w:bCs w:val="0"/>
          <w:spacing w:val="-15"/>
        </w:rPr>
      </w:pPr>
      <w:r>
        <w:rPr>
          <w:b w:val="0"/>
          <w:bCs w:val="0"/>
          <w:spacing w:val="-15"/>
        </w:rPr>
        <w:t>Clase </w:t>
      </w:r>
      <w:r>
        <w:rPr>
          <w:rStyle w:val="CdigoHTML"/>
          <w:rFonts w:ascii="var(--INTERNAL-CODE-font)" w:eastAsiaTheme="majorEastAsia" w:hAnsi="var(--INTERNAL-CODE-font)"/>
          <w:b w:val="0"/>
          <w:bCs w:val="0"/>
          <w:spacing w:val="-15"/>
          <w:sz w:val="40"/>
          <w:szCs w:val="40"/>
          <w:bdr w:val="single" w:sz="6" w:space="0" w:color="auto" w:frame="1"/>
        </w:rPr>
        <w:t>ContidoDAO</w:t>
      </w:r>
      <w:r>
        <w:rPr>
          <w:b w:val="0"/>
          <w:bCs w:val="0"/>
          <w:spacing w:val="-15"/>
        </w:rPr>
        <w:t> implementa </w:t>
      </w:r>
      <w:r>
        <w:rPr>
          <w:rStyle w:val="CdigoHTML"/>
          <w:rFonts w:ascii="var(--INTERNAL-CODE-font)" w:eastAsiaTheme="majorEastAsia" w:hAnsi="var(--INTERNAL-CODE-font)"/>
          <w:b w:val="0"/>
          <w:bCs w:val="0"/>
          <w:spacing w:val="-15"/>
          <w:sz w:val="40"/>
          <w:szCs w:val="40"/>
          <w:bdr w:val="single" w:sz="6" w:space="0" w:color="auto" w:frame="1"/>
        </w:rPr>
        <w:t>DAO&lt;Contido&gt;</w:t>
      </w:r>
    </w:p>
    <w:p w:rsidR="000E0D8D" w:rsidRDefault="000E0D8D" w:rsidP="000E0D8D">
      <w:r>
        <w:pict>
          <v:rect id="_x0000_i1040" style="width:0;height:0" o:hralign="center" o:hrstd="t" o:hr="t" fillcolor="#a0a0a0" stroked="f"/>
        </w:pict>
      </w:r>
    </w:p>
    <w:p w:rsidR="000E0D8D" w:rsidRDefault="000E0D8D" w:rsidP="000E0D8D">
      <w:pPr>
        <w:pStyle w:val="Ttulo3"/>
        <w:rPr>
          <w:b w:val="0"/>
          <w:bCs w:val="0"/>
          <w:spacing w:val="-15"/>
        </w:rPr>
      </w:pPr>
      <w:r>
        <w:rPr>
          <w:b w:val="0"/>
          <w:bCs w:val="0"/>
          <w:spacing w:val="-15"/>
        </w:rPr>
        <w:lastRenderedPageBreak/>
        <w:t>AppBiblioteca</w:t>
      </w:r>
    </w:p>
    <w:p w:rsidR="000E0D8D" w:rsidRDefault="000E0D8D" w:rsidP="000E0D8D">
      <w:pPr>
        <w:pStyle w:val="NormalWeb"/>
      </w:pPr>
      <w:r>
        <w:t>a) Haz una </w:t>
      </w:r>
      <w:r>
        <w:rPr>
          <w:rStyle w:val="Textoennegrita"/>
        </w:rPr>
        <w:t>aplicación que haga uso el ConnectionManager para obtener una conexión y se la pase al constructor de BooKDAO</w:t>
      </w:r>
      <w:r>
        <w:t>. Crea varios libros y añádelos a la base de datos, incluyendo las portadas de los libros desde la aplicación.</w:t>
      </w:r>
    </w:p>
    <w:p w:rsidR="000E0D8D" w:rsidRDefault="000E0D8D" w:rsidP="000E0D8D">
      <w:pPr>
        <w:numPr>
          <w:ilvl w:val="0"/>
          <w:numId w:val="122"/>
        </w:numPr>
        <w:spacing w:before="100" w:beforeAutospacing="1" w:after="100" w:afterAutospacing="1" w:line="240" w:lineRule="auto"/>
      </w:pPr>
      <w:r>
        <w:t>Usa </w:t>
      </w:r>
      <w:r>
        <w:rPr>
          <w:rStyle w:val="CdigoHTML"/>
          <w:rFonts w:ascii="var(--INTERNAL-CODE-font)" w:eastAsiaTheme="majorEastAsia" w:hAnsi="var(--INTERNAL-CODE-font)"/>
          <w:sz w:val="22"/>
          <w:szCs w:val="22"/>
          <w:bdr w:val="single" w:sz="6" w:space="0" w:color="auto" w:frame="1"/>
        </w:rPr>
        <w:t>ConnectionManager</w:t>
      </w:r>
      <w:r>
        <w:t> para obtener una conexión y pasarla al constructor de </w:t>
      </w:r>
      <w:r>
        <w:rPr>
          <w:rStyle w:val="CdigoHTML"/>
          <w:rFonts w:ascii="var(--INTERNAL-CODE-font)" w:eastAsiaTheme="majorEastAsia" w:hAnsi="var(--INTERNAL-CODE-font)"/>
          <w:sz w:val="22"/>
          <w:szCs w:val="22"/>
          <w:bdr w:val="single" w:sz="6" w:space="0" w:color="auto" w:frame="1"/>
        </w:rPr>
        <w:t>BookDAO</w:t>
      </w:r>
      <w:r>
        <w:t>.</w:t>
      </w:r>
    </w:p>
    <w:p w:rsidR="000E0D8D" w:rsidRDefault="000E0D8D" w:rsidP="000E0D8D">
      <w:pPr>
        <w:numPr>
          <w:ilvl w:val="0"/>
          <w:numId w:val="122"/>
        </w:numPr>
        <w:spacing w:before="100" w:beforeAutospacing="1" w:after="100" w:afterAutospacing="1" w:line="240" w:lineRule="auto"/>
      </w:pPr>
      <w:r>
        <w:t>Crea varios libros y añádelos a la base de datos.</w:t>
      </w:r>
    </w:p>
    <w:p w:rsidR="000E0D8D" w:rsidRDefault="000E0D8D" w:rsidP="000E0D8D">
      <w:pPr>
        <w:pStyle w:val="NormalWeb"/>
      </w:pPr>
      <w:r>
        <w:t>Ejemplo de libros:</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66D9EF"/>
          <w:sz w:val="23"/>
          <w:szCs w:val="23"/>
          <w:bdr w:val="none" w:sz="0" w:space="0" w:color="auto" w:frame="1"/>
        </w:rPr>
        <w:t>INSERT</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INTO</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PUBLIC</w:t>
      </w:r>
      <w:r>
        <w:rPr>
          <w:rStyle w:val="CdigoHTML"/>
          <w:rFonts w:ascii="var(--INTERNAL-CODE-font)" w:eastAsiaTheme="majorEastAsia" w:hAnsi="var(--INTERNAL-CODE-font)"/>
          <w:color w:val="F8F8F2"/>
          <w:sz w:val="23"/>
          <w:szCs w:val="23"/>
          <w:bdr w:val="none" w:sz="0" w:space="0" w:color="auto" w:frame="1"/>
        </w:rPr>
        <w:t>.Book (isbn, titulo, autor, anho, disponible, portada)</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66D9EF"/>
          <w:sz w:val="23"/>
          <w:szCs w:val="23"/>
          <w:bdr w:val="none" w:sz="0" w:space="0" w:color="auto" w:frame="1"/>
        </w:rPr>
        <w:t>VALUES</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E6DB74"/>
          <w:sz w:val="23"/>
          <w:szCs w:val="23"/>
          <w:bdr w:val="none" w:sz="0" w:space="0" w:color="auto" w:frame="1"/>
        </w:rPr>
        <w:t>'9780307277672'</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E6DB74"/>
          <w:sz w:val="23"/>
          <w:szCs w:val="23"/>
          <w:bdr w:val="none" w:sz="0" w:space="0" w:color="auto" w:frame="1"/>
        </w:rPr>
        <w:t>'Cien años de soledad'</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E6DB74"/>
          <w:sz w:val="23"/>
          <w:szCs w:val="23"/>
          <w:bdr w:val="none" w:sz="0" w:space="0" w:color="auto" w:frame="1"/>
        </w:rPr>
        <w:t>'Gabriel García Márquez'</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AE81FF"/>
          <w:sz w:val="23"/>
          <w:szCs w:val="23"/>
          <w:bdr w:val="none" w:sz="0" w:space="0" w:color="auto" w:frame="1"/>
        </w:rPr>
        <w:t>1967</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TRUE</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NULL</w:t>
      </w:r>
      <w:r>
        <w:rPr>
          <w:rStyle w:val="CdigoHTML"/>
          <w:rFonts w:ascii="var(--INTERNAL-CODE-font)" w:eastAsiaTheme="majorEastAsia"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66D9EF"/>
          <w:sz w:val="23"/>
          <w:szCs w:val="23"/>
          <w:bdr w:val="none" w:sz="0" w:space="0" w:color="auto" w:frame="1"/>
        </w:rPr>
        <w:t>INSERT</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INTO</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PUBLIC</w:t>
      </w:r>
      <w:r>
        <w:rPr>
          <w:rStyle w:val="CdigoHTML"/>
          <w:rFonts w:ascii="var(--INTERNAL-CODE-font)" w:eastAsiaTheme="majorEastAsia" w:hAnsi="var(--INTERNAL-CODE-font)"/>
          <w:color w:val="F8F8F2"/>
          <w:sz w:val="23"/>
          <w:szCs w:val="23"/>
          <w:bdr w:val="none" w:sz="0" w:space="0" w:color="auto" w:frame="1"/>
        </w:rPr>
        <w:t>.Book (isbn, titulo, autor, anho, disponible, portada)</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66D9EF"/>
          <w:sz w:val="23"/>
          <w:szCs w:val="23"/>
          <w:bdr w:val="none" w:sz="0" w:space="0" w:color="auto" w:frame="1"/>
        </w:rPr>
        <w:t>VALUES</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E6DB74"/>
          <w:sz w:val="23"/>
          <w:szCs w:val="23"/>
          <w:bdr w:val="none" w:sz="0" w:space="0" w:color="auto" w:frame="1"/>
        </w:rPr>
        <w:t>'9780743273565'</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E6DB74"/>
          <w:sz w:val="23"/>
          <w:szCs w:val="23"/>
          <w:bdr w:val="none" w:sz="0" w:space="0" w:color="auto" w:frame="1"/>
        </w:rPr>
        <w:t>'Harry Potter y la piedra filosofal'</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E6DB74"/>
          <w:sz w:val="23"/>
          <w:szCs w:val="23"/>
          <w:bdr w:val="none" w:sz="0" w:space="0" w:color="auto" w:frame="1"/>
        </w:rPr>
        <w:t>'J.K. Rowling'</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AE81FF"/>
          <w:sz w:val="23"/>
          <w:szCs w:val="23"/>
          <w:bdr w:val="none" w:sz="0" w:space="0" w:color="auto" w:frame="1"/>
        </w:rPr>
        <w:t>1997</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TRUE</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NULL</w:t>
      </w:r>
      <w:r>
        <w:rPr>
          <w:rStyle w:val="CdigoHTML"/>
          <w:rFonts w:ascii="var(--INTERNAL-CODE-font)" w:eastAsiaTheme="majorEastAsia"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66D9EF"/>
          <w:sz w:val="23"/>
          <w:szCs w:val="23"/>
          <w:bdr w:val="none" w:sz="0" w:space="0" w:color="auto" w:frame="1"/>
        </w:rPr>
        <w:t>INSERT</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INTO</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PUBLIC</w:t>
      </w:r>
      <w:r>
        <w:rPr>
          <w:rStyle w:val="CdigoHTML"/>
          <w:rFonts w:ascii="var(--INTERNAL-CODE-font)" w:eastAsiaTheme="majorEastAsia" w:hAnsi="var(--INTERNAL-CODE-font)"/>
          <w:color w:val="F8F8F2"/>
          <w:sz w:val="23"/>
          <w:szCs w:val="23"/>
          <w:bdr w:val="none" w:sz="0" w:space="0" w:color="auto" w:frame="1"/>
        </w:rPr>
        <w:t>.Book (isbn, titulo, autor, anho, disponible, portada)</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66D9EF"/>
          <w:sz w:val="23"/>
          <w:szCs w:val="23"/>
          <w:bdr w:val="none" w:sz="0" w:space="0" w:color="auto" w:frame="1"/>
        </w:rPr>
        <w:t>VALUES</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E6DB74"/>
          <w:sz w:val="23"/>
          <w:szCs w:val="23"/>
          <w:bdr w:val="none" w:sz="0" w:space="0" w:color="auto" w:frame="1"/>
        </w:rPr>
        <w:t>'9780307277672'</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E6DB74"/>
          <w:sz w:val="23"/>
          <w:szCs w:val="23"/>
          <w:bdr w:val="none" w:sz="0" w:space="0" w:color="auto" w:frame="1"/>
        </w:rPr>
        <w:t>'Cien años de soledad'</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E6DB74"/>
          <w:sz w:val="23"/>
          <w:szCs w:val="23"/>
          <w:bdr w:val="none" w:sz="0" w:space="0" w:color="auto" w:frame="1"/>
        </w:rPr>
        <w:t>'Gabriel García Márquez'</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AE81FF"/>
          <w:sz w:val="23"/>
          <w:szCs w:val="23"/>
          <w:bdr w:val="none" w:sz="0" w:space="0" w:color="auto" w:frame="1"/>
        </w:rPr>
        <w:t>1967</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TRUE</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NULL</w:t>
      </w:r>
      <w:r>
        <w:rPr>
          <w:rStyle w:val="CdigoHTML"/>
          <w:rFonts w:ascii="var(--INTERNAL-CODE-font)" w:eastAsiaTheme="majorEastAsia"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66D9EF"/>
          <w:sz w:val="23"/>
          <w:szCs w:val="23"/>
          <w:bdr w:val="none" w:sz="0" w:space="0" w:color="auto" w:frame="1"/>
        </w:rPr>
        <w:t>INSERT</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INTO</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PUBLIC</w:t>
      </w:r>
      <w:r>
        <w:rPr>
          <w:rStyle w:val="CdigoHTML"/>
          <w:rFonts w:ascii="var(--INTERNAL-CODE-font)" w:eastAsiaTheme="majorEastAsia" w:hAnsi="var(--INTERNAL-CODE-font)"/>
          <w:color w:val="F8F8F2"/>
          <w:sz w:val="23"/>
          <w:szCs w:val="23"/>
          <w:bdr w:val="none" w:sz="0" w:space="0" w:color="auto" w:frame="1"/>
        </w:rPr>
        <w:t>.Book (isbn, titulo, autor, anho, disponible, portada)</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66D9EF"/>
          <w:sz w:val="23"/>
          <w:szCs w:val="23"/>
          <w:bdr w:val="none" w:sz="0" w:space="0" w:color="auto" w:frame="1"/>
        </w:rPr>
        <w:t>VALUES</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E6DB74"/>
          <w:sz w:val="23"/>
          <w:szCs w:val="23"/>
          <w:bdr w:val="none" w:sz="0" w:space="0" w:color="auto" w:frame="1"/>
        </w:rPr>
        <w:t>'9780743273565'</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E6DB74"/>
          <w:sz w:val="23"/>
          <w:szCs w:val="23"/>
          <w:bdr w:val="none" w:sz="0" w:space="0" w:color="auto" w:frame="1"/>
        </w:rPr>
        <w:t>'Harry Potter y la piedra filosofal'</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E6DB74"/>
          <w:sz w:val="23"/>
          <w:szCs w:val="23"/>
          <w:bdr w:val="none" w:sz="0" w:space="0" w:color="auto" w:frame="1"/>
        </w:rPr>
        <w:t>'J.K. Rowling'</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AE81FF"/>
          <w:sz w:val="23"/>
          <w:szCs w:val="23"/>
          <w:bdr w:val="none" w:sz="0" w:space="0" w:color="auto" w:frame="1"/>
        </w:rPr>
        <w:t>1997</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TRUE</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NULL</w:t>
      </w:r>
      <w:r>
        <w:rPr>
          <w:rStyle w:val="CdigoHTML"/>
          <w:rFonts w:ascii="var(--INTERNAL-CODE-font)" w:eastAsiaTheme="majorEastAsia"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66D9EF"/>
          <w:sz w:val="23"/>
          <w:szCs w:val="23"/>
          <w:bdr w:val="none" w:sz="0" w:space="0" w:color="auto" w:frame="1"/>
        </w:rPr>
        <w:t>VALUES</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E6DB74"/>
          <w:sz w:val="23"/>
          <w:szCs w:val="23"/>
          <w:bdr w:val="none" w:sz="0" w:space="0" w:color="auto" w:frame="1"/>
        </w:rPr>
        <w:t>'9780307959474'</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E6DB74"/>
          <w:sz w:val="23"/>
          <w:szCs w:val="23"/>
          <w:bdr w:val="none" w:sz="0" w:space="0" w:color="auto" w:frame="1"/>
        </w:rPr>
        <w:t>'The Sense of an Ending'</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E6DB74"/>
          <w:sz w:val="23"/>
          <w:szCs w:val="23"/>
          <w:bdr w:val="none" w:sz="0" w:space="0" w:color="auto" w:frame="1"/>
        </w:rPr>
        <w:t>'Julian Barnes'</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AE81FF"/>
          <w:sz w:val="23"/>
          <w:szCs w:val="23"/>
          <w:bdr w:val="none" w:sz="0" w:space="0" w:color="auto" w:frame="1"/>
        </w:rPr>
        <w:t>2011</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TRUE</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NULL</w:t>
      </w:r>
      <w:r>
        <w:rPr>
          <w:rStyle w:val="CdigoHTML"/>
          <w:rFonts w:ascii="var(--INTERNAL-CODE-font)" w:eastAsiaTheme="majorEastAsia"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66D9EF"/>
          <w:sz w:val="23"/>
          <w:szCs w:val="23"/>
          <w:bdr w:val="none" w:sz="0" w:space="0" w:color="auto" w:frame="1"/>
        </w:rPr>
        <w:t>INSERT</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INTO</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PUBLIC</w:t>
      </w:r>
      <w:r>
        <w:rPr>
          <w:rStyle w:val="CdigoHTML"/>
          <w:rFonts w:ascii="var(--INTERNAL-CODE-font)" w:eastAsiaTheme="majorEastAsia" w:hAnsi="var(--INTERNAL-CODE-font)"/>
          <w:color w:val="F8F8F2"/>
          <w:sz w:val="23"/>
          <w:szCs w:val="23"/>
          <w:bdr w:val="none" w:sz="0" w:space="0" w:color="auto" w:frame="1"/>
        </w:rPr>
        <w:t>.Book (isbn, titulo, autor, anho, disponible, portada)</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66D9EF"/>
          <w:sz w:val="23"/>
          <w:szCs w:val="23"/>
          <w:bdr w:val="none" w:sz="0" w:space="0" w:color="auto" w:frame="1"/>
        </w:rPr>
        <w:t>VALUES</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E6DB74"/>
          <w:sz w:val="23"/>
          <w:szCs w:val="23"/>
          <w:bdr w:val="none" w:sz="0" w:space="0" w:color="auto" w:frame="1"/>
        </w:rPr>
        <w:t>'9780307386672'</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E6DB74"/>
          <w:sz w:val="23"/>
          <w:szCs w:val="23"/>
          <w:bdr w:val="none" w:sz="0" w:space="0" w:color="auto" w:frame="1"/>
        </w:rPr>
        <w:t>'No Country for Old Men'</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E6DB74"/>
          <w:sz w:val="23"/>
          <w:szCs w:val="23"/>
          <w:bdr w:val="none" w:sz="0" w:space="0" w:color="auto" w:frame="1"/>
        </w:rPr>
        <w:t>'Cormac McCarthy'</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AE81FF"/>
          <w:sz w:val="23"/>
          <w:szCs w:val="23"/>
          <w:bdr w:val="none" w:sz="0" w:space="0" w:color="auto" w:frame="1"/>
        </w:rPr>
        <w:t>2005</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TRUE</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NULL</w:t>
      </w:r>
      <w:r>
        <w:rPr>
          <w:rStyle w:val="CdigoHTML"/>
          <w:rFonts w:ascii="var(--INTERNAL-CODE-font)" w:eastAsiaTheme="majorEastAsia"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66D9EF"/>
          <w:sz w:val="23"/>
          <w:szCs w:val="23"/>
          <w:bdr w:val="none" w:sz="0" w:space="0" w:color="auto" w:frame="1"/>
        </w:rPr>
        <w:t>INSERT</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INTO</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PUBLIC</w:t>
      </w:r>
      <w:r>
        <w:rPr>
          <w:rStyle w:val="CdigoHTML"/>
          <w:rFonts w:ascii="var(--INTERNAL-CODE-font)" w:eastAsiaTheme="majorEastAsia" w:hAnsi="var(--INTERNAL-CODE-font)"/>
          <w:color w:val="F8F8F2"/>
          <w:sz w:val="23"/>
          <w:szCs w:val="23"/>
          <w:bdr w:val="none" w:sz="0" w:space="0" w:color="auto" w:frame="1"/>
        </w:rPr>
        <w:t>.Book (isbn, titulo, autor, anho, disponible, portada)</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66D9EF"/>
          <w:sz w:val="23"/>
          <w:szCs w:val="23"/>
          <w:bdr w:val="none" w:sz="0" w:space="0" w:color="auto" w:frame="1"/>
        </w:rPr>
        <w:t>VALUES</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E6DB74"/>
          <w:sz w:val="23"/>
          <w:szCs w:val="23"/>
          <w:bdr w:val="none" w:sz="0" w:space="0" w:color="auto" w:frame="1"/>
        </w:rPr>
        <w:t>'9781400064168'</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E6DB74"/>
          <w:sz w:val="23"/>
          <w:szCs w:val="23"/>
          <w:bdr w:val="none" w:sz="0" w:space="0" w:color="auto" w:frame="1"/>
        </w:rPr>
        <w:t>'The Road'</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E6DB74"/>
          <w:sz w:val="23"/>
          <w:szCs w:val="23"/>
          <w:bdr w:val="none" w:sz="0" w:space="0" w:color="auto" w:frame="1"/>
        </w:rPr>
        <w:t>'Cormac McCarthy'</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AE81FF"/>
          <w:sz w:val="23"/>
          <w:szCs w:val="23"/>
          <w:bdr w:val="none" w:sz="0" w:space="0" w:color="auto" w:frame="1"/>
        </w:rPr>
        <w:t>2006</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TRUE</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NULL</w:t>
      </w:r>
      <w:r>
        <w:rPr>
          <w:rStyle w:val="CdigoHTML"/>
          <w:rFonts w:ascii="var(--INTERNAL-CODE-font)" w:eastAsiaTheme="majorEastAsia"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66D9EF"/>
          <w:sz w:val="23"/>
          <w:szCs w:val="23"/>
          <w:bdr w:val="none" w:sz="0" w:space="0" w:color="auto" w:frame="1"/>
        </w:rPr>
        <w:t>INSERT</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INTO</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PUBLIC</w:t>
      </w:r>
      <w:r>
        <w:rPr>
          <w:rStyle w:val="CdigoHTML"/>
          <w:rFonts w:ascii="var(--INTERNAL-CODE-font)" w:eastAsiaTheme="majorEastAsia" w:hAnsi="var(--INTERNAL-CODE-font)"/>
          <w:color w:val="F8F8F2"/>
          <w:sz w:val="23"/>
          <w:szCs w:val="23"/>
          <w:bdr w:val="none" w:sz="0" w:space="0" w:color="auto" w:frame="1"/>
        </w:rPr>
        <w:t>.Book (isbn, titulo, autor, anho, disponible, portada)</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66D9EF"/>
          <w:sz w:val="23"/>
          <w:szCs w:val="23"/>
          <w:bdr w:val="none" w:sz="0" w:space="0" w:color="auto" w:frame="1"/>
        </w:rPr>
        <w:t>VALUES</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E6DB74"/>
          <w:sz w:val="23"/>
          <w:szCs w:val="23"/>
          <w:bdr w:val="none" w:sz="0" w:space="0" w:color="auto" w:frame="1"/>
        </w:rPr>
        <w:t>'9780099590088'</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E6DB74"/>
          <w:sz w:val="23"/>
          <w:szCs w:val="23"/>
          <w:bdr w:val="none" w:sz="0" w:space="0" w:color="auto" w:frame="1"/>
        </w:rPr>
        <w:t>'The Noise of Time'</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E6DB74"/>
          <w:sz w:val="23"/>
          <w:szCs w:val="23"/>
          <w:bdr w:val="none" w:sz="0" w:space="0" w:color="auto" w:frame="1"/>
        </w:rPr>
        <w:t>'Julian Barnes'</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AE81FF"/>
          <w:sz w:val="23"/>
          <w:szCs w:val="23"/>
          <w:bdr w:val="none" w:sz="0" w:space="0" w:color="auto" w:frame="1"/>
        </w:rPr>
        <w:t>2016</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TRUE</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NULL</w:t>
      </w:r>
      <w:r>
        <w:rPr>
          <w:rStyle w:val="CdigoHTML"/>
          <w:rFonts w:ascii="var(--INTERNAL-CODE-font)" w:eastAsiaTheme="majorEastAsia"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66D9EF"/>
          <w:sz w:val="23"/>
          <w:szCs w:val="23"/>
          <w:bdr w:val="none" w:sz="0" w:space="0" w:color="auto" w:frame="1"/>
        </w:rPr>
        <w:t>INSERT</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INTO</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PUBLIC</w:t>
      </w:r>
      <w:r>
        <w:rPr>
          <w:rStyle w:val="CdigoHTML"/>
          <w:rFonts w:ascii="var(--INTERNAL-CODE-font)" w:eastAsiaTheme="majorEastAsia" w:hAnsi="var(--INTERNAL-CODE-font)"/>
          <w:color w:val="F8F8F2"/>
          <w:sz w:val="23"/>
          <w:szCs w:val="23"/>
          <w:bdr w:val="none" w:sz="0" w:space="0" w:color="auto" w:frame="1"/>
        </w:rPr>
        <w:t>.Book (isbn, titulo, autor, anho, disponible, portada)</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66D9EF"/>
          <w:sz w:val="23"/>
          <w:szCs w:val="23"/>
          <w:bdr w:val="none" w:sz="0" w:space="0" w:color="auto" w:frame="1"/>
        </w:rPr>
        <w:t>VALUES</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E6DB74"/>
          <w:sz w:val="23"/>
          <w:szCs w:val="23"/>
          <w:bdr w:val="none" w:sz="0" w:space="0" w:color="auto" w:frame="1"/>
        </w:rPr>
        <w:t>'9780307277672'</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E6DB74"/>
          <w:sz w:val="23"/>
          <w:szCs w:val="23"/>
          <w:bdr w:val="none" w:sz="0" w:space="0" w:color="auto" w:frame="1"/>
        </w:rPr>
        <w:t>'All the Pretty Horses'</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E6DB74"/>
          <w:sz w:val="23"/>
          <w:szCs w:val="23"/>
          <w:bdr w:val="none" w:sz="0" w:space="0" w:color="auto" w:frame="1"/>
        </w:rPr>
        <w:t>'Cormac McCarthy'</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AE81FF"/>
          <w:sz w:val="23"/>
          <w:szCs w:val="23"/>
          <w:bdr w:val="none" w:sz="0" w:space="0" w:color="auto" w:frame="1"/>
        </w:rPr>
        <w:t>1992</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TRUE</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NULL</w:t>
      </w:r>
      <w:r>
        <w:rPr>
          <w:rStyle w:val="CdigoHTML"/>
          <w:rFonts w:ascii="var(--INTERNAL-CODE-font)" w:eastAsiaTheme="majorEastAsia"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66D9EF"/>
          <w:sz w:val="23"/>
          <w:szCs w:val="23"/>
          <w:bdr w:val="none" w:sz="0" w:space="0" w:color="auto" w:frame="1"/>
        </w:rPr>
        <w:t>INSERT</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INTO</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PUBLIC</w:t>
      </w:r>
      <w:r>
        <w:rPr>
          <w:rStyle w:val="CdigoHTML"/>
          <w:rFonts w:ascii="var(--INTERNAL-CODE-font)" w:eastAsiaTheme="majorEastAsia" w:hAnsi="var(--INTERNAL-CODE-font)"/>
          <w:color w:val="F8F8F2"/>
          <w:sz w:val="23"/>
          <w:szCs w:val="23"/>
          <w:bdr w:val="none" w:sz="0" w:space="0" w:color="auto" w:frame="1"/>
        </w:rPr>
        <w:t>.Book (isbn, titulo, autor, anho, disponible, portada)</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eastAsiaTheme="majorEastAsia" w:hAnsi="var(--INTERNAL-CODE-font)"/>
          <w:color w:val="F8F8F2"/>
          <w:sz w:val="23"/>
          <w:szCs w:val="23"/>
          <w:bdr w:val="none" w:sz="0" w:space="0" w:color="auto" w:frame="1"/>
        </w:rPr>
      </w:pPr>
      <w:r>
        <w:rPr>
          <w:rStyle w:val="CdigoHTML"/>
          <w:rFonts w:ascii="var(--INTERNAL-CODE-font)" w:eastAsiaTheme="majorEastAsia" w:hAnsi="var(--INTERNAL-CODE-font)"/>
          <w:color w:val="66D9EF"/>
          <w:sz w:val="23"/>
          <w:szCs w:val="23"/>
          <w:bdr w:val="none" w:sz="0" w:space="0" w:color="auto" w:frame="1"/>
        </w:rPr>
        <w:t>VALUES</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E6DB74"/>
          <w:sz w:val="23"/>
          <w:szCs w:val="23"/>
          <w:bdr w:val="none" w:sz="0" w:space="0" w:color="auto" w:frame="1"/>
        </w:rPr>
        <w:t>'9780099590088'</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E6DB74"/>
          <w:sz w:val="23"/>
          <w:szCs w:val="23"/>
          <w:bdr w:val="none" w:sz="0" w:space="0" w:color="auto" w:frame="1"/>
        </w:rPr>
        <w:t>'Levels of Life'</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E6DB74"/>
          <w:sz w:val="23"/>
          <w:szCs w:val="23"/>
          <w:bdr w:val="none" w:sz="0" w:space="0" w:color="auto" w:frame="1"/>
        </w:rPr>
        <w:t>'Julian Barnes'</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AE81FF"/>
          <w:sz w:val="23"/>
          <w:szCs w:val="23"/>
          <w:bdr w:val="none" w:sz="0" w:space="0" w:color="auto" w:frame="1"/>
        </w:rPr>
        <w:t>2013</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TRUE</w:t>
      </w:r>
      <w:r>
        <w:rPr>
          <w:rStyle w:val="CdigoHTML"/>
          <w:rFonts w:ascii="var(--INTERNAL-CODE-font)" w:eastAsiaTheme="majorEastAsia" w:hAnsi="var(--INTERNAL-CODE-font)"/>
          <w:color w:val="F8F8F2"/>
          <w:sz w:val="23"/>
          <w:szCs w:val="23"/>
          <w:bdr w:val="none" w:sz="0" w:space="0" w:color="auto" w:frame="1"/>
        </w:rPr>
        <w:t xml:space="preserve">, </w:t>
      </w:r>
      <w:r>
        <w:rPr>
          <w:rStyle w:val="CdigoHTML"/>
          <w:rFonts w:ascii="var(--INTERNAL-CODE-font)" w:eastAsiaTheme="majorEastAsia" w:hAnsi="var(--INTERNAL-CODE-font)"/>
          <w:color w:val="66D9EF"/>
          <w:sz w:val="23"/>
          <w:szCs w:val="23"/>
          <w:bdr w:val="none" w:sz="0" w:space="0" w:color="auto" w:frame="1"/>
        </w:rPr>
        <w:t>NULL</w:t>
      </w:r>
      <w:r>
        <w:rPr>
          <w:rStyle w:val="CdigoHTML"/>
          <w:rFonts w:ascii="var(--INTERNAL-CODE-font)" w:eastAsiaTheme="majorEastAsia" w:hAnsi="var(--INTERNAL-CODE-font)"/>
          <w:color w:val="F8F8F2"/>
          <w:sz w:val="23"/>
          <w:szCs w:val="23"/>
          <w:bdr w:val="none" w:sz="0" w:space="0" w:color="auto" w:frame="1"/>
        </w:rPr>
        <w:t>);</w:t>
      </w:r>
    </w:p>
    <w:p w:rsidR="000E0D8D" w:rsidRDefault="000E0D8D" w:rsidP="000E0D8D">
      <w:pPr>
        <w:pStyle w:val="Ttulo4"/>
        <w:rPr>
          <w:b w:val="0"/>
          <w:bCs w:val="0"/>
          <w:spacing w:val="-15"/>
        </w:rPr>
      </w:pPr>
      <w:r>
        <w:rPr>
          <w:b w:val="0"/>
          <w:bCs w:val="0"/>
          <w:spacing w:val="-15"/>
        </w:rPr>
        <w:t>Interface gráfica</w:t>
      </w:r>
    </w:p>
    <w:p w:rsidR="000E0D8D" w:rsidRDefault="000E0D8D" w:rsidP="000E0D8D">
      <w:pPr>
        <w:pStyle w:val="NormalWeb"/>
      </w:pPr>
      <w:r>
        <w:t>Crea una aplicación siguiendo la estructura de MVC con el modelo de datos anterior. Puedes crear una vista o emplear la proporcionada en los apuntes:</w:t>
      </w:r>
    </w:p>
    <w:p w:rsidR="000E0D8D" w:rsidRDefault="000E0D8D">
      <w:pPr>
        <w:rPr>
          <w:rFonts w:ascii="Helvetica" w:hAnsi="Helvetica" w:cs="Helvetica"/>
          <w:sz w:val="24"/>
          <w:szCs w:val="24"/>
          <w:shd w:val="clear" w:color="auto" w:fill="FFFFFF"/>
        </w:rPr>
      </w:pPr>
      <w:r>
        <w:rPr>
          <w:rFonts w:ascii="Helvetica" w:hAnsi="Helvetica" w:cs="Helvetica"/>
          <w:sz w:val="24"/>
          <w:szCs w:val="24"/>
          <w:shd w:val="clear" w:color="auto" w:fill="FFFFFF"/>
        </w:rPr>
        <w:br w:type="page"/>
      </w:r>
    </w:p>
    <w:p w:rsidR="000E0D8D" w:rsidRDefault="000E0D8D" w:rsidP="000E0D8D">
      <w:pPr>
        <w:pStyle w:val="Ttulo1"/>
        <w:shd w:val="clear" w:color="auto" w:fill="FFFFFF"/>
        <w:jc w:val="center"/>
        <w:rPr>
          <w:rFonts w:ascii="Helvetica" w:hAnsi="Helvetica"/>
          <w:b w:val="0"/>
          <w:bCs w:val="0"/>
          <w:caps/>
          <w:color w:val="323232"/>
        </w:rPr>
      </w:pPr>
      <w:r>
        <w:rPr>
          <w:rFonts w:ascii="Helvetica" w:hAnsi="Helvetica"/>
          <w:b w:val="0"/>
          <w:bCs w:val="0"/>
          <w:caps/>
          <w:color w:val="323232"/>
        </w:rPr>
        <w:lastRenderedPageBreak/>
        <w:t>Proyecto 1ª evaluación</w:t>
      </w:r>
    </w:p>
    <w:p w:rsidR="000E0D8D" w:rsidRDefault="000E0D8D" w:rsidP="000E0D8D">
      <w:pPr>
        <w:numPr>
          <w:ilvl w:val="0"/>
          <w:numId w:val="123"/>
        </w:numPr>
        <w:shd w:val="clear" w:color="auto" w:fill="FFFFFF"/>
        <w:spacing w:before="100" w:beforeAutospacing="1" w:after="100" w:afterAutospacing="1" w:line="240" w:lineRule="auto"/>
        <w:rPr>
          <w:rFonts w:ascii="Helvetica" w:hAnsi="Helvetica"/>
          <w:color w:val="323232"/>
        </w:rPr>
      </w:pPr>
      <w:hyperlink r:id="rId266" w:anchor="introducci%C3%B3n" w:history="1">
        <w:r>
          <w:rPr>
            <w:rStyle w:val="Hipervnculo"/>
            <w:rFonts w:ascii="Helvetica" w:hAnsi="Helvetica"/>
          </w:rPr>
          <w:t>Introducción</w:t>
        </w:r>
      </w:hyperlink>
    </w:p>
    <w:p w:rsidR="000E0D8D" w:rsidRDefault="000E0D8D" w:rsidP="000E0D8D">
      <w:pPr>
        <w:numPr>
          <w:ilvl w:val="0"/>
          <w:numId w:val="123"/>
        </w:numPr>
        <w:shd w:val="clear" w:color="auto" w:fill="FFFFFF"/>
        <w:spacing w:before="100" w:beforeAutospacing="1" w:after="100" w:afterAutospacing="1" w:line="240" w:lineRule="auto"/>
        <w:rPr>
          <w:rFonts w:ascii="Helvetica" w:hAnsi="Helvetica"/>
          <w:color w:val="323232"/>
        </w:rPr>
      </w:pPr>
      <w:hyperlink r:id="rId267" w:anchor="persistencia-de-datos" w:history="1">
        <w:r>
          <w:rPr>
            <w:rStyle w:val="Hipervnculo"/>
            <w:rFonts w:ascii="Helvetica" w:hAnsi="Helvetica"/>
          </w:rPr>
          <w:t>Persistencia de datos</w:t>
        </w:r>
      </w:hyperlink>
    </w:p>
    <w:p w:rsidR="000E0D8D" w:rsidRDefault="000E0D8D" w:rsidP="000E0D8D">
      <w:pPr>
        <w:numPr>
          <w:ilvl w:val="1"/>
          <w:numId w:val="123"/>
        </w:numPr>
        <w:shd w:val="clear" w:color="auto" w:fill="FFFFFF"/>
        <w:spacing w:before="100" w:beforeAutospacing="1" w:after="100" w:afterAutospacing="1" w:line="240" w:lineRule="auto"/>
        <w:rPr>
          <w:rFonts w:ascii="Helvetica" w:hAnsi="Helvetica"/>
          <w:color w:val="323232"/>
        </w:rPr>
      </w:pPr>
      <w:hyperlink r:id="rId268" w:anchor="ejemplo-viewmodel-con-retrofit" w:history="1">
        <w:r>
          <w:rPr>
            <w:rStyle w:val="Hipervnculo"/>
            <w:rFonts w:ascii="Helvetica" w:hAnsi="Helvetica"/>
          </w:rPr>
          <w:t>Ejemplo </w:t>
        </w:r>
        <w:r>
          <w:rPr>
            <w:rStyle w:val="CdigoHTML"/>
            <w:rFonts w:ascii="var(--INTERNAL-CODE-font)" w:eastAsiaTheme="minorHAnsi" w:hAnsi="var(--INTERNAL-CODE-font)"/>
            <w:color w:val="0000FF"/>
            <w:bdr w:val="single" w:sz="6" w:space="0" w:color="auto" w:frame="1"/>
          </w:rPr>
          <w:t>ViewModel</w:t>
        </w:r>
        <w:r>
          <w:rPr>
            <w:rStyle w:val="Hipervnculo"/>
            <w:rFonts w:ascii="Helvetica" w:hAnsi="Helvetica"/>
          </w:rPr>
          <w:t> con </w:t>
        </w:r>
        <w:r>
          <w:rPr>
            <w:rStyle w:val="CdigoHTML"/>
            <w:rFonts w:ascii="var(--INTERNAL-CODE-font)" w:eastAsiaTheme="minorHAnsi" w:hAnsi="var(--INTERNAL-CODE-font)"/>
            <w:color w:val="0000FF"/>
            <w:bdr w:val="single" w:sz="6" w:space="0" w:color="auto" w:frame="1"/>
          </w:rPr>
          <w:t>Retrofit</w:t>
        </w:r>
      </w:hyperlink>
    </w:p>
    <w:p w:rsidR="000E0D8D" w:rsidRDefault="000E0D8D" w:rsidP="000E0D8D">
      <w:pPr>
        <w:numPr>
          <w:ilvl w:val="2"/>
          <w:numId w:val="123"/>
        </w:numPr>
        <w:shd w:val="clear" w:color="auto" w:fill="FFFFFF"/>
        <w:spacing w:before="100" w:beforeAutospacing="1" w:after="100" w:afterAutospacing="1" w:line="240" w:lineRule="auto"/>
        <w:rPr>
          <w:rFonts w:ascii="Helvetica" w:hAnsi="Helvetica"/>
          <w:color w:val="323232"/>
        </w:rPr>
      </w:pPr>
      <w:hyperlink r:id="rId269" w:anchor="1-dependencias" w:history="1">
        <w:r>
          <w:rPr>
            <w:rStyle w:val="Hipervnculo"/>
            <w:rFonts w:ascii="Helvetica" w:hAnsi="Helvetica"/>
          </w:rPr>
          <w:t>1. Dependencias</w:t>
        </w:r>
      </w:hyperlink>
    </w:p>
    <w:p w:rsidR="000E0D8D" w:rsidRDefault="000E0D8D" w:rsidP="000E0D8D">
      <w:pPr>
        <w:numPr>
          <w:ilvl w:val="2"/>
          <w:numId w:val="123"/>
        </w:numPr>
        <w:shd w:val="clear" w:color="auto" w:fill="FFFFFF"/>
        <w:spacing w:before="100" w:beforeAutospacing="1" w:after="100" w:afterAutospacing="1" w:line="240" w:lineRule="auto"/>
        <w:rPr>
          <w:rFonts w:ascii="Helvetica" w:hAnsi="Helvetica"/>
          <w:color w:val="323232"/>
        </w:rPr>
      </w:pPr>
      <w:hyperlink r:id="rId270" w:anchor="2-modelo-de-datos" w:history="1">
        <w:r>
          <w:rPr>
            <w:rStyle w:val="Hipervnculo"/>
            <w:rFonts w:ascii="Helvetica" w:hAnsi="Helvetica"/>
          </w:rPr>
          <w:t>2. Modelo de datos</w:t>
        </w:r>
      </w:hyperlink>
    </w:p>
    <w:p w:rsidR="000E0D8D" w:rsidRDefault="000E0D8D" w:rsidP="000E0D8D">
      <w:pPr>
        <w:numPr>
          <w:ilvl w:val="2"/>
          <w:numId w:val="123"/>
        </w:numPr>
        <w:shd w:val="clear" w:color="auto" w:fill="FFFFFF"/>
        <w:spacing w:before="100" w:beforeAutospacing="1" w:after="100" w:afterAutospacing="1" w:line="240" w:lineRule="auto"/>
        <w:rPr>
          <w:rFonts w:ascii="Helvetica" w:hAnsi="Helvetica"/>
          <w:color w:val="323232"/>
        </w:rPr>
      </w:pPr>
      <w:hyperlink r:id="rId271" w:anchor="3-configuraci%C3%B3n-retrofit" w:history="1">
        <w:r>
          <w:rPr>
            <w:rStyle w:val="Hipervnculo"/>
            <w:rFonts w:ascii="Helvetica" w:hAnsi="Helvetica"/>
          </w:rPr>
          <w:t>3. Configuración Retrofit</w:t>
        </w:r>
      </w:hyperlink>
    </w:p>
    <w:p w:rsidR="000E0D8D" w:rsidRDefault="000E0D8D" w:rsidP="000E0D8D">
      <w:pPr>
        <w:numPr>
          <w:ilvl w:val="2"/>
          <w:numId w:val="123"/>
        </w:numPr>
        <w:shd w:val="clear" w:color="auto" w:fill="FFFFFF"/>
        <w:spacing w:before="100" w:beforeAutospacing="1" w:after="100" w:afterAutospacing="1" w:line="240" w:lineRule="auto"/>
        <w:rPr>
          <w:rFonts w:ascii="Helvetica" w:hAnsi="Helvetica"/>
          <w:color w:val="323232"/>
        </w:rPr>
      </w:pPr>
      <w:hyperlink r:id="rId272" w:anchor="4-creaci%C3%B3n-el-repositorio" w:history="1">
        <w:r>
          <w:rPr>
            <w:rStyle w:val="Hipervnculo"/>
            <w:rFonts w:ascii="Helvetica" w:hAnsi="Helvetica"/>
          </w:rPr>
          <w:t>4. Creación el repositorio</w:t>
        </w:r>
      </w:hyperlink>
    </w:p>
    <w:p w:rsidR="000E0D8D" w:rsidRDefault="000E0D8D" w:rsidP="000E0D8D">
      <w:pPr>
        <w:numPr>
          <w:ilvl w:val="2"/>
          <w:numId w:val="123"/>
        </w:numPr>
        <w:shd w:val="clear" w:color="auto" w:fill="FFFFFF"/>
        <w:spacing w:before="100" w:beforeAutospacing="1" w:after="100" w:afterAutospacing="1" w:line="240" w:lineRule="auto"/>
        <w:rPr>
          <w:rFonts w:ascii="Helvetica" w:hAnsi="Helvetica"/>
          <w:color w:val="323232"/>
        </w:rPr>
      </w:pPr>
      <w:hyperlink r:id="rId273" w:anchor="5-creaci%C3%B3n-del-viewmodel" w:history="1">
        <w:r>
          <w:rPr>
            <w:rStyle w:val="Hipervnculo"/>
            <w:rFonts w:ascii="Helvetica" w:hAnsi="Helvetica"/>
          </w:rPr>
          <w:t>5. Creación del ViewModel</w:t>
        </w:r>
      </w:hyperlink>
    </w:p>
    <w:p w:rsidR="000E0D8D" w:rsidRDefault="000E0D8D" w:rsidP="000E0D8D">
      <w:pPr>
        <w:numPr>
          <w:ilvl w:val="2"/>
          <w:numId w:val="123"/>
        </w:numPr>
        <w:shd w:val="clear" w:color="auto" w:fill="FFFFFF"/>
        <w:spacing w:before="100" w:beforeAutospacing="1" w:after="100" w:afterAutospacing="1" w:line="240" w:lineRule="auto"/>
        <w:rPr>
          <w:rFonts w:ascii="Helvetica" w:hAnsi="Helvetica"/>
          <w:color w:val="323232"/>
        </w:rPr>
      </w:pPr>
      <w:hyperlink r:id="rId274" w:anchor="6-conectar-el-viewmodel-con-la-vista" w:history="1">
        <w:r>
          <w:rPr>
            <w:rStyle w:val="Hipervnculo"/>
            <w:rFonts w:ascii="Helvetica" w:hAnsi="Helvetica"/>
          </w:rPr>
          <w:t>6. Conectar el ViewModel con la vista</w:t>
        </w:r>
      </w:hyperlink>
    </w:p>
    <w:p w:rsidR="000E0D8D" w:rsidRDefault="000E0D8D" w:rsidP="000E0D8D">
      <w:pPr>
        <w:numPr>
          <w:ilvl w:val="1"/>
          <w:numId w:val="123"/>
        </w:numPr>
        <w:shd w:val="clear" w:color="auto" w:fill="FFFFFF"/>
        <w:spacing w:before="100" w:beforeAutospacing="1" w:after="100" w:afterAutospacing="1" w:line="240" w:lineRule="auto"/>
        <w:rPr>
          <w:rFonts w:ascii="Helvetica" w:hAnsi="Helvetica"/>
          <w:color w:val="323232"/>
        </w:rPr>
      </w:pPr>
      <w:hyperlink r:id="rId275" w:anchor="ejemplo-con-jetpack-compose-y-stateflow" w:history="1">
        <w:r>
          <w:rPr>
            <w:rStyle w:val="Hipervnculo"/>
            <w:rFonts w:ascii="Helvetica" w:hAnsi="Helvetica"/>
          </w:rPr>
          <w:t>Ejemplo con Jetpack Compose y StateFlow</w:t>
        </w:r>
      </w:hyperlink>
    </w:p>
    <w:p w:rsidR="000E0D8D" w:rsidRDefault="000E0D8D" w:rsidP="000E0D8D">
      <w:pPr>
        <w:numPr>
          <w:ilvl w:val="1"/>
          <w:numId w:val="123"/>
        </w:numPr>
        <w:shd w:val="clear" w:color="auto" w:fill="FFFFFF"/>
        <w:spacing w:before="100" w:beforeAutospacing="1" w:after="100" w:afterAutospacing="1" w:line="240" w:lineRule="auto"/>
        <w:rPr>
          <w:rFonts w:ascii="Helvetica" w:hAnsi="Helvetica"/>
          <w:color w:val="323232"/>
        </w:rPr>
      </w:pPr>
      <w:hyperlink r:id="rId276" w:anchor="jetpack-compose-y-viewmodel" w:history="1">
        <w:r>
          <w:rPr>
            <w:rStyle w:val="Hipervnculo"/>
            <w:rFonts w:ascii="Helvetica" w:hAnsi="Helvetica"/>
          </w:rPr>
          <w:t>Jetpack Compose y ViewModel</w:t>
        </w:r>
      </w:hyperlink>
    </w:p>
    <w:p w:rsidR="000E0D8D" w:rsidRDefault="000E0D8D" w:rsidP="000E0D8D">
      <w:pPr>
        <w:numPr>
          <w:ilvl w:val="2"/>
          <w:numId w:val="123"/>
        </w:numPr>
        <w:shd w:val="clear" w:color="auto" w:fill="FFFFFF"/>
        <w:spacing w:before="100" w:beforeAutospacing="1" w:after="100" w:afterAutospacing="1" w:line="240" w:lineRule="auto"/>
        <w:rPr>
          <w:rFonts w:ascii="Helvetica" w:hAnsi="Helvetica"/>
          <w:color w:val="323232"/>
        </w:rPr>
      </w:pPr>
      <w:hyperlink r:id="rId277" w:anchor="1-dependencias-1" w:history="1">
        <w:r>
          <w:rPr>
            <w:rStyle w:val="Hipervnculo"/>
            <w:rFonts w:ascii="Helvetica" w:hAnsi="Helvetica"/>
          </w:rPr>
          <w:t>1. Dependencias</w:t>
        </w:r>
      </w:hyperlink>
    </w:p>
    <w:p w:rsidR="000E0D8D" w:rsidRDefault="000E0D8D" w:rsidP="000E0D8D">
      <w:pPr>
        <w:numPr>
          <w:ilvl w:val="2"/>
          <w:numId w:val="123"/>
        </w:numPr>
        <w:shd w:val="clear" w:color="auto" w:fill="FFFFFF"/>
        <w:spacing w:before="100" w:beforeAutospacing="1" w:after="100" w:afterAutospacing="1" w:line="240" w:lineRule="auto"/>
        <w:rPr>
          <w:rFonts w:ascii="Helvetica" w:hAnsi="Helvetica"/>
          <w:color w:val="323232"/>
        </w:rPr>
      </w:pPr>
      <w:hyperlink r:id="rId278" w:anchor="2-creaci%C3%B3n-del-viewmodel" w:history="1">
        <w:r>
          <w:rPr>
            <w:rStyle w:val="Hipervnculo"/>
            <w:rFonts w:ascii="Helvetica" w:hAnsi="Helvetica"/>
          </w:rPr>
          <w:t>2. Creación del ViewModel</w:t>
        </w:r>
      </w:hyperlink>
    </w:p>
    <w:p w:rsidR="000E0D8D" w:rsidRDefault="000E0D8D" w:rsidP="000E0D8D">
      <w:pPr>
        <w:numPr>
          <w:ilvl w:val="2"/>
          <w:numId w:val="123"/>
        </w:numPr>
        <w:shd w:val="clear" w:color="auto" w:fill="FFFFFF"/>
        <w:spacing w:before="100" w:beforeAutospacing="1" w:after="100" w:afterAutospacing="1" w:line="240" w:lineRule="auto"/>
        <w:rPr>
          <w:rFonts w:ascii="Helvetica" w:hAnsi="Helvetica"/>
          <w:color w:val="323232"/>
        </w:rPr>
      </w:pPr>
      <w:hyperlink r:id="rId279" w:anchor="3-creaci%C3%B3n-de-la-ui-con-compose" w:history="1">
        <w:r>
          <w:rPr>
            <w:rStyle w:val="Hipervnculo"/>
            <w:rFonts w:ascii="Helvetica" w:hAnsi="Helvetica"/>
          </w:rPr>
          <w:t>3. Creación de la UI con Compose</w:t>
        </w:r>
      </w:hyperlink>
    </w:p>
    <w:p w:rsidR="000E0D8D" w:rsidRDefault="000E0D8D" w:rsidP="000E0D8D">
      <w:pPr>
        <w:numPr>
          <w:ilvl w:val="2"/>
          <w:numId w:val="123"/>
        </w:numPr>
        <w:shd w:val="clear" w:color="auto" w:fill="FFFFFF"/>
        <w:spacing w:before="100" w:beforeAutospacing="1" w:after="100" w:afterAutospacing="1" w:line="240" w:lineRule="auto"/>
        <w:rPr>
          <w:rFonts w:ascii="Helvetica" w:hAnsi="Helvetica"/>
          <w:color w:val="323232"/>
        </w:rPr>
      </w:pPr>
      <w:hyperlink r:id="rId280" w:anchor="ventajas-de-usar-stateflow-con-compose" w:history="1">
        <w:r>
          <w:rPr>
            <w:rStyle w:val="Hipervnculo"/>
            <w:rFonts w:ascii="Helvetica" w:hAnsi="Helvetica"/>
          </w:rPr>
          <w:t>Ventajas de usar StateFlow con Compose</w:t>
        </w:r>
      </w:hyperlink>
    </w:p>
    <w:p w:rsidR="000E0D8D" w:rsidRDefault="000E0D8D" w:rsidP="000E0D8D">
      <w:pPr>
        <w:numPr>
          <w:ilvl w:val="0"/>
          <w:numId w:val="123"/>
        </w:numPr>
        <w:shd w:val="clear" w:color="auto" w:fill="FFFFFF"/>
        <w:spacing w:before="100" w:beforeAutospacing="1" w:after="100" w:afterAutospacing="1" w:line="240" w:lineRule="auto"/>
        <w:rPr>
          <w:rFonts w:ascii="Helvetica" w:hAnsi="Helvetica"/>
          <w:color w:val="323232"/>
        </w:rPr>
      </w:pPr>
      <w:hyperlink r:id="rId281" w:anchor="referencias" w:history="1">
        <w:r>
          <w:rPr>
            <w:rStyle w:val="Hipervnculo"/>
            <w:rFonts w:ascii="Helvetica" w:hAnsi="Helvetica"/>
          </w:rPr>
          <w:t>Referencias</w:t>
        </w:r>
      </w:hyperlink>
    </w:p>
    <w:p w:rsidR="000E0D8D" w:rsidRDefault="000E0D8D" w:rsidP="000E0D8D">
      <w:pPr>
        <w:numPr>
          <w:ilvl w:val="1"/>
          <w:numId w:val="123"/>
        </w:numPr>
        <w:shd w:val="clear" w:color="auto" w:fill="FFFFFF"/>
        <w:spacing w:before="100" w:beforeAutospacing="1" w:after="100" w:afterAutospacing="1" w:line="240" w:lineRule="auto"/>
        <w:rPr>
          <w:rFonts w:ascii="Helvetica" w:hAnsi="Helvetica"/>
          <w:color w:val="323232"/>
        </w:rPr>
      </w:pPr>
      <w:hyperlink r:id="rId282" w:anchor="room-persistence-library" w:history="1">
        <w:r>
          <w:rPr>
            <w:rStyle w:val="Hipervnculo"/>
            <w:rFonts w:ascii="Helvetica" w:hAnsi="Helvetica"/>
          </w:rPr>
          <w:t>Room Persistence Library</w:t>
        </w:r>
      </w:hyperlink>
    </w:p>
    <w:p w:rsidR="000E0D8D" w:rsidRDefault="000E0D8D" w:rsidP="000E0D8D">
      <w:pPr>
        <w:numPr>
          <w:ilvl w:val="1"/>
          <w:numId w:val="123"/>
        </w:numPr>
        <w:shd w:val="clear" w:color="auto" w:fill="FFFFFF"/>
        <w:spacing w:before="100" w:beforeAutospacing="1" w:after="100" w:afterAutospacing="1" w:line="240" w:lineRule="auto"/>
        <w:rPr>
          <w:rFonts w:ascii="Helvetica" w:hAnsi="Helvetica"/>
          <w:color w:val="323232"/>
        </w:rPr>
      </w:pPr>
      <w:hyperlink r:id="rId283" w:anchor="mvvm-architecture" w:history="1">
        <w:r>
          <w:rPr>
            <w:rStyle w:val="Hipervnculo"/>
            <w:rFonts w:ascii="Helvetica" w:hAnsi="Helvetica"/>
          </w:rPr>
          <w:t>MVVM Architecture</w:t>
        </w:r>
      </w:hyperlink>
    </w:p>
    <w:p w:rsidR="000E0D8D" w:rsidRDefault="000E0D8D" w:rsidP="000E0D8D">
      <w:pPr>
        <w:numPr>
          <w:ilvl w:val="1"/>
          <w:numId w:val="123"/>
        </w:numPr>
        <w:shd w:val="clear" w:color="auto" w:fill="FFFFFF"/>
        <w:spacing w:before="100" w:beforeAutospacing="1" w:after="100" w:afterAutospacing="1" w:line="240" w:lineRule="auto"/>
        <w:rPr>
          <w:rFonts w:ascii="Helvetica" w:hAnsi="Helvetica"/>
          <w:color w:val="323232"/>
        </w:rPr>
      </w:pPr>
      <w:hyperlink r:id="rId284" w:anchor="retrofit" w:history="1">
        <w:r>
          <w:rPr>
            <w:rStyle w:val="Hipervnculo"/>
            <w:rFonts w:ascii="Helvetica" w:hAnsi="Helvetica"/>
          </w:rPr>
          <w:t>Retrofit</w:t>
        </w:r>
      </w:hyperlink>
    </w:p>
    <w:p w:rsidR="000E0D8D" w:rsidRDefault="000E0D8D" w:rsidP="000E0D8D">
      <w:pPr>
        <w:spacing w:after="0"/>
        <w:rPr>
          <w:rFonts w:ascii="Times New Roman" w:hAnsi="Times New Roman"/>
        </w:rPr>
      </w:pPr>
      <w:r>
        <w:pict>
          <v:rect id="_x0000_i1041" style="width:0;height:0" o:hralign="center" o:hrstd="t" o:hrnoshade="t" o:hr="t" fillcolor="#323232" stroked="f"/>
        </w:pict>
      </w:r>
    </w:p>
    <w:p w:rsidR="000E0D8D" w:rsidRDefault="000E0D8D" w:rsidP="000E0D8D">
      <w:pPr>
        <w:pStyle w:val="Ttulo2"/>
        <w:shd w:val="clear" w:color="auto" w:fill="FFFFFF"/>
        <w:rPr>
          <w:rFonts w:ascii="Helvetica" w:hAnsi="Helvetica"/>
          <w:b w:val="0"/>
          <w:bCs w:val="0"/>
          <w:spacing w:val="-15"/>
        </w:rPr>
      </w:pPr>
      <w:r>
        <w:rPr>
          <w:rFonts w:ascii="Helvetica" w:hAnsi="Helvetica"/>
          <w:b w:val="0"/>
          <w:bCs w:val="0"/>
          <w:spacing w:val="-15"/>
        </w:rPr>
        <w:t>Introducción</w:t>
      </w:r>
    </w:p>
    <w:p w:rsidR="000E0D8D" w:rsidRDefault="000E0D8D" w:rsidP="000E0D8D">
      <w:pPr>
        <w:pStyle w:val="NormalWeb"/>
        <w:shd w:val="clear" w:color="auto" w:fill="FFFFFF"/>
        <w:rPr>
          <w:rFonts w:ascii="Helvetica" w:hAnsi="Helvetica"/>
          <w:color w:val="323232"/>
        </w:rPr>
      </w:pPr>
      <w:r>
        <w:rPr>
          <w:rFonts w:ascii="Helvetica" w:hAnsi="Helvetica"/>
          <w:color w:val="323232"/>
        </w:rPr>
        <w:t>El objeto del proyecto es </w:t>
      </w:r>
      <w:r>
        <w:rPr>
          <w:rStyle w:val="Textoennegrita"/>
          <w:rFonts w:ascii="Helvetica" w:hAnsi="Helvetica"/>
          <w:color w:val="323232"/>
        </w:rPr>
        <w:t>diseñar e implantar un modelo de datos adecuado para una aplicación</w:t>
      </w:r>
      <w:r>
        <w:rPr>
          <w:rFonts w:ascii="Helvetica" w:hAnsi="Helvetica"/>
          <w:color w:val="323232"/>
        </w:rPr>
        <w:t>, tanto para dispositivos móviles como para escritorio.</w:t>
      </w:r>
    </w:p>
    <w:p w:rsidR="000E0D8D" w:rsidRDefault="000E0D8D" w:rsidP="000E0D8D">
      <w:pPr>
        <w:pStyle w:val="NormalWeb"/>
        <w:shd w:val="clear" w:color="auto" w:fill="FFFFFF"/>
        <w:rPr>
          <w:rFonts w:ascii="Helvetica" w:hAnsi="Helvetica"/>
          <w:color w:val="323232"/>
        </w:rPr>
      </w:pPr>
      <w:r>
        <w:rPr>
          <w:rFonts w:ascii="Helvetica" w:hAnsi="Helvetica"/>
          <w:color w:val="323232"/>
        </w:rPr>
        <w:t>El resultado final será un </w:t>
      </w:r>
      <w:r>
        <w:rPr>
          <w:rStyle w:val="Textoennegrita"/>
          <w:rFonts w:ascii="Helvetica" w:hAnsi="Helvetica"/>
          <w:color w:val="323232"/>
        </w:rPr>
        <w:t>modelo de datos</w:t>
      </w:r>
      <w:r>
        <w:rPr>
          <w:rFonts w:ascii="Helvetica" w:hAnsi="Helvetica"/>
          <w:color w:val="323232"/>
        </w:rPr>
        <w:t> compuesto por varias clases, los </w:t>
      </w:r>
      <w:r>
        <w:rPr>
          <w:rStyle w:val="Textoennegrita"/>
          <w:rFonts w:ascii="Helvetica" w:hAnsi="Helvetica"/>
          <w:color w:val="323232"/>
        </w:rPr>
        <w:t>adaptadores</w:t>
      </w:r>
      <w:r>
        <w:rPr>
          <w:rFonts w:ascii="Helvetica" w:hAnsi="Helvetica"/>
          <w:color w:val="323232"/>
        </w:rPr>
        <w:t> necesarios para trabajar con archivos o la base de datos y una </w:t>
      </w:r>
      <w:r>
        <w:rPr>
          <w:rStyle w:val="Textoennegrita"/>
          <w:rFonts w:ascii="Helvetica" w:hAnsi="Helvetica"/>
          <w:color w:val="323232"/>
        </w:rPr>
        <w:t>interfaz de usuario</w:t>
      </w:r>
      <w:r>
        <w:rPr>
          <w:rFonts w:ascii="Helvetica" w:hAnsi="Helvetica"/>
          <w:color w:val="323232"/>
        </w:rPr>
        <w:t> que permita interactuar con los datos.</w:t>
      </w:r>
    </w:p>
    <w:p w:rsidR="000E0D8D" w:rsidRDefault="000E0D8D" w:rsidP="000E0D8D">
      <w:pPr>
        <w:pStyle w:val="NormalWeb"/>
        <w:shd w:val="clear" w:color="auto" w:fill="FFFFFF"/>
        <w:rPr>
          <w:rFonts w:ascii="Helvetica" w:hAnsi="Helvetica"/>
          <w:color w:val="323232"/>
        </w:rPr>
      </w:pPr>
      <w:r>
        <w:rPr>
          <w:rFonts w:ascii="Helvetica" w:hAnsi="Helvetica"/>
          <w:color w:val="323232"/>
        </w:rPr>
        <w:t>El </w:t>
      </w:r>
      <w:r>
        <w:rPr>
          <w:rStyle w:val="Textoennegrita"/>
          <w:rFonts w:ascii="Helvetica" w:hAnsi="Helvetica"/>
          <w:color w:val="323232"/>
        </w:rPr>
        <w:t>lenguaje de programación empleado será Kotlin o Java</w:t>
      </w:r>
      <w:r>
        <w:rPr>
          <w:rFonts w:ascii="Helvetica" w:hAnsi="Helvetica"/>
          <w:color w:val="323232"/>
        </w:rPr>
        <w:t>, según se considere más adecuado para el proyecto elegido.</w:t>
      </w:r>
    </w:p>
    <w:p w:rsidR="000E0D8D" w:rsidRDefault="000E0D8D" w:rsidP="000E0D8D">
      <w:pPr>
        <w:rPr>
          <w:rFonts w:ascii="Helvetica" w:hAnsi="Helvetica"/>
          <w:color w:val="323232"/>
        </w:rPr>
      </w:pPr>
      <w:r>
        <w:rPr>
          <w:rFonts w:ascii="Helvetica" w:hAnsi="Helvetica"/>
          <w:color w:val="323232"/>
        </w:rPr>
        <w:t> Interoperatividad entre Kotlin y Java</w:t>
      </w:r>
    </w:p>
    <w:p w:rsidR="000E0D8D" w:rsidRDefault="000E0D8D" w:rsidP="000E0D8D">
      <w:pPr>
        <w:pStyle w:val="NormalWeb"/>
        <w:rPr>
          <w:rFonts w:ascii="Helvetica" w:hAnsi="Helvetica"/>
          <w:color w:val="323232"/>
        </w:rPr>
      </w:pPr>
      <w:r>
        <w:rPr>
          <w:rFonts w:ascii="Helvetica" w:hAnsi="Helvetica"/>
          <w:color w:val="323232"/>
        </w:rPr>
        <w:t>Kotlin es un lenguaje que se puede utilizar de forma interoperable con Java, lo que significa que </w:t>
      </w:r>
      <w:r>
        <w:rPr>
          <w:rStyle w:val="Textoennegrita"/>
          <w:rFonts w:ascii="Helvetica" w:hAnsi="Helvetica"/>
          <w:color w:val="323232"/>
        </w:rPr>
        <w:t>se pueden mezclar ambos lenguajes en un mismo proyecto</w:t>
      </w:r>
      <w:r>
        <w:rPr>
          <w:rFonts w:ascii="Helvetica" w:hAnsi="Helvetica"/>
          <w:color w:val="323232"/>
        </w:rPr>
        <w:t>. Esto </w:t>
      </w:r>
      <w:r>
        <w:rPr>
          <w:rStyle w:val="Textoennegrita"/>
          <w:rFonts w:ascii="Helvetica" w:hAnsi="Helvetica"/>
          <w:color w:val="323232"/>
        </w:rPr>
        <w:t>permite a los desarrolladores aprovechar las ventajas de ambos lenguajes y utilizarlos en conjunto en sus aplicaciones</w:t>
      </w:r>
      <w:r>
        <w:rPr>
          <w:rFonts w:ascii="Helvetica" w:hAnsi="Helvetica"/>
          <w:color w:val="323232"/>
        </w:rPr>
        <w:t>.</w:t>
      </w:r>
    </w:p>
    <w:p w:rsidR="000E0D8D" w:rsidRDefault="000E0D8D" w:rsidP="000E0D8D">
      <w:pPr>
        <w:pStyle w:val="NormalWeb"/>
        <w:rPr>
          <w:rFonts w:ascii="Helvetica" w:hAnsi="Helvetica"/>
          <w:color w:val="323232"/>
        </w:rPr>
      </w:pPr>
      <w:r>
        <w:rPr>
          <w:rFonts w:ascii="Helvetica" w:hAnsi="Helvetica"/>
          <w:color w:val="323232"/>
        </w:rPr>
        <w:t>Incluso en Android Studio, se puede </w:t>
      </w:r>
      <w:r>
        <w:rPr>
          <w:rStyle w:val="Textoennegrita"/>
          <w:rFonts w:ascii="Helvetica" w:hAnsi="Helvetica"/>
          <w:color w:val="323232"/>
        </w:rPr>
        <w:t>convertir código Java a Kotlin de forma automática</w:t>
      </w:r>
      <w:r>
        <w:rPr>
          <w:rFonts w:ascii="Helvetica" w:hAnsi="Helvetica"/>
          <w:color w:val="323232"/>
        </w:rPr>
        <w:t> o </w:t>
      </w:r>
      <w:r>
        <w:rPr>
          <w:rStyle w:val="Textoennegrita"/>
          <w:rFonts w:ascii="Helvetica" w:hAnsi="Helvetica"/>
          <w:color w:val="323232"/>
        </w:rPr>
        <w:t>crear el modelo de datos en Java y el resto de la aplicación en Kotlin</w:t>
      </w:r>
      <w:r>
        <w:rPr>
          <w:rFonts w:ascii="Helvetica" w:hAnsi="Helvetica"/>
          <w:color w:val="323232"/>
        </w:rPr>
        <w:t>.</w:t>
      </w:r>
    </w:p>
    <w:p w:rsidR="000E0D8D" w:rsidRDefault="000E0D8D" w:rsidP="000E0D8D">
      <w:pPr>
        <w:pStyle w:val="NormalWeb"/>
        <w:rPr>
          <w:rFonts w:ascii="Helvetica" w:hAnsi="Helvetica"/>
          <w:color w:val="323232"/>
        </w:rPr>
      </w:pPr>
      <w:r>
        <w:rPr>
          <w:rFonts w:ascii="Helvetica" w:hAnsi="Helvetica"/>
          <w:color w:val="323232"/>
        </w:rPr>
        <w:t>Hazlo como mejor te convenga, pero </w:t>
      </w:r>
      <w:r>
        <w:rPr>
          <w:rStyle w:val="Textoennegrita"/>
          <w:rFonts w:ascii="Helvetica" w:hAnsi="Helvetica"/>
          <w:color w:val="323232"/>
        </w:rPr>
        <w:t>asegúrate de que el código sea coherente y siga las convenciones de codificación del lenguaje elegido</w:t>
      </w:r>
      <w:r>
        <w:rPr>
          <w:rFonts w:ascii="Helvetica" w:hAnsi="Helvetica"/>
          <w:color w:val="323232"/>
        </w:rPr>
        <w:t>.</w:t>
      </w:r>
    </w:p>
    <w:p w:rsidR="000E0D8D" w:rsidRDefault="000E0D8D" w:rsidP="000E0D8D">
      <w:pPr>
        <w:pStyle w:val="NormalWeb"/>
        <w:shd w:val="clear" w:color="auto" w:fill="FFFFFF"/>
        <w:rPr>
          <w:rFonts w:ascii="Helvetica" w:hAnsi="Helvetica"/>
          <w:color w:val="323232"/>
        </w:rPr>
      </w:pPr>
      <w:r>
        <w:rPr>
          <w:rFonts w:ascii="Helvetica" w:hAnsi="Helvetica"/>
          <w:color w:val="323232"/>
        </w:rPr>
        <w:t>El proyecto debe cumplir la siguiente estructura:</w:t>
      </w:r>
    </w:p>
    <w:p w:rsidR="000E0D8D" w:rsidRDefault="000E0D8D" w:rsidP="000E0D8D">
      <w:pPr>
        <w:numPr>
          <w:ilvl w:val="0"/>
          <w:numId w:val="124"/>
        </w:numPr>
        <w:shd w:val="clear" w:color="auto" w:fill="FFFFFF"/>
        <w:spacing w:before="100" w:beforeAutospacing="1" w:after="100" w:afterAutospacing="1" w:line="240" w:lineRule="auto"/>
        <w:rPr>
          <w:rFonts w:ascii="Helvetica" w:hAnsi="Helvetica"/>
          <w:color w:val="323232"/>
        </w:rPr>
      </w:pPr>
      <w:r>
        <w:rPr>
          <w:rStyle w:val="Textoennegrita"/>
          <w:rFonts w:ascii="Helvetica" w:hAnsi="Helvetica"/>
          <w:color w:val="323232"/>
        </w:rPr>
        <w:lastRenderedPageBreak/>
        <w:t>Persistencia de datos</w:t>
      </w:r>
      <w:r>
        <w:rPr>
          <w:rFonts w:ascii="Helvetica" w:hAnsi="Helvetica"/>
          <w:color w:val="323232"/>
        </w:rPr>
        <w:t>: se debe implantar la persistencia de datos en la aplicación, </w:t>
      </w:r>
      <w:r>
        <w:rPr>
          <w:rStyle w:val="Textoennegrita"/>
          <w:rFonts w:ascii="Helvetica" w:hAnsi="Helvetica"/>
          <w:color w:val="323232"/>
        </w:rPr>
        <w:t>utilizando archivos o una base de datos según se considere más apropiado para el proyecto elegido</w:t>
      </w:r>
      <w:r>
        <w:rPr>
          <w:rFonts w:ascii="Helvetica" w:hAnsi="Helvetica"/>
          <w:color w:val="323232"/>
        </w:rPr>
        <w:t>.</w:t>
      </w:r>
    </w:p>
    <w:p w:rsidR="000E0D8D" w:rsidRDefault="000E0D8D" w:rsidP="000E0D8D">
      <w:pPr>
        <w:numPr>
          <w:ilvl w:val="1"/>
          <w:numId w:val="124"/>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El </w:t>
      </w:r>
      <w:r>
        <w:rPr>
          <w:rStyle w:val="Textoennegrita"/>
          <w:rFonts w:ascii="Helvetica" w:hAnsi="Helvetica"/>
          <w:color w:val="323232"/>
        </w:rPr>
        <w:t>formato de los archivos</w:t>
      </w:r>
      <w:r>
        <w:rPr>
          <w:rFonts w:ascii="Helvetica" w:hAnsi="Helvetica"/>
          <w:color w:val="323232"/>
        </w:rPr>
        <w:t> puede ser:</w:t>
      </w:r>
    </w:p>
    <w:p w:rsidR="000E0D8D" w:rsidRDefault="000E0D8D" w:rsidP="000E0D8D">
      <w:pPr>
        <w:numPr>
          <w:ilvl w:val="2"/>
          <w:numId w:val="124"/>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Binario.</w:t>
      </w:r>
    </w:p>
    <w:p w:rsidR="000E0D8D" w:rsidRDefault="000E0D8D" w:rsidP="000E0D8D">
      <w:pPr>
        <w:numPr>
          <w:ilvl w:val="2"/>
          <w:numId w:val="124"/>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Texto.</w:t>
      </w:r>
    </w:p>
    <w:p w:rsidR="000E0D8D" w:rsidRDefault="000E0D8D" w:rsidP="000E0D8D">
      <w:pPr>
        <w:numPr>
          <w:ilvl w:val="2"/>
          <w:numId w:val="124"/>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Archivo de texto en formato JSON (locales o remotos).</w:t>
      </w:r>
    </w:p>
    <w:p w:rsidR="000E0D8D" w:rsidRDefault="000E0D8D" w:rsidP="000E0D8D">
      <w:pPr>
        <w:numPr>
          <w:ilvl w:val="1"/>
          <w:numId w:val="124"/>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La </w:t>
      </w:r>
      <w:r>
        <w:rPr>
          <w:rStyle w:val="Textoennegrita"/>
          <w:rFonts w:ascii="Helvetica" w:hAnsi="Helvetica"/>
          <w:color w:val="323232"/>
        </w:rPr>
        <w:t>base de datos</w:t>
      </w:r>
      <w:r>
        <w:rPr>
          <w:rFonts w:ascii="Helvetica" w:hAnsi="Helvetica"/>
          <w:color w:val="323232"/>
        </w:rPr>
        <w:t> puede ser: Postgres, H2, SQLite o cualquier otra base de datos que consideres adecuada.</w:t>
      </w:r>
    </w:p>
    <w:p w:rsidR="000E0D8D" w:rsidRDefault="000E0D8D" w:rsidP="000E0D8D">
      <w:pPr>
        <w:numPr>
          <w:ilvl w:val="1"/>
          <w:numId w:val="124"/>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En el caso de </w:t>
      </w:r>
      <w:r>
        <w:rPr>
          <w:rStyle w:val="Textoennegrita"/>
          <w:rFonts w:ascii="Helvetica" w:hAnsi="Helvetica"/>
          <w:color w:val="323232"/>
        </w:rPr>
        <w:t>aplicaciones móviles</w:t>
      </w:r>
      <w:r>
        <w:rPr>
          <w:rFonts w:ascii="Helvetica" w:hAnsi="Helvetica"/>
          <w:color w:val="323232"/>
        </w:rPr>
        <w:t>, se debe tener en cuenta la gestión de la persistencia de datos en el contexto de una aplicación móvil, utilizando el patrón de acceso a datos adecuado para la plataforma: </w:t>
      </w:r>
      <w:r>
        <w:rPr>
          <w:rStyle w:val="Textoennegrita"/>
          <w:rFonts w:ascii="Helvetica" w:hAnsi="Helvetica"/>
          <w:color w:val="323232"/>
        </w:rPr>
        <w:t>ViewModel</w:t>
      </w:r>
      <w:r>
        <w:rPr>
          <w:rFonts w:ascii="Helvetica" w:hAnsi="Helvetica"/>
          <w:color w:val="323232"/>
        </w:rPr>
        <w:t> (para la gestión de la UI), </w:t>
      </w:r>
      <w:hyperlink r:id="rId285" w:history="1">
        <w:r>
          <w:rPr>
            <w:rStyle w:val="CdigoHTML"/>
            <w:rFonts w:ascii="var(--INTERNAL-CODE-font)" w:eastAsiaTheme="minorHAnsi" w:hAnsi="var(--INTERNAL-CODE-font)"/>
            <w:b/>
            <w:bCs/>
            <w:color w:val="0000FF"/>
            <w:bdr w:val="single" w:sz="6" w:space="0" w:color="auto" w:frame="1"/>
          </w:rPr>
          <w:t>LiveData</w:t>
        </w:r>
      </w:hyperlink>
      <w:r>
        <w:rPr>
          <w:rFonts w:ascii="Helvetica" w:hAnsi="Helvetica"/>
          <w:color w:val="323232"/>
        </w:rPr>
        <w:t> o </w:t>
      </w:r>
      <w:hyperlink r:id="rId286" w:history="1">
        <w:r>
          <w:rPr>
            <w:rStyle w:val="CdigoHTML"/>
            <w:rFonts w:ascii="var(--INTERNAL-CODE-font)" w:eastAsiaTheme="minorHAnsi" w:hAnsi="var(--INTERNAL-CODE-font)"/>
            <w:b/>
            <w:bCs/>
            <w:color w:val="0000FF"/>
            <w:bdr w:val="single" w:sz="6" w:space="0" w:color="auto" w:frame="1"/>
          </w:rPr>
          <w:t>StateFlow</w:t>
        </w:r>
      </w:hyperlink>
      <w:r>
        <w:rPr>
          <w:rFonts w:ascii="Helvetica" w:hAnsi="Helvetica"/>
          <w:color w:val="323232"/>
        </w:rPr>
        <w:t> (para la observación de datos), </w:t>
      </w:r>
      <w:r>
        <w:rPr>
          <w:rStyle w:val="Textoennegrita"/>
          <w:rFonts w:ascii="Helvetica" w:hAnsi="Helvetica"/>
          <w:color w:val="323232"/>
        </w:rPr>
        <w:t>Room</w:t>
      </w:r>
      <w:r>
        <w:rPr>
          <w:rFonts w:ascii="Helvetica" w:hAnsi="Helvetica"/>
          <w:color w:val="323232"/>
        </w:rPr>
        <w:t> (con SQLite y patrón Repository), </w:t>
      </w:r>
      <w:r>
        <w:rPr>
          <w:rStyle w:val="Textoennegrita"/>
          <w:rFonts w:ascii="Helvetica" w:hAnsi="Helvetica"/>
          <w:color w:val="323232"/>
        </w:rPr>
        <w:t>Retrofit</w:t>
      </w:r>
      <w:r>
        <w:rPr>
          <w:rFonts w:ascii="Helvetica" w:hAnsi="Helvetica"/>
          <w:color w:val="323232"/>
        </w:rPr>
        <w:t> (para acceso a servicios web), etc.</w:t>
      </w:r>
    </w:p>
    <w:p w:rsidR="000E0D8D" w:rsidRDefault="000E0D8D" w:rsidP="000E0D8D">
      <w:pPr>
        <w:numPr>
          <w:ilvl w:val="1"/>
          <w:numId w:val="124"/>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También pueden utilizarse plataformas </w:t>
      </w:r>
      <w:r>
        <w:rPr>
          <w:rStyle w:val="Textoennegrita"/>
          <w:rFonts w:ascii="Helvetica" w:hAnsi="Helvetica"/>
          <w:color w:val="323232"/>
        </w:rPr>
        <w:t>BaaS (Backend as a Service)</w:t>
      </w:r>
      <w:r>
        <w:rPr>
          <w:rFonts w:ascii="Helvetica" w:hAnsi="Helvetica"/>
          <w:color w:val="323232"/>
        </w:rPr>
        <w:t> como </w:t>
      </w:r>
      <w:r>
        <w:rPr>
          <w:rStyle w:val="Textoennegrita"/>
          <w:rFonts w:ascii="Helvetica" w:hAnsi="Helvetica"/>
          <w:color w:val="323232"/>
        </w:rPr>
        <w:t>Firebase</w:t>
      </w:r>
      <w:r>
        <w:rPr>
          <w:rFonts w:ascii="Helvetica" w:hAnsi="Helvetica"/>
          <w:color w:val="323232"/>
        </w:rPr>
        <w:t>, </w:t>
      </w:r>
      <w:r>
        <w:rPr>
          <w:rStyle w:val="Textoennegrita"/>
          <w:rFonts w:ascii="Helvetica" w:hAnsi="Helvetica"/>
          <w:color w:val="323232"/>
        </w:rPr>
        <w:t>Supabase</w:t>
      </w:r>
      <w:r>
        <w:rPr>
          <w:rFonts w:ascii="Helvetica" w:hAnsi="Helvetica"/>
          <w:color w:val="323232"/>
        </w:rPr>
        <w:t>, etc.</w:t>
      </w:r>
    </w:p>
    <w:p w:rsidR="000E0D8D" w:rsidRDefault="000E0D8D" w:rsidP="000E0D8D">
      <w:pPr>
        <w:pStyle w:val="NormalWeb"/>
        <w:shd w:val="clear" w:color="auto" w:fill="FFFFFF"/>
        <w:rPr>
          <w:rFonts w:ascii="Helvetica" w:hAnsi="Helvetica"/>
          <w:color w:val="323232"/>
        </w:rPr>
      </w:pPr>
      <w:r>
        <w:rPr>
          <w:rFonts w:ascii="Helvetica" w:hAnsi="Helvetica"/>
          <w:color w:val="323232"/>
        </w:rPr>
        <w:t>Para Firebase, se puede emplear la librería de Firebase para Android, que proporciona una API sencilla para interactuar con la base de datos en tiempo real y el sistema de autenticación de Firebase:</w:t>
      </w:r>
    </w:p>
    <w:p w:rsidR="000E0D8D" w:rsidRDefault="000E0D8D" w:rsidP="000E0D8D">
      <w:pPr>
        <w:pStyle w:val="NormalWeb"/>
        <w:shd w:val="clear" w:color="auto" w:fill="FFFFFF"/>
        <w:rPr>
          <w:rFonts w:ascii="Helvetica" w:hAnsi="Helvetica"/>
          <w:color w:val="323232"/>
        </w:rPr>
      </w:pPr>
      <w:hyperlink r:id="rId287" w:history="1">
        <w:r>
          <w:rPr>
            <w:rStyle w:val="Hipervnculo"/>
            <w:rFonts w:ascii="Helvetica" w:eastAsiaTheme="majorEastAsia" w:hAnsi="Helvetica"/>
          </w:rPr>
          <w:t>https://developer.android.com/studio/write/firebase</w:t>
        </w:r>
      </w:hyperlink>
      <w:r>
        <w:rPr>
          <w:rFonts w:ascii="Helvetica" w:hAnsi="Helvetica"/>
          <w:color w:val="323232"/>
        </w:rPr>
        <w:t> </w:t>
      </w:r>
      <w:hyperlink r:id="rId288" w:history="1">
        <w:r>
          <w:rPr>
            <w:rStyle w:val="Hipervnculo"/>
            <w:rFonts w:ascii="Helvetica" w:eastAsiaTheme="majorEastAsia" w:hAnsi="Helvetica"/>
          </w:rPr>
          <w:t>https://firebase.google.com/docs/android/setup</w:t>
        </w:r>
      </w:hyperlink>
    </w:p>
    <w:p w:rsidR="000E0D8D" w:rsidRDefault="000E0D8D" w:rsidP="000E0D8D">
      <w:pPr>
        <w:pStyle w:val="NormalWeb"/>
        <w:numPr>
          <w:ilvl w:val="0"/>
          <w:numId w:val="125"/>
        </w:numPr>
        <w:shd w:val="clear" w:color="auto" w:fill="FFFFFF"/>
        <w:rPr>
          <w:rFonts w:ascii="Helvetica" w:hAnsi="Helvetica"/>
          <w:color w:val="323232"/>
        </w:rPr>
      </w:pPr>
      <w:r>
        <w:rPr>
          <w:rStyle w:val="Textoennegrita"/>
          <w:rFonts w:ascii="Helvetica" w:hAnsi="Helvetica"/>
          <w:color w:val="323232"/>
        </w:rPr>
        <w:t>Modelo de datos</w:t>
      </w:r>
      <w:r>
        <w:rPr>
          <w:rFonts w:ascii="Helvetica" w:hAnsi="Helvetica"/>
          <w:color w:val="323232"/>
        </w:rPr>
        <w:t>: se debe un modelo de datos que represente la información que se va a manejar en la aplicación. Este modelo debe ser coherente y adecuado para el propósito de la aplicación, siguiendo los estándares de nombrado en Kotlin o Java. Además, debe </w:t>
      </w:r>
      <w:r>
        <w:rPr>
          <w:rStyle w:val="Textoennegrita"/>
          <w:rFonts w:ascii="Helvetica" w:hAnsi="Helvetica"/>
          <w:color w:val="323232"/>
        </w:rPr>
        <w:t>incluir los adaptadores de Gson en el caso de emplear JSON</w:t>
      </w:r>
      <w:r>
        <w:rPr>
          <w:rFonts w:ascii="Helvetica" w:hAnsi="Helvetica"/>
          <w:color w:val="323232"/>
        </w:rPr>
        <w:t>.</w:t>
      </w:r>
    </w:p>
    <w:p w:rsidR="000E0D8D" w:rsidRDefault="000E0D8D" w:rsidP="000E0D8D">
      <w:pPr>
        <w:pStyle w:val="NormalWeb"/>
        <w:numPr>
          <w:ilvl w:val="0"/>
          <w:numId w:val="125"/>
        </w:numPr>
        <w:shd w:val="clear" w:color="auto" w:fill="FFFFFF"/>
        <w:rPr>
          <w:rFonts w:ascii="Helvetica" w:hAnsi="Helvetica"/>
          <w:color w:val="323232"/>
        </w:rPr>
      </w:pPr>
      <w:r>
        <w:rPr>
          <w:rStyle w:val="Textoennegrita"/>
          <w:rFonts w:ascii="Helvetica" w:hAnsi="Helvetica"/>
          <w:color w:val="323232"/>
        </w:rPr>
        <w:t>Patrones de acceso a datos</w:t>
      </w:r>
      <w:r>
        <w:rPr>
          <w:rFonts w:ascii="Helvetica" w:hAnsi="Helvetica"/>
          <w:color w:val="323232"/>
        </w:rPr>
        <w:t>: se deben implementar los patrones de acceso a datos necesarios para interactuar con los datos almacenados. Esto puede incluir la </w:t>
      </w:r>
      <w:r>
        <w:rPr>
          <w:rStyle w:val="Textoennegrita"/>
          <w:rFonts w:ascii="Helvetica" w:hAnsi="Helvetica"/>
          <w:color w:val="323232"/>
        </w:rPr>
        <w:t>creación de clases de acceso a datos, adaptadores, o cualquier otro componente necesario para gestionar la persistencia de datos</w:t>
      </w:r>
      <w:r>
        <w:rPr>
          <w:rFonts w:ascii="Helvetica" w:hAnsi="Helvetica"/>
          <w:color w:val="323232"/>
        </w:rPr>
        <w:t>.</w:t>
      </w:r>
    </w:p>
    <w:p w:rsidR="000E0D8D" w:rsidRDefault="000E0D8D" w:rsidP="000E0D8D">
      <w:pPr>
        <w:numPr>
          <w:ilvl w:val="1"/>
          <w:numId w:val="125"/>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Como se ha comentado anteriormentte, en el caso de aplicaciones móviles, se debe tener en cuenta la gestión de la persistencia de datos en el contexto de una aplicación móvil, </w:t>
      </w:r>
      <w:r>
        <w:rPr>
          <w:rStyle w:val="Textoennegrita"/>
          <w:rFonts w:ascii="Helvetica" w:hAnsi="Helvetica"/>
          <w:color w:val="323232"/>
        </w:rPr>
        <w:t>utilizando el patrón de acceso a datos adecuado</w:t>
      </w:r>
      <w:r>
        <w:rPr>
          <w:rFonts w:ascii="Helvetica" w:hAnsi="Helvetica"/>
          <w:color w:val="323232"/>
        </w:rPr>
        <w:t> para la plataforma: </w:t>
      </w:r>
      <w:r>
        <w:rPr>
          <w:rStyle w:val="Textoennegrita"/>
          <w:rFonts w:ascii="Helvetica" w:hAnsi="Helvetica"/>
          <w:color w:val="323232"/>
        </w:rPr>
        <w:t>ViewModel</w:t>
      </w:r>
      <w:r>
        <w:rPr>
          <w:rFonts w:ascii="Helvetica" w:hAnsi="Helvetica"/>
          <w:color w:val="323232"/>
        </w:rPr>
        <w:t> (para la gestión de la UI), </w:t>
      </w:r>
      <w:hyperlink r:id="rId289" w:history="1">
        <w:r>
          <w:rPr>
            <w:rStyle w:val="CdigoHTML"/>
            <w:rFonts w:ascii="var(--INTERNAL-CODE-font)" w:eastAsiaTheme="minorHAnsi" w:hAnsi="var(--INTERNAL-CODE-font)"/>
            <w:b/>
            <w:bCs/>
            <w:color w:val="0000FF"/>
            <w:bdr w:val="single" w:sz="6" w:space="0" w:color="auto" w:frame="1"/>
          </w:rPr>
          <w:t>LiveData</w:t>
        </w:r>
      </w:hyperlink>
      <w:r>
        <w:rPr>
          <w:rFonts w:ascii="Helvetica" w:hAnsi="Helvetica"/>
          <w:color w:val="323232"/>
        </w:rPr>
        <w:t> o </w:t>
      </w:r>
      <w:hyperlink r:id="rId290" w:history="1">
        <w:r>
          <w:rPr>
            <w:rStyle w:val="CdigoHTML"/>
            <w:rFonts w:ascii="var(--INTERNAL-CODE-font)" w:eastAsiaTheme="minorHAnsi" w:hAnsi="var(--INTERNAL-CODE-font)"/>
            <w:b/>
            <w:bCs/>
            <w:color w:val="0000FF"/>
            <w:bdr w:val="single" w:sz="6" w:space="0" w:color="auto" w:frame="1"/>
          </w:rPr>
          <w:t>StateFlow</w:t>
        </w:r>
      </w:hyperlink>
      <w:r>
        <w:rPr>
          <w:rFonts w:ascii="Helvetica" w:hAnsi="Helvetica"/>
          <w:color w:val="323232"/>
        </w:rPr>
        <w:t> (para la observación de datos), Room (con SQLite y patrón Repository), Retrofit (para acceso a servicios web), etc.</w:t>
      </w:r>
    </w:p>
    <w:p w:rsidR="000E0D8D" w:rsidRDefault="000E0D8D" w:rsidP="000E0D8D">
      <w:pPr>
        <w:numPr>
          <w:ilvl w:val="1"/>
          <w:numId w:val="125"/>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En el caso de aplicaciones de escritorio, se debe tener en cuenta la gestión de la persistencia de datos en el contexto de una aplicación de escritorio, utilizando el patrón de acceso a datos adecuado para la plataforma: DAO (Data Access Object), JDBC (Java Database Connectivity), etc.</w:t>
      </w:r>
    </w:p>
    <w:p w:rsidR="000E0D8D" w:rsidRDefault="000E0D8D" w:rsidP="000E0D8D">
      <w:pPr>
        <w:pStyle w:val="NormalWeb"/>
        <w:numPr>
          <w:ilvl w:val="0"/>
          <w:numId w:val="125"/>
        </w:numPr>
        <w:shd w:val="clear" w:color="auto" w:fill="FFFFFF"/>
        <w:rPr>
          <w:rFonts w:ascii="Helvetica" w:hAnsi="Helvetica"/>
          <w:color w:val="323232"/>
        </w:rPr>
      </w:pPr>
      <w:r>
        <w:rPr>
          <w:rStyle w:val="Textoennegrita"/>
          <w:rFonts w:ascii="Helvetica" w:hAnsi="Helvetica"/>
          <w:color w:val="323232"/>
        </w:rPr>
        <w:t>Interfaz de usuario</w:t>
      </w:r>
      <w:r>
        <w:rPr>
          <w:rFonts w:ascii="Helvetica" w:hAnsi="Helvetica"/>
          <w:color w:val="323232"/>
        </w:rPr>
        <w:t>: aunque la parte importante es la parte del modelo y del patrón de arquitectura empleado, se debe implementar una interfaz de usuario que permita interactuar con los datos almacenados.</w:t>
      </w:r>
    </w:p>
    <w:p w:rsidR="000E0D8D" w:rsidRDefault="000E0D8D" w:rsidP="000E0D8D">
      <w:pPr>
        <w:numPr>
          <w:ilvl w:val="1"/>
          <w:numId w:val="125"/>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En el caso de aplicaciones móviles, se debe tener en cuenta la gestión de la interfaz de usuario en el contexto de una aplicación móvil, utilizando los componentes de la interfaz de usuario adecuados para la plataforma: Activities, Fragments, Views, etc.</w:t>
      </w:r>
    </w:p>
    <w:p w:rsidR="000E0D8D" w:rsidRDefault="000E0D8D" w:rsidP="000E0D8D">
      <w:pPr>
        <w:numPr>
          <w:ilvl w:val="1"/>
          <w:numId w:val="125"/>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 xml:space="preserve">En el caso de aplicaciones de escritorio, se debe tener en cuenta la gestión de la interfaz de usuario en el contexto de una aplicación de escritorio, </w:t>
      </w:r>
      <w:r>
        <w:rPr>
          <w:rFonts w:ascii="Helvetica" w:hAnsi="Helvetica"/>
          <w:color w:val="323232"/>
        </w:rPr>
        <w:lastRenderedPageBreak/>
        <w:t>utilizando los componentes de la interfaz de usuario adecuados para la plataforma: JFrame, JPanel, JDialog, etc. No es necesario que siga el patrón MVC, aunque se valorará positivamente si se ha seguido.</w:t>
      </w:r>
    </w:p>
    <w:p w:rsidR="000E0D8D" w:rsidRDefault="000E0D8D" w:rsidP="000E0D8D">
      <w:pPr>
        <w:pStyle w:val="Ttulo2"/>
        <w:shd w:val="clear" w:color="auto" w:fill="FFFFFF"/>
        <w:rPr>
          <w:rFonts w:ascii="Helvetica" w:hAnsi="Helvetica"/>
          <w:b w:val="0"/>
          <w:bCs w:val="0"/>
          <w:color w:val="auto"/>
          <w:spacing w:val="-15"/>
        </w:rPr>
      </w:pPr>
      <w:r>
        <w:rPr>
          <w:rFonts w:ascii="Helvetica" w:hAnsi="Helvetica"/>
          <w:b w:val="0"/>
          <w:bCs w:val="0"/>
          <w:spacing w:val="-15"/>
        </w:rPr>
        <w:t>Persistencia de datos</w:t>
      </w:r>
    </w:p>
    <w:p w:rsidR="000E0D8D" w:rsidRDefault="000E0D8D" w:rsidP="000E0D8D">
      <w:pPr>
        <w:pStyle w:val="NormalWeb"/>
        <w:shd w:val="clear" w:color="auto" w:fill="FFFFFF"/>
        <w:rPr>
          <w:rFonts w:ascii="Helvetica" w:hAnsi="Helvetica"/>
          <w:color w:val="323232"/>
        </w:rPr>
      </w:pPr>
      <w:r>
        <w:rPr>
          <w:rFonts w:ascii="Helvetica" w:hAnsi="Helvetica"/>
          <w:color w:val="323232"/>
        </w:rPr>
        <w:t>Para la persistencia de datos, se debe elegir una de las siguientes opciones:</w:t>
      </w:r>
    </w:p>
    <w:p w:rsidR="000E0D8D" w:rsidRDefault="000E0D8D" w:rsidP="000E0D8D">
      <w:pPr>
        <w:numPr>
          <w:ilvl w:val="0"/>
          <w:numId w:val="126"/>
        </w:numPr>
        <w:shd w:val="clear" w:color="auto" w:fill="FFFFFF"/>
        <w:spacing w:before="100" w:beforeAutospacing="1" w:after="100" w:afterAutospacing="1" w:line="240" w:lineRule="auto"/>
        <w:rPr>
          <w:rFonts w:ascii="Helvetica" w:hAnsi="Helvetica"/>
          <w:color w:val="323232"/>
        </w:rPr>
      </w:pPr>
      <w:r>
        <w:rPr>
          <w:rStyle w:val="Textoennegrita"/>
          <w:rFonts w:ascii="Helvetica" w:hAnsi="Helvetica"/>
          <w:color w:val="323232"/>
        </w:rPr>
        <w:t>Persistencia en archivos</w:t>
      </w:r>
      <w:r>
        <w:rPr>
          <w:rFonts w:ascii="Helvetica" w:hAnsi="Helvetica"/>
          <w:color w:val="323232"/>
        </w:rPr>
        <w:t>: se pueden utilizar archivos para almacenar los datos de la aplicación. Los archivos pueden ser de </w:t>
      </w:r>
      <w:r>
        <w:rPr>
          <w:rStyle w:val="Textoennegrita"/>
          <w:rFonts w:ascii="Helvetica" w:hAnsi="Helvetica"/>
          <w:color w:val="323232"/>
        </w:rPr>
        <w:t>texto, binarios o JSON</w:t>
      </w:r>
      <w:r>
        <w:rPr>
          <w:rFonts w:ascii="Helvetica" w:hAnsi="Helvetica"/>
          <w:color w:val="323232"/>
        </w:rPr>
        <w:t>, y pueden ser almacenados localmente en el dispositivo o de forma remota en un servidor. También p</w:t>
      </w:r>
      <w:r>
        <w:rPr>
          <w:rStyle w:val="Textoennegrita"/>
          <w:rFonts w:ascii="Helvetica" w:hAnsi="Helvetica"/>
          <w:color w:val="323232"/>
        </w:rPr>
        <w:t>ueden emplearse API Rest libres o disponibles en la red</w:t>
      </w:r>
      <w:r>
        <w:rPr>
          <w:rFonts w:ascii="Helvetica" w:hAnsi="Helvetica"/>
          <w:color w:val="323232"/>
        </w:rPr>
        <w:t>, como los ejemplos con los que hemos trabajado en clase. Ejemplos:</w:t>
      </w:r>
    </w:p>
    <w:p w:rsidR="000E0D8D" w:rsidRDefault="000E0D8D" w:rsidP="000E0D8D">
      <w:pPr>
        <w:numPr>
          <w:ilvl w:val="1"/>
          <w:numId w:val="126"/>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Almacenar los datos de una lista de tareas pendientes en un archivo de texto o JSON.</w:t>
      </w:r>
    </w:p>
    <w:p w:rsidR="000E0D8D" w:rsidRDefault="000E0D8D" w:rsidP="000E0D8D">
      <w:pPr>
        <w:numPr>
          <w:ilvl w:val="1"/>
          <w:numId w:val="126"/>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Almacenar los datos de una lista de contactos en un archivo binario.</w:t>
      </w:r>
    </w:p>
    <w:p w:rsidR="000E0D8D" w:rsidRDefault="000E0D8D" w:rsidP="000E0D8D">
      <w:pPr>
        <w:numPr>
          <w:ilvl w:val="1"/>
          <w:numId w:val="126"/>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Consulta de API de películas o libros para obtener información y/o almacenarla localmente.</w:t>
      </w:r>
    </w:p>
    <w:p w:rsidR="000E0D8D" w:rsidRDefault="000E0D8D" w:rsidP="000E0D8D">
      <w:pPr>
        <w:pStyle w:val="NormalWeb"/>
        <w:shd w:val="clear" w:color="auto" w:fill="FFFFFF"/>
        <w:rPr>
          <w:rFonts w:ascii="Helvetica" w:hAnsi="Helvetica"/>
          <w:color w:val="323232"/>
        </w:rPr>
      </w:pPr>
      <w:r>
        <w:rPr>
          <w:rFonts w:ascii="Helvetica" w:hAnsi="Helvetica"/>
          <w:color w:val="323232"/>
        </w:rPr>
        <w:t>Existen muchas APIs públicas, por ejemplo:</w:t>
      </w:r>
    </w:p>
    <w:p w:rsidR="000E0D8D" w:rsidRDefault="000E0D8D" w:rsidP="000E0D8D">
      <w:pPr>
        <w:numPr>
          <w:ilvl w:val="0"/>
          <w:numId w:val="127"/>
        </w:numPr>
        <w:shd w:val="clear" w:color="auto" w:fill="FFFFFF"/>
        <w:spacing w:before="100" w:beforeAutospacing="1" w:after="100" w:afterAutospacing="1" w:line="240" w:lineRule="auto"/>
        <w:rPr>
          <w:rFonts w:ascii="Helvetica" w:hAnsi="Helvetica"/>
          <w:color w:val="323232"/>
        </w:rPr>
      </w:pPr>
      <w:hyperlink r:id="rId291" w:history="1">
        <w:r>
          <w:rPr>
            <w:rStyle w:val="Hipervnculo"/>
            <w:rFonts w:ascii="Helvetica" w:hAnsi="Helvetica"/>
          </w:rPr>
          <w:t>https://github.com/public-apis/public-apis</w:t>
        </w:r>
      </w:hyperlink>
    </w:p>
    <w:p w:rsidR="000E0D8D" w:rsidRDefault="000E0D8D" w:rsidP="000E0D8D">
      <w:pPr>
        <w:numPr>
          <w:ilvl w:val="0"/>
          <w:numId w:val="127"/>
        </w:numPr>
        <w:shd w:val="clear" w:color="auto" w:fill="FFFFFF"/>
        <w:spacing w:before="100" w:beforeAutospacing="1" w:after="100" w:afterAutospacing="1" w:line="240" w:lineRule="auto"/>
        <w:rPr>
          <w:rFonts w:ascii="Helvetica" w:hAnsi="Helvetica"/>
          <w:color w:val="323232"/>
        </w:rPr>
      </w:pPr>
      <w:hyperlink r:id="rId292" w:history="1">
        <w:r>
          <w:rPr>
            <w:rStyle w:val="Hipervnculo"/>
            <w:rFonts w:ascii="Helvetica" w:hAnsi="Helvetica"/>
          </w:rPr>
          <w:t>The movie DB</w:t>
        </w:r>
      </w:hyperlink>
    </w:p>
    <w:p w:rsidR="000E0D8D" w:rsidRDefault="000E0D8D" w:rsidP="000E0D8D">
      <w:pPr>
        <w:numPr>
          <w:ilvl w:val="0"/>
          <w:numId w:val="127"/>
        </w:numPr>
        <w:shd w:val="clear" w:color="auto" w:fill="FFFFFF"/>
        <w:spacing w:before="100" w:beforeAutospacing="1" w:after="100" w:afterAutospacing="1" w:line="240" w:lineRule="auto"/>
        <w:rPr>
          <w:rFonts w:ascii="Helvetica" w:hAnsi="Helvetica"/>
          <w:color w:val="323232"/>
        </w:rPr>
      </w:pPr>
      <w:hyperlink r:id="rId293" w:history="1">
        <w:r>
          <w:rPr>
            <w:rStyle w:val="Hipervnculo"/>
            <w:rFonts w:ascii="Helvetica" w:hAnsi="Helvetica"/>
          </w:rPr>
          <w:t>Google Books API</w:t>
        </w:r>
      </w:hyperlink>
    </w:p>
    <w:p w:rsidR="000E0D8D" w:rsidRDefault="000E0D8D" w:rsidP="000E0D8D">
      <w:pPr>
        <w:numPr>
          <w:ilvl w:val="0"/>
          <w:numId w:val="127"/>
        </w:numPr>
        <w:shd w:val="clear" w:color="auto" w:fill="FFFFFF"/>
        <w:spacing w:before="100" w:beforeAutospacing="1" w:after="100" w:afterAutospacing="1" w:line="240" w:lineRule="auto"/>
        <w:rPr>
          <w:rFonts w:ascii="Helvetica" w:hAnsi="Helvetica"/>
          <w:color w:val="323232"/>
        </w:rPr>
      </w:pPr>
      <w:hyperlink r:id="rId294" w:history="1">
        <w:r>
          <w:rPr>
            <w:rStyle w:val="Hipervnculo"/>
            <w:rFonts w:ascii="Helvetica" w:hAnsi="Helvetica"/>
          </w:rPr>
          <w:t>API de Spotify</w:t>
        </w:r>
      </w:hyperlink>
    </w:p>
    <w:p w:rsidR="000E0D8D" w:rsidRDefault="000E0D8D" w:rsidP="000E0D8D">
      <w:pPr>
        <w:numPr>
          <w:ilvl w:val="0"/>
          <w:numId w:val="127"/>
        </w:numPr>
        <w:shd w:val="clear" w:color="auto" w:fill="FFFFFF"/>
        <w:spacing w:before="100" w:beforeAutospacing="1" w:after="100" w:afterAutospacing="1" w:line="240" w:lineRule="auto"/>
        <w:rPr>
          <w:rFonts w:ascii="Helvetica" w:hAnsi="Helvetica"/>
          <w:color w:val="323232"/>
        </w:rPr>
      </w:pPr>
      <w:hyperlink r:id="rId295" w:history="1">
        <w:r>
          <w:rPr>
            <w:rStyle w:val="Hipervnculo"/>
            <w:rFonts w:ascii="Helvetica" w:hAnsi="Helvetica"/>
          </w:rPr>
          <w:t>News API</w:t>
        </w:r>
      </w:hyperlink>
    </w:p>
    <w:p w:rsidR="000E0D8D" w:rsidRDefault="000E0D8D" w:rsidP="000E0D8D">
      <w:pPr>
        <w:numPr>
          <w:ilvl w:val="0"/>
          <w:numId w:val="127"/>
        </w:numPr>
        <w:shd w:val="clear" w:color="auto" w:fill="FFFFFF"/>
        <w:spacing w:before="100" w:beforeAutospacing="1" w:after="100" w:afterAutospacing="1" w:line="240" w:lineRule="auto"/>
        <w:rPr>
          <w:rFonts w:ascii="Helvetica" w:hAnsi="Helvetica"/>
          <w:color w:val="323232"/>
        </w:rPr>
      </w:pPr>
      <w:hyperlink r:id="rId296" w:history="1">
        <w:r>
          <w:rPr>
            <w:rStyle w:val="Hipervnculo"/>
            <w:rFonts w:ascii="Helvetica" w:hAnsi="Helvetica"/>
          </w:rPr>
          <w:t>API de OpenWeatherMap</w:t>
        </w:r>
      </w:hyperlink>
    </w:p>
    <w:p w:rsidR="000E0D8D" w:rsidRDefault="000E0D8D" w:rsidP="000E0D8D">
      <w:pPr>
        <w:numPr>
          <w:ilvl w:val="0"/>
          <w:numId w:val="127"/>
        </w:numPr>
        <w:shd w:val="clear" w:color="auto" w:fill="FFFFFF"/>
        <w:spacing w:before="100" w:beforeAutospacing="1" w:after="100" w:afterAutospacing="1" w:line="240" w:lineRule="auto"/>
        <w:rPr>
          <w:rFonts w:ascii="Helvetica" w:hAnsi="Helvetica"/>
          <w:color w:val="323232"/>
        </w:rPr>
      </w:pPr>
      <w:hyperlink r:id="rId297" w:history="1">
        <w:r>
          <w:rPr>
            <w:rStyle w:val="Hipervnculo"/>
            <w:rFonts w:ascii="Helvetica" w:hAnsi="Helvetica"/>
          </w:rPr>
          <w:t>API de GitHub</w:t>
        </w:r>
      </w:hyperlink>
    </w:p>
    <w:p w:rsidR="000E0D8D" w:rsidRDefault="000E0D8D" w:rsidP="000E0D8D">
      <w:pPr>
        <w:numPr>
          <w:ilvl w:val="0"/>
          <w:numId w:val="127"/>
        </w:numPr>
        <w:shd w:val="clear" w:color="auto" w:fill="FFFFFF"/>
        <w:spacing w:before="100" w:beforeAutospacing="1" w:after="100" w:afterAutospacing="1" w:line="240" w:lineRule="auto"/>
        <w:rPr>
          <w:rFonts w:ascii="Helvetica" w:hAnsi="Helvetica"/>
          <w:color w:val="323232"/>
        </w:rPr>
      </w:pPr>
      <w:hyperlink r:id="rId298" w:history="1">
        <w:r>
          <w:rPr>
            <w:rStyle w:val="Hipervnculo"/>
            <w:rFonts w:ascii="Helvetica" w:hAnsi="Helvetica"/>
          </w:rPr>
          <w:t>API de X/Twitter</w:t>
        </w:r>
      </w:hyperlink>
    </w:p>
    <w:p w:rsidR="000E0D8D" w:rsidRDefault="000E0D8D" w:rsidP="000E0D8D">
      <w:pPr>
        <w:numPr>
          <w:ilvl w:val="0"/>
          <w:numId w:val="127"/>
        </w:numPr>
        <w:shd w:val="clear" w:color="auto" w:fill="FFFFFF"/>
        <w:spacing w:before="100" w:beforeAutospacing="1" w:after="100" w:afterAutospacing="1" w:line="240" w:lineRule="auto"/>
        <w:rPr>
          <w:rFonts w:ascii="Helvetica" w:hAnsi="Helvetica"/>
          <w:color w:val="323232"/>
        </w:rPr>
      </w:pPr>
      <w:hyperlink r:id="rId299" w:history="1">
        <w:r>
          <w:rPr>
            <w:rStyle w:val="Hipervnculo"/>
            <w:rFonts w:ascii="Helvetica" w:hAnsi="Helvetica"/>
          </w:rPr>
          <w:t>API de NASA</w:t>
        </w:r>
      </w:hyperlink>
    </w:p>
    <w:p w:rsidR="000E0D8D" w:rsidRDefault="000E0D8D" w:rsidP="000E0D8D">
      <w:pPr>
        <w:numPr>
          <w:ilvl w:val="0"/>
          <w:numId w:val="127"/>
        </w:numPr>
        <w:shd w:val="clear" w:color="auto" w:fill="FFFFFF"/>
        <w:spacing w:before="100" w:beforeAutospacing="1" w:after="100" w:afterAutospacing="1" w:line="240" w:lineRule="auto"/>
        <w:rPr>
          <w:rFonts w:ascii="Helvetica" w:hAnsi="Helvetica"/>
          <w:color w:val="323232"/>
        </w:rPr>
      </w:pPr>
      <w:hyperlink r:id="rId300" w:history="1">
        <w:r>
          <w:rPr>
            <w:rStyle w:val="Hipervnculo"/>
            <w:rFonts w:ascii="Helvetica" w:hAnsi="Helvetica"/>
          </w:rPr>
          <w:t>API iTunes</w:t>
        </w:r>
      </w:hyperlink>
      <w:r>
        <w:rPr>
          <w:rFonts w:ascii="Helvetica" w:hAnsi="Helvetica"/>
          <w:color w:val="323232"/>
        </w:rPr>
        <w:t> ;-) (</w:t>
      </w:r>
      <w:hyperlink r:id="rId301" w:history="1">
        <w:r>
          <w:rPr>
            <w:rStyle w:val="Hipervnculo"/>
            <w:rFonts w:ascii="Helvetica" w:hAnsi="Helvetica"/>
          </w:rPr>
          <w:t>https://performance-partners.apple.com/search-api</w:t>
        </w:r>
      </w:hyperlink>
      <w:r>
        <w:rPr>
          <w:rFonts w:ascii="Helvetica" w:hAnsi="Helvetica"/>
          <w:color w:val="323232"/>
        </w:rPr>
        <w:t>)</w:t>
      </w:r>
    </w:p>
    <w:p w:rsidR="000E0D8D" w:rsidRDefault="000E0D8D" w:rsidP="000E0D8D">
      <w:pPr>
        <w:pStyle w:val="NormalWeb"/>
        <w:shd w:val="clear" w:color="auto" w:fill="FFFFFF"/>
        <w:rPr>
          <w:rFonts w:ascii="Helvetica" w:hAnsi="Helvetica"/>
          <w:color w:val="323232"/>
        </w:rPr>
      </w:pPr>
      <w:r>
        <w:rPr>
          <w:rFonts w:ascii="Helvetica" w:hAnsi="Helvetica"/>
          <w:color w:val="323232"/>
        </w:rPr>
        <w:t>En el </w:t>
      </w:r>
      <w:r>
        <w:rPr>
          <w:rStyle w:val="Textoennegrita"/>
          <w:rFonts w:ascii="Helvetica" w:hAnsi="Helvetica"/>
          <w:color w:val="323232"/>
        </w:rPr>
        <w:t>caso de emplear JSON deben crearse serializadores o deserializadores personalizados por medio de Gson</w:t>
      </w:r>
      <w:r>
        <w:rPr>
          <w:rFonts w:ascii="Helvetica" w:hAnsi="Helvetica"/>
          <w:color w:val="323232"/>
        </w:rPr>
        <w:t>.</w:t>
      </w:r>
    </w:p>
    <w:p w:rsidR="000E0D8D" w:rsidRDefault="000E0D8D" w:rsidP="000E0D8D">
      <w:pPr>
        <w:pStyle w:val="NormalWeb"/>
        <w:shd w:val="clear" w:color="auto" w:fill="FFFFFF"/>
        <w:rPr>
          <w:rFonts w:ascii="Helvetica" w:hAnsi="Helvetica"/>
          <w:color w:val="323232"/>
        </w:rPr>
      </w:pPr>
      <w:r>
        <w:rPr>
          <w:rFonts w:ascii="Helvetica" w:hAnsi="Helvetica"/>
          <w:color w:val="323232"/>
        </w:rPr>
        <w:t>En Android debe emplearse la clase </w:t>
      </w:r>
      <w:r>
        <w:rPr>
          <w:rStyle w:val="CdigoHTML"/>
          <w:rFonts w:ascii="var(--INTERNAL-CODE-font)" w:hAnsi="var(--INTERNAL-CODE-font)"/>
          <w:color w:val="323232"/>
          <w:sz w:val="22"/>
          <w:szCs w:val="22"/>
          <w:bdr w:val="single" w:sz="6" w:space="0" w:color="auto" w:frame="1"/>
        </w:rPr>
        <w:t>File</w:t>
      </w:r>
      <w:r>
        <w:rPr>
          <w:rFonts w:ascii="Helvetica" w:hAnsi="Helvetica"/>
          <w:color w:val="323232"/>
        </w:rPr>
        <w:t> para la gestión de archivos y en Java la clase </w:t>
      </w:r>
      <w:r>
        <w:rPr>
          <w:rStyle w:val="CdigoHTML"/>
          <w:rFonts w:ascii="var(--INTERNAL-CODE-font)" w:hAnsi="var(--INTERNAL-CODE-font)"/>
          <w:color w:val="323232"/>
          <w:sz w:val="22"/>
          <w:szCs w:val="22"/>
          <w:bdr w:val="single" w:sz="6" w:space="0" w:color="auto" w:frame="1"/>
        </w:rPr>
        <w:t>FileReader</w:t>
      </w:r>
      <w:r>
        <w:rPr>
          <w:rFonts w:ascii="Helvetica" w:hAnsi="Helvetica"/>
          <w:color w:val="323232"/>
        </w:rPr>
        <w:t> y </w:t>
      </w:r>
      <w:r>
        <w:rPr>
          <w:rStyle w:val="CdigoHTML"/>
          <w:rFonts w:ascii="var(--INTERNAL-CODE-font)" w:hAnsi="var(--INTERNAL-CODE-font)"/>
          <w:color w:val="323232"/>
          <w:sz w:val="22"/>
          <w:szCs w:val="22"/>
          <w:bdr w:val="single" w:sz="6" w:space="0" w:color="auto" w:frame="1"/>
        </w:rPr>
        <w:t>FileWriter</w:t>
      </w:r>
      <w:r>
        <w:rPr>
          <w:rFonts w:ascii="Helvetica" w:hAnsi="Helvetica"/>
          <w:color w:val="323232"/>
        </w:rPr>
        <w:t>.</w:t>
      </w:r>
    </w:p>
    <w:p w:rsidR="000E0D8D" w:rsidRDefault="000E0D8D" w:rsidP="000E0D8D">
      <w:pPr>
        <w:pStyle w:val="NormalWeb"/>
        <w:shd w:val="clear" w:color="auto" w:fill="FFFFFF"/>
        <w:rPr>
          <w:rFonts w:ascii="Helvetica" w:hAnsi="Helvetica"/>
          <w:color w:val="323232"/>
        </w:rPr>
      </w:pPr>
      <w:r>
        <w:rPr>
          <w:rFonts w:ascii="Helvetica" w:hAnsi="Helvetica"/>
          <w:color w:val="323232"/>
        </w:rPr>
        <w:t>Para acceso a las API Rest, </w:t>
      </w:r>
      <w:r>
        <w:rPr>
          <w:rStyle w:val="Textoennegrita"/>
          <w:rFonts w:ascii="Helvetica" w:hAnsi="Helvetica"/>
          <w:color w:val="323232"/>
        </w:rPr>
        <w:t>en Android se empleará Retrofit y en Java la clase </w:t>
      </w:r>
      <w:r>
        <w:rPr>
          <w:rStyle w:val="CdigoHTML"/>
          <w:rFonts w:ascii="var(--INTERNAL-CODE-font)" w:hAnsi="var(--INTERNAL-CODE-font)"/>
          <w:b/>
          <w:bCs/>
          <w:color w:val="323232"/>
          <w:sz w:val="22"/>
          <w:szCs w:val="22"/>
          <w:bdr w:val="single" w:sz="6" w:space="0" w:color="auto" w:frame="1"/>
        </w:rPr>
        <w:t>HttpURLConnection</w:t>
      </w:r>
      <w:r>
        <w:rPr>
          <w:rStyle w:val="Textoennegrita"/>
          <w:rFonts w:ascii="Helvetica" w:hAnsi="Helvetica"/>
          <w:color w:val="323232"/>
        </w:rPr>
        <w:t>, usando la clases con buffer</w:t>
      </w:r>
      <w:r>
        <w:rPr>
          <w:rFonts w:ascii="Helvetica" w:hAnsi="Helvetica"/>
          <w:color w:val="323232"/>
        </w:rPr>
        <w:t>.</w:t>
      </w:r>
    </w:p>
    <w:p w:rsidR="000E0D8D" w:rsidRDefault="000E0D8D" w:rsidP="000E0D8D">
      <w:pPr>
        <w:pStyle w:val="NormalWeb"/>
        <w:shd w:val="clear" w:color="auto" w:fill="FFFFFF"/>
        <w:rPr>
          <w:rFonts w:ascii="Helvetica" w:hAnsi="Helvetica"/>
          <w:color w:val="323232"/>
        </w:rPr>
      </w:pPr>
      <w:r>
        <w:rPr>
          <w:rFonts w:ascii="Helvetica" w:hAnsi="Helvetica"/>
          <w:color w:val="323232"/>
        </w:rPr>
        <w:t xml:space="preserve">Para Android el API Rest debe estar </w:t>
      </w:r>
      <w:proofErr w:type="gramStart"/>
      <w:r>
        <w:rPr>
          <w:rFonts w:ascii="Helvetica" w:hAnsi="Helvetica"/>
          <w:color w:val="323232"/>
        </w:rPr>
        <w:t>separada de la vista por medio del </w:t>
      </w:r>
      <w:hyperlink r:id="rId302" w:history="1">
        <w:r>
          <w:rPr>
            <w:rStyle w:val="Hipervnculo"/>
            <w:rFonts w:ascii="Helvetica" w:eastAsiaTheme="majorEastAsia" w:hAnsi="Helvetica"/>
          </w:rPr>
          <w:t>patrón MVVM</w:t>
        </w:r>
      </w:hyperlink>
      <w:r>
        <w:rPr>
          <w:rFonts w:ascii="Helvetica" w:hAnsi="Helvetica"/>
          <w:color w:val="323232"/>
        </w:rPr>
        <w:t>(Model-View-ViewModel</w:t>
      </w:r>
      <w:proofErr w:type="gramEnd"/>
      <w:r>
        <w:rPr>
          <w:rFonts w:ascii="Helvetica" w:hAnsi="Helvetica"/>
          <w:color w:val="323232"/>
        </w:rPr>
        <w:t>) y en Java por medio del patrón DAO (Data Access Object):</w:t>
      </w:r>
    </w:p>
    <w:p w:rsidR="000E0D8D" w:rsidRDefault="000E0D8D" w:rsidP="000E0D8D">
      <w:pPr>
        <w:pStyle w:val="NormalWeb"/>
        <w:shd w:val="clear" w:color="auto" w:fill="FFFFFF"/>
        <w:rPr>
          <w:rFonts w:ascii="Helvetica" w:hAnsi="Helvetica"/>
          <w:color w:val="323232"/>
        </w:rPr>
      </w:pPr>
      <w:hyperlink r:id="rId303" w:history="1">
        <w:r>
          <w:rPr>
            <w:rStyle w:val="Hipervnculo"/>
            <w:rFonts w:ascii="Helvetica" w:eastAsiaTheme="majorEastAsia" w:hAnsi="Helvetica"/>
          </w:rPr>
          <w:t>https://developer.android.com/topic/libraries/architecture/viewmodel?hl=es-419</w:t>
        </w:r>
      </w:hyperlink>
      <w:r>
        <w:rPr>
          <w:rFonts w:ascii="Helvetica" w:hAnsi="Helvetica"/>
          <w:color w:val="323232"/>
        </w:rPr>
        <w:t> </w:t>
      </w:r>
      <w:hyperlink r:id="rId304" w:anchor="0" w:history="1">
        <w:r>
          <w:rPr>
            <w:rStyle w:val="Hipervnculo"/>
            <w:rFonts w:ascii="Helvetica" w:eastAsiaTheme="majorEastAsia" w:hAnsi="Helvetica"/>
          </w:rPr>
          <w:t>https://developer.android.com/codelabs/basic-android-kotlin-training-livedata?hl=es-419#0</w:t>
        </w:r>
      </w:hyperlink>
    </w:p>
    <w:p w:rsidR="000E0D8D" w:rsidRDefault="000E0D8D" w:rsidP="000E0D8D">
      <w:pPr>
        <w:pStyle w:val="NormalWeb"/>
        <w:shd w:val="clear" w:color="auto" w:fill="FFFFFF"/>
        <w:rPr>
          <w:rFonts w:ascii="Helvetica" w:hAnsi="Helvetica"/>
          <w:color w:val="323232"/>
        </w:rPr>
      </w:pPr>
      <w:r>
        <w:rPr>
          <w:rFonts w:ascii="Helvetica" w:hAnsi="Helvetica"/>
          <w:color w:val="323232"/>
        </w:rPr>
        <w:t xml:space="preserve">En la actualidad se emplea el patrón MVVM en Android, que se basa en la separación de la lógica de negocio de la vista, permitiendo una mayor modularidad y </w:t>
      </w:r>
      <w:r>
        <w:rPr>
          <w:rFonts w:ascii="Helvetica" w:hAnsi="Helvetica"/>
          <w:color w:val="323232"/>
        </w:rPr>
        <w:lastRenderedPageBreak/>
        <w:t>reutilización del código. En Java se emplea el patrón DAO (Data Access Object) para la separación de la lógica de acceso a datos de la lógica de negocio.</w:t>
      </w:r>
    </w:p>
    <w:p w:rsidR="000E0D8D" w:rsidRDefault="000E0D8D" w:rsidP="000E0D8D">
      <w:pPr>
        <w:pStyle w:val="NormalWeb"/>
        <w:shd w:val="clear" w:color="auto" w:fill="FFFFFF"/>
        <w:rPr>
          <w:rFonts w:ascii="Helvetica" w:hAnsi="Helvetica"/>
          <w:color w:val="323232"/>
        </w:rPr>
      </w:pPr>
      <w:r>
        <w:rPr>
          <w:rFonts w:ascii="Helvetica" w:hAnsi="Helvetica"/>
          <w:color w:val="323232"/>
        </w:rPr>
        <w:t>Para la retención de datos en Android por medio de MVVM se emplea la clase </w:t>
      </w:r>
      <w:r>
        <w:rPr>
          <w:rStyle w:val="CdigoHTML"/>
          <w:rFonts w:ascii="var(--INTERNAL-CODE-font)" w:hAnsi="var(--INTERNAL-CODE-font)"/>
          <w:color w:val="323232"/>
          <w:sz w:val="22"/>
          <w:szCs w:val="22"/>
          <w:bdr w:val="single" w:sz="6" w:space="0" w:color="auto" w:frame="1"/>
        </w:rPr>
        <w:t>ViewModel</w:t>
      </w:r>
      <w:r>
        <w:rPr>
          <w:rFonts w:ascii="Helvetica" w:hAnsi="Helvetica"/>
          <w:color w:val="323232"/>
        </w:rPr>
        <w:t> y </w:t>
      </w:r>
      <w:r>
        <w:rPr>
          <w:rStyle w:val="CdigoHTML"/>
          <w:rFonts w:ascii="var(--INTERNAL-CODE-font)" w:hAnsi="var(--INTERNAL-CODE-font)"/>
          <w:color w:val="323232"/>
          <w:sz w:val="22"/>
          <w:szCs w:val="22"/>
          <w:bdr w:val="single" w:sz="6" w:space="0" w:color="auto" w:frame="1"/>
        </w:rPr>
        <w:t>LiveData</w:t>
      </w:r>
      <w:r>
        <w:rPr>
          <w:rFonts w:ascii="Helvetica" w:hAnsi="Helvetica"/>
          <w:color w:val="323232"/>
        </w:rPr>
        <w:t> para la observación de datos. En Java se emplea la clase </w:t>
      </w:r>
      <w:r>
        <w:rPr>
          <w:rStyle w:val="CdigoHTML"/>
          <w:rFonts w:ascii="var(--INTERNAL-CODE-font)" w:hAnsi="var(--INTERNAL-CODE-font)"/>
          <w:color w:val="323232"/>
          <w:sz w:val="22"/>
          <w:szCs w:val="22"/>
          <w:bdr w:val="single" w:sz="6" w:space="0" w:color="auto" w:frame="1"/>
        </w:rPr>
        <w:t>DAO</w:t>
      </w:r>
      <w:r>
        <w:rPr>
          <w:rFonts w:ascii="Helvetica" w:hAnsi="Helvetica"/>
          <w:color w:val="323232"/>
        </w:rPr>
        <w:t> para la gestión de la persistencia de datos. Sin embargo, existe un aproximación más actual para</w:t>
      </w:r>
    </w:p>
    <w:p w:rsidR="000E0D8D" w:rsidRDefault="000E0D8D" w:rsidP="000E0D8D">
      <w:pPr>
        <w:pStyle w:val="Ttulo3"/>
        <w:shd w:val="clear" w:color="auto" w:fill="FFFFFF"/>
        <w:rPr>
          <w:rFonts w:ascii="Helvetica" w:hAnsi="Helvetica"/>
          <w:b w:val="0"/>
          <w:bCs w:val="0"/>
          <w:color w:val="auto"/>
          <w:spacing w:val="-15"/>
        </w:rPr>
      </w:pPr>
      <w:r>
        <w:rPr>
          <w:rFonts w:ascii="Helvetica" w:hAnsi="Helvetica"/>
          <w:b w:val="0"/>
          <w:bCs w:val="0"/>
          <w:spacing w:val="-15"/>
        </w:rPr>
        <w:t>Ejemplo </w:t>
      </w:r>
      <w:r>
        <w:rPr>
          <w:rStyle w:val="CdigoHTML"/>
          <w:rFonts w:ascii="var(--INTERNAL-CODE-font)" w:eastAsiaTheme="majorEastAsia" w:hAnsi="var(--INTERNAL-CODE-font)"/>
          <w:b w:val="0"/>
          <w:bCs w:val="0"/>
          <w:spacing w:val="-15"/>
          <w:sz w:val="40"/>
          <w:szCs w:val="40"/>
          <w:bdr w:val="single" w:sz="6" w:space="0" w:color="auto" w:frame="1"/>
        </w:rPr>
        <w:t>ViewModel</w:t>
      </w:r>
      <w:r>
        <w:rPr>
          <w:rFonts w:ascii="Helvetica" w:hAnsi="Helvetica"/>
          <w:b w:val="0"/>
          <w:bCs w:val="0"/>
          <w:spacing w:val="-15"/>
        </w:rPr>
        <w:t> con </w:t>
      </w:r>
      <w:r>
        <w:rPr>
          <w:rStyle w:val="CdigoHTML"/>
          <w:rFonts w:ascii="var(--INTERNAL-CODE-font)" w:eastAsiaTheme="majorEastAsia" w:hAnsi="var(--INTERNAL-CODE-font)"/>
          <w:b w:val="0"/>
          <w:bCs w:val="0"/>
          <w:spacing w:val="-15"/>
          <w:sz w:val="40"/>
          <w:szCs w:val="40"/>
          <w:bdr w:val="single" w:sz="6" w:space="0" w:color="auto" w:frame="1"/>
        </w:rPr>
        <w:t>Retrofit</w:t>
      </w:r>
    </w:p>
    <w:p w:rsidR="000E0D8D" w:rsidRDefault="000E0D8D" w:rsidP="000E0D8D">
      <w:pPr>
        <w:pStyle w:val="NormalWeb"/>
        <w:shd w:val="clear" w:color="auto" w:fill="FFFFFF"/>
        <w:rPr>
          <w:rFonts w:ascii="Helvetica" w:hAnsi="Helvetica"/>
          <w:color w:val="323232"/>
        </w:rPr>
      </w:pPr>
      <w:r>
        <w:rPr>
          <w:rFonts w:ascii="Helvetica" w:hAnsi="Helvetica"/>
          <w:color w:val="323232"/>
        </w:rPr>
        <w:t>Ejemplo </w:t>
      </w:r>
      <w:r>
        <w:rPr>
          <w:rStyle w:val="CdigoHTML"/>
          <w:rFonts w:ascii="var(--INTERNAL-CODE-font)" w:hAnsi="var(--INTERNAL-CODE-font)"/>
          <w:color w:val="323232"/>
          <w:sz w:val="22"/>
          <w:szCs w:val="22"/>
          <w:bdr w:val="single" w:sz="6" w:space="0" w:color="auto" w:frame="1"/>
        </w:rPr>
        <w:t>ViewModel</w:t>
      </w:r>
      <w:r>
        <w:rPr>
          <w:rFonts w:ascii="Helvetica" w:hAnsi="Helvetica"/>
          <w:color w:val="323232"/>
        </w:rPr>
        <w:t> con </w:t>
      </w:r>
      <w:r>
        <w:rPr>
          <w:rStyle w:val="CdigoHTML"/>
          <w:rFonts w:ascii="var(--INTERNAL-CODE-font)" w:hAnsi="var(--INTERNAL-CODE-font)"/>
          <w:color w:val="323232"/>
          <w:sz w:val="22"/>
          <w:szCs w:val="22"/>
          <w:bdr w:val="single" w:sz="6" w:space="0" w:color="auto" w:frame="1"/>
        </w:rPr>
        <w:t>Retrofit</w:t>
      </w:r>
      <w:r>
        <w:rPr>
          <w:rFonts w:ascii="Helvetica" w:hAnsi="Helvetica"/>
          <w:color w:val="323232"/>
        </w:rPr>
        <w:t> en una aplicación Android siguiendo el patrón </w:t>
      </w:r>
      <w:r>
        <w:rPr>
          <w:rStyle w:val="Textoennegrita"/>
          <w:rFonts w:ascii="Helvetica" w:hAnsi="Helvetica"/>
          <w:color w:val="323232"/>
        </w:rPr>
        <w:t>MVVM</w:t>
      </w:r>
      <w:r>
        <w:rPr>
          <w:rFonts w:ascii="Helvetica" w:hAnsi="Helvetica"/>
          <w:color w:val="323232"/>
        </w:rPr>
        <w:t> (Model-View-ViewModel).</w:t>
      </w:r>
    </w:p>
    <w:p w:rsidR="000E0D8D" w:rsidRDefault="000E0D8D" w:rsidP="000E0D8D">
      <w:pPr>
        <w:pStyle w:val="NormalWeb"/>
        <w:shd w:val="clear" w:color="auto" w:fill="FFFFFF"/>
        <w:rPr>
          <w:rFonts w:ascii="Helvetica" w:hAnsi="Helvetica"/>
          <w:color w:val="323232"/>
        </w:rPr>
      </w:pPr>
      <w:r>
        <w:rPr>
          <w:rFonts w:ascii="Helvetica" w:hAnsi="Helvetica"/>
          <w:color w:val="323232"/>
        </w:rPr>
        <w:t>Arquitectura de la aplicación:</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model</w:t>
      </w:r>
      <w:proofErr w:type="gramEnd"/>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 User.kt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network</w:t>
      </w:r>
      <w:proofErr w:type="gramEnd"/>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 ApiService.kt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 RetrofitClient.kt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repository</w:t>
      </w:r>
      <w:proofErr w:type="gramEnd"/>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 UserRepository.kt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viewmodel</w:t>
      </w:r>
      <w:proofErr w:type="gramEnd"/>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 UserViewModel.kt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UserActivity.kt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activity_user.xml</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View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ViewModel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Repository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Retrofit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API         </w:t>
      </w:r>
    </w:p>
    <w:p w:rsidR="000E0D8D" w:rsidRDefault="000E0D8D" w:rsidP="000E0D8D">
      <w:pPr>
        <w:pStyle w:val="Ttulo4"/>
        <w:shd w:val="clear" w:color="auto" w:fill="FFFFFF"/>
        <w:rPr>
          <w:rFonts w:ascii="Helvetica" w:hAnsi="Helvetica"/>
          <w:b w:val="0"/>
          <w:bCs w:val="0"/>
          <w:color w:val="auto"/>
          <w:spacing w:val="-15"/>
        </w:rPr>
      </w:pPr>
      <w:r>
        <w:rPr>
          <w:rFonts w:ascii="Helvetica" w:hAnsi="Helvetica"/>
          <w:b w:val="0"/>
          <w:bCs w:val="0"/>
          <w:spacing w:val="-15"/>
        </w:rPr>
        <w:t>1. Dependencias</w:t>
      </w:r>
    </w:p>
    <w:p w:rsidR="000E0D8D" w:rsidRDefault="000E0D8D" w:rsidP="000E0D8D">
      <w:pPr>
        <w:pStyle w:val="NormalWeb"/>
        <w:shd w:val="clear" w:color="auto" w:fill="FFFFFF"/>
        <w:rPr>
          <w:rFonts w:ascii="Helvetica" w:hAnsi="Helvetica"/>
          <w:color w:val="323232"/>
        </w:rPr>
      </w:pPr>
      <w:r>
        <w:rPr>
          <w:rFonts w:ascii="Helvetica" w:hAnsi="Helvetica"/>
          <w:color w:val="323232"/>
        </w:rPr>
        <w:t>Primero, asegúrate de tener las siguientes dependencias en tu archivo </w:t>
      </w:r>
      <w:r>
        <w:rPr>
          <w:rStyle w:val="CdigoHTML"/>
          <w:rFonts w:ascii="var(--INTERNAL-CODE-font)" w:hAnsi="var(--INTERNAL-CODE-font)"/>
          <w:color w:val="323232"/>
          <w:sz w:val="22"/>
          <w:szCs w:val="22"/>
          <w:bdr w:val="single" w:sz="6" w:space="0" w:color="auto" w:frame="1"/>
        </w:rPr>
        <w:t>build.gradle</w:t>
      </w:r>
      <w:r>
        <w:rPr>
          <w:rFonts w:ascii="Helvetica" w:hAnsi="Helvetica"/>
          <w:color w:val="323232"/>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F8F8F2"/>
          <w:sz w:val="23"/>
          <w:szCs w:val="23"/>
          <w:bdr w:val="none" w:sz="0" w:space="0" w:color="auto" w:frame="1"/>
        </w:rPr>
        <w:t>dependencies</w:t>
      </w:r>
      <w:proofErr w:type="gramEnd"/>
      <w:r>
        <w:rPr>
          <w:rStyle w:val="CdigoHTML"/>
          <w:rFonts w:ascii="var(--INTERNAL-CODE-font)"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implementation</w:t>
      </w:r>
      <w:proofErr w:type="gramEnd"/>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E6DB74"/>
          <w:sz w:val="23"/>
          <w:szCs w:val="23"/>
          <w:bdr w:val="none" w:sz="0" w:space="0" w:color="auto" w:frame="1"/>
        </w:rPr>
        <w:t>"androidx.lifecycle:lifecycle-viewmodel-ktx:2.8.7"</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lastRenderedPageBreak/>
        <w:t xml:space="preserve">    </w:t>
      </w:r>
      <w:proofErr w:type="gramStart"/>
      <w:r>
        <w:rPr>
          <w:rStyle w:val="CdigoHTML"/>
          <w:rFonts w:ascii="var(--INTERNAL-CODE-font)" w:hAnsi="var(--INTERNAL-CODE-font)"/>
          <w:color w:val="F8F8F2"/>
          <w:sz w:val="23"/>
          <w:szCs w:val="23"/>
          <w:bdr w:val="none" w:sz="0" w:space="0" w:color="auto" w:frame="1"/>
        </w:rPr>
        <w:t>implementation</w:t>
      </w:r>
      <w:proofErr w:type="gramEnd"/>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E6DB74"/>
          <w:sz w:val="23"/>
          <w:szCs w:val="23"/>
          <w:bdr w:val="none" w:sz="0" w:space="0" w:color="auto" w:frame="1"/>
        </w:rPr>
        <w:t>"com.squareup.retrofit2:retrofit:2.11.0"</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implementation</w:t>
      </w:r>
      <w:proofErr w:type="gramEnd"/>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E6DB74"/>
          <w:sz w:val="23"/>
          <w:szCs w:val="23"/>
          <w:bdr w:val="none" w:sz="0" w:space="0" w:color="auto" w:frame="1"/>
        </w:rPr>
        <w:t>"com.squareup.retrofit2:converter-gson:2.11.0"</w:t>
      </w:r>
      <w:r>
        <w:rPr>
          <w:rStyle w:val="CdigoHTML"/>
          <w:rFonts w:ascii="var(--INTERNAL-CODE-font)"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implementation</w:t>
      </w:r>
      <w:proofErr w:type="gramEnd"/>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E6DB74"/>
          <w:sz w:val="23"/>
          <w:szCs w:val="23"/>
          <w:bdr w:val="none" w:sz="0" w:space="0" w:color="auto" w:frame="1"/>
        </w:rPr>
        <w:t>"com.squareup.okhttp3:logging-interceptor:4.9.1"</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w:t>
      </w:r>
    </w:p>
    <w:p w:rsidR="000E0D8D" w:rsidRDefault="000E0D8D" w:rsidP="000E0D8D">
      <w:pPr>
        <w:pStyle w:val="Ttulo4"/>
        <w:shd w:val="clear" w:color="auto" w:fill="FFFFFF"/>
        <w:rPr>
          <w:rFonts w:ascii="Helvetica" w:hAnsi="Helvetica"/>
          <w:b w:val="0"/>
          <w:bCs w:val="0"/>
          <w:color w:val="auto"/>
          <w:spacing w:val="-15"/>
        </w:rPr>
      </w:pPr>
      <w:r>
        <w:rPr>
          <w:rFonts w:ascii="Helvetica" w:hAnsi="Helvetica"/>
          <w:b w:val="0"/>
          <w:bCs w:val="0"/>
          <w:spacing w:val="-15"/>
        </w:rPr>
        <w:t>2. Modelo de datos</w:t>
      </w:r>
    </w:p>
    <w:p w:rsidR="000E0D8D" w:rsidRDefault="000E0D8D" w:rsidP="000E0D8D">
      <w:pPr>
        <w:pStyle w:val="NormalWeb"/>
        <w:shd w:val="clear" w:color="auto" w:fill="FFFFFF"/>
        <w:rPr>
          <w:rFonts w:ascii="Helvetica" w:hAnsi="Helvetica"/>
          <w:color w:val="323232"/>
        </w:rPr>
      </w:pPr>
      <w:r>
        <w:rPr>
          <w:rFonts w:ascii="Helvetica" w:hAnsi="Helvetica"/>
          <w:color w:val="323232"/>
        </w:rPr>
        <w:t>Define una clase de datos que represente la respuesta de la API:</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66D9EF"/>
          <w:sz w:val="23"/>
          <w:szCs w:val="23"/>
          <w:bdr w:val="none" w:sz="0" w:space="0" w:color="auto" w:frame="1"/>
        </w:rPr>
        <w:t>data</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class</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User</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val</w:t>
      </w:r>
      <w:proofErr w:type="gramEnd"/>
      <w:r>
        <w:rPr>
          <w:rStyle w:val="CdigoHTML"/>
          <w:rFonts w:ascii="var(--INTERNAL-CODE-font)" w:hAnsi="var(--INTERNAL-CODE-font)"/>
          <w:color w:val="F8F8F2"/>
          <w:sz w:val="23"/>
          <w:szCs w:val="23"/>
          <w:bdr w:val="none" w:sz="0" w:space="0" w:color="auto" w:frame="1"/>
        </w:rPr>
        <w:t xml:space="preserve"> id: Int,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val</w:t>
      </w:r>
      <w:proofErr w:type="gramEnd"/>
      <w:r>
        <w:rPr>
          <w:rStyle w:val="CdigoHTML"/>
          <w:rFonts w:ascii="var(--INTERNAL-CODE-font)" w:hAnsi="var(--INTERNAL-CODE-font)"/>
          <w:color w:val="F8F8F2"/>
          <w:sz w:val="23"/>
          <w:szCs w:val="23"/>
          <w:bdr w:val="none" w:sz="0" w:space="0" w:color="auto" w:frame="1"/>
        </w:rPr>
        <w:t xml:space="preserve"> name: String,</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val</w:t>
      </w:r>
      <w:proofErr w:type="gramEnd"/>
      <w:r>
        <w:rPr>
          <w:rStyle w:val="CdigoHTML"/>
          <w:rFonts w:ascii="var(--INTERNAL-CODE-font)" w:hAnsi="var(--INTERNAL-CODE-font)"/>
          <w:color w:val="F8F8F2"/>
          <w:sz w:val="23"/>
          <w:szCs w:val="23"/>
          <w:bdr w:val="none" w:sz="0" w:space="0" w:color="auto" w:frame="1"/>
        </w:rPr>
        <w:t xml:space="preserve"> email: String</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w:t>
      </w:r>
    </w:p>
    <w:p w:rsidR="000E0D8D" w:rsidRDefault="000E0D8D" w:rsidP="000E0D8D">
      <w:pPr>
        <w:pStyle w:val="Ttulo4"/>
        <w:shd w:val="clear" w:color="auto" w:fill="FFFFFF"/>
        <w:rPr>
          <w:rFonts w:ascii="Helvetica" w:hAnsi="Helvetica"/>
          <w:b w:val="0"/>
          <w:bCs w:val="0"/>
          <w:color w:val="auto"/>
          <w:spacing w:val="-15"/>
        </w:rPr>
      </w:pPr>
      <w:r>
        <w:rPr>
          <w:rFonts w:ascii="Helvetica" w:hAnsi="Helvetica"/>
          <w:b w:val="0"/>
          <w:bCs w:val="0"/>
          <w:spacing w:val="-15"/>
        </w:rPr>
        <w:t>3. Configuración Retrofit</w:t>
      </w:r>
    </w:p>
    <w:p w:rsidR="000E0D8D" w:rsidRDefault="000E0D8D" w:rsidP="000E0D8D">
      <w:pPr>
        <w:pStyle w:val="NormalWeb"/>
        <w:shd w:val="clear" w:color="auto" w:fill="FFFFFF"/>
        <w:rPr>
          <w:rFonts w:ascii="Helvetica" w:hAnsi="Helvetica"/>
          <w:color w:val="323232"/>
        </w:rPr>
      </w:pPr>
      <w:r>
        <w:rPr>
          <w:rFonts w:ascii="Helvetica" w:hAnsi="Helvetica"/>
          <w:color w:val="323232"/>
        </w:rPr>
        <w:t>Configura Retrofit para realizar las llamadas a la API:</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66D9EF"/>
          <w:sz w:val="23"/>
          <w:szCs w:val="23"/>
          <w:bdr w:val="none" w:sz="0" w:space="0" w:color="auto" w:frame="1"/>
        </w:rPr>
        <w:t>interface</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ApiService</w:t>
      </w:r>
      <w:r>
        <w:rPr>
          <w:rStyle w:val="CdigoHTML"/>
          <w:rFonts w:ascii="var(--INTERNAL-CODE-font)"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A6E22E"/>
          <w:sz w:val="23"/>
          <w:szCs w:val="23"/>
          <w:bdr w:val="none" w:sz="0" w:space="0" w:color="auto" w:frame="1"/>
        </w:rPr>
        <w:t>@GET</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E6DB74"/>
          <w:sz w:val="23"/>
          <w:szCs w:val="23"/>
          <w:bdr w:val="none" w:sz="0" w:space="0" w:color="auto" w:frame="1"/>
        </w:rPr>
        <w:t>"users"</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suspend</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fun</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getUsers</w:t>
      </w:r>
      <w:r>
        <w:rPr>
          <w:rStyle w:val="CdigoHTML"/>
          <w:rFonts w:ascii="var(--INTERNAL-CODE-font)" w:hAnsi="var(--INTERNAL-CODE-font)"/>
          <w:color w:val="F8F8F2"/>
          <w:sz w:val="23"/>
          <w:szCs w:val="23"/>
          <w:bdr w:val="none" w:sz="0" w:space="0" w:color="auto" w:frame="1"/>
        </w:rPr>
        <w:t>(): List&lt;User&gt;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75715E"/>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 Si se le quiere pasar un paámetro a la API</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A6E22E"/>
          <w:sz w:val="23"/>
          <w:szCs w:val="23"/>
          <w:bdr w:val="none" w:sz="0" w:space="0" w:color="auto" w:frame="1"/>
        </w:rPr>
        <w:t>@GET</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E6DB74"/>
          <w:sz w:val="23"/>
          <w:szCs w:val="23"/>
          <w:bdr w:val="none" w:sz="0" w:space="0" w:color="auto" w:frame="1"/>
        </w:rPr>
        <w:t>"users/{id}"</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suspend</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fun</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getUser</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A6E22E"/>
          <w:sz w:val="23"/>
          <w:szCs w:val="23"/>
          <w:bdr w:val="none" w:sz="0" w:space="0" w:color="auto" w:frame="1"/>
        </w:rPr>
        <w:t>@Path</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E6DB74"/>
          <w:sz w:val="23"/>
          <w:szCs w:val="23"/>
          <w:bdr w:val="none" w:sz="0" w:space="0" w:color="auto" w:frame="1"/>
        </w:rPr>
        <w:t>"id"</w:t>
      </w:r>
      <w:r>
        <w:rPr>
          <w:rStyle w:val="CdigoHTML"/>
          <w:rFonts w:ascii="var(--INTERNAL-CODE-font)" w:hAnsi="var(--INTERNAL-CODE-font)"/>
          <w:color w:val="F8F8F2"/>
          <w:sz w:val="23"/>
          <w:szCs w:val="23"/>
          <w:bdr w:val="none" w:sz="0" w:space="0" w:color="auto" w:frame="1"/>
        </w:rPr>
        <w:t>) id: Int): User</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75715E"/>
          <w:sz w:val="23"/>
          <w:szCs w:val="23"/>
          <w:bdr w:val="none" w:sz="0" w:space="0" w:color="auto" w:frame="1"/>
        </w:rPr>
      </w:pPr>
      <w:r>
        <w:rPr>
          <w:rStyle w:val="CdigoHTML"/>
          <w:rFonts w:ascii="var(--INTERNAL-CODE-font)" w:hAnsi="var(--INTERNAL-CODE-font)"/>
          <w:color w:val="75715E"/>
          <w:sz w:val="23"/>
          <w:szCs w:val="23"/>
          <w:bdr w:val="none" w:sz="0" w:space="0" w:color="auto" w:frame="1"/>
        </w:rPr>
        <w:t>// Configuración de Retrofit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66D9EF"/>
          <w:sz w:val="23"/>
          <w:szCs w:val="23"/>
          <w:bdr w:val="none" w:sz="0" w:space="0" w:color="auto" w:frame="1"/>
        </w:rPr>
        <w:t>object</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RetrofitClient</w:t>
      </w:r>
      <w:r>
        <w:rPr>
          <w:rStyle w:val="CdigoHTML"/>
          <w:rFonts w:ascii="var(--INTERNAL-CODE-font)"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75715E"/>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 Esta API es un ejemplo, puedes reemplazarla por la que necesites</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75715E"/>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 https://jsonplaceholder.typicode.com/ es un servicio de prueba gratuito</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private</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const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val</w:t>
      </w:r>
      <w:r>
        <w:rPr>
          <w:rStyle w:val="CdigoHTML"/>
          <w:rFonts w:ascii="var(--INTERNAL-CODE-font)" w:hAnsi="var(--INTERNAL-CODE-font)"/>
          <w:color w:val="F8F8F2"/>
          <w:sz w:val="23"/>
          <w:szCs w:val="23"/>
          <w:bdr w:val="none" w:sz="0" w:space="0" w:color="auto" w:frame="1"/>
        </w:rPr>
        <w:t xml:space="preserve"> BASE_URL = </w:t>
      </w:r>
      <w:r>
        <w:rPr>
          <w:rStyle w:val="CdigoHTML"/>
          <w:rFonts w:ascii="var(--INTERNAL-CODE-font)" w:hAnsi="var(--INTERNAL-CODE-font)"/>
          <w:color w:val="E6DB74"/>
          <w:sz w:val="23"/>
          <w:szCs w:val="23"/>
          <w:bdr w:val="none" w:sz="0" w:space="0" w:color="auto" w:frame="1"/>
        </w:rPr>
        <w:t>"https://jsonplaceholder.typicode.com/"</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val</w:t>
      </w:r>
      <w:proofErr w:type="gramEnd"/>
      <w:r>
        <w:rPr>
          <w:rStyle w:val="CdigoHTML"/>
          <w:rFonts w:ascii="var(--INTERNAL-CODE-font)" w:hAnsi="var(--INTERNAL-CODE-font)"/>
          <w:color w:val="F8F8F2"/>
          <w:sz w:val="23"/>
          <w:szCs w:val="23"/>
          <w:bdr w:val="none" w:sz="0" w:space="0" w:color="auto" w:frame="1"/>
        </w:rPr>
        <w:t xml:space="preserve"> apiService: ApiService </w:t>
      </w:r>
      <w:r>
        <w:rPr>
          <w:rStyle w:val="CdigoHTML"/>
          <w:rFonts w:ascii="var(--INTERNAL-CODE-font)" w:hAnsi="var(--INTERNAL-CODE-font)"/>
          <w:color w:val="66D9EF"/>
          <w:sz w:val="23"/>
          <w:szCs w:val="23"/>
          <w:bdr w:val="none" w:sz="0" w:space="0" w:color="auto" w:frame="1"/>
        </w:rPr>
        <w:t>by</w:t>
      </w:r>
      <w:r>
        <w:rPr>
          <w:rStyle w:val="CdigoHTML"/>
          <w:rFonts w:ascii="var(--INTERNAL-CODE-font)" w:hAnsi="var(--INTERNAL-CODE-font)"/>
          <w:color w:val="F8F8F2"/>
          <w:sz w:val="23"/>
          <w:szCs w:val="23"/>
          <w:bdr w:val="none" w:sz="0" w:space="0" w:color="auto" w:frame="1"/>
        </w:rPr>
        <w:t xml:space="preserve"> lazy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val</w:t>
      </w:r>
      <w:proofErr w:type="gramEnd"/>
      <w:r>
        <w:rPr>
          <w:rStyle w:val="CdigoHTML"/>
          <w:rFonts w:ascii="var(--INTERNAL-CODE-font)" w:hAnsi="var(--INTERNAL-CODE-font)"/>
          <w:color w:val="F8F8F2"/>
          <w:sz w:val="23"/>
          <w:szCs w:val="23"/>
          <w:bdr w:val="none" w:sz="0" w:space="0" w:color="auto" w:frame="1"/>
        </w:rPr>
        <w:t xml:space="preserve"> retrofit = </w:t>
      </w:r>
      <w:r>
        <w:rPr>
          <w:rStyle w:val="CdigoHTML"/>
          <w:rFonts w:ascii="var(--INTERNAL-CODE-font)" w:hAnsi="var(--INTERNAL-CODE-font)"/>
          <w:color w:val="A6E22E"/>
          <w:sz w:val="23"/>
          <w:szCs w:val="23"/>
          <w:bdr w:val="none" w:sz="0" w:space="0" w:color="auto" w:frame="1"/>
        </w:rPr>
        <w:t>Retrofit</w:t>
      </w:r>
      <w:r>
        <w:rPr>
          <w:rStyle w:val="CdigoHTML"/>
          <w:rFonts w:ascii="var(--INTERNAL-CODE-font)" w:hAnsi="var(--INTERNAL-CODE-font)"/>
          <w:color w:val="F8F8F2"/>
          <w:sz w:val="23"/>
          <w:szCs w:val="23"/>
          <w:bdr w:val="none" w:sz="0" w:space="0" w:color="auto" w:frame="1"/>
        </w:rPr>
        <w:t>.Builder()</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baseUrl(</w:t>
      </w:r>
      <w:proofErr w:type="gramEnd"/>
      <w:r>
        <w:rPr>
          <w:rStyle w:val="CdigoHTML"/>
          <w:rFonts w:ascii="var(--INTERNAL-CODE-font)" w:hAnsi="var(--INTERNAL-CODE-font)"/>
          <w:color w:val="F8F8F2"/>
          <w:sz w:val="23"/>
          <w:szCs w:val="23"/>
          <w:bdr w:val="none" w:sz="0" w:space="0" w:color="auto" w:frame="1"/>
        </w:rPr>
        <w:t>BASE_URL)</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75715E"/>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addConverterFactory(</w:t>
      </w:r>
      <w:proofErr w:type="gramEnd"/>
      <w:r>
        <w:rPr>
          <w:rStyle w:val="CdigoHTML"/>
          <w:rFonts w:ascii="var(--INTERNAL-CODE-font)" w:hAnsi="var(--INTERNAL-CODE-font)"/>
          <w:color w:val="A6E22E"/>
          <w:sz w:val="23"/>
          <w:szCs w:val="23"/>
          <w:bdr w:val="none" w:sz="0" w:space="0" w:color="auto" w:frame="1"/>
        </w:rPr>
        <w:t>GsonConverterFactory</w:t>
      </w:r>
      <w:r>
        <w:rPr>
          <w:rStyle w:val="CdigoHTML"/>
          <w:rFonts w:ascii="var(--INTERNAL-CODE-font)" w:hAnsi="var(--INTERNAL-CODE-font)"/>
          <w:color w:val="F8F8F2"/>
          <w:sz w:val="23"/>
          <w:szCs w:val="23"/>
          <w:bdr w:val="none" w:sz="0" w:space="0" w:color="auto" w:frame="1"/>
        </w:rPr>
        <w:t xml:space="preserve">.create()) </w:t>
      </w:r>
      <w:r>
        <w:rPr>
          <w:rStyle w:val="CdigoHTML"/>
          <w:rFonts w:ascii="var(--INTERNAL-CODE-font)" w:hAnsi="var(--INTERNAL-CODE-font)"/>
          <w:color w:val="75715E"/>
          <w:sz w:val="23"/>
          <w:szCs w:val="23"/>
          <w:bdr w:val="none" w:sz="0" w:space="0" w:color="auto" w:frame="1"/>
        </w:rPr>
        <w:t>// Deberías personalizarlo según tus necesidades</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build()</w:t>
      </w:r>
      <w:proofErr w:type="gramEnd"/>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retrofit.create(ApiService</w:t>
      </w:r>
      <w:proofErr w:type="gramStart"/>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66D9EF"/>
          <w:sz w:val="23"/>
          <w:szCs w:val="23"/>
          <w:bdr w:val="none" w:sz="0" w:space="0" w:color="auto" w:frame="1"/>
        </w:rPr>
        <w:t>class</w:t>
      </w:r>
      <w:r>
        <w:rPr>
          <w:rStyle w:val="CdigoHTML"/>
          <w:rFonts w:ascii="var(--INTERNAL-CODE-font)" w:hAnsi="var(--INTERNAL-CODE-font)"/>
          <w:color w:val="F8F8F2"/>
          <w:sz w:val="23"/>
          <w:szCs w:val="23"/>
          <w:bdr w:val="none" w:sz="0" w:space="0" w:color="auto" w:frame="1"/>
        </w:rPr>
        <w:t>.java</w:t>
      </w:r>
      <w:proofErr w:type="gramEnd"/>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w:t>
      </w:r>
    </w:p>
    <w:p w:rsidR="000E0D8D" w:rsidRDefault="000E0D8D" w:rsidP="000E0D8D">
      <w:pPr>
        <w:pStyle w:val="Ttulo4"/>
        <w:shd w:val="clear" w:color="auto" w:fill="FFFFFF"/>
        <w:rPr>
          <w:rFonts w:ascii="Helvetica" w:hAnsi="Helvetica"/>
          <w:b w:val="0"/>
          <w:bCs w:val="0"/>
          <w:color w:val="auto"/>
          <w:spacing w:val="-15"/>
        </w:rPr>
      </w:pPr>
      <w:r>
        <w:rPr>
          <w:rFonts w:ascii="Helvetica" w:hAnsi="Helvetica"/>
          <w:b w:val="0"/>
          <w:bCs w:val="0"/>
          <w:spacing w:val="-15"/>
        </w:rPr>
        <w:t>4. Creación el repositorio</w:t>
      </w:r>
    </w:p>
    <w:p w:rsidR="000E0D8D" w:rsidRDefault="000E0D8D" w:rsidP="000E0D8D">
      <w:pPr>
        <w:pStyle w:val="NormalWeb"/>
        <w:shd w:val="clear" w:color="auto" w:fill="FFFFFF"/>
        <w:rPr>
          <w:rFonts w:ascii="Helvetica" w:hAnsi="Helvetica"/>
          <w:color w:val="323232"/>
        </w:rPr>
      </w:pPr>
      <w:r>
        <w:rPr>
          <w:rFonts w:ascii="Helvetica" w:hAnsi="Helvetica"/>
          <w:color w:val="323232"/>
        </w:rPr>
        <w:t>El repositorio se encarga de obtener los datos de la API:</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66D9EF"/>
          <w:sz w:val="23"/>
          <w:szCs w:val="23"/>
          <w:bdr w:val="none" w:sz="0" w:space="0" w:color="auto" w:frame="1"/>
        </w:rPr>
        <w:t>class</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UserRepository</w:t>
      </w:r>
      <w:r>
        <w:rPr>
          <w:rStyle w:val="CdigoHTML"/>
          <w:rFonts w:ascii="var(--INTERNAL-CODE-font)"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private</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val</w:t>
      </w:r>
      <w:r>
        <w:rPr>
          <w:rStyle w:val="CdigoHTML"/>
          <w:rFonts w:ascii="var(--INTERNAL-CODE-font)" w:hAnsi="var(--INTERNAL-CODE-font)"/>
          <w:color w:val="F8F8F2"/>
          <w:sz w:val="23"/>
          <w:szCs w:val="23"/>
          <w:bdr w:val="none" w:sz="0" w:space="0" w:color="auto" w:frame="1"/>
        </w:rPr>
        <w:t xml:space="preserve"> apiService = </w:t>
      </w:r>
      <w:r>
        <w:rPr>
          <w:rStyle w:val="CdigoHTML"/>
          <w:rFonts w:ascii="var(--INTERNAL-CODE-font)" w:hAnsi="var(--INTERNAL-CODE-font)"/>
          <w:color w:val="A6E22E"/>
          <w:sz w:val="23"/>
          <w:szCs w:val="23"/>
          <w:bdr w:val="none" w:sz="0" w:space="0" w:color="auto" w:frame="1"/>
        </w:rPr>
        <w:t>RetrofitClient</w:t>
      </w:r>
      <w:r>
        <w:rPr>
          <w:rStyle w:val="CdigoHTML"/>
          <w:rFonts w:ascii="var(--INTERNAL-CODE-font)" w:hAnsi="var(--INTERNAL-CODE-font)"/>
          <w:color w:val="F8F8F2"/>
          <w:sz w:val="23"/>
          <w:szCs w:val="23"/>
          <w:bdr w:val="none" w:sz="0" w:space="0" w:color="auto" w:frame="1"/>
        </w:rPr>
        <w:t>.apiService</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suspend</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fun</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getUsers</w:t>
      </w:r>
      <w:r>
        <w:rPr>
          <w:rStyle w:val="CdigoHTML"/>
          <w:rFonts w:ascii="var(--INTERNAL-CODE-font)" w:hAnsi="var(--INTERNAL-CODE-font)"/>
          <w:color w:val="F8F8F2"/>
          <w:sz w:val="23"/>
          <w:szCs w:val="23"/>
          <w:bdr w:val="none" w:sz="0" w:space="0" w:color="auto" w:frame="1"/>
        </w:rPr>
        <w:t>(): List&lt;User&gt;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75715E"/>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return</w:t>
      </w:r>
      <w:proofErr w:type="gramEnd"/>
      <w:r>
        <w:rPr>
          <w:rStyle w:val="CdigoHTML"/>
          <w:rFonts w:ascii="var(--INTERNAL-CODE-font)" w:hAnsi="var(--INTERNAL-CODE-font)"/>
          <w:color w:val="F8F8F2"/>
          <w:sz w:val="23"/>
          <w:szCs w:val="23"/>
          <w:bdr w:val="none" w:sz="0" w:space="0" w:color="auto" w:frame="1"/>
        </w:rPr>
        <w:t xml:space="preserve"> apiService.getUsers() </w:t>
      </w:r>
      <w:r>
        <w:rPr>
          <w:rStyle w:val="CdigoHTML"/>
          <w:rFonts w:ascii="var(--INTERNAL-CODE-font)" w:hAnsi="var(--INTERNAL-CODE-font)"/>
          <w:color w:val="75715E"/>
          <w:sz w:val="23"/>
          <w:szCs w:val="23"/>
          <w:bdr w:val="none" w:sz="0" w:space="0" w:color="auto" w:frame="1"/>
        </w:rPr>
        <w:t>// Podrían gestionarse errores</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lastRenderedPageBreak/>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w:t>
      </w:r>
    </w:p>
    <w:p w:rsidR="000E0D8D" w:rsidRDefault="000E0D8D" w:rsidP="000E0D8D">
      <w:pPr>
        <w:pStyle w:val="Ttulo4"/>
        <w:shd w:val="clear" w:color="auto" w:fill="FFFFFF"/>
        <w:rPr>
          <w:rFonts w:ascii="Helvetica" w:hAnsi="Helvetica"/>
          <w:b w:val="0"/>
          <w:bCs w:val="0"/>
          <w:color w:val="auto"/>
          <w:spacing w:val="-15"/>
        </w:rPr>
      </w:pPr>
      <w:r>
        <w:rPr>
          <w:rFonts w:ascii="Helvetica" w:hAnsi="Helvetica"/>
          <w:b w:val="0"/>
          <w:bCs w:val="0"/>
          <w:spacing w:val="-15"/>
        </w:rPr>
        <w:t>5. Creación del ViewModel</w:t>
      </w:r>
    </w:p>
    <w:p w:rsidR="000E0D8D" w:rsidRDefault="000E0D8D" w:rsidP="000E0D8D">
      <w:pPr>
        <w:pStyle w:val="NormalWeb"/>
        <w:shd w:val="clear" w:color="auto" w:fill="FFFFFF"/>
        <w:rPr>
          <w:rFonts w:ascii="Helvetica" w:hAnsi="Helvetica"/>
          <w:color w:val="323232"/>
        </w:rPr>
      </w:pPr>
      <w:r>
        <w:rPr>
          <w:rFonts w:ascii="Helvetica" w:hAnsi="Helvetica"/>
          <w:color w:val="323232"/>
        </w:rPr>
        <w:t>El ViewModel se comunica con el repositorio y expone los datos a la vista:</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66D9EF"/>
          <w:sz w:val="23"/>
          <w:szCs w:val="23"/>
          <w:bdr w:val="none" w:sz="0" w:space="0" w:color="auto" w:frame="1"/>
        </w:rPr>
        <w:t>class</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UserViewModel</w:t>
      </w:r>
      <w:r>
        <w:rPr>
          <w:rStyle w:val="CdigoHTML"/>
          <w:rFonts w:ascii="var(--INTERNAL-CODE-font)" w:hAnsi="var(--INTERNAL-CODE-font)"/>
          <w:color w:val="F8F8F2"/>
          <w:sz w:val="23"/>
          <w:szCs w:val="23"/>
          <w:bdr w:val="none" w:sz="0" w:space="0" w:color="auto" w:frame="1"/>
        </w:rPr>
        <w:t xml:space="preserve"> : ViewModel()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private</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val</w:t>
      </w:r>
      <w:r>
        <w:rPr>
          <w:rStyle w:val="CdigoHTML"/>
          <w:rFonts w:ascii="var(--INTERNAL-CODE-font)" w:hAnsi="var(--INTERNAL-CODE-font)"/>
          <w:color w:val="F8F8F2"/>
          <w:sz w:val="23"/>
          <w:szCs w:val="23"/>
          <w:bdr w:val="none" w:sz="0" w:space="0" w:color="auto" w:frame="1"/>
        </w:rPr>
        <w:t xml:space="preserve"> userRepository = UserRepository()</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private</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val</w:t>
      </w:r>
      <w:r>
        <w:rPr>
          <w:rStyle w:val="CdigoHTML"/>
          <w:rFonts w:ascii="var(--INTERNAL-CODE-font)" w:hAnsi="var(--INTERNAL-CODE-font)"/>
          <w:color w:val="F8F8F2"/>
          <w:sz w:val="23"/>
          <w:szCs w:val="23"/>
          <w:bdr w:val="none" w:sz="0" w:space="0" w:color="auto" w:frame="1"/>
        </w:rPr>
        <w:t xml:space="preserve"> _users = MutableLiveData&lt;List&lt;User&gt;&gt;()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val</w:t>
      </w:r>
      <w:proofErr w:type="gramEnd"/>
      <w:r>
        <w:rPr>
          <w:rStyle w:val="CdigoHTML"/>
          <w:rFonts w:ascii="var(--INTERNAL-CODE-font)" w:hAnsi="var(--INTERNAL-CODE-font)"/>
          <w:color w:val="F8F8F2"/>
          <w:sz w:val="23"/>
          <w:szCs w:val="23"/>
          <w:bdr w:val="none" w:sz="0" w:space="0" w:color="auto" w:frame="1"/>
        </w:rPr>
        <w:t xml:space="preserve"> users: LiveData&lt;List&lt;User&gt;&gt; </w:t>
      </w:r>
      <w:r>
        <w:rPr>
          <w:rStyle w:val="CdigoHTML"/>
          <w:rFonts w:ascii="var(--INTERNAL-CODE-font)" w:hAnsi="var(--INTERNAL-CODE-font)"/>
          <w:color w:val="66D9EF"/>
          <w:sz w:val="23"/>
          <w:szCs w:val="23"/>
          <w:bdr w:val="none" w:sz="0" w:space="0" w:color="auto" w:frame="1"/>
        </w:rPr>
        <w:t>get</w:t>
      </w:r>
      <w:r>
        <w:rPr>
          <w:rStyle w:val="CdigoHTML"/>
          <w:rFonts w:ascii="var(--INTERNAL-CODE-font)" w:hAnsi="var(--INTERNAL-CODE-font)"/>
          <w:color w:val="F8F8F2"/>
          <w:sz w:val="23"/>
          <w:szCs w:val="23"/>
          <w:bdr w:val="none" w:sz="0" w:space="0" w:color="auto" w:frame="1"/>
        </w:rPr>
        <w:t>() = _users</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init</w:t>
      </w:r>
      <w:proofErr w:type="gramEnd"/>
      <w:r>
        <w:rPr>
          <w:rStyle w:val="CdigoHTML"/>
          <w:rFonts w:ascii="var(--INTERNAL-CODE-font)"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fetchUsers</w:t>
      </w:r>
      <w:proofErr w:type="gramEnd"/>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private</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fun</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fetchUsers</w:t>
      </w:r>
      <w:r>
        <w:rPr>
          <w:rStyle w:val="CdigoHTML"/>
          <w:rFonts w:ascii="var(--INTERNAL-CODE-font)" w:hAnsi="var(--INTERNAL-CODE-font)"/>
          <w:color w:val="F8F8F2"/>
          <w:sz w:val="23"/>
          <w:szCs w:val="23"/>
          <w:bdr w:val="none" w:sz="0" w:space="0" w:color="auto" w:frame="1"/>
        </w:rPr>
        <w:t>()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75715E"/>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viewModelScope.launch </w:t>
      </w:r>
      <w:proofErr w:type="gramStart"/>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w:t>
      </w:r>
      <w:proofErr w:type="gramEnd"/>
      <w:r>
        <w:rPr>
          <w:rStyle w:val="CdigoHTML"/>
          <w:rFonts w:ascii="var(--INTERNAL-CODE-font)" w:hAnsi="var(--INTERNAL-CODE-font)"/>
          <w:color w:val="75715E"/>
          <w:sz w:val="23"/>
          <w:szCs w:val="23"/>
          <w:bdr w:val="none" w:sz="0" w:space="0" w:color="auto" w:frame="1"/>
        </w:rPr>
        <w:t>/ Corrutina para llamada a la API en el hilo del viewModel</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try</w:t>
      </w:r>
      <w:proofErr w:type="gramEnd"/>
      <w:r>
        <w:rPr>
          <w:rStyle w:val="CdigoHTML"/>
          <w:rFonts w:ascii="var(--INTERNAL-CODE-font)"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val</w:t>
      </w:r>
      <w:proofErr w:type="gramEnd"/>
      <w:r>
        <w:rPr>
          <w:rStyle w:val="CdigoHTML"/>
          <w:rFonts w:ascii="var(--INTERNAL-CODE-font)" w:hAnsi="var(--INTERNAL-CODE-font)"/>
          <w:color w:val="F8F8F2"/>
          <w:sz w:val="23"/>
          <w:szCs w:val="23"/>
          <w:bdr w:val="none" w:sz="0" w:space="0" w:color="auto" w:frame="1"/>
        </w:rPr>
        <w:t xml:space="preserve"> userList = userRepository.getUsers()</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75715E"/>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_</w:t>
      </w:r>
      <w:proofErr w:type="gramStart"/>
      <w:r>
        <w:rPr>
          <w:rStyle w:val="CdigoHTML"/>
          <w:rFonts w:ascii="var(--INTERNAL-CODE-font)" w:hAnsi="var(--INTERNAL-CODE-font)"/>
          <w:color w:val="F8F8F2"/>
          <w:sz w:val="23"/>
          <w:szCs w:val="23"/>
          <w:bdr w:val="none" w:sz="0" w:space="0" w:color="auto" w:frame="1"/>
        </w:rPr>
        <w:t>users.postValue(</w:t>
      </w:r>
      <w:proofErr w:type="gramEnd"/>
      <w:r>
        <w:rPr>
          <w:rStyle w:val="CdigoHTML"/>
          <w:rFonts w:ascii="var(--INTERNAL-CODE-font)" w:hAnsi="var(--INTERNAL-CODE-font)"/>
          <w:color w:val="F8F8F2"/>
          <w:sz w:val="23"/>
          <w:szCs w:val="23"/>
          <w:bdr w:val="none" w:sz="0" w:space="0" w:color="auto" w:frame="1"/>
        </w:rPr>
        <w:t xml:space="preserve">userList) </w:t>
      </w:r>
      <w:r>
        <w:rPr>
          <w:rStyle w:val="CdigoHTML"/>
          <w:rFonts w:ascii="var(--INTERNAL-CODE-font)" w:hAnsi="var(--INTERNAL-CODE-font)"/>
          <w:color w:val="75715E"/>
          <w:sz w:val="23"/>
          <w:szCs w:val="23"/>
          <w:bdr w:val="none" w:sz="0" w:space="0" w:color="auto" w:frame="1"/>
        </w:rPr>
        <w:t>// notificar a la vista que los datos han cambiado</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 </w:t>
      </w:r>
      <w:proofErr w:type="gramStart"/>
      <w:r>
        <w:rPr>
          <w:rStyle w:val="CdigoHTML"/>
          <w:rFonts w:ascii="var(--INTERNAL-CODE-font)" w:hAnsi="var(--INTERNAL-CODE-font)"/>
          <w:color w:val="66D9EF"/>
          <w:sz w:val="23"/>
          <w:szCs w:val="23"/>
          <w:bdr w:val="none" w:sz="0" w:space="0" w:color="auto" w:frame="1"/>
        </w:rPr>
        <w:t>catch</w:t>
      </w:r>
      <w:proofErr w:type="gramEnd"/>
      <w:r>
        <w:rPr>
          <w:rStyle w:val="CdigoHTML"/>
          <w:rFonts w:ascii="var(--INTERNAL-CODE-font)" w:hAnsi="var(--INTERNAL-CODE-font)"/>
          <w:color w:val="F8F8F2"/>
          <w:sz w:val="23"/>
          <w:szCs w:val="23"/>
          <w:bdr w:val="none" w:sz="0" w:space="0" w:color="auto" w:frame="1"/>
        </w:rPr>
        <w:t xml:space="preserve"> (e: Exception)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75715E"/>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 Manejar el error</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w:t>
      </w:r>
    </w:p>
    <w:p w:rsidR="000E0D8D" w:rsidRDefault="000E0D8D" w:rsidP="000E0D8D">
      <w:pPr>
        <w:pStyle w:val="Ttulo4"/>
        <w:shd w:val="clear" w:color="auto" w:fill="FFFFFF"/>
        <w:rPr>
          <w:rFonts w:ascii="Helvetica" w:hAnsi="Helvetica"/>
          <w:b w:val="0"/>
          <w:bCs w:val="0"/>
          <w:color w:val="auto"/>
          <w:spacing w:val="-15"/>
        </w:rPr>
      </w:pPr>
      <w:r>
        <w:rPr>
          <w:rFonts w:ascii="Helvetica" w:hAnsi="Helvetica"/>
          <w:b w:val="0"/>
          <w:bCs w:val="0"/>
          <w:spacing w:val="-15"/>
        </w:rPr>
        <w:t>6. Conectar el ViewModel con la vista</w:t>
      </w:r>
    </w:p>
    <w:p w:rsidR="000E0D8D" w:rsidRDefault="000E0D8D" w:rsidP="000E0D8D">
      <w:pPr>
        <w:pStyle w:val="NormalWeb"/>
        <w:shd w:val="clear" w:color="auto" w:fill="FFFFFF"/>
        <w:rPr>
          <w:rFonts w:ascii="Helvetica" w:hAnsi="Helvetica"/>
          <w:color w:val="323232"/>
        </w:rPr>
      </w:pPr>
      <w:r>
        <w:rPr>
          <w:rFonts w:ascii="Helvetica" w:hAnsi="Helvetica"/>
          <w:color w:val="323232"/>
        </w:rPr>
        <w:t>Finalmente, conecta el ViewModel con tu actividad o fragmento:</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66D9EF"/>
          <w:sz w:val="23"/>
          <w:szCs w:val="23"/>
          <w:bdr w:val="none" w:sz="0" w:space="0" w:color="auto" w:frame="1"/>
        </w:rPr>
        <w:t>class</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UserActivity</w:t>
      </w:r>
      <w:r>
        <w:rPr>
          <w:rStyle w:val="CdigoHTML"/>
          <w:rFonts w:ascii="var(--INTERNAL-CODE-font)" w:hAnsi="var(--INTERNAL-CODE-font)"/>
          <w:color w:val="F8F8F2"/>
          <w:sz w:val="23"/>
          <w:szCs w:val="23"/>
          <w:bdr w:val="none" w:sz="0" w:space="0" w:color="auto" w:frame="1"/>
        </w:rPr>
        <w:t xml:space="preserve"> : AppCompatActivity()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private</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lateinit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var</w:t>
      </w:r>
      <w:r>
        <w:rPr>
          <w:rStyle w:val="CdigoHTML"/>
          <w:rFonts w:ascii="var(--INTERNAL-CODE-font)" w:hAnsi="var(--INTERNAL-CODE-font)"/>
          <w:color w:val="F8F8F2"/>
          <w:sz w:val="23"/>
          <w:szCs w:val="23"/>
          <w:bdr w:val="none" w:sz="0" w:space="0" w:color="auto" w:frame="1"/>
        </w:rPr>
        <w:t xml:space="preserve"> userViewModel: UserViewModel</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override</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fun</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onCreate</w:t>
      </w:r>
      <w:r>
        <w:rPr>
          <w:rStyle w:val="CdigoHTML"/>
          <w:rFonts w:ascii="var(--INTERNAL-CODE-font)" w:hAnsi="var(--INTERNAL-CODE-font)"/>
          <w:color w:val="F8F8F2"/>
          <w:sz w:val="23"/>
          <w:szCs w:val="23"/>
          <w:bdr w:val="none" w:sz="0" w:space="0" w:color="auto" w:frame="1"/>
        </w:rPr>
        <w:t>(savedInstanceState: Bundle?)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super</w:t>
      </w:r>
      <w:r>
        <w:rPr>
          <w:rStyle w:val="CdigoHTML"/>
          <w:rFonts w:ascii="var(--INTERNAL-CODE-font)" w:hAnsi="var(--INTERNAL-CODE-font)"/>
          <w:color w:val="F8F8F2"/>
          <w:sz w:val="23"/>
          <w:szCs w:val="23"/>
          <w:bdr w:val="none" w:sz="0" w:space="0" w:color="auto" w:frame="1"/>
        </w:rPr>
        <w:t>.onCreate(</w:t>
      </w:r>
      <w:proofErr w:type="gramEnd"/>
      <w:r>
        <w:rPr>
          <w:rStyle w:val="CdigoHTML"/>
          <w:rFonts w:ascii="var(--INTERNAL-CODE-font)" w:hAnsi="var(--INTERNAL-CODE-font)"/>
          <w:color w:val="F8F8F2"/>
          <w:sz w:val="23"/>
          <w:szCs w:val="23"/>
          <w:bdr w:val="none" w:sz="0" w:space="0" w:color="auto" w:frame="1"/>
        </w:rPr>
        <w:t>savedInstanceState)</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setContentView(</w:t>
      </w:r>
      <w:proofErr w:type="gramEnd"/>
      <w:r>
        <w:rPr>
          <w:rStyle w:val="CdigoHTML"/>
          <w:rFonts w:ascii="var(--INTERNAL-CODE-font)" w:hAnsi="var(--INTERNAL-CODE-font)"/>
          <w:color w:val="A6E22E"/>
          <w:sz w:val="23"/>
          <w:szCs w:val="23"/>
          <w:bdr w:val="none" w:sz="0" w:space="0" w:color="auto" w:frame="1"/>
        </w:rPr>
        <w:t>R</w:t>
      </w:r>
      <w:r>
        <w:rPr>
          <w:rStyle w:val="CdigoHTML"/>
          <w:rFonts w:ascii="var(--INTERNAL-CODE-font)" w:hAnsi="var(--INTERNAL-CODE-font)"/>
          <w:color w:val="F8F8F2"/>
          <w:sz w:val="23"/>
          <w:szCs w:val="23"/>
          <w:bdr w:val="none" w:sz="0" w:space="0" w:color="auto" w:frame="1"/>
        </w:rPr>
        <w:t>.layout.activity_user)</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userViewModel</w:t>
      </w:r>
      <w:proofErr w:type="gramEnd"/>
      <w:r>
        <w:rPr>
          <w:rStyle w:val="CdigoHTML"/>
          <w:rFonts w:ascii="var(--INTERNAL-CODE-font)" w:hAnsi="var(--INTERNAL-CODE-font)"/>
          <w:color w:val="F8F8F2"/>
          <w:sz w:val="23"/>
          <w:szCs w:val="23"/>
          <w:bdr w:val="none" w:sz="0" w:space="0" w:color="auto" w:frame="1"/>
        </w:rPr>
        <w:t xml:space="preserve"> = ViewModelProvider(</w:t>
      </w:r>
      <w:r>
        <w:rPr>
          <w:rStyle w:val="CdigoHTML"/>
          <w:rFonts w:ascii="var(--INTERNAL-CODE-font)" w:hAnsi="var(--INTERNAL-CODE-font)"/>
          <w:color w:val="66D9EF"/>
          <w:sz w:val="23"/>
          <w:szCs w:val="23"/>
          <w:bdr w:val="none" w:sz="0" w:space="0" w:color="auto" w:frame="1"/>
        </w:rPr>
        <w:t>this</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66D9EF"/>
          <w:sz w:val="23"/>
          <w:szCs w:val="23"/>
          <w:bdr w:val="none" w:sz="0" w:space="0" w:color="auto" w:frame="1"/>
        </w:rPr>
        <w:t>get</w:t>
      </w:r>
      <w:r>
        <w:rPr>
          <w:rStyle w:val="CdigoHTML"/>
          <w:rFonts w:ascii="var(--INTERNAL-CODE-font)" w:hAnsi="var(--INTERNAL-CODE-font)"/>
          <w:color w:val="F8F8F2"/>
          <w:sz w:val="23"/>
          <w:szCs w:val="23"/>
          <w:bdr w:val="none" w:sz="0" w:space="0" w:color="auto" w:frame="1"/>
        </w:rPr>
        <w:t>(UserViewModel</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66D9EF"/>
          <w:sz w:val="23"/>
          <w:szCs w:val="23"/>
          <w:bdr w:val="none" w:sz="0" w:space="0" w:color="auto" w:frame="1"/>
        </w:rPr>
        <w:t>class</w:t>
      </w:r>
      <w:r>
        <w:rPr>
          <w:rStyle w:val="CdigoHTML"/>
          <w:rFonts w:ascii="var(--INTERNAL-CODE-font)" w:hAnsi="var(--INTERNAL-CODE-font)"/>
          <w:color w:val="F8F8F2"/>
          <w:sz w:val="23"/>
          <w:szCs w:val="23"/>
          <w:bdr w:val="none" w:sz="0" w:space="0" w:color="auto" w:frame="1"/>
        </w:rPr>
        <w:t>.java)</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userViewModel.users.observe(</w:t>
      </w:r>
      <w:proofErr w:type="gramEnd"/>
      <w:r>
        <w:rPr>
          <w:rStyle w:val="CdigoHTML"/>
          <w:rFonts w:ascii="var(--INTERNAL-CODE-font)" w:hAnsi="var(--INTERNAL-CODE-font)"/>
          <w:color w:val="66D9EF"/>
          <w:sz w:val="23"/>
          <w:szCs w:val="23"/>
          <w:bdr w:val="none" w:sz="0" w:space="0" w:color="auto" w:frame="1"/>
        </w:rPr>
        <w:t>this</w:t>
      </w:r>
      <w:r>
        <w:rPr>
          <w:rStyle w:val="CdigoHTML"/>
          <w:rFonts w:ascii="var(--INTERNAL-CODE-font)" w:hAnsi="var(--INTERNAL-CODE-font)"/>
          <w:color w:val="F8F8F2"/>
          <w:sz w:val="23"/>
          <w:szCs w:val="23"/>
          <w:bdr w:val="none" w:sz="0" w:space="0" w:color="auto" w:frame="1"/>
        </w:rPr>
        <w:t xml:space="preserve">, Observer { users </w:t>
      </w:r>
      <w:r>
        <w:rPr>
          <w:rStyle w:val="CdigoHTML"/>
          <w:rFonts w:ascii="var(--INTERNAL-CODE-font)" w:hAnsi="var(--INTERNAL-CODE-font)"/>
          <w:color w:val="F92672"/>
          <w:sz w:val="23"/>
          <w:szCs w:val="23"/>
          <w:bdr w:val="none" w:sz="0" w:space="0" w:color="auto" w:frame="1"/>
        </w:rPr>
        <w:t>-&gt;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75715E"/>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 Actualizar la UI con la lista de usuarios</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w:t>
      </w:r>
    </w:p>
    <w:p w:rsidR="000E0D8D" w:rsidRDefault="000E0D8D" w:rsidP="000E0D8D">
      <w:pPr>
        <w:pStyle w:val="NormalWeb"/>
        <w:shd w:val="clear" w:color="auto" w:fill="FFFFFF"/>
        <w:rPr>
          <w:rFonts w:ascii="Helvetica" w:hAnsi="Helvetica"/>
          <w:color w:val="323232"/>
        </w:rPr>
      </w:pPr>
      <w:r>
        <w:rPr>
          <w:rFonts w:ascii="Helvetica" w:hAnsi="Helvetica"/>
          <w:color w:val="323232"/>
        </w:rPr>
        <w:t>Este es un ejemplo básico para empezar. Puedes expandirlo añadiendo manejo de errores más robusto, pruebas unitarias, y otras mejoras según tus necesidades.</w:t>
      </w:r>
    </w:p>
    <w:p w:rsidR="000E0D8D" w:rsidRDefault="000E0D8D" w:rsidP="000E0D8D">
      <w:pPr>
        <w:pStyle w:val="NormalWeb"/>
        <w:shd w:val="clear" w:color="auto" w:fill="FFFFFF"/>
        <w:rPr>
          <w:rFonts w:ascii="Helvetica" w:hAnsi="Helvetica"/>
          <w:color w:val="323232"/>
        </w:rPr>
      </w:pPr>
      <w:r>
        <w:rPr>
          <w:rFonts w:ascii="Helvetica" w:hAnsi="Helvetica"/>
          <w:color w:val="323232"/>
        </w:rPr>
        <w:t>Ejemplo de uso de Retrofit en Android con MVVM con corrutinas y LiveData para una API de películas:</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75715E"/>
          <w:sz w:val="23"/>
          <w:szCs w:val="23"/>
          <w:bdr w:val="none" w:sz="0" w:space="0" w:color="auto" w:frame="1"/>
        </w:rPr>
      </w:pPr>
      <w:r>
        <w:rPr>
          <w:rStyle w:val="CdigoHTML"/>
          <w:rFonts w:ascii="var(--INTERNAL-CODE-font)" w:hAnsi="var(--INTERNAL-CODE-font)"/>
          <w:color w:val="75715E"/>
          <w:sz w:val="23"/>
          <w:szCs w:val="23"/>
          <w:bdr w:val="none" w:sz="0" w:space="0" w:color="auto" w:frame="1"/>
        </w:rPr>
        <w:lastRenderedPageBreak/>
        <w:t>/* El servicio de Retrofit se declara con una interfaz que define los métodos de * la API</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75715E"/>
          <w:sz w:val="23"/>
          <w:szCs w:val="23"/>
          <w:bdr w:val="none" w:sz="0" w:space="0" w:color="auto" w:frame="1"/>
        </w:rPr>
      </w:pPr>
      <w:r>
        <w:rPr>
          <w:rStyle w:val="CdigoHTML"/>
          <w:rFonts w:ascii="var(--INTERNAL-CODE-font)" w:hAnsi="var(--INTERNAL-CODE-font)"/>
          <w:color w:val="75715E"/>
          <w:sz w:val="23"/>
          <w:szCs w:val="23"/>
          <w:bdr w:val="none" w:sz="0" w:space="0" w:color="auto" w:frame="1"/>
        </w:rPr>
        <w:t xml:space="preserve">*  En este caso </w:t>
      </w:r>
      <w:proofErr w:type="gramStart"/>
      <w:r>
        <w:rPr>
          <w:rStyle w:val="CdigoHTML"/>
          <w:rFonts w:ascii="var(--INTERNAL-CODE-font)" w:hAnsi="var(--INTERNAL-CODE-font)"/>
          <w:color w:val="75715E"/>
          <w:sz w:val="23"/>
          <w:szCs w:val="23"/>
          <w:bdr w:val="none" w:sz="0" w:space="0" w:color="auto" w:frame="1"/>
        </w:rPr>
        <w:t>getPopularMovies(</w:t>
      </w:r>
      <w:proofErr w:type="gramEnd"/>
      <w:r>
        <w:rPr>
          <w:rStyle w:val="CdigoHTML"/>
          <w:rFonts w:ascii="var(--INTERNAL-CODE-font)" w:hAnsi="var(--INTERNAL-CODE-font)"/>
          <w:color w:val="75715E"/>
          <w:sz w:val="23"/>
          <w:szCs w:val="23"/>
          <w:bdr w:val="none" w:sz="0" w:space="0" w:color="auto" w:frame="1"/>
        </w:rPr>
        <w:t>) para obtener las películas populares devuelve un objeto de tipo Response&lt;PeliculaResponse&gt;, que permite gestionar la respuesta de la API y errores.</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75715E"/>
          <w:sz w:val="23"/>
          <w:szCs w:val="23"/>
          <w:bdr w:val="none" w:sz="0" w:space="0" w:color="auto" w:frame="1"/>
        </w:rPr>
        <w:t>*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66D9EF"/>
          <w:sz w:val="23"/>
          <w:szCs w:val="23"/>
          <w:bdr w:val="none" w:sz="0" w:space="0" w:color="auto" w:frame="1"/>
        </w:rPr>
        <w:t>interface</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PeliculasService</w:t>
      </w:r>
      <w:r>
        <w:rPr>
          <w:rStyle w:val="CdigoHTML"/>
          <w:rFonts w:ascii="var(--INTERNAL-CODE-font)"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A6E22E"/>
          <w:sz w:val="23"/>
          <w:szCs w:val="23"/>
          <w:bdr w:val="none" w:sz="0" w:space="0" w:color="auto" w:frame="1"/>
        </w:rPr>
        <w:t>@GET</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E6DB74"/>
          <w:sz w:val="23"/>
          <w:szCs w:val="23"/>
          <w:bdr w:val="none" w:sz="0" w:space="0" w:color="auto" w:frame="1"/>
        </w:rPr>
        <w:t>"movie/popular"</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suspend</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fun</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getPeliculasPopulares</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A6E22E"/>
          <w:sz w:val="23"/>
          <w:szCs w:val="23"/>
          <w:bdr w:val="none" w:sz="0" w:space="0" w:color="auto" w:frame="1"/>
        </w:rPr>
        <w:t>@Query</w:t>
      </w:r>
      <w:r>
        <w:rPr>
          <w:rStyle w:val="CdigoHTML"/>
          <w:rFonts w:ascii="var(--INTERNAL-CODE-font)" w:hAnsi="var(--INTERNAL-CODE-font)"/>
          <w:color w:val="F8F8F2"/>
          <w:sz w:val="23"/>
          <w:szCs w:val="23"/>
          <w:bdr w:val="none" w:sz="0" w:space="0" w:color="auto" w:frame="1"/>
        </w:rPr>
        <w:t>(</w:t>
      </w:r>
      <w:proofErr w:type="gramEnd"/>
      <w:r>
        <w:rPr>
          <w:rStyle w:val="CdigoHTML"/>
          <w:rFonts w:ascii="var(--INTERNAL-CODE-font)" w:hAnsi="var(--INTERNAL-CODE-font)"/>
          <w:color w:val="E6DB74"/>
          <w:sz w:val="23"/>
          <w:szCs w:val="23"/>
          <w:bdr w:val="none" w:sz="0" w:space="0" w:color="auto" w:frame="1"/>
        </w:rPr>
        <w:t>"key"</w:t>
      </w:r>
      <w:r>
        <w:rPr>
          <w:rStyle w:val="CdigoHTML"/>
          <w:rFonts w:ascii="var(--INTERNAL-CODE-font)" w:hAnsi="var(--INTERNAL-CODE-font)"/>
          <w:color w:val="F8F8F2"/>
          <w:sz w:val="23"/>
          <w:szCs w:val="23"/>
          <w:bdr w:val="none" w:sz="0" w:space="0" w:color="auto" w:frame="1"/>
        </w:rPr>
        <w:t>) claveAPI: String</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 Response&lt;PeliculaResponse&gt;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75715E"/>
          <w:sz w:val="23"/>
          <w:szCs w:val="23"/>
          <w:bdr w:val="none" w:sz="0" w:space="0" w:color="auto" w:frame="1"/>
        </w:rPr>
      </w:pPr>
      <w:r>
        <w:rPr>
          <w:rStyle w:val="CdigoHTML"/>
          <w:rFonts w:ascii="var(--INTERNAL-CODE-font)" w:hAnsi="var(--INTERNAL-CODE-font)"/>
          <w:color w:val="75715E"/>
          <w:sz w:val="23"/>
          <w:szCs w:val="23"/>
          <w:bdr w:val="none" w:sz="0" w:space="0" w:color="auto" w:frame="1"/>
        </w:rPr>
        <w:t>// El repositorio de películas se encarga de llamar al servicio de Retrofit y gestionar la respuesta (no he creado la clase intermedia RetrofitClient)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75715E"/>
          <w:sz w:val="23"/>
          <w:szCs w:val="23"/>
          <w:bdr w:val="none" w:sz="0" w:space="0" w:color="auto" w:frame="1"/>
        </w:rPr>
      </w:pPr>
      <w:r>
        <w:rPr>
          <w:rStyle w:val="CdigoHTML"/>
          <w:rFonts w:ascii="var(--INTERNAL-CODE-font)" w:hAnsi="var(--INTERNAL-CODE-font)"/>
          <w:color w:val="75715E"/>
          <w:sz w:val="23"/>
          <w:szCs w:val="23"/>
          <w:bdr w:val="none" w:sz="0" w:space="0" w:color="auto" w:frame="1"/>
        </w:rPr>
        <w:t>// A diferencia del caso anterior en el que se emplea un objeto RetrofitClient, aquí se inyecta el servicio en el constructor del repositorio</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66D9EF"/>
          <w:sz w:val="23"/>
          <w:szCs w:val="23"/>
          <w:bdr w:val="none" w:sz="0" w:space="0" w:color="auto" w:frame="1"/>
        </w:rPr>
        <w:t>class</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PeliculaRepository</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66D9EF"/>
          <w:sz w:val="23"/>
          <w:szCs w:val="23"/>
          <w:bdr w:val="none" w:sz="0" w:space="0" w:color="auto" w:frame="1"/>
        </w:rPr>
        <w:t>private</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val</w:t>
      </w:r>
      <w:r>
        <w:rPr>
          <w:rStyle w:val="CdigoHTML"/>
          <w:rFonts w:ascii="var(--INTERNAL-CODE-font)" w:hAnsi="var(--INTERNAL-CODE-font)"/>
          <w:color w:val="F8F8F2"/>
          <w:sz w:val="23"/>
          <w:szCs w:val="23"/>
          <w:bdr w:val="none" w:sz="0" w:space="0" w:color="auto" w:frame="1"/>
        </w:rPr>
        <w:t xml:space="preserve"> servicioPeliculas: PeliculasService)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75715E"/>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 El identificado "suspend" indica que la función debe ser llamada desde una corrutina</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75715E"/>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 xml:space="preserve">// </w:t>
      </w:r>
      <w:proofErr w:type="gramStart"/>
      <w:r>
        <w:rPr>
          <w:rStyle w:val="CdigoHTML"/>
          <w:rFonts w:ascii="var(--INTERNAL-CODE-font)" w:hAnsi="var(--INTERNAL-CODE-font)"/>
          <w:color w:val="75715E"/>
          <w:sz w:val="23"/>
          <w:szCs w:val="23"/>
          <w:bdr w:val="none" w:sz="0" w:space="0" w:color="auto" w:frame="1"/>
        </w:rPr>
        <w:t>y</w:t>
      </w:r>
      <w:proofErr w:type="gramEnd"/>
      <w:r>
        <w:rPr>
          <w:rStyle w:val="CdigoHTML"/>
          <w:rFonts w:ascii="var(--INTERNAL-CODE-font)" w:hAnsi="var(--INTERNAL-CODE-font)"/>
          <w:color w:val="75715E"/>
          <w:sz w:val="23"/>
          <w:szCs w:val="23"/>
          <w:bdr w:val="none" w:sz="0" w:space="0" w:color="auto" w:frame="1"/>
        </w:rPr>
        <w:t xml:space="preserve"> que no bloqueará el hilo principal</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suspend</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fun</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getPelicualsPopulares</w:t>
      </w:r>
      <w:r>
        <w:rPr>
          <w:rStyle w:val="CdigoHTML"/>
          <w:rFonts w:ascii="var(--INTERNAL-CODE-font)" w:hAnsi="var(--INTERNAL-CODE-font)"/>
          <w:color w:val="F8F8F2"/>
          <w:sz w:val="23"/>
          <w:szCs w:val="23"/>
          <w:bdr w:val="none" w:sz="0" w:space="0" w:color="auto" w:frame="1"/>
        </w:rPr>
        <w:t>(): Response&lt;PeliculaResponse&gt;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return</w:t>
      </w:r>
      <w:proofErr w:type="gramEnd"/>
      <w:r>
        <w:rPr>
          <w:rStyle w:val="CdigoHTML"/>
          <w:rFonts w:ascii="var(--INTERNAL-CODE-font)" w:hAnsi="var(--INTERNAL-CODE-font)"/>
          <w:color w:val="F8F8F2"/>
          <w:sz w:val="23"/>
          <w:szCs w:val="23"/>
          <w:bdr w:val="none" w:sz="0" w:space="0" w:color="auto" w:frame="1"/>
        </w:rPr>
        <w:t xml:space="preserve"> servicioPeliculas.getPeliculasPopulares(</w:t>
      </w:r>
      <w:r>
        <w:rPr>
          <w:rStyle w:val="CdigoHTML"/>
          <w:rFonts w:ascii="var(--INTERNAL-CODE-font)" w:hAnsi="var(--INTERNAL-CODE-font)"/>
          <w:color w:val="E6DB74"/>
          <w:sz w:val="23"/>
          <w:szCs w:val="23"/>
          <w:bdr w:val="none" w:sz="0" w:space="0" w:color="auto" w:frame="1"/>
        </w:rPr>
        <w:t>"tuvalordelaclave"</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75715E"/>
          <w:sz w:val="23"/>
          <w:szCs w:val="23"/>
          <w:bdr w:val="none" w:sz="0" w:space="0" w:color="auto" w:frame="1"/>
        </w:rPr>
      </w:pPr>
      <w:r>
        <w:rPr>
          <w:rStyle w:val="CdigoHTML"/>
          <w:rFonts w:ascii="var(--INTERNAL-CODE-font)" w:hAnsi="var(--INTERNAL-CODE-font)"/>
          <w:color w:val="75715E"/>
          <w:sz w:val="23"/>
          <w:szCs w:val="23"/>
          <w:bdr w:val="none" w:sz="0" w:space="0" w:color="auto" w:frame="1"/>
        </w:rPr>
        <w:t>// La respuesta de la API se mapea a un objeto de datos</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66D9EF"/>
          <w:sz w:val="23"/>
          <w:szCs w:val="23"/>
          <w:bdr w:val="none" w:sz="0" w:space="0" w:color="auto" w:frame="1"/>
        </w:rPr>
        <w:t>data</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class</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PeliculaResponse</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66D9EF"/>
          <w:sz w:val="23"/>
          <w:szCs w:val="23"/>
          <w:bdr w:val="none" w:sz="0" w:space="0" w:color="auto" w:frame="1"/>
        </w:rPr>
        <w:t>val</w:t>
      </w:r>
      <w:r>
        <w:rPr>
          <w:rStyle w:val="CdigoHTML"/>
          <w:rFonts w:ascii="var(--INTERNAL-CODE-font)" w:hAnsi="var(--INTERNAL-CODE-font)"/>
          <w:color w:val="F8F8F2"/>
          <w:sz w:val="23"/>
          <w:szCs w:val="23"/>
          <w:bdr w:val="none" w:sz="0" w:space="0" w:color="auto" w:frame="1"/>
        </w:rPr>
        <w:t xml:space="preserve"> results: List&lt;Movie&gt;)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75715E"/>
          <w:sz w:val="23"/>
          <w:szCs w:val="23"/>
          <w:bdr w:val="none" w:sz="0" w:space="0" w:color="auto" w:frame="1"/>
        </w:rPr>
      </w:pPr>
      <w:r>
        <w:rPr>
          <w:rStyle w:val="CdigoHTML"/>
          <w:rFonts w:ascii="var(--INTERNAL-CODE-font)" w:hAnsi="var(--INTERNAL-CODE-font)"/>
          <w:color w:val="75715E"/>
          <w:sz w:val="23"/>
          <w:szCs w:val="23"/>
          <w:bdr w:val="none" w:sz="0" w:space="0" w:color="auto" w:frame="1"/>
        </w:rPr>
        <w:t>// Objeto de datos de película</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66D9EF"/>
          <w:sz w:val="23"/>
          <w:szCs w:val="23"/>
          <w:bdr w:val="none" w:sz="0" w:space="0" w:color="auto" w:frame="1"/>
        </w:rPr>
        <w:t>data</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class</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Movie</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66D9EF"/>
          <w:sz w:val="23"/>
          <w:szCs w:val="23"/>
          <w:bdr w:val="none" w:sz="0" w:space="0" w:color="auto" w:frame="1"/>
        </w:rPr>
        <w:t>val</w:t>
      </w:r>
      <w:r>
        <w:rPr>
          <w:rStyle w:val="CdigoHTML"/>
          <w:rFonts w:ascii="var(--INTERNAL-CODE-font)" w:hAnsi="var(--INTERNAL-CODE-font)"/>
          <w:color w:val="F8F8F2"/>
          <w:sz w:val="23"/>
          <w:szCs w:val="23"/>
          <w:bdr w:val="none" w:sz="0" w:space="0" w:color="auto" w:frame="1"/>
        </w:rPr>
        <w:t xml:space="preserve"> title: String, </w:t>
      </w:r>
      <w:r>
        <w:rPr>
          <w:rStyle w:val="CdigoHTML"/>
          <w:rFonts w:ascii="var(--INTERNAL-CODE-font)" w:hAnsi="var(--INTERNAL-CODE-font)"/>
          <w:color w:val="66D9EF"/>
          <w:sz w:val="23"/>
          <w:szCs w:val="23"/>
          <w:bdr w:val="none" w:sz="0" w:space="0" w:color="auto" w:frame="1"/>
        </w:rPr>
        <w:t>val</w:t>
      </w:r>
      <w:r>
        <w:rPr>
          <w:rStyle w:val="CdigoHTML"/>
          <w:rFonts w:ascii="var(--INTERNAL-CODE-font)" w:hAnsi="var(--INTERNAL-CODE-font)"/>
          <w:color w:val="F8F8F2"/>
          <w:sz w:val="23"/>
          <w:szCs w:val="23"/>
          <w:bdr w:val="none" w:sz="0" w:space="0" w:color="auto" w:frame="1"/>
        </w:rPr>
        <w:t xml:space="preserve"> overview: String, </w:t>
      </w:r>
      <w:r>
        <w:rPr>
          <w:rStyle w:val="CdigoHTML"/>
          <w:rFonts w:ascii="var(--INTERNAL-CODE-font)" w:hAnsi="var(--INTERNAL-CODE-font)"/>
          <w:color w:val="66D9EF"/>
          <w:sz w:val="23"/>
          <w:szCs w:val="23"/>
          <w:bdr w:val="none" w:sz="0" w:space="0" w:color="auto" w:frame="1"/>
        </w:rPr>
        <w:t>val</w:t>
      </w:r>
      <w:r>
        <w:rPr>
          <w:rStyle w:val="CdigoHTML"/>
          <w:rFonts w:ascii="var(--INTERNAL-CODE-font)" w:hAnsi="var(--INTERNAL-CODE-font)"/>
          <w:color w:val="F8F8F2"/>
          <w:sz w:val="23"/>
          <w:szCs w:val="23"/>
          <w:bdr w:val="none" w:sz="0" w:space="0" w:color="auto" w:frame="1"/>
        </w:rPr>
        <w:t xml:space="preserve"> posterPath: String)</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75715E"/>
          <w:sz w:val="23"/>
          <w:szCs w:val="23"/>
          <w:bdr w:val="none" w:sz="0" w:space="0" w:color="auto" w:frame="1"/>
        </w:rPr>
      </w:pPr>
      <w:r>
        <w:rPr>
          <w:rStyle w:val="CdigoHTML"/>
          <w:rFonts w:ascii="var(--INTERNAL-CODE-font)" w:hAnsi="var(--INTERNAL-CODE-font)"/>
          <w:color w:val="75715E"/>
          <w:sz w:val="23"/>
          <w:szCs w:val="23"/>
          <w:bdr w:val="none" w:sz="0" w:space="0" w:color="auto" w:frame="1"/>
        </w:rPr>
        <w:t>// El ViewModel de películas se encarga de gestionar la lógica de la vista y la llamada a la API</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75715E"/>
          <w:sz w:val="23"/>
          <w:szCs w:val="23"/>
          <w:bdr w:val="none" w:sz="0" w:space="0" w:color="auto" w:frame="1"/>
        </w:rPr>
      </w:pPr>
      <w:r>
        <w:rPr>
          <w:rStyle w:val="CdigoHTML"/>
          <w:rFonts w:ascii="var(--INTERNAL-CODE-font)" w:hAnsi="var(--INTERNAL-CODE-font)"/>
          <w:color w:val="75715E"/>
          <w:sz w:val="23"/>
          <w:szCs w:val="23"/>
          <w:bdr w:val="none" w:sz="0" w:space="0" w:color="auto" w:frame="1"/>
        </w:rPr>
        <w:t xml:space="preserve">// </w:t>
      </w:r>
      <w:proofErr w:type="gramStart"/>
      <w:r>
        <w:rPr>
          <w:rStyle w:val="CdigoHTML"/>
          <w:rFonts w:ascii="var(--INTERNAL-CODE-font)" w:hAnsi="var(--INTERNAL-CODE-font)"/>
          <w:color w:val="75715E"/>
          <w:sz w:val="23"/>
          <w:szCs w:val="23"/>
          <w:bdr w:val="none" w:sz="0" w:space="0" w:color="auto" w:frame="1"/>
        </w:rPr>
        <w:t>y</w:t>
      </w:r>
      <w:proofErr w:type="gramEnd"/>
      <w:r>
        <w:rPr>
          <w:rStyle w:val="CdigoHTML"/>
          <w:rFonts w:ascii="var(--INTERNAL-CODE-font)" w:hAnsi="var(--INTERNAL-CODE-font)"/>
          <w:color w:val="75715E"/>
          <w:sz w:val="23"/>
          <w:szCs w:val="23"/>
          <w:bdr w:val="none" w:sz="0" w:space="0" w:color="auto" w:frame="1"/>
        </w:rPr>
        <w:t xml:space="preserve"> de exponer los datos a la vista</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66D9EF"/>
          <w:sz w:val="23"/>
          <w:szCs w:val="23"/>
          <w:bdr w:val="none" w:sz="0" w:space="0" w:color="auto" w:frame="1"/>
        </w:rPr>
        <w:t>class</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MovieViewModel</w:t>
      </w:r>
      <w:r>
        <w:rPr>
          <w:rStyle w:val="CdigoHTML"/>
          <w:rFonts w:ascii="var(--INTERNAL-CODE-font)" w:hAnsi="var(--INTERNAL-CODE-font)"/>
          <w:color w:val="F8F8F2"/>
          <w:sz w:val="23"/>
          <w:szCs w:val="23"/>
          <w:bdr w:val="none" w:sz="0" w:space="0" w:color="auto" w:frame="1"/>
        </w:rPr>
        <w:t>(</w:t>
      </w:r>
      <w:r>
        <w:rPr>
          <w:rStyle w:val="CdigoHTML"/>
          <w:rFonts w:ascii="var(--INTERNAL-CODE-font)" w:hAnsi="var(--INTERNAL-CODE-font)"/>
          <w:color w:val="66D9EF"/>
          <w:sz w:val="23"/>
          <w:szCs w:val="23"/>
          <w:bdr w:val="none" w:sz="0" w:space="0" w:color="auto" w:frame="1"/>
        </w:rPr>
        <w:t>private</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val</w:t>
      </w:r>
      <w:r>
        <w:rPr>
          <w:rStyle w:val="CdigoHTML"/>
          <w:rFonts w:ascii="var(--INTERNAL-CODE-font)" w:hAnsi="var(--INTERNAL-CODE-font)"/>
          <w:color w:val="F8F8F2"/>
          <w:sz w:val="23"/>
          <w:szCs w:val="23"/>
          <w:bdr w:val="none" w:sz="0" w:space="0" w:color="auto" w:frame="1"/>
        </w:rPr>
        <w:t xml:space="preserve"> peliculaRepository: PeliculaRepository) : ViewModel()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private</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val</w:t>
      </w:r>
      <w:r>
        <w:rPr>
          <w:rStyle w:val="CdigoHTML"/>
          <w:rFonts w:ascii="var(--INTERNAL-CODE-font)" w:hAnsi="var(--INTERNAL-CODE-font)"/>
          <w:color w:val="F8F8F2"/>
          <w:sz w:val="23"/>
          <w:szCs w:val="23"/>
          <w:bdr w:val="none" w:sz="0" w:space="0" w:color="auto" w:frame="1"/>
        </w:rPr>
        <w:t xml:space="preserve"> _popularMovies = MutableLiveData&lt;List&lt;Movie&gt;&gt;()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val</w:t>
      </w:r>
      <w:proofErr w:type="gramEnd"/>
      <w:r>
        <w:rPr>
          <w:rStyle w:val="CdigoHTML"/>
          <w:rFonts w:ascii="var(--INTERNAL-CODE-font)" w:hAnsi="var(--INTERNAL-CODE-font)"/>
          <w:color w:val="F8F8F2"/>
          <w:sz w:val="23"/>
          <w:szCs w:val="23"/>
          <w:bdr w:val="none" w:sz="0" w:space="0" w:color="auto" w:frame="1"/>
        </w:rPr>
        <w:t xml:space="preserve"> popularMovies: LiveData&lt;List&lt;Movie&gt;&gt; = _popularMovies</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fun</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getPopularMovies</w:t>
      </w:r>
      <w:r>
        <w:rPr>
          <w:rStyle w:val="CdigoHTML"/>
          <w:rFonts w:ascii="var(--INTERNAL-CODE-font)" w:hAnsi="var(--INTERNAL-CODE-font)"/>
          <w:color w:val="F8F8F2"/>
          <w:sz w:val="23"/>
          <w:szCs w:val="23"/>
          <w:bdr w:val="none" w:sz="0" w:space="0" w:color="auto" w:frame="1"/>
        </w:rPr>
        <w:t>()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75715E"/>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viewModelScope.launch </w:t>
      </w:r>
      <w:proofErr w:type="gramStart"/>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w:t>
      </w:r>
      <w:proofErr w:type="gramEnd"/>
      <w:r>
        <w:rPr>
          <w:rStyle w:val="CdigoHTML"/>
          <w:rFonts w:ascii="var(--INTERNAL-CODE-font)" w:hAnsi="var(--INTERNAL-CODE-font)"/>
          <w:color w:val="75715E"/>
          <w:sz w:val="23"/>
          <w:szCs w:val="23"/>
          <w:bdr w:val="none" w:sz="0" w:space="0" w:color="auto" w:frame="1"/>
        </w:rPr>
        <w:t>/ Corrutina para llamada a la API en el hilo del viewModel</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val</w:t>
      </w:r>
      <w:proofErr w:type="gramEnd"/>
      <w:r>
        <w:rPr>
          <w:rStyle w:val="CdigoHTML"/>
          <w:rFonts w:ascii="var(--INTERNAL-CODE-font)" w:hAnsi="var(--INTERNAL-CODE-font)"/>
          <w:color w:val="F8F8F2"/>
          <w:sz w:val="23"/>
          <w:szCs w:val="23"/>
          <w:bdr w:val="none" w:sz="0" w:space="0" w:color="auto" w:frame="1"/>
        </w:rPr>
        <w:t xml:space="preserve"> response = peliculaRepository.getPelicualsPopulares()</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if</w:t>
      </w:r>
      <w:proofErr w:type="gramEnd"/>
      <w:r>
        <w:rPr>
          <w:rStyle w:val="CdigoHTML"/>
          <w:rFonts w:ascii="var(--INTERNAL-CODE-font)" w:hAnsi="var(--INTERNAL-CODE-font)"/>
          <w:color w:val="F8F8F2"/>
          <w:sz w:val="23"/>
          <w:szCs w:val="23"/>
          <w:bdr w:val="none" w:sz="0" w:space="0" w:color="auto" w:frame="1"/>
        </w:rPr>
        <w:t xml:space="preserve"> (response.isSuccessful)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_popularMovies.</w:t>
      </w:r>
      <w:r>
        <w:rPr>
          <w:rStyle w:val="CdigoHTML"/>
          <w:rFonts w:ascii="var(--INTERNAL-CODE-font)" w:hAnsi="var(--INTERNAL-CODE-font)"/>
          <w:color w:val="66D9EF"/>
          <w:sz w:val="23"/>
          <w:szCs w:val="23"/>
          <w:bdr w:val="none" w:sz="0" w:space="0" w:color="auto" w:frame="1"/>
        </w:rPr>
        <w:t>value</w:t>
      </w:r>
      <w:r>
        <w:rPr>
          <w:rStyle w:val="CdigoHTML"/>
          <w:rFonts w:ascii="var(--INTERNAL-CODE-font)" w:hAnsi="var(--INTERNAL-CODE-font)"/>
          <w:color w:val="F8F8F2"/>
          <w:sz w:val="23"/>
          <w:szCs w:val="23"/>
          <w:bdr w:val="none" w:sz="0" w:space="0" w:color="auto" w:frame="1"/>
        </w:rPr>
        <w:t xml:space="preserve"> = response.body()</w:t>
      </w:r>
      <w:proofErr w:type="gramStart"/>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F8F8F2"/>
          <w:sz w:val="23"/>
          <w:szCs w:val="23"/>
          <w:bdr w:val="none" w:sz="0" w:space="0" w:color="auto" w:frame="1"/>
        </w:rPr>
        <w:t>results</w:t>
      </w:r>
      <w:proofErr w:type="gramEnd"/>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w:t>
      </w:r>
    </w:p>
    <w:p w:rsidR="000E0D8D" w:rsidRDefault="000E0D8D" w:rsidP="000E0D8D">
      <w:pPr>
        <w:pStyle w:val="NormalWeb"/>
        <w:shd w:val="clear" w:color="auto" w:fill="FFFFFF"/>
        <w:rPr>
          <w:rFonts w:ascii="Helvetica" w:hAnsi="Helvetica"/>
          <w:color w:val="323232"/>
        </w:rPr>
      </w:pPr>
      <w:r>
        <w:rPr>
          <w:rFonts w:ascii="Helvetica" w:hAnsi="Helvetica"/>
          <w:color w:val="323232"/>
        </w:rPr>
        <w:t>La actividad principal debe tener un objeto de la clase </w:t>
      </w:r>
      <w:r>
        <w:rPr>
          <w:rStyle w:val="CdigoHTML"/>
          <w:rFonts w:ascii="var(--INTERNAL-CODE-font)" w:hAnsi="var(--INTERNAL-CODE-font)"/>
          <w:color w:val="323232"/>
          <w:sz w:val="22"/>
          <w:szCs w:val="22"/>
          <w:bdr w:val="single" w:sz="6" w:space="0" w:color="auto" w:frame="1"/>
        </w:rPr>
        <w:t>MovieViewModel</w:t>
      </w:r>
      <w:r>
        <w:rPr>
          <w:rFonts w:ascii="Helvetica" w:hAnsi="Helvetica"/>
          <w:color w:val="323232"/>
        </w:rPr>
        <w:t> y una lista de objetos de la clase </w:t>
      </w:r>
      <w:r>
        <w:rPr>
          <w:rStyle w:val="CdigoHTML"/>
          <w:rFonts w:ascii="var(--INTERNAL-CODE-font)" w:hAnsi="var(--INTERNAL-CODE-font)"/>
          <w:color w:val="323232"/>
          <w:sz w:val="22"/>
          <w:szCs w:val="22"/>
          <w:bdr w:val="single" w:sz="6" w:space="0" w:color="auto" w:frame="1"/>
        </w:rPr>
        <w:t>Movie</w:t>
      </w:r>
      <w:r>
        <w:rPr>
          <w:rFonts w:ascii="Helvetica" w:hAnsi="Helvetica"/>
          <w:color w:val="323232"/>
        </w:rPr>
        <w:t>, además de las vistas de la interfaz de usuario:</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66D9EF"/>
          <w:sz w:val="23"/>
          <w:szCs w:val="23"/>
          <w:bdr w:val="none" w:sz="0" w:space="0" w:color="auto" w:frame="1"/>
        </w:rPr>
        <w:t>class</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MainActivity</w:t>
      </w:r>
      <w:r>
        <w:rPr>
          <w:rStyle w:val="CdigoHTML"/>
          <w:rFonts w:ascii="var(--INTERNAL-CODE-font)" w:hAnsi="var(--INTERNAL-CODE-font)"/>
          <w:color w:val="F8F8F2"/>
          <w:sz w:val="23"/>
          <w:szCs w:val="23"/>
          <w:bdr w:val="none" w:sz="0" w:space="0" w:color="auto" w:frame="1"/>
        </w:rPr>
        <w:t xml:space="preserve"> : AppCompatActivity()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private</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lateinit</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var</w:t>
      </w:r>
      <w:r>
        <w:rPr>
          <w:rStyle w:val="CdigoHTML"/>
          <w:rFonts w:ascii="var(--INTERNAL-CODE-font)" w:hAnsi="var(--INTERNAL-CODE-font)"/>
          <w:color w:val="F8F8F2"/>
          <w:sz w:val="23"/>
          <w:szCs w:val="23"/>
          <w:bdr w:val="none" w:sz="0" w:space="0" w:color="auto" w:frame="1"/>
        </w:rPr>
        <w:t xml:space="preserve"> movieViewModel: MovieViewModel</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override</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fun</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onCreate</w:t>
      </w:r>
      <w:r>
        <w:rPr>
          <w:rStyle w:val="CdigoHTML"/>
          <w:rFonts w:ascii="var(--INTERNAL-CODE-font)" w:hAnsi="var(--INTERNAL-CODE-font)"/>
          <w:color w:val="F8F8F2"/>
          <w:sz w:val="23"/>
          <w:szCs w:val="23"/>
          <w:bdr w:val="none" w:sz="0" w:space="0" w:color="auto" w:frame="1"/>
        </w:rPr>
        <w:t>(savedInstanceState: Bundle?)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lastRenderedPageBreak/>
        <w:t xml:space="preserve">        </w:t>
      </w:r>
      <w:proofErr w:type="gramStart"/>
      <w:r>
        <w:rPr>
          <w:rStyle w:val="CdigoHTML"/>
          <w:rFonts w:ascii="var(--INTERNAL-CODE-font)" w:hAnsi="var(--INTERNAL-CODE-font)"/>
          <w:color w:val="66D9EF"/>
          <w:sz w:val="23"/>
          <w:szCs w:val="23"/>
          <w:bdr w:val="none" w:sz="0" w:space="0" w:color="auto" w:frame="1"/>
        </w:rPr>
        <w:t>super</w:t>
      </w:r>
      <w:r>
        <w:rPr>
          <w:rStyle w:val="CdigoHTML"/>
          <w:rFonts w:ascii="var(--INTERNAL-CODE-font)" w:hAnsi="var(--INTERNAL-CODE-font)"/>
          <w:color w:val="F8F8F2"/>
          <w:sz w:val="23"/>
          <w:szCs w:val="23"/>
          <w:bdr w:val="none" w:sz="0" w:space="0" w:color="auto" w:frame="1"/>
        </w:rPr>
        <w:t>.onCreate(</w:t>
      </w:r>
      <w:proofErr w:type="gramEnd"/>
      <w:r>
        <w:rPr>
          <w:rStyle w:val="CdigoHTML"/>
          <w:rFonts w:ascii="var(--INTERNAL-CODE-font)" w:hAnsi="var(--INTERNAL-CODE-font)"/>
          <w:color w:val="F8F8F2"/>
          <w:sz w:val="23"/>
          <w:szCs w:val="23"/>
          <w:bdr w:val="none" w:sz="0" w:space="0" w:color="auto" w:frame="1"/>
        </w:rPr>
        <w:t>savedInstanceState)</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setContentView(</w:t>
      </w:r>
      <w:proofErr w:type="gramEnd"/>
      <w:r>
        <w:rPr>
          <w:rStyle w:val="CdigoHTML"/>
          <w:rFonts w:ascii="var(--INTERNAL-CODE-font)" w:hAnsi="var(--INTERNAL-CODE-font)"/>
          <w:color w:val="A6E22E"/>
          <w:sz w:val="23"/>
          <w:szCs w:val="23"/>
          <w:bdr w:val="none" w:sz="0" w:space="0" w:color="auto" w:frame="1"/>
        </w:rPr>
        <w:t>R</w:t>
      </w:r>
      <w:r>
        <w:rPr>
          <w:rStyle w:val="CdigoHTML"/>
          <w:rFonts w:ascii="var(--INTERNAL-CODE-font)" w:hAnsi="var(--INTERNAL-CODE-font)"/>
          <w:color w:val="F8F8F2"/>
          <w:sz w:val="23"/>
          <w:szCs w:val="23"/>
          <w:bdr w:val="none" w:sz="0" w:space="0" w:color="auto" w:frame="1"/>
        </w:rPr>
        <w:t>.layout.activity_main)</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75715E"/>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 Inicializar el ViewModel y pasarle una instancia del repositorio:</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val</w:t>
      </w:r>
      <w:proofErr w:type="gramEnd"/>
      <w:r>
        <w:rPr>
          <w:rStyle w:val="CdigoHTML"/>
          <w:rFonts w:ascii="var(--INTERNAL-CODE-font)" w:hAnsi="var(--INTERNAL-CODE-font)"/>
          <w:color w:val="F8F8F2"/>
          <w:sz w:val="23"/>
          <w:szCs w:val="23"/>
          <w:bdr w:val="none" w:sz="0" w:space="0" w:color="auto" w:frame="1"/>
        </w:rPr>
        <w:t xml:space="preserve"> retrofit = </w:t>
      </w:r>
      <w:r>
        <w:rPr>
          <w:rStyle w:val="CdigoHTML"/>
          <w:rFonts w:ascii="var(--INTERNAL-CODE-font)" w:hAnsi="var(--INTERNAL-CODE-font)"/>
          <w:color w:val="A6E22E"/>
          <w:sz w:val="23"/>
          <w:szCs w:val="23"/>
          <w:bdr w:val="none" w:sz="0" w:space="0" w:color="auto" w:frame="1"/>
        </w:rPr>
        <w:t>Retrofit</w:t>
      </w:r>
      <w:r>
        <w:rPr>
          <w:rStyle w:val="CdigoHTML"/>
          <w:rFonts w:ascii="var(--INTERNAL-CODE-font)" w:hAnsi="var(--INTERNAL-CODE-font)"/>
          <w:color w:val="F8F8F2"/>
          <w:sz w:val="23"/>
          <w:szCs w:val="23"/>
          <w:bdr w:val="none" w:sz="0" w:space="0" w:color="auto" w:frame="1"/>
        </w:rPr>
        <w:t>.Builder()</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baseUrl(</w:t>
      </w:r>
      <w:proofErr w:type="gramEnd"/>
      <w:r>
        <w:rPr>
          <w:rStyle w:val="CdigoHTML"/>
          <w:rFonts w:ascii="var(--INTERNAL-CODE-font)" w:hAnsi="var(--INTERNAL-CODE-font)"/>
          <w:color w:val="E6DB74"/>
          <w:sz w:val="23"/>
          <w:szCs w:val="23"/>
          <w:bdr w:val="none" w:sz="0" w:space="0" w:color="auto" w:frame="1"/>
        </w:rPr>
        <w:t>"https://api.themoviedb.org/3/"</w:t>
      </w: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addConverterFactory(</w:t>
      </w:r>
      <w:proofErr w:type="gramEnd"/>
      <w:r>
        <w:rPr>
          <w:rStyle w:val="CdigoHTML"/>
          <w:rFonts w:ascii="var(--INTERNAL-CODE-font)" w:hAnsi="var(--INTERNAL-CODE-font)"/>
          <w:color w:val="A6E22E"/>
          <w:sz w:val="23"/>
          <w:szCs w:val="23"/>
          <w:bdr w:val="none" w:sz="0" w:space="0" w:color="auto" w:frame="1"/>
        </w:rPr>
        <w:t>GsonConverterFactory</w:t>
      </w:r>
      <w:r>
        <w:rPr>
          <w:rStyle w:val="CdigoHTML"/>
          <w:rFonts w:ascii="var(--INTERNAL-CODE-font)" w:hAnsi="var(--INTERNAL-CODE-font)"/>
          <w:color w:val="F8F8F2"/>
          <w:sz w:val="23"/>
          <w:szCs w:val="23"/>
          <w:bdr w:val="none" w:sz="0" w:space="0" w:color="auto" w:frame="1"/>
        </w:rPr>
        <w:t>.create())</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build()</w:t>
      </w:r>
      <w:proofErr w:type="gramEnd"/>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val</w:t>
      </w:r>
      <w:proofErr w:type="gramEnd"/>
      <w:r>
        <w:rPr>
          <w:rStyle w:val="CdigoHTML"/>
          <w:rFonts w:ascii="var(--INTERNAL-CODE-font)" w:hAnsi="var(--INTERNAL-CODE-font)"/>
          <w:color w:val="F8F8F2"/>
          <w:sz w:val="23"/>
          <w:szCs w:val="23"/>
          <w:bdr w:val="none" w:sz="0" w:space="0" w:color="auto" w:frame="1"/>
        </w:rPr>
        <w:t xml:space="preserve"> peliculasService = retrofit.create(PeliculasService</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66D9EF"/>
          <w:sz w:val="23"/>
          <w:szCs w:val="23"/>
          <w:bdr w:val="none" w:sz="0" w:space="0" w:color="auto" w:frame="1"/>
        </w:rPr>
        <w:t>class</w:t>
      </w:r>
      <w:r>
        <w:rPr>
          <w:rStyle w:val="CdigoHTML"/>
          <w:rFonts w:ascii="var(--INTERNAL-CODE-font)" w:hAnsi="var(--INTERNAL-CODE-font)"/>
          <w:color w:val="F8F8F2"/>
          <w:sz w:val="23"/>
          <w:szCs w:val="23"/>
          <w:bdr w:val="none" w:sz="0" w:space="0" w:color="auto" w:frame="1"/>
        </w:rPr>
        <w:t>.java)</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val</w:t>
      </w:r>
      <w:proofErr w:type="gramEnd"/>
      <w:r>
        <w:rPr>
          <w:rStyle w:val="CdigoHTML"/>
          <w:rFonts w:ascii="var(--INTERNAL-CODE-font)" w:hAnsi="var(--INTERNAL-CODE-font)"/>
          <w:color w:val="F8F8F2"/>
          <w:sz w:val="23"/>
          <w:szCs w:val="23"/>
          <w:bdr w:val="none" w:sz="0" w:space="0" w:color="auto" w:frame="1"/>
        </w:rPr>
        <w:t xml:space="preserve"> peliculaRepository = PeliculaRepository(peliculasService)</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movieViewModel</w:t>
      </w:r>
      <w:proofErr w:type="gramEnd"/>
      <w:r>
        <w:rPr>
          <w:rStyle w:val="CdigoHTML"/>
          <w:rFonts w:ascii="var(--INTERNAL-CODE-font)" w:hAnsi="var(--INTERNAL-CODE-font)"/>
          <w:color w:val="F8F8F2"/>
          <w:sz w:val="23"/>
          <w:szCs w:val="23"/>
          <w:bdr w:val="none" w:sz="0" w:space="0" w:color="auto" w:frame="1"/>
        </w:rPr>
        <w:t xml:space="preserve"> = ViewModelProvider(</w:t>
      </w:r>
      <w:r>
        <w:rPr>
          <w:rStyle w:val="CdigoHTML"/>
          <w:rFonts w:ascii="var(--INTERNAL-CODE-font)" w:hAnsi="var(--INTERNAL-CODE-font)"/>
          <w:color w:val="66D9EF"/>
          <w:sz w:val="23"/>
          <w:szCs w:val="23"/>
          <w:bdr w:val="none" w:sz="0" w:space="0" w:color="auto" w:frame="1"/>
        </w:rPr>
        <w:t>this</w:t>
      </w:r>
      <w:r>
        <w:rPr>
          <w:rStyle w:val="CdigoHTML"/>
          <w:rFonts w:ascii="var(--INTERNAL-CODE-font)" w:hAnsi="var(--INTERNAL-CODE-font)"/>
          <w:color w:val="F8F8F2"/>
          <w:sz w:val="23"/>
          <w:szCs w:val="23"/>
          <w:bdr w:val="none" w:sz="0" w:space="0" w:color="auto" w:frame="1"/>
        </w:rPr>
        <w:t>, MovieViewModelFactory(peliculaRepository)).</w:t>
      </w:r>
      <w:r>
        <w:rPr>
          <w:rStyle w:val="CdigoHTML"/>
          <w:rFonts w:ascii="var(--INTERNAL-CODE-font)" w:hAnsi="var(--INTERNAL-CODE-font)"/>
          <w:color w:val="66D9EF"/>
          <w:sz w:val="23"/>
          <w:szCs w:val="23"/>
          <w:bdr w:val="none" w:sz="0" w:space="0" w:color="auto" w:frame="1"/>
        </w:rPr>
        <w:t>get</w:t>
      </w:r>
      <w:r>
        <w:rPr>
          <w:rStyle w:val="CdigoHTML"/>
          <w:rFonts w:ascii="var(--INTERNAL-CODE-font)" w:hAnsi="var(--INTERNAL-CODE-font)"/>
          <w:color w:val="F8F8F2"/>
          <w:sz w:val="23"/>
          <w:szCs w:val="23"/>
          <w:bdr w:val="none" w:sz="0" w:space="0" w:color="auto" w:frame="1"/>
        </w:rPr>
        <w:t>(MovieViewModel</w:t>
      </w:r>
      <w:r>
        <w:rPr>
          <w:rStyle w:val="CdigoHTML"/>
          <w:rFonts w:ascii="var(--INTERNAL-CODE-font)" w:hAnsi="var(--INTERNAL-CODE-font)"/>
          <w:color w:val="F92672"/>
          <w:sz w:val="23"/>
          <w:szCs w:val="23"/>
          <w:bdr w:val="none" w:sz="0" w:space="0" w:color="auto" w:frame="1"/>
        </w:rPr>
        <w:t>::</w:t>
      </w:r>
      <w:r>
        <w:rPr>
          <w:rStyle w:val="CdigoHTML"/>
          <w:rFonts w:ascii="var(--INTERNAL-CODE-font)" w:hAnsi="var(--INTERNAL-CODE-font)"/>
          <w:color w:val="66D9EF"/>
          <w:sz w:val="23"/>
          <w:szCs w:val="23"/>
          <w:bdr w:val="none" w:sz="0" w:space="0" w:color="auto" w:frame="1"/>
        </w:rPr>
        <w:t>class</w:t>
      </w:r>
      <w:r>
        <w:rPr>
          <w:rStyle w:val="CdigoHTML"/>
          <w:rFonts w:ascii="var(--INTERNAL-CODE-font)" w:hAnsi="var(--INTERNAL-CODE-font)"/>
          <w:color w:val="F8F8F2"/>
          <w:sz w:val="23"/>
          <w:szCs w:val="23"/>
          <w:bdr w:val="none" w:sz="0" w:space="0" w:color="auto" w:frame="1"/>
        </w:rPr>
        <w:t>.java)</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movieViewModel.getPopularMovies()</w:t>
      </w:r>
      <w:proofErr w:type="gramEnd"/>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75715E"/>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 Observar los cambios en la lista de películas populares</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movieViewModel.popularMovies.observe(</w:t>
      </w:r>
      <w:proofErr w:type="gramEnd"/>
      <w:r>
        <w:rPr>
          <w:rStyle w:val="CdigoHTML"/>
          <w:rFonts w:ascii="var(--INTERNAL-CODE-font)" w:hAnsi="var(--INTERNAL-CODE-font)"/>
          <w:color w:val="66D9EF"/>
          <w:sz w:val="23"/>
          <w:szCs w:val="23"/>
          <w:bdr w:val="none" w:sz="0" w:space="0" w:color="auto" w:frame="1"/>
        </w:rPr>
        <w:t>this</w:t>
      </w:r>
      <w:r>
        <w:rPr>
          <w:rStyle w:val="CdigoHTML"/>
          <w:rFonts w:ascii="var(--INTERNAL-CODE-font)" w:hAnsi="var(--INTERNAL-CODE-font)"/>
          <w:color w:val="F8F8F2"/>
          <w:sz w:val="23"/>
          <w:szCs w:val="23"/>
          <w:bdr w:val="none" w:sz="0" w:space="0" w:color="auto" w:frame="1"/>
        </w:rPr>
        <w:t xml:space="preserve">, Observer { movies </w:t>
      </w:r>
      <w:r>
        <w:rPr>
          <w:rStyle w:val="CdigoHTML"/>
          <w:rFonts w:ascii="var(--INTERNAL-CODE-font)" w:hAnsi="var(--INTERNAL-CODE-font)"/>
          <w:color w:val="F92672"/>
          <w:sz w:val="23"/>
          <w:szCs w:val="23"/>
          <w:bdr w:val="none" w:sz="0" w:space="0" w:color="auto" w:frame="1"/>
        </w:rPr>
        <w:t>-&gt;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75715E"/>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 Actualizar la interfaz de usuario con la lista de películas</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val</w:t>
      </w:r>
      <w:proofErr w:type="gramEnd"/>
      <w:r>
        <w:rPr>
          <w:rStyle w:val="CdigoHTML"/>
          <w:rFonts w:ascii="var(--INTERNAL-CODE-font)" w:hAnsi="var(--INTERNAL-CODE-font)"/>
          <w:color w:val="F8F8F2"/>
          <w:sz w:val="23"/>
          <w:szCs w:val="23"/>
          <w:bdr w:val="none" w:sz="0" w:space="0" w:color="auto" w:frame="1"/>
        </w:rPr>
        <w:t xml:space="preserve"> adapter = MovieAdapter(movies)</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recyclerView.adapter = adapter</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w:t>
      </w:r>
    </w:p>
    <w:p w:rsidR="000E0D8D" w:rsidRDefault="000E0D8D" w:rsidP="000E0D8D">
      <w:pPr>
        <w:pStyle w:val="NormalWeb"/>
        <w:shd w:val="clear" w:color="auto" w:fill="FFFFFF"/>
        <w:rPr>
          <w:rFonts w:ascii="Helvetica" w:hAnsi="Helvetica"/>
          <w:color w:val="323232"/>
        </w:rPr>
      </w:pPr>
      <w:r>
        <w:rPr>
          <w:rFonts w:ascii="Helvetica" w:hAnsi="Helvetica"/>
          <w:color w:val="323232"/>
        </w:rPr>
        <w:t>Más información sobre Retrofit en Android: </w:t>
      </w:r>
      <w:hyperlink r:id="rId305" w:history="1">
        <w:r>
          <w:rPr>
            <w:rStyle w:val="Hipervnculo"/>
            <w:rFonts w:ascii="Helvetica" w:eastAsiaTheme="majorEastAsia" w:hAnsi="Helvetica"/>
          </w:rPr>
          <w:t>Retrofit</w:t>
        </w:r>
      </w:hyperlink>
      <w:r>
        <w:rPr>
          <w:rFonts w:ascii="Helvetica" w:hAnsi="Helvetica"/>
          <w:color w:val="323232"/>
        </w:rPr>
        <w:t> Más información sobre corrutinas en Android: </w:t>
      </w:r>
      <w:hyperlink r:id="rId306" w:history="1">
        <w:r>
          <w:rPr>
            <w:rStyle w:val="Hipervnculo"/>
            <w:rFonts w:ascii="Helvetica" w:eastAsiaTheme="majorEastAsia" w:hAnsi="Helvetica"/>
          </w:rPr>
          <w:t>Corrutinas</w:t>
        </w:r>
      </w:hyperlink>
      <w:r>
        <w:rPr>
          <w:rFonts w:ascii="Helvetica" w:hAnsi="Helvetica"/>
          <w:color w:val="323232"/>
        </w:rPr>
        <w:t> Más información sobre LiveData en Android: </w:t>
      </w:r>
      <w:hyperlink r:id="rId307" w:history="1">
        <w:r>
          <w:rPr>
            <w:rStyle w:val="Hipervnculo"/>
            <w:rFonts w:ascii="Helvetica" w:eastAsiaTheme="majorEastAsia" w:hAnsi="Helvetica"/>
          </w:rPr>
          <w:t>LiveData</w:t>
        </w:r>
      </w:hyperlink>
    </w:p>
    <w:p w:rsidR="000E0D8D" w:rsidRDefault="000E0D8D" w:rsidP="000E0D8D">
      <w:pPr>
        <w:rPr>
          <w:rFonts w:ascii="Helvetica" w:hAnsi="Helvetica"/>
          <w:color w:val="323232"/>
        </w:rPr>
      </w:pPr>
      <w:r>
        <w:rPr>
          <w:rFonts w:ascii="Helvetica" w:hAnsi="Helvetica"/>
          <w:color w:val="323232"/>
        </w:rPr>
        <w:t> StateFlow, FLow vs LiveData</w:t>
      </w:r>
    </w:p>
    <w:p w:rsidR="000E0D8D" w:rsidRDefault="000E0D8D" w:rsidP="000E0D8D">
      <w:pPr>
        <w:pStyle w:val="NormalWeb"/>
        <w:rPr>
          <w:rFonts w:ascii="Helvetica" w:hAnsi="Helvetica"/>
          <w:color w:val="323232"/>
        </w:rPr>
      </w:pPr>
      <w:r>
        <w:rPr>
          <w:rFonts w:ascii="Helvetica" w:hAnsi="Helvetica"/>
          <w:color w:val="323232"/>
        </w:rPr>
        <w:t>En la actualidad, </w:t>
      </w:r>
      <w:r>
        <w:rPr>
          <w:rStyle w:val="Textoennegrita"/>
          <w:rFonts w:ascii="Helvetica" w:hAnsi="Helvetica"/>
          <w:color w:val="323232"/>
        </w:rPr>
        <w:t>se recomienda el uso de </w:t>
      </w:r>
      <w:r>
        <w:rPr>
          <w:rStyle w:val="CdigoHTML"/>
          <w:rFonts w:ascii="var(--INTERNAL-CODE-font)" w:hAnsi="var(--INTERNAL-CODE-font)"/>
          <w:b/>
          <w:bCs/>
          <w:color w:val="323232"/>
          <w:sz w:val="22"/>
          <w:szCs w:val="22"/>
          <w:bdr w:val="single" w:sz="6" w:space="0" w:color="auto" w:frame="1"/>
        </w:rPr>
        <w:t>StateFlow</w:t>
      </w:r>
      <w:r>
        <w:rPr>
          <w:rStyle w:val="Textoennegrita"/>
          <w:rFonts w:ascii="Helvetica" w:hAnsi="Helvetica"/>
          <w:color w:val="323232"/>
        </w:rPr>
        <w:t> en lugar de </w:t>
      </w:r>
      <w:r>
        <w:rPr>
          <w:rStyle w:val="CdigoHTML"/>
          <w:rFonts w:ascii="var(--INTERNAL-CODE-font)" w:hAnsi="var(--INTERNAL-CODE-font)"/>
          <w:b/>
          <w:bCs/>
          <w:color w:val="323232"/>
          <w:sz w:val="22"/>
          <w:szCs w:val="22"/>
          <w:bdr w:val="single" w:sz="6" w:space="0" w:color="auto" w:frame="1"/>
        </w:rPr>
        <w:t>LiveData</w:t>
      </w:r>
      <w:r>
        <w:rPr>
          <w:rStyle w:val="Textoennegrita"/>
          <w:rFonts w:ascii="Helvetica" w:hAnsi="Helvetica"/>
          <w:color w:val="323232"/>
        </w:rPr>
        <w:t> para la observación de datos en Android, ya que </w:t>
      </w:r>
      <w:r>
        <w:rPr>
          <w:rStyle w:val="CdigoHTML"/>
          <w:rFonts w:ascii="var(--INTERNAL-CODE-font)" w:hAnsi="var(--INTERNAL-CODE-font)"/>
          <w:b/>
          <w:bCs/>
          <w:color w:val="323232"/>
          <w:sz w:val="22"/>
          <w:szCs w:val="22"/>
          <w:bdr w:val="single" w:sz="6" w:space="0" w:color="auto" w:frame="1"/>
        </w:rPr>
        <w:t>StateFlow</w:t>
      </w:r>
      <w:r>
        <w:rPr>
          <w:rStyle w:val="Textoennegrita"/>
          <w:rFonts w:ascii="Helvetica" w:hAnsi="Helvetica"/>
          <w:color w:val="323232"/>
        </w:rPr>
        <w:t> es más flexible y permite una gestión más eficiente de los datos en la aplicación</w:t>
      </w:r>
      <w:r>
        <w:rPr>
          <w:rFonts w:ascii="Helvetica" w:hAnsi="Helvetica"/>
          <w:color w:val="323232"/>
        </w:rPr>
        <w:t>. Sin embargo, el uso de </w:t>
      </w:r>
      <w:r>
        <w:rPr>
          <w:rStyle w:val="CdigoHTML"/>
          <w:rFonts w:ascii="var(--INTERNAL-CODE-font)" w:hAnsi="var(--INTERNAL-CODE-font)"/>
          <w:color w:val="323232"/>
          <w:sz w:val="22"/>
          <w:szCs w:val="22"/>
          <w:bdr w:val="single" w:sz="6" w:space="0" w:color="auto" w:frame="1"/>
        </w:rPr>
        <w:t>LiveData</w:t>
      </w:r>
      <w:r>
        <w:rPr>
          <w:rFonts w:ascii="Helvetica" w:hAnsi="Helvetica"/>
          <w:color w:val="323232"/>
        </w:rPr>
        <w:t> sigue siendo válido y es una opción viable para la observación de datos en Android.</w:t>
      </w:r>
    </w:p>
    <w:p w:rsidR="000E0D8D" w:rsidRDefault="000E0D8D" w:rsidP="000E0D8D">
      <w:pPr>
        <w:pStyle w:val="NormalWeb"/>
        <w:rPr>
          <w:rFonts w:ascii="Helvetica" w:hAnsi="Helvetica"/>
          <w:color w:val="323232"/>
        </w:rPr>
      </w:pPr>
      <w:hyperlink r:id="rId308" w:history="1">
        <w:r>
          <w:rPr>
            <w:rStyle w:val="Hipervnculo"/>
            <w:rFonts w:ascii="Helvetica" w:eastAsiaTheme="majorEastAsia" w:hAnsi="Helvetica"/>
          </w:rPr>
          <w:t>https://medium.com/@codzure/livedata-vs-stateflow-the-battle-of-the-observables-730f846be812</w:t>
        </w:r>
      </w:hyperlink>
    </w:p>
    <w:p w:rsidR="000E0D8D" w:rsidRDefault="000E0D8D" w:rsidP="000E0D8D">
      <w:pPr>
        <w:pStyle w:val="NormalWeb"/>
        <w:rPr>
          <w:rFonts w:ascii="Helvetica" w:hAnsi="Helvetica"/>
          <w:color w:val="323232"/>
        </w:rPr>
      </w:pPr>
      <w:r>
        <w:rPr>
          <w:rStyle w:val="CdigoHTML"/>
          <w:rFonts w:ascii="var(--INTERNAL-CODE-font)" w:hAnsi="var(--INTERNAL-CODE-font)"/>
          <w:color w:val="323232"/>
          <w:sz w:val="22"/>
          <w:szCs w:val="22"/>
          <w:bdr w:val="single" w:sz="6" w:space="0" w:color="auto" w:frame="1"/>
        </w:rPr>
        <w:t>StateFlow</w:t>
      </w:r>
      <w:r>
        <w:rPr>
          <w:rFonts w:ascii="Helvetica" w:hAnsi="Helvetica"/>
          <w:color w:val="323232"/>
        </w:rPr>
        <w:t> y </w:t>
      </w:r>
      <w:r>
        <w:rPr>
          <w:rStyle w:val="CdigoHTML"/>
          <w:rFonts w:ascii="var(--INTERNAL-CODE-font)" w:hAnsi="var(--INTERNAL-CODE-font)"/>
          <w:color w:val="323232"/>
          <w:sz w:val="22"/>
          <w:szCs w:val="22"/>
          <w:bdr w:val="single" w:sz="6" w:space="0" w:color="auto" w:frame="1"/>
        </w:rPr>
        <w:t>LiveData</w:t>
      </w:r>
      <w:r>
        <w:rPr>
          <w:rFonts w:ascii="Helvetica" w:hAnsi="Helvetica"/>
          <w:color w:val="323232"/>
        </w:rPr>
        <w:t> tienen similitudes. Ambas </w:t>
      </w:r>
      <w:r>
        <w:rPr>
          <w:rStyle w:val="Textoennegrita"/>
          <w:rFonts w:ascii="Helvetica" w:hAnsi="Helvetica"/>
          <w:color w:val="323232"/>
        </w:rPr>
        <w:t>son clases contenedoras de datos observables y siguen un patrón similar cuando se usan en la arquitectura de una app</w:t>
      </w:r>
      <w:r>
        <w:rPr>
          <w:rFonts w:ascii="Helvetica" w:hAnsi="Helvetica"/>
          <w:color w:val="323232"/>
        </w:rPr>
        <w:t>.</w:t>
      </w:r>
    </w:p>
    <w:p w:rsidR="000E0D8D" w:rsidRDefault="000E0D8D" w:rsidP="000E0D8D">
      <w:pPr>
        <w:pStyle w:val="NormalWeb"/>
        <w:rPr>
          <w:rFonts w:ascii="Helvetica" w:hAnsi="Helvetica"/>
          <w:color w:val="323232"/>
        </w:rPr>
      </w:pPr>
      <w:r>
        <w:rPr>
          <w:rFonts w:ascii="Helvetica" w:hAnsi="Helvetica"/>
          <w:color w:val="323232"/>
        </w:rPr>
        <w:t>Sin embargo, ten en cuenta que StateFlow y LiveData se comportan de manera diferente:</w:t>
      </w:r>
    </w:p>
    <w:p w:rsidR="000E0D8D" w:rsidRDefault="000E0D8D" w:rsidP="000E0D8D">
      <w:pPr>
        <w:numPr>
          <w:ilvl w:val="0"/>
          <w:numId w:val="128"/>
        </w:numPr>
        <w:spacing w:before="100" w:beforeAutospacing="1" w:after="100" w:afterAutospacing="1" w:line="240" w:lineRule="auto"/>
        <w:rPr>
          <w:rFonts w:ascii="Helvetica" w:hAnsi="Helvetica"/>
          <w:color w:val="323232"/>
        </w:rPr>
      </w:pPr>
      <w:r>
        <w:rPr>
          <w:rStyle w:val="CdigoHTML"/>
          <w:rFonts w:ascii="var(--INTERNAL-CODE-font)" w:eastAsiaTheme="minorHAnsi" w:hAnsi="var(--INTERNAL-CODE-font)"/>
          <w:color w:val="323232"/>
          <w:bdr w:val="single" w:sz="6" w:space="0" w:color="auto" w:frame="1"/>
        </w:rPr>
        <w:t>StateFlow</w:t>
      </w:r>
      <w:r>
        <w:rPr>
          <w:rFonts w:ascii="Helvetica" w:hAnsi="Helvetica"/>
          <w:color w:val="323232"/>
        </w:rPr>
        <w:t> </w:t>
      </w:r>
      <w:r>
        <w:rPr>
          <w:rStyle w:val="Textoennegrita"/>
          <w:rFonts w:ascii="Helvetica" w:hAnsi="Helvetica"/>
          <w:color w:val="323232"/>
        </w:rPr>
        <w:t>requiere que se pase un estado inicial al constructor</w:t>
      </w:r>
      <w:r>
        <w:rPr>
          <w:rFonts w:ascii="Helvetica" w:hAnsi="Helvetica"/>
          <w:color w:val="323232"/>
        </w:rPr>
        <w:t>, mientras que LiveData, no.</w:t>
      </w:r>
    </w:p>
    <w:p w:rsidR="000E0D8D" w:rsidRDefault="000E0D8D" w:rsidP="000E0D8D">
      <w:pPr>
        <w:numPr>
          <w:ilvl w:val="0"/>
          <w:numId w:val="128"/>
        </w:numPr>
        <w:spacing w:before="100" w:beforeAutospacing="1" w:after="100" w:afterAutospacing="1" w:line="240" w:lineRule="auto"/>
        <w:rPr>
          <w:rFonts w:ascii="Helvetica" w:hAnsi="Helvetica"/>
          <w:color w:val="323232"/>
        </w:rPr>
      </w:pPr>
      <w:proofErr w:type="gramStart"/>
      <w:r>
        <w:rPr>
          <w:rStyle w:val="CdigoHTML"/>
          <w:rFonts w:ascii="var(--INTERNAL-CODE-font)" w:eastAsiaTheme="minorHAnsi" w:hAnsi="var(--INTERNAL-CODE-font)"/>
          <w:color w:val="323232"/>
          <w:bdr w:val="single" w:sz="6" w:space="0" w:color="auto" w:frame="1"/>
        </w:rPr>
        <w:lastRenderedPageBreak/>
        <w:t>LiveData.observe(</w:t>
      </w:r>
      <w:proofErr w:type="gramEnd"/>
      <w:r>
        <w:rPr>
          <w:rStyle w:val="CdigoHTML"/>
          <w:rFonts w:ascii="var(--INTERNAL-CODE-font)" w:eastAsiaTheme="minorHAnsi" w:hAnsi="var(--INTERNAL-CODE-font)"/>
          <w:color w:val="323232"/>
          <w:bdr w:val="single" w:sz="6" w:space="0" w:color="auto" w:frame="1"/>
        </w:rPr>
        <w:t>)</w:t>
      </w:r>
      <w:r>
        <w:rPr>
          <w:rFonts w:ascii="Helvetica" w:hAnsi="Helvetica"/>
          <w:color w:val="323232"/>
        </w:rPr>
        <w:t> </w:t>
      </w:r>
      <w:r>
        <w:rPr>
          <w:rStyle w:val="Textoennegrita"/>
          <w:rFonts w:ascii="Helvetica" w:hAnsi="Helvetica"/>
          <w:color w:val="323232"/>
        </w:rPr>
        <w:t>cancela automáticamente el registro del consumidor cuando la vista pasa al estado STOPPED</w:t>
      </w:r>
      <w:r>
        <w:rPr>
          <w:rFonts w:ascii="Helvetica" w:hAnsi="Helvetica"/>
          <w:color w:val="323232"/>
        </w:rPr>
        <w:t>, mientras que la recopilación de StateFlow o cualquier otro flujo, no deja de recopilar automáticamente. Para obtener el mismo comportamiento, debes recopilar el flujo desde un bloque Lifecycle.repeatOnLifecycle.</w:t>
      </w:r>
    </w:p>
    <w:p w:rsidR="000E0D8D" w:rsidRDefault="000E0D8D" w:rsidP="000E0D8D">
      <w:pPr>
        <w:numPr>
          <w:ilvl w:val="0"/>
          <w:numId w:val="129"/>
        </w:numPr>
        <w:shd w:val="clear" w:color="auto" w:fill="FFFFFF"/>
        <w:spacing w:before="100" w:beforeAutospacing="1" w:after="100" w:afterAutospacing="1" w:line="240" w:lineRule="auto"/>
        <w:rPr>
          <w:rFonts w:ascii="Helvetica" w:hAnsi="Helvetica"/>
          <w:color w:val="323232"/>
        </w:rPr>
      </w:pPr>
      <w:r>
        <w:rPr>
          <w:rStyle w:val="Textoennegrita"/>
          <w:rFonts w:ascii="Helvetica" w:hAnsi="Helvetica"/>
          <w:color w:val="323232"/>
        </w:rPr>
        <w:t>Persistencia en base de datos</w:t>
      </w:r>
      <w:r>
        <w:rPr>
          <w:rFonts w:ascii="Helvetica" w:hAnsi="Helvetica"/>
          <w:color w:val="323232"/>
        </w:rPr>
        <w:t>: se pueden utilizar bases de datos para almacenar los datos de la aplicación. Las bases de datos pueden ser </w:t>
      </w:r>
      <w:r>
        <w:rPr>
          <w:rStyle w:val="Textoennegrita"/>
          <w:rFonts w:ascii="Helvetica" w:hAnsi="Helvetica"/>
          <w:color w:val="323232"/>
        </w:rPr>
        <w:t>locales o remotas</w:t>
      </w:r>
      <w:r>
        <w:rPr>
          <w:rFonts w:ascii="Helvetica" w:hAnsi="Helvetica"/>
          <w:color w:val="323232"/>
        </w:rPr>
        <w:t>, y pueden ser de </w:t>
      </w:r>
      <w:r>
        <w:rPr>
          <w:rStyle w:val="Textoennegrita"/>
          <w:rFonts w:ascii="Helvetica" w:hAnsi="Helvetica"/>
          <w:color w:val="323232"/>
        </w:rPr>
        <w:t>distintos tipos (SQLite, Postgres, MySQL, etc.)</w:t>
      </w:r>
      <w:r>
        <w:rPr>
          <w:rFonts w:ascii="Helvetica" w:hAnsi="Helvetica"/>
          <w:color w:val="323232"/>
        </w:rPr>
        <w:t>. También se pueden utilizar </w:t>
      </w:r>
      <w:r>
        <w:rPr>
          <w:rStyle w:val="Textoennegrita"/>
          <w:rFonts w:ascii="Helvetica" w:hAnsi="Helvetica"/>
          <w:color w:val="323232"/>
        </w:rPr>
        <w:t>servicios de bases de datos en la nube</w:t>
      </w:r>
      <w:r>
        <w:rPr>
          <w:rFonts w:ascii="Helvetica" w:hAnsi="Helvetica"/>
          <w:color w:val="323232"/>
        </w:rPr>
        <w:t>. Ejemplos:</w:t>
      </w:r>
    </w:p>
    <w:p w:rsidR="000E0D8D" w:rsidRDefault="000E0D8D" w:rsidP="000E0D8D">
      <w:pPr>
        <w:numPr>
          <w:ilvl w:val="1"/>
          <w:numId w:val="129"/>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Almacenar los datos de una lista de tareas pendientes en una base de datos SQLite.</w:t>
      </w:r>
    </w:p>
    <w:p w:rsidR="000E0D8D" w:rsidRDefault="000E0D8D" w:rsidP="000E0D8D">
      <w:pPr>
        <w:numPr>
          <w:ilvl w:val="1"/>
          <w:numId w:val="129"/>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Almacenar los datos de una lista de contactos en una base de datos Postgres.</w:t>
      </w:r>
    </w:p>
    <w:p w:rsidR="000E0D8D" w:rsidRDefault="000E0D8D" w:rsidP="000E0D8D">
      <w:pPr>
        <w:numPr>
          <w:ilvl w:val="1"/>
          <w:numId w:val="129"/>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Consulta de API de películas o libros para obtener información y almacenarla en una base de datos local o remota.</w:t>
      </w:r>
    </w:p>
    <w:p w:rsidR="000E0D8D" w:rsidRDefault="000E0D8D" w:rsidP="000E0D8D">
      <w:pPr>
        <w:numPr>
          <w:ilvl w:val="0"/>
          <w:numId w:val="130"/>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En Android se empleará Room con SQLite o, menos recomendable, driver JDBC compatibles con Android, y en Java JDBC con MySQL o Postgres.</w:t>
      </w:r>
    </w:p>
    <w:p w:rsidR="000E0D8D" w:rsidRDefault="000E0D8D" w:rsidP="000E0D8D">
      <w:pPr>
        <w:numPr>
          <w:ilvl w:val="0"/>
          <w:numId w:val="130"/>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En Android se empleará el patrón Repository para la gestión de la base de datos y en Java el patrón DAO (Data Access Object).</w:t>
      </w:r>
    </w:p>
    <w:p w:rsidR="000E0D8D" w:rsidRDefault="000E0D8D" w:rsidP="000E0D8D">
      <w:pPr>
        <w:numPr>
          <w:ilvl w:val="0"/>
          <w:numId w:val="130"/>
        </w:numPr>
        <w:shd w:val="clear" w:color="auto" w:fill="FFFFFF"/>
        <w:spacing w:before="100" w:beforeAutospacing="1" w:after="100" w:afterAutospacing="1" w:line="240" w:lineRule="auto"/>
        <w:rPr>
          <w:rFonts w:ascii="Helvetica" w:hAnsi="Helvetica"/>
          <w:color w:val="323232"/>
        </w:rPr>
      </w:pPr>
      <w:r>
        <w:rPr>
          <w:rFonts w:ascii="Helvetica" w:hAnsi="Helvetica"/>
          <w:color w:val="323232"/>
        </w:rPr>
        <w:t>En Android se empleará el patrón MVVM para la gestión de la interfaz de usuario y en Java el patrón MVC.</w:t>
      </w:r>
    </w:p>
    <w:p w:rsidR="000E0D8D" w:rsidRDefault="000E0D8D" w:rsidP="000E0D8D">
      <w:pPr>
        <w:pStyle w:val="Ttulo3"/>
        <w:shd w:val="clear" w:color="auto" w:fill="FFFFFF"/>
        <w:rPr>
          <w:rFonts w:ascii="Helvetica" w:hAnsi="Helvetica"/>
          <w:b w:val="0"/>
          <w:bCs w:val="0"/>
          <w:color w:val="auto"/>
          <w:spacing w:val="-15"/>
        </w:rPr>
      </w:pPr>
      <w:r>
        <w:rPr>
          <w:rFonts w:ascii="Helvetica" w:hAnsi="Helvetica"/>
          <w:b w:val="0"/>
          <w:bCs w:val="0"/>
          <w:spacing w:val="-15"/>
        </w:rPr>
        <w:t>Ejemplo con Jetpack Compose y StateFlow</w:t>
      </w:r>
    </w:p>
    <w:p w:rsidR="000E0D8D" w:rsidRDefault="000E0D8D" w:rsidP="000E0D8D">
      <w:pPr>
        <w:pStyle w:val="NormalWeb"/>
        <w:shd w:val="clear" w:color="auto" w:fill="FFFFFF"/>
        <w:rPr>
          <w:rFonts w:ascii="Helvetica" w:hAnsi="Helvetica"/>
          <w:color w:val="323232"/>
        </w:rPr>
      </w:pPr>
      <w:r>
        <w:rPr>
          <w:rFonts w:ascii="Helvetica" w:hAnsi="Helvetica"/>
          <w:color w:val="323232"/>
        </w:rPr>
        <w:t>Con </w:t>
      </w:r>
      <w:r>
        <w:rPr>
          <w:rStyle w:val="Textoennegrita"/>
          <w:rFonts w:ascii="Helvetica" w:hAnsi="Helvetica"/>
          <w:color w:val="323232"/>
        </w:rPr>
        <w:t>Jetpack Compose</w:t>
      </w:r>
      <w:r>
        <w:rPr>
          <w:rFonts w:ascii="Helvetica" w:hAnsi="Helvetica"/>
          <w:color w:val="323232"/>
        </w:rPr>
        <w:t>, el enfoque cambia un poco, pero los principios de usar </w:t>
      </w:r>
      <w:r>
        <w:rPr>
          <w:rStyle w:val="CdigoHTML"/>
          <w:rFonts w:ascii="var(--INTERNAL-CODE-font)" w:hAnsi="var(--INTERNAL-CODE-font)"/>
          <w:color w:val="323232"/>
          <w:sz w:val="22"/>
          <w:szCs w:val="22"/>
          <w:bdr w:val="single" w:sz="6" w:space="0" w:color="auto" w:frame="1"/>
        </w:rPr>
        <w:t>ViewModel</w:t>
      </w:r>
      <w:r>
        <w:rPr>
          <w:rFonts w:ascii="Helvetica" w:hAnsi="Helvetica"/>
          <w:color w:val="323232"/>
        </w:rPr>
        <w:t> y </w:t>
      </w:r>
      <w:r>
        <w:rPr>
          <w:rStyle w:val="CdigoHTML"/>
          <w:rFonts w:ascii="var(--INTERNAL-CODE-font)" w:hAnsi="var(--INTERNAL-CODE-font)"/>
          <w:color w:val="323232"/>
          <w:sz w:val="22"/>
          <w:szCs w:val="22"/>
          <w:bdr w:val="single" w:sz="6" w:space="0" w:color="auto" w:frame="1"/>
        </w:rPr>
        <w:t>LiveData</w:t>
      </w:r>
      <w:r>
        <w:rPr>
          <w:rFonts w:ascii="Helvetica" w:hAnsi="Helvetica"/>
          <w:color w:val="323232"/>
        </w:rPr>
        <w:t> (o </w:t>
      </w:r>
      <w:r>
        <w:rPr>
          <w:rStyle w:val="CdigoHTML"/>
          <w:rFonts w:ascii="var(--INTERNAL-CODE-font)" w:hAnsi="var(--INTERNAL-CODE-font)"/>
          <w:color w:val="323232"/>
          <w:sz w:val="22"/>
          <w:szCs w:val="22"/>
          <w:bdr w:val="single" w:sz="6" w:space="0" w:color="auto" w:frame="1"/>
        </w:rPr>
        <w:t>StateFlow</w:t>
      </w:r>
      <w:r>
        <w:rPr>
          <w:rFonts w:ascii="Helvetica" w:hAnsi="Helvetica"/>
          <w:color w:val="323232"/>
        </w:rPr>
        <w:t>) siguen siendo útiles para manejar el estado de la UI de manera reactiva y eficiente.</w:t>
      </w:r>
    </w:p>
    <w:p w:rsidR="000E0D8D" w:rsidRDefault="000E0D8D" w:rsidP="000E0D8D">
      <w:pPr>
        <w:pStyle w:val="Ttulo3"/>
        <w:shd w:val="clear" w:color="auto" w:fill="FFFFFF"/>
        <w:rPr>
          <w:rFonts w:ascii="Helvetica" w:hAnsi="Helvetica"/>
          <w:b w:val="0"/>
          <w:bCs w:val="0"/>
          <w:color w:val="auto"/>
          <w:spacing w:val="-15"/>
        </w:rPr>
      </w:pPr>
      <w:r>
        <w:rPr>
          <w:rFonts w:ascii="Helvetica" w:hAnsi="Helvetica"/>
          <w:b w:val="0"/>
          <w:bCs w:val="0"/>
          <w:spacing w:val="-15"/>
        </w:rPr>
        <w:t>Jetpack Compose y ViewModel</w:t>
      </w:r>
    </w:p>
    <w:p w:rsidR="000E0D8D" w:rsidRDefault="000E0D8D" w:rsidP="000E0D8D">
      <w:pPr>
        <w:pStyle w:val="NormalWeb"/>
        <w:shd w:val="clear" w:color="auto" w:fill="FFFFFF"/>
        <w:rPr>
          <w:rFonts w:ascii="Helvetica" w:hAnsi="Helvetica"/>
          <w:color w:val="323232"/>
        </w:rPr>
      </w:pPr>
      <w:r>
        <w:rPr>
          <w:rFonts w:ascii="Helvetica" w:hAnsi="Helvetica"/>
          <w:color w:val="323232"/>
        </w:rPr>
        <w:t>En Jetpack Compose, puedes seguir usando </w:t>
      </w:r>
      <w:r>
        <w:rPr>
          <w:rStyle w:val="CdigoHTML"/>
          <w:rFonts w:ascii="var(--INTERNAL-CODE-font)" w:hAnsi="var(--INTERNAL-CODE-font)"/>
          <w:color w:val="323232"/>
          <w:sz w:val="22"/>
          <w:szCs w:val="22"/>
          <w:bdr w:val="single" w:sz="6" w:space="0" w:color="auto" w:frame="1"/>
        </w:rPr>
        <w:t>ViewModel</w:t>
      </w:r>
      <w:r>
        <w:rPr>
          <w:rFonts w:ascii="Helvetica" w:hAnsi="Helvetica"/>
          <w:color w:val="323232"/>
        </w:rPr>
        <w:t> para manejar la lógica de negocio y el estado de la UI. Sin embargo, en lugar de </w:t>
      </w:r>
      <w:r>
        <w:rPr>
          <w:rStyle w:val="CdigoHTML"/>
          <w:rFonts w:ascii="var(--INTERNAL-CODE-font)" w:hAnsi="var(--INTERNAL-CODE-font)"/>
          <w:color w:val="323232"/>
          <w:sz w:val="22"/>
          <w:szCs w:val="22"/>
          <w:bdr w:val="single" w:sz="6" w:space="0" w:color="auto" w:frame="1"/>
        </w:rPr>
        <w:t>LiveData</w:t>
      </w:r>
      <w:r>
        <w:rPr>
          <w:rFonts w:ascii="Helvetica" w:hAnsi="Helvetica"/>
          <w:color w:val="323232"/>
        </w:rPr>
        <w:t>, </w:t>
      </w:r>
      <w:r>
        <w:rPr>
          <w:rStyle w:val="Textoennegrita"/>
          <w:rFonts w:ascii="Helvetica" w:hAnsi="Helvetica"/>
          <w:color w:val="323232"/>
        </w:rPr>
        <w:t>es común usar </w:t>
      </w:r>
      <w:r>
        <w:rPr>
          <w:rStyle w:val="CdigoHTML"/>
          <w:rFonts w:ascii="var(--INTERNAL-CODE-font)" w:hAnsi="var(--INTERNAL-CODE-font)"/>
          <w:b/>
          <w:bCs/>
          <w:color w:val="323232"/>
          <w:sz w:val="22"/>
          <w:szCs w:val="22"/>
          <w:bdr w:val="single" w:sz="6" w:space="0" w:color="auto" w:frame="1"/>
        </w:rPr>
        <w:t>State</w:t>
      </w:r>
      <w:r>
        <w:rPr>
          <w:rStyle w:val="Textoennegrita"/>
          <w:rFonts w:ascii="Helvetica" w:hAnsi="Helvetica"/>
          <w:color w:val="323232"/>
        </w:rPr>
        <w:t> y </w:t>
      </w:r>
      <w:r>
        <w:rPr>
          <w:rStyle w:val="CdigoHTML"/>
          <w:rFonts w:ascii="var(--INTERNAL-CODE-font)" w:hAnsi="var(--INTERNAL-CODE-font)"/>
          <w:b/>
          <w:bCs/>
          <w:color w:val="323232"/>
          <w:sz w:val="22"/>
          <w:szCs w:val="22"/>
          <w:bdr w:val="single" w:sz="6" w:space="0" w:color="auto" w:frame="1"/>
        </w:rPr>
        <w:t>StateFlow</w:t>
      </w:r>
      <w:r>
        <w:rPr>
          <w:rStyle w:val="Textoennegrita"/>
          <w:rFonts w:ascii="Helvetica" w:hAnsi="Helvetica"/>
          <w:color w:val="323232"/>
        </w:rPr>
        <w:t> para una integración más fluida con Compose</w:t>
      </w:r>
      <w:r>
        <w:rPr>
          <w:rFonts w:ascii="Helvetica" w:hAnsi="Helvetica"/>
          <w:color w:val="323232"/>
        </w:rPr>
        <w:t>.</w:t>
      </w:r>
    </w:p>
    <w:p w:rsidR="000E0D8D" w:rsidRDefault="000E0D8D" w:rsidP="000E0D8D">
      <w:pPr>
        <w:pStyle w:val="Ttulo4"/>
        <w:shd w:val="clear" w:color="auto" w:fill="FFFFFF"/>
        <w:rPr>
          <w:rFonts w:ascii="Helvetica" w:hAnsi="Helvetica"/>
          <w:b w:val="0"/>
          <w:bCs w:val="0"/>
          <w:color w:val="auto"/>
          <w:spacing w:val="-15"/>
        </w:rPr>
      </w:pPr>
      <w:r>
        <w:rPr>
          <w:rFonts w:ascii="Helvetica" w:hAnsi="Helvetica"/>
          <w:b w:val="0"/>
          <w:bCs w:val="0"/>
          <w:spacing w:val="-15"/>
        </w:rPr>
        <w:t>1. Dependencias</w:t>
      </w:r>
    </w:p>
    <w:p w:rsidR="000E0D8D" w:rsidRDefault="000E0D8D" w:rsidP="000E0D8D">
      <w:pPr>
        <w:pStyle w:val="NormalWeb"/>
        <w:shd w:val="clear" w:color="auto" w:fill="FFFFFF"/>
        <w:rPr>
          <w:rFonts w:ascii="Helvetica" w:hAnsi="Helvetica"/>
          <w:color w:val="323232"/>
        </w:rPr>
      </w:pPr>
      <w:r>
        <w:rPr>
          <w:rFonts w:ascii="Helvetica" w:hAnsi="Helvetica"/>
          <w:color w:val="323232"/>
        </w:rPr>
        <w:t>Debes tener las siguientes dependencias en tu archivo </w:t>
      </w:r>
      <w:r>
        <w:rPr>
          <w:rStyle w:val="CdigoHTML"/>
          <w:rFonts w:ascii="var(--INTERNAL-CODE-font)" w:hAnsi="var(--INTERNAL-CODE-font)"/>
          <w:color w:val="323232"/>
          <w:sz w:val="22"/>
          <w:szCs w:val="22"/>
          <w:bdr w:val="single" w:sz="6" w:space="0" w:color="auto" w:frame="1"/>
        </w:rPr>
        <w:t>build.gradle</w:t>
      </w:r>
      <w:r>
        <w:rPr>
          <w:rFonts w:ascii="Helvetica" w:hAnsi="Helvetica"/>
          <w:color w:val="323232"/>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F8F8F2"/>
          <w:sz w:val="23"/>
          <w:szCs w:val="23"/>
          <w:bdr w:val="none" w:sz="0" w:space="0" w:color="auto" w:frame="1"/>
        </w:rPr>
        <w:t>dependencies</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F9267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implementation</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E6DB74"/>
          <w:sz w:val="23"/>
          <w:szCs w:val="23"/>
          <w:bdr w:val="none" w:sz="0" w:space="0" w:color="auto" w:frame="1"/>
        </w:rPr>
        <w:t>"androidx.lifecycle:lifecycle-viewmodel-ktx:2.5.1"</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implementation</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E6DB74"/>
          <w:sz w:val="23"/>
          <w:szCs w:val="23"/>
          <w:bdr w:val="none" w:sz="0" w:space="0" w:color="auto" w:frame="1"/>
        </w:rPr>
        <w:t>"androidx.activity:activity-compose:1.7.0"</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implementation</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E6DB74"/>
          <w:sz w:val="23"/>
          <w:szCs w:val="23"/>
          <w:bdr w:val="none" w:sz="0" w:space="0" w:color="auto" w:frame="1"/>
        </w:rPr>
        <w:t>"androidx.compose.ui:ui:1.4.0"</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implementation</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E6DB74"/>
          <w:sz w:val="23"/>
          <w:szCs w:val="23"/>
          <w:bdr w:val="none" w:sz="0" w:space="0" w:color="auto" w:frame="1"/>
        </w:rPr>
        <w:t>"androidx.compose.material:material:1.4.0"</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implementation</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E6DB74"/>
          <w:sz w:val="23"/>
          <w:szCs w:val="23"/>
          <w:bdr w:val="none" w:sz="0" w:space="0" w:color="auto" w:frame="1"/>
        </w:rPr>
        <w:t>"androidx.compose.ui:ui-tooling-preview:1.4.0"</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implementation</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E6DB74"/>
          <w:sz w:val="23"/>
          <w:szCs w:val="23"/>
          <w:bdr w:val="none" w:sz="0" w:space="0" w:color="auto" w:frame="1"/>
        </w:rPr>
        <w:t>"org.jetbrains.kotlinx:kotlinx-coroutines-core:1.6.4"</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92672"/>
          <w:sz w:val="23"/>
          <w:szCs w:val="23"/>
          <w:bdr w:val="none" w:sz="0" w:space="0" w:color="auto" w:frame="1"/>
        </w:rPr>
        <w:t>}</w:t>
      </w:r>
    </w:p>
    <w:p w:rsidR="000E0D8D" w:rsidRDefault="000E0D8D" w:rsidP="000E0D8D">
      <w:pPr>
        <w:pStyle w:val="NormalWeb"/>
        <w:shd w:val="clear" w:color="auto" w:fill="FFFFFF"/>
        <w:rPr>
          <w:rFonts w:ascii="Helvetica" w:hAnsi="Helvetica"/>
          <w:color w:val="323232"/>
        </w:rPr>
      </w:pPr>
      <w:r>
        <w:rPr>
          <w:rFonts w:ascii="Helvetica" w:hAnsi="Helvetica"/>
          <w:color w:val="323232"/>
        </w:rPr>
        <w:t>Con kotlin llevarán paréntesis y con groovy no. Asegúrate de que las versiones sean las más recientes.</w:t>
      </w:r>
    </w:p>
    <w:p w:rsidR="000E0D8D" w:rsidRDefault="000E0D8D" w:rsidP="000E0D8D">
      <w:pPr>
        <w:pStyle w:val="Ttulo4"/>
        <w:shd w:val="clear" w:color="auto" w:fill="FFFFFF"/>
        <w:rPr>
          <w:rFonts w:ascii="Helvetica" w:hAnsi="Helvetica"/>
          <w:b w:val="0"/>
          <w:bCs w:val="0"/>
          <w:color w:val="auto"/>
          <w:spacing w:val="-15"/>
        </w:rPr>
      </w:pPr>
      <w:r>
        <w:rPr>
          <w:rFonts w:ascii="Helvetica" w:hAnsi="Helvetica"/>
          <w:b w:val="0"/>
          <w:bCs w:val="0"/>
          <w:spacing w:val="-15"/>
        </w:rPr>
        <w:lastRenderedPageBreak/>
        <w:t>2. Creación del ViewModel</w:t>
      </w:r>
    </w:p>
    <w:p w:rsidR="000E0D8D" w:rsidRDefault="000E0D8D" w:rsidP="000E0D8D">
      <w:pPr>
        <w:pStyle w:val="NormalWeb"/>
        <w:shd w:val="clear" w:color="auto" w:fill="FFFFFF"/>
        <w:rPr>
          <w:rFonts w:ascii="Helvetica" w:hAnsi="Helvetica"/>
          <w:color w:val="323232"/>
        </w:rPr>
      </w:pPr>
      <w:r>
        <w:rPr>
          <w:rFonts w:ascii="Helvetica" w:hAnsi="Helvetica"/>
          <w:color w:val="323232"/>
        </w:rPr>
        <w:t>Define tu </w:t>
      </w:r>
      <w:r>
        <w:rPr>
          <w:rStyle w:val="CdigoHTML"/>
          <w:rFonts w:ascii="var(--INTERNAL-CODE-font)" w:hAnsi="var(--INTERNAL-CODE-font)"/>
          <w:color w:val="323232"/>
          <w:sz w:val="22"/>
          <w:szCs w:val="22"/>
          <w:bdr w:val="single" w:sz="6" w:space="0" w:color="auto" w:frame="1"/>
        </w:rPr>
        <w:t>ViewModel</w:t>
      </w:r>
      <w:r>
        <w:rPr>
          <w:rFonts w:ascii="Helvetica" w:hAnsi="Helvetica"/>
          <w:color w:val="323232"/>
        </w:rPr>
        <w:t> usando </w:t>
      </w:r>
      <w:r>
        <w:rPr>
          <w:rStyle w:val="CdigoHTML"/>
          <w:rFonts w:ascii="var(--INTERNAL-CODE-font)" w:hAnsi="var(--INTERNAL-CODE-font)"/>
          <w:color w:val="323232"/>
          <w:sz w:val="22"/>
          <w:szCs w:val="22"/>
          <w:bdr w:val="single" w:sz="6" w:space="0" w:color="auto" w:frame="1"/>
        </w:rPr>
        <w:t>StateFlow</w:t>
      </w:r>
      <w:r>
        <w:rPr>
          <w:rFonts w:ascii="Helvetica" w:hAnsi="Helvetica"/>
          <w:color w:val="323232"/>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66D9EF"/>
          <w:sz w:val="23"/>
          <w:szCs w:val="23"/>
          <w:bdr w:val="none" w:sz="0" w:space="0" w:color="auto" w:frame="1"/>
        </w:rPr>
        <w:t>class</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UserViewModel</w:t>
      </w:r>
      <w:r>
        <w:rPr>
          <w:rStyle w:val="CdigoHTML"/>
          <w:rFonts w:ascii="var(--INTERNAL-CODE-font)" w:hAnsi="var(--INTERNAL-CODE-font)"/>
          <w:color w:val="F8F8F2"/>
          <w:sz w:val="23"/>
          <w:szCs w:val="23"/>
          <w:bdr w:val="none" w:sz="0" w:space="0" w:color="auto" w:frame="1"/>
        </w:rPr>
        <w:t xml:space="preserve"> : ViewModel()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private</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val</w:t>
      </w:r>
      <w:r>
        <w:rPr>
          <w:rStyle w:val="CdigoHTML"/>
          <w:rFonts w:ascii="var(--INTERNAL-CODE-font)" w:hAnsi="var(--INTERNAL-CODE-font)"/>
          <w:color w:val="F8F8F2"/>
          <w:sz w:val="23"/>
          <w:szCs w:val="23"/>
          <w:bdr w:val="none" w:sz="0" w:space="0" w:color="auto" w:frame="1"/>
        </w:rPr>
        <w:t xml:space="preserve"> _users = MutableStateFlow&lt;List&lt;User&gt;&gt;(emptyList())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val</w:t>
      </w:r>
      <w:proofErr w:type="gramEnd"/>
      <w:r>
        <w:rPr>
          <w:rStyle w:val="CdigoHTML"/>
          <w:rFonts w:ascii="var(--INTERNAL-CODE-font)" w:hAnsi="var(--INTERNAL-CODE-font)"/>
          <w:color w:val="F8F8F2"/>
          <w:sz w:val="23"/>
          <w:szCs w:val="23"/>
          <w:bdr w:val="none" w:sz="0" w:space="0" w:color="auto" w:frame="1"/>
        </w:rPr>
        <w:t xml:space="preserve"> users: StateFlow&lt;List&lt;User&gt;&gt; </w:t>
      </w:r>
      <w:r>
        <w:rPr>
          <w:rStyle w:val="CdigoHTML"/>
          <w:rFonts w:ascii="var(--INTERNAL-CODE-font)" w:hAnsi="var(--INTERNAL-CODE-font)"/>
          <w:color w:val="66D9EF"/>
          <w:sz w:val="23"/>
          <w:szCs w:val="23"/>
          <w:bdr w:val="none" w:sz="0" w:space="0" w:color="auto" w:frame="1"/>
        </w:rPr>
        <w:t>get</w:t>
      </w:r>
      <w:r>
        <w:rPr>
          <w:rStyle w:val="CdigoHTML"/>
          <w:rFonts w:ascii="var(--INTERNAL-CODE-font)" w:hAnsi="var(--INTERNAL-CODE-font)"/>
          <w:color w:val="F8F8F2"/>
          <w:sz w:val="23"/>
          <w:szCs w:val="23"/>
          <w:bdr w:val="none" w:sz="0" w:space="0" w:color="auto" w:frame="1"/>
        </w:rPr>
        <w:t>() = _users</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init</w:t>
      </w:r>
      <w:proofErr w:type="gramEnd"/>
      <w:r>
        <w:rPr>
          <w:rStyle w:val="CdigoHTML"/>
          <w:rFonts w:ascii="var(--INTERNAL-CODE-font)"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fetchUsers</w:t>
      </w:r>
      <w:proofErr w:type="gramEnd"/>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private</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fun</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fetchUsers</w:t>
      </w:r>
      <w:r>
        <w:rPr>
          <w:rStyle w:val="CdigoHTML"/>
          <w:rFonts w:ascii="var(--INTERNAL-CODE-font)" w:hAnsi="var(--INTERNAL-CODE-font)"/>
          <w:color w:val="F8F8F2"/>
          <w:sz w:val="23"/>
          <w:szCs w:val="23"/>
          <w:bdr w:val="none" w:sz="0" w:space="0" w:color="auto" w:frame="1"/>
        </w:rPr>
        <w:t>()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viewModelScope.launch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try</w:t>
      </w:r>
      <w:proofErr w:type="gramEnd"/>
      <w:r>
        <w:rPr>
          <w:rStyle w:val="CdigoHTML"/>
          <w:rFonts w:ascii="var(--INTERNAL-CODE-font)"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val</w:t>
      </w:r>
      <w:proofErr w:type="gramEnd"/>
      <w:r>
        <w:rPr>
          <w:rStyle w:val="CdigoHTML"/>
          <w:rFonts w:ascii="var(--INTERNAL-CODE-font)" w:hAnsi="var(--INTERNAL-CODE-font)"/>
          <w:color w:val="F8F8F2"/>
          <w:sz w:val="23"/>
          <w:szCs w:val="23"/>
          <w:bdr w:val="none" w:sz="0" w:space="0" w:color="auto" w:frame="1"/>
        </w:rPr>
        <w:t xml:space="preserve"> userList = apiService.getUsers()</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_users.</w:t>
      </w:r>
      <w:r>
        <w:rPr>
          <w:rStyle w:val="CdigoHTML"/>
          <w:rFonts w:ascii="var(--INTERNAL-CODE-font)" w:hAnsi="var(--INTERNAL-CODE-font)"/>
          <w:color w:val="66D9EF"/>
          <w:sz w:val="23"/>
          <w:szCs w:val="23"/>
          <w:bdr w:val="none" w:sz="0" w:space="0" w:color="auto" w:frame="1"/>
        </w:rPr>
        <w:t>value</w:t>
      </w:r>
      <w:r>
        <w:rPr>
          <w:rStyle w:val="CdigoHTML"/>
          <w:rFonts w:ascii="var(--INTERNAL-CODE-font)" w:hAnsi="var(--INTERNAL-CODE-font)"/>
          <w:color w:val="F8F8F2"/>
          <w:sz w:val="23"/>
          <w:szCs w:val="23"/>
          <w:bdr w:val="none" w:sz="0" w:space="0" w:color="auto" w:frame="1"/>
        </w:rPr>
        <w:t xml:space="preserve"> = userList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 </w:t>
      </w:r>
      <w:proofErr w:type="gramStart"/>
      <w:r>
        <w:rPr>
          <w:rStyle w:val="CdigoHTML"/>
          <w:rFonts w:ascii="var(--INTERNAL-CODE-font)" w:hAnsi="var(--INTERNAL-CODE-font)"/>
          <w:color w:val="66D9EF"/>
          <w:sz w:val="23"/>
          <w:szCs w:val="23"/>
          <w:bdr w:val="none" w:sz="0" w:space="0" w:color="auto" w:frame="1"/>
        </w:rPr>
        <w:t>catch</w:t>
      </w:r>
      <w:proofErr w:type="gramEnd"/>
      <w:r>
        <w:rPr>
          <w:rStyle w:val="CdigoHTML"/>
          <w:rFonts w:ascii="var(--INTERNAL-CODE-font)" w:hAnsi="var(--INTERNAL-CODE-font)"/>
          <w:color w:val="F8F8F2"/>
          <w:sz w:val="23"/>
          <w:szCs w:val="23"/>
          <w:bdr w:val="none" w:sz="0" w:space="0" w:color="auto" w:frame="1"/>
        </w:rPr>
        <w:t xml:space="preserve"> (e: Exception)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75715E"/>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75715E"/>
          <w:sz w:val="23"/>
          <w:szCs w:val="23"/>
          <w:bdr w:val="none" w:sz="0" w:space="0" w:color="auto" w:frame="1"/>
        </w:rPr>
        <w:t>// Manejar el error</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w:t>
      </w:r>
    </w:p>
    <w:p w:rsidR="000E0D8D" w:rsidRDefault="000E0D8D" w:rsidP="000E0D8D">
      <w:pPr>
        <w:pStyle w:val="Ttulo4"/>
        <w:shd w:val="clear" w:color="auto" w:fill="FFFFFF"/>
        <w:rPr>
          <w:rFonts w:ascii="Helvetica" w:hAnsi="Helvetica"/>
          <w:b w:val="0"/>
          <w:bCs w:val="0"/>
          <w:color w:val="auto"/>
          <w:spacing w:val="-15"/>
        </w:rPr>
      </w:pPr>
      <w:r>
        <w:rPr>
          <w:rFonts w:ascii="Helvetica" w:hAnsi="Helvetica"/>
          <w:b w:val="0"/>
          <w:bCs w:val="0"/>
          <w:spacing w:val="-15"/>
        </w:rPr>
        <w:t>3. Creación de la UI con Compose</w:t>
      </w:r>
    </w:p>
    <w:p w:rsidR="000E0D8D" w:rsidRDefault="000E0D8D" w:rsidP="000E0D8D">
      <w:pPr>
        <w:pStyle w:val="NormalWeb"/>
        <w:shd w:val="clear" w:color="auto" w:fill="FFFFFF"/>
        <w:rPr>
          <w:rFonts w:ascii="Helvetica" w:hAnsi="Helvetica"/>
          <w:color w:val="323232"/>
        </w:rPr>
      </w:pPr>
      <w:r>
        <w:rPr>
          <w:rFonts w:ascii="Helvetica" w:hAnsi="Helvetica"/>
          <w:color w:val="323232"/>
        </w:rPr>
        <w:t>Usa </w:t>
      </w:r>
      <w:r>
        <w:rPr>
          <w:rStyle w:val="CdigoHTML"/>
          <w:rFonts w:ascii="var(--INTERNAL-CODE-font)" w:hAnsi="var(--INTERNAL-CODE-font)"/>
          <w:b/>
          <w:bCs/>
          <w:color w:val="323232"/>
          <w:sz w:val="22"/>
          <w:szCs w:val="22"/>
          <w:bdr w:val="single" w:sz="6" w:space="0" w:color="auto" w:frame="1"/>
        </w:rPr>
        <w:t>collectAsState</w:t>
      </w:r>
      <w:r>
        <w:rPr>
          <w:rStyle w:val="Textoennegrita"/>
          <w:rFonts w:ascii="Helvetica" w:hAnsi="Helvetica"/>
          <w:color w:val="323232"/>
        </w:rPr>
        <w:t> para observar los cambios en </w:t>
      </w:r>
      <w:r>
        <w:rPr>
          <w:rStyle w:val="CdigoHTML"/>
          <w:rFonts w:ascii="var(--INTERNAL-CODE-font)" w:hAnsi="var(--INTERNAL-CODE-font)"/>
          <w:b/>
          <w:bCs/>
          <w:color w:val="323232"/>
          <w:sz w:val="22"/>
          <w:szCs w:val="22"/>
          <w:bdr w:val="single" w:sz="6" w:space="0" w:color="auto" w:frame="1"/>
        </w:rPr>
        <w:t>StateFlow</w:t>
      </w:r>
      <w:r>
        <w:rPr>
          <w:rStyle w:val="Textoennegrita"/>
          <w:rFonts w:ascii="Helvetica" w:hAnsi="Helvetica"/>
          <w:color w:val="323232"/>
        </w:rPr>
        <w:t> y actualizar la UI</w:t>
      </w:r>
      <w:r>
        <w:rPr>
          <w:rFonts w:ascii="Helvetica" w:hAnsi="Helvetica"/>
          <w:color w:val="323232"/>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A6E22E"/>
          <w:sz w:val="23"/>
          <w:szCs w:val="23"/>
          <w:bdr w:val="none" w:sz="0" w:space="0" w:color="auto" w:frame="1"/>
        </w:rPr>
        <w:t>@Composable</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66D9EF"/>
          <w:sz w:val="23"/>
          <w:szCs w:val="23"/>
          <w:bdr w:val="none" w:sz="0" w:space="0" w:color="auto" w:frame="1"/>
        </w:rPr>
        <w:t>fun</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UserScreen</w:t>
      </w:r>
      <w:r>
        <w:rPr>
          <w:rStyle w:val="CdigoHTML"/>
          <w:rFonts w:ascii="var(--INTERNAL-CODE-font)" w:hAnsi="var(--INTERNAL-CODE-font)"/>
          <w:color w:val="F8F8F2"/>
          <w:sz w:val="23"/>
          <w:szCs w:val="23"/>
          <w:bdr w:val="none" w:sz="0" w:space="0" w:color="auto" w:frame="1"/>
        </w:rPr>
        <w:t>(userViewModel: UserViewModel = viewModel())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val</w:t>
      </w:r>
      <w:proofErr w:type="gramEnd"/>
      <w:r>
        <w:rPr>
          <w:rStyle w:val="CdigoHTML"/>
          <w:rFonts w:ascii="var(--INTERNAL-CODE-font)" w:hAnsi="var(--INTERNAL-CODE-font)"/>
          <w:color w:val="F8F8F2"/>
          <w:sz w:val="23"/>
          <w:szCs w:val="23"/>
          <w:bdr w:val="none" w:sz="0" w:space="0" w:color="auto" w:frame="1"/>
        </w:rPr>
        <w:t xml:space="preserve"> users </w:t>
      </w:r>
      <w:r>
        <w:rPr>
          <w:rStyle w:val="CdigoHTML"/>
          <w:rFonts w:ascii="var(--INTERNAL-CODE-font)" w:hAnsi="var(--INTERNAL-CODE-font)"/>
          <w:color w:val="66D9EF"/>
          <w:sz w:val="23"/>
          <w:szCs w:val="23"/>
          <w:bdr w:val="none" w:sz="0" w:space="0" w:color="auto" w:frame="1"/>
        </w:rPr>
        <w:t>by</w:t>
      </w:r>
      <w:r>
        <w:rPr>
          <w:rStyle w:val="CdigoHTML"/>
          <w:rFonts w:ascii="var(--INTERNAL-CODE-font)" w:hAnsi="var(--INTERNAL-CODE-font)"/>
          <w:color w:val="F8F8F2"/>
          <w:sz w:val="23"/>
          <w:szCs w:val="23"/>
          <w:bdr w:val="none" w:sz="0" w:space="0" w:color="auto" w:frame="1"/>
        </w:rPr>
        <w:t xml:space="preserve"> userViewModel.users.collectAsState()</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LazyColumn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items(</w:t>
      </w:r>
      <w:proofErr w:type="gramEnd"/>
      <w:r>
        <w:rPr>
          <w:rStyle w:val="CdigoHTML"/>
          <w:rFonts w:ascii="var(--INTERNAL-CODE-font)" w:hAnsi="var(--INTERNAL-CODE-font)"/>
          <w:color w:val="F8F8F2"/>
          <w:sz w:val="23"/>
          <w:szCs w:val="23"/>
          <w:bdr w:val="none" w:sz="0" w:space="0" w:color="auto" w:frame="1"/>
        </w:rPr>
        <w:t xml:space="preserve">users) { user </w:t>
      </w:r>
      <w:r>
        <w:rPr>
          <w:rStyle w:val="CdigoHTML"/>
          <w:rFonts w:ascii="var(--INTERNAL-CODE-font)" w:hAnsi="var(--INTERNAL-CODE-font)"/>
          <w:color w:val="F92672"/>
          <w:sz w:val="23"/>
          <w:szCs w:val="23"/>
          <w:bdr w:val="none" w:sz="0" w:space="0" w:color="auto" w:frame="1"/>
        </w:rPr>
        <w:t>-&gt;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Text(</w:t>
      </w:r>
      <w:proofErr w:type="gramEnd"/>
      <w:r>
        <w:rPr>
          <w:rStyle w:val="CdigoHTML"/>
          <w:rFonts w:ascii="var(--INTERNAL-CODE-font)" w:hAnsi="var(--INTERNAL-CODE-font)"/>
          <w:color w:val="F8F8F2"/>
          <w:sz w:val="23"/>
          <w:szCs w:val="23"/>
          <w:bdr w:val="none" w:sz="0" w:space="0" w:color="auto" w:frame="1"/>
        </w:rPr>
        <w:t>text = user.name)</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A6E22E"/>
          <w:sz w:val="23"/>
          <w:szCs w:val="23"/>
          <w:bdr w:val="none" w:sz="0" w:space="0" w:color="auto" w:frame="1"/>
        </w:rPr>
        <w:t>@Composable</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66D9EF"/>
          <w:sz w:val="23"/>
          <w:szCs w:val="23"/>
          <w:bdr w:val="none" w:sz="0" w:space="0" w:color="auto" w:frame="1"/>
        </w:rPr>
        <w:t>fun</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MyApp</w:t>
      </w:r>
      <w:r>
        <w:rPr>
          <w:rStyle w:val="CdigoHTML"/>
          <w:rFonts w:ascii="var(--INTERNAL-CODE-font)" w:hAnsi="var(--INTERNAL-CODE-font)"/>
          <w:color w:val="F8F8F2"/>
          <w:sz w:val="23"/>
          <w:szCs w:val="23"/>
          <w:bdr w:val="none" w:sz="0" w:space="0" w:color="auto" w:frame="1"/>
        </w:rPr>
        <w:t>()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MaterialTheme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UserScreen()</w:t>
      </w:r>
      <w:proofErr w:type="gramEnd"/>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proofErr w:type="gramStart"/>
      <w:r>
        <w:rPr>
          <w:rStyle w:val="CdigoHTML"/>
          <w:rFonts w:ascii="var(--INTERNAL-CODE-font)" w:hAnsi="var(--INTERNAL-CODE-font)"/>
          <w:color w:val="66D9EF"/>
          <w:sz w:val="23"/>
          <w:szCs w:val="23"/>
          <w:bdr w:val="none" w:sz="0" w:space="0" w:color="auto" w:frame="1"/>
        </w:rPr>
        <w:t>class</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MainActivity</w:t>
      </w:r>
      <w:r>
        <w:rPr>
          <w:rStyle w:val="CdigoHTML"/>
          <w:rFonts w:ascii="var(--INTERNAL-CODE-font)" w:hAnsi="var(--INTERNAL-CODE-font)"/>
          <w:color w:val="F8F8F2"/>
          <w:sz w:val="23"/>
          <w:szCs w:val="23"/>
          <w:bdr w:val="none" w:sz="0" w:space="0" w:color="auto" w:frame="1"/>
        </w:rPr>
        <w:t xml:space="preserve"> : ComponentActivity()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override</w:t>
      </w:r>
      <w:proofErr w:type="gramEnd"/>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66D9EF"/>
          <w:sz w:val="23"/>
          <w:szCs w:val="23"/>
          <w:bdr w:val="none" w:sz="0" w:space="0" w:color="auto" w:frame="1"/>
        </w:rPr>
        <w:t>fun</w:t>
      </w:r>
      <w:r>
        <w:rPr>
          <w:rStyle w:val="CdigoHTML"/>
          <w:rFonts w:ascii="var(--INTERNAL-CODE-font)" w:hAnsi="var(--INTERNAL-CODE-font)"/>
          <w:color w:val="F8F8F2"/>
          <w:sz w:val="23"/>
          <w:szCs w:val="23"/>
          <w:bdr w:val="none" w:sz="0" w:space="0" w:color="auto" w:frame="1"/>
        </w:rPr>
        <w:t xml:space="preserve"> </w:t>
      </w:r>
      <w:r>
        <w:rPr>
          <w:rStyle w:val="CdigoHTML"/>
          <w:rFonts w:ascii="var(--INTERNAL-CODE-font)" w:hAnsi="var(--INTERNAL-CODE-font)"/>
          <w:color w:val="A6E22E"/>
          <w:sz w:val="23"/>
          <w:szCs w:val="23"/>
          <w:bdr w:val="none" w:sz="0" w:space="0" w:color="auto" w:frame="1"/>
        </w:rPr>
        <w:t>onCreate</w:t>
      </w:r>
      <w:r>
        <w:rPr>
          <w:rStyle w:val="CdigoHTML"/>
          <w:rFonts w:ascii="var(--INTERNAL-CODE-font)" w:hAnsi="var(--INTERNAL-CODE-font)"/>
          <w:color w:val="F8F8F2"/>
          <w:sz w:val="23"/>
          <w:szCs w:val="23"/>
          <w:bdr w:val="none" w:sz="0" w:space="0" w:color="auto" w:frame="1"/>
        </w:rPr>
        <w:t>(savedInstanceState: Bundle?)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66D9EF"/>
          <w:sz w:val="23"/>
          <w:szCs w:val="23"/>
          <w:bdr w:val="none" w:sz="0" w:space="0" w:color="auto" w:frame="1"/>
        </w:rPr>
        <w:t>super</w:t>
      </w:r>
      <w:r>
        <w:rPr>
          <w:rStyle w:val="CdigoHTML"/>
          <w:rFonts w:ascii="var(--INTERNAL-CODE-font)" w:hAnsi="var(--INTERNAL-CODE-font)"/>
          <w:color w:val="F8F8F2"/>
          <w:sz w:val="23"/>
          <w:szCs w:val="23"/>
          <w:bdr w:val="none" w:sz="0" w:space="0" w:color="auto" w:frame="1"/>
        </w:rPr>
        <w:t>.onCreate(</w:t>
      </w:r>
      <w:proofErr w:type="gramEnd"/>
      <w:r>
        <w:rPr>
          <w:rStyle w:val="CdigoHTML"/>
          <w:rFonts w:ascii="var(--INTERNAL-CODE-font)" w:hAnsi="var(--INTERNAL-CODE-font)"/>
          <w:color w:val="F8F8F2"/>
          <w:sz w:val="23"/>
          <w:szCs w:val="23"/>
          <w:bdr w:val="none" w:sz="0" w:space="0" w:color="auto" w:frame="1"/>
        </w:rPr>
        <w:t>savedInstanceState)</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setContent</w:t>
      </w:r>
      <w:proofErr w:type="gramEnd"/>
      <w:r>
        <w:rPr>
          <w:rStyle w:val="CdigoHTML"/>
          <w:rFonts w:ascii="var(--INTERNAL-CODE-font)"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roofErr w:type="gramStart"/>
      <w:r>
        <w:rPr>
          <w:rStyle w:val="CdigoHTML"/>
          <w:rFonts w:ascii="var(--INTERNAL-CODE-font)" w:hAnsi="var(--INTERNAL-CODE-font)"/>
          <w:color w:val="F8F8F2"/>
          <w:sz w:val="23"/>
          <w:szCs w:val="23"/>
          <w:bdr w:val="none" w:sz="0" w:space="0" w:color="auto" w:frame="1"/>
        </w:rPr>
        <w:t>MyApp()</w:t>
      </w:r>
      <w:proofErr w:type="gramEnd"/>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lastRenderedPageBreak/>
        <w:t xml:space="preserve">    }</w:t>
      </w:r>
    </w:p>
    <w:p w:rsidR="000E0D8D" w:rsidRDefault="000E0D8D" w:rsidP="000E0D8D">
      <w:pPr>
        <w:pStyle w:val="HTMLconformatoprevio"/>
        <w:pBdr>
          <w:top w:val="single" w:sz="6" w:space="0" w:color="auto"/>
          <w:left w:val="single" w:sz="6" w:space="0" w:color="auto"/>
          <w:bottom w:val="single" w:sz="6" w:space="0" w:color="auto"/>
          <w:right w:val="single" w:sz="6" w:space="0" w:color="auto"/>
        </w:pBdr>
        <w:shd w:val="clear" w:color="auto" w:fill="272822"/>
        <w:textAlignment w:val="baseline"/>
        <w:rPr>
          <w:rStyle w:val="CdigoHTML"/>
          <w:rFonts w:ascii="var(--INTERNAL-CODE-font)" w:hAnsi="var(--INTERNAL-CODE-font)"/>
          <w:color w:val="F8F8F2"/>
          <w:sz w:val="23"/>
          <w:szCs w:val="23"/>
          <w:bdr w:val="none" w:sz="0" w:space="0" w:color="auto" w:frame="1"/>
        </w:rPr>
      </w:pPr>
      <w:r>
        <w:rPr>
          <w:rStyle w:val="CdigoHTML"/>
          <w:rFonts w:ascii="var(--INTERNAL-CODE-font)" w:hAnsi="var(--INTERNAL-CODE-font)"/>
          <w:color w:val="F8F8F2"/>
          <w:sz w:val="23"/>
          <w:szCs w:val="23"/>
          <w:bdr w:val="none" w:sz="0" w:space="0" w:color="auto" w:frame="1"/>
        </w:rPr>
        <w:t>}</w:t>
      </w:r>
    </w:p>
    <w:p w:rsidR="000E0D8D" w:rsidRDefault="000E0D8D" w:rsidP="000E0D8D">
      <w:pPr>
        <w:pStyle w:val="Ttulo4"/>
        <w:shd w:val="clear" w:color="auto" w:fill="FFFFFF"/>
        <w:rPr>
          <w:rFonts w:ascii="Helvetica" w:hAnsi="Helvetica"/>
          <w:b w:val="0"/>
          <w:bCs w:val="0"/>
          <w:color w:val="auto"/>
          <w:spacing w:val="-15"/>
        </w:rPr>
      </w:pPr>
      <w:r>
        <w:rPr>
          <w:rFonts w:ascii="Helvetica" w:hAnsi="Helvetica"/>
          <w:b w:val="0"/>
          <w:bCs w:val="0"/>
          <w:spacing w:val="-15"/>
        </w:rPr>
        <w:t>Ventajas de usar StateFlow con Compose</w:t>
      </w:r>
    </w:p>
    <w:p w:rsidR="000E0D8D" w:rsidRDefault="000E0D8D" w:rsidP="000E0D8D">
      <w:pPr>
        <w:numPr>
          <w:ilvl w:val="0"/>
          <w:numId w:val="131"/>
        </w:numPr>
        <w:shd w:val="clear" w:color="auto" w:fill="FFFFFF"/>
        <w:spacing w:before="100" w:beforeAutospacing="1" w:after="100" w:afterAutospacing="1" w:line="240" w:lineRule="auto"/>
        <w:rPr>
          <w:rFonts w:ascii="Helvetica" w:hAnsi="Helvetica"/>
          <w:color w:val="323232"/>
        </w:rPr>
      </w:pPr>
      <w:r>
        <w:rPr>
          <w:rStyle w:val="Textoennegrita"/>
          <w:rFonts w:ascii="Helvetica" w:hAnsi="Helvetica"/>
          <w:color w:val="323232"/>
        </w:rPr>
        <w:t>Reactividad</w:t>
      </w:r>
      <w:r>
        <w:rPr>
          <w:rFonts w:ascii="Helvetica" w:hAnsi="Helvetica"/>
          <w:color w:val="323232"/>
        </w:rPr>
        <w:t>: </w:t>
      </w:r>
      <w:r>
        <w:rPr>
          <w:rStyle w:val="CdigoHTML"/>
          <w:rFonts w:ascii="var(--INTERNAL-CODE-font)" w:eastAsiaTheme="minorHAnsi" w:hAnsi="var(--INTERNAL-CODE-font)"/>
          <w:color w:val="323232"/>
          <w:bdr w:val="single" w:sz="6" w:space="0" w:color="auto" w:frame="1"/>
        </w:rPr>
        <w:t>StateFlow</w:t>
      </w:r>
      <w:r>
        <w:rPr>
          <w:rFonts w:ascii="Helvetica" w:hAnsi="Helvetica"/>
          <w:color w:val="323232"/>
        </w:rPr>
        <w:t> es una API de flujo de datos que es inherentemente reactiva, lo que se integra perfectamente con el paradigma de Compose.</w:t>
      </w:r>
    </w:p>
    <w:p w:rsidR="000E0D8D" w:rsidRDefault="000E0D8D" w:rsidP="000E0D8D">
      <w:pPr>
        <w:numPr>
          <w:ilvl w:val="0"/>
          <w:numId w:val="131"/>
        </w:numPr>
        <w:shd w:val="clear" w:color="auto" w:fill="FFFFFF"/>
        <w:spacing w:before="100" w:beforeAutospacing="1" w:after="100" w:afterAutospacing="1" w:line="240" w:lineRule="auto"/>
        <w:rPr>
          <w:rFonts w:ascii="Helvetica" w:hAnsi="Helvetica"/>
          <w:color w:val="323232"/>
        </w:rPr>
      </w:pPr>
      <w:r>
        <w:rPr>
          <w:rStyle w:val="Textoennegrita"/>
          <w:rFonts w:ascii="Helvetica" w:hAnsi="Helvetica"/>
          <w:color w:val="323232"/>
        </w:rPr>
        <w:t>Integración fluida</w:t>
      </w:r>
      <w:r>
        <w:rPr>
          <w:rFonts w:ascii="Helvetica" w:hAnsi="Helvetica"/>
          <w:color w:val="323232"/>
        </w:rPr>
        <w:t>: </w:t>
      </w:r>
      <w:r>
        <w:rPr>
          <w:rStyle w:val="CdigoHTML"/>
          <w:rFonts w:ascii="var(--INTERNAL-CODE-font)" w:eastAsiaTheme="minorHAnsi" w:hAnsi="var(--INTERNAL-CODE-font)"/>
          <w:color w:val="323232"/>
          <w:bdr w:val="single" w:sz="6" w:space="0" w:color="auto" w:frame="1"/>
        </w:rPr>
        <w:t>collectAsState</w:t>
      </w:r>
      <w:r>
        <w:rPr>
          <w:rFonts w:ascii="Helvetica" w:hAnsi="Helvetica"/>
          <w:color w:val="323232"/>
        </w:rPr>
        <w:t> convierte un </w:t>
      </w:r>
      <w:r>
        <w:rPr>
          <w:rStyle w:val="CdigoHTML"/>
          <w:rFonts w:ascii="var(--INTERNAL-CODE-font)" w:eastAsiaTheme="minorHAnsi" w:hAnsi="var(--INTERNAL-CODE-font)"/>
          <w:color w:val="323232"/>
          <w:bdr w:val="single" w:sz="6" w:space="0" w:color="auto" w:frame="1"/>
        </w:rPr>
        <w:t>StateFlow</w:t>
      </w:r>
      <w:r>
        <w:rPr>
          <w:rFonts w:ascii="Helvetica" w:hAnsi="Helvetica"/>
          <w:color w:val="323232"/>
        </w:rPr>
        <w:t> en un </w:t>
      </w:r>
      <w:r>
        <w:rPr>
          <w:rStyle w:val="CdigoHTML"/>
          <w:rFonts w:ascii="var(--INTERNAL-CODE-font)" w:eastAsiaTheme="minorHAnsi" w:hAnsi="var(--INTERNAL-CODE-font)"/>
          <w:color w:val="323232"/>
          <w:bdr w:val="single" w:sz="6" w:space="0" w:color="auto" w:frame="1"/>
        </w:rPr>
        <w:t>State</w:t>
      </w:r>
      <w:r>
        <w:rPr>
          <w:rFonts w:ascii="Helvetica" w:hAnsi="Helvetica"/>
          <w:color w:val="323232"/>
        </w:rPr>
        <w:t> de Compose, lo que </w:t>
      </w:r>
      <w:r>
        <w:rPr>
          <w:rStyle w:val="Textoennegrita"/>
          <w:rFonts w:ascii="Helvetica" w:hAnsi="Helvetica"/>
          <w:color w:val="323232"/>
        </w:rPr>
        <w:t>facilita la actualización de la UI en respuesta a cambios de datos</w:t>
      </w:r>
      <w:r>
        <w:rPr>
          <w:rFonts w:ascii="Helvetica" w:hAnsi="Helvetica"/>
          <w:color w:val="323232"/>
        </w:rPr>
        <w:t>.</w:t>
      </w:r>
    </w:p>
    <w:p w:rsidR="000E0D8D" w:rsidRDefault="000E0D8D" w:rsidP="000E0D8D">
      <w:pPr>
        <w:numPr>
          <w:ilvl w:val="0"/>
          <w:numId w:val="131"/>
        </w:numPr>
        <w:shd w:val="clear" w:color="auto" w:fill="FFFFFF"/>
        <w:spacing w:before="100" w:beforeAutospacing="1" w:after="100" w:afterAutospacing="1" w:line="240" w:lineRule="auto"/>
        <w:rPr>
          <w:rFonts w:ascii="Helvetica" w:hAnsi="Helvetica"/>
          <w:color w:val="323232"/>
        </w:rPr>
      </w:pPr>
      <w:r>
        <w:rPr>
          <w:rStyle w:val="Textoennegrita"/>
          <w:rFonts w:ascii="Helvetica" w:hAnsi="Helvetica"/>
          <w:color w:val="323232"/>
        </w:rPr>
        <w:t>Manejo del ciclo de vida</w:t>
      </w:r>
      <w:r>
        <w:rPr>
          <w:rFonts w:ascii="Helvetica" w:hAnsi="Helvetica"/>
          <w:color w:val="323232"/>
        </w:rPr>
        <w:t>: Al igual que </w:t>
      </w:r>
      <w:r>
        <w:rPr>
          <w:rStyle w:val="CdigoHTML"/>
          <w:rFonts w:ascii="var(--INTERNAL-CODE-font)" w:eastAsiaTheme="minorHAnsi" w:hAnsi="var(--INTERNAL-CODE-font)"/>
          <w:color w:val="323232"/>
          <w:bdr w:val="single" w:sz="6" w:space="0" w:color="auto" w:frame="1"/>
        </w:rPr>
        <w:t>LiveData</w:t>
      </w:r>
      <w:r>
        <w:rPr>
          <w:rFonts w:ascii="Helvetica" w:hAnsi="Helvetica"/>
          <w:color w:val="323232"/>
        </w:rPr>
        <w:t>, </w:t>
      </w:r>
      <w:r>
        <w:rPr>
          <w:rStyle w:val="CdigoHTML"/>
          <w:rFonts w:ascii="var(--INTERNAL-CODE-font)" w:eastAsiaTheme="minorHAnsi" w:hAnsi="var(--INTERNAL-CODE-font)"/>
          <w:color w:val="323232"/>
          <w:bdr w:val="single" w:sz="6" w:space="0" w:color="auto" w:frame="1"/>
        </w:rPr>
        <w:t>StateFlow</w:t>
      </w:r>
      <w:r>
        <w:rPr>
          <w:rFonts w:ascii="Helvetica" w:hAnsi="Helvetica"/>
          <w:color w:val="323232"/>
        </w:rPr>
        <w:t> respeta el ciclo de vida de los componentes de la UI, evitando fugas de memoria y actualizaciones innecesarias.</w:t>
      </w:r>
    </w:p>
    <w:p w:rsidR="000E0D8D" w:rsidRDefault="000E0D8D" w:rsidP="000E0D8D">
      <w:pPr>
        <w:pStyle w:val="NormalWeb"/>
        <w:shd w:val="clear" w:color="auto" w:fill="FFFFFF"/>
        <w:rPr>
          <w:rFonts w:ascii="Helvetica" w:hAnsi="Helvetica"/>
          <w:color w:val="323232"/>
        </w:rPr>
      </w:pPr>
      <w:r>
        <w:rPr>
          <w:rStyle w:val="Textoennegrita"/>
          <w:rFonts w:ascii="Helvetica" w:hAnsi="Helvetica"/>
          <w:color w:val="323232"/>
        </w:rPr>
        <w:t>Puedes usar </w:t>
      </w:r>
      <w:r>
        <w:rPr>
          <w:rStyle w:val="CdigoHTML"/>
          <w:rFonts w:ascii="var(--INTERNAL-CODE-font)" w:hAnsi="var(--INTERNAL-CODE-font)"/>
          <w:b/>
          <w:bCs/>
          <w:color w:val="323232"/>
          <w:sz w:val="22"/>
          <w:szCs w:val="22"/>
          <w:bdr w:val="single" w:sz="6" w:space="0" w:color="auto" w:frame="1"/>
        </w:rPr>
        <w:t>LiveData</w:t>
      </w:r>
      <w:r>
        <w:rPr>
          <w:rStyle w:val="Textoennegrita"/>
          <w:rFonts w:ascii="Helvetica" w:hAnsi="Helvetica"/>
          <w:color w:val="323232"/>
        </w:rPr>
        <w:t> con Jetpack Compose, </w:t>
      </w:r>
      <w:r>
        <w:rPr>
          <w:rStyle w:val="CdigoHTML"/>
          <w:rFonts w:ascii="var(--INTERNAL-CODE-font)" w:hAnsi="var(--INTERNAL-CODE-font)"/>
          <w:b/>
          <w:bCs/>
          <w:color w:val="323232"/>
          <w:sz w:val="22"/>
          <w:szCs w:val="22"/>
          <w:bdr w:val="single" w:sz="6" w:space="0" w:color="auto" w:frame="1"/>
        </w:rPr>
        <w:t>StateFlow</w:t>
      </w:r>
      <w:r>
        <w:rPr>
          <w:rStyle w:val="Textoennegrita"/>
          <w:rFonts w:ascii="Helvetica" w:hAnsi="Helvetica"/>
          <w:color w:val="323232"/>
        </w:rPr>
        <w:t> ofrece una integración más natural y eficiente con el paradigma declarativo de Compose</w:t>
      </w:r>
      <w:r>
        <w:rPr>
          <w:rFonts w:ascii="Helvetica" w:hAnsi="Helvetica"/>
          <w:color w:val="323232"/>
        </w:rPr>
        <w:t>.</w:t>
      </w:r>
    </w:p>
    <w:p w:rsidR="000E0D8D" w:rsidRDefault="000E0D8D" w:rsidP="000E0D8D">
      <w:pPr>
        <w:pStyle w:val="Ttulo2"/>
        <w:shd w:val="clear" w:color="auto" w:fill="FFFFFF"/>
        <w:rPr>
          <w:rFonts w:ascii="Helvetica" w:hAnsi="Helvetica"/>
          <w:b w:val="0"/>
          <w:bCs w:val="0"/>
          <w:color w:val="auto"/>
          <w:spacing w:val="-15"/>
        </w:rPr>
      </w:pPr>
      <w:r>
        <w:rPr>
          <w:rFonts w:ascii="Helvetica" w:hAnsi="Helvetica"/>
          <w:b w:val="0"/>
          <w:bCs w:val="0"/>
          <w:spacing w:val="-15"/>
        </w:rPr>
        <w:t>Referencias</w:t>
      </w:r>
    </w:p>
    <w:p w:rsidR="000E0D8D" w:rsidRDefault="000E0D8D" w:rsidP="000E0D8D">
      <w:pPr>
        <w:pStyle w:val="Ttulo3"/>
        <w:shd w:val="clear" w:color="auto" w:fill="FFFFFF"/>
        <w:rPr>
          <w:rFonts w:ascii="Helvetica" w:hAnsi="Helvetica"/>
          <w:b w:val="0"/>
          <w:bCs w:val="0"/>
          <w:spacing w:val="-15"/>
        </w:rPr>
      </w:pPr>
      <w:r>
        <w:rPr>
          <w:rFonts w:ascii="Helvetica" w:hAnsi="Helvetica"/>
          <w:b w:val="0"/>
          <w:bCs w:val="0"/>
          <w:spacing w:val="-15"/>
        </w:rPr>
        <w:t>Room Persistence Library</w:t>
      </w:r>
    </w:p>
    <w:p w:rsidR="000E0D8D" w:rsidRDefault="000E0D8D" w:rsidP="000E0D8D">
      <w:pPr>
        <w:numPr>
          <w:ilvl w:val="0"/>
          <w:numId w:val="132"/>
        </w:numPr>
        <w:shd w:val="clear" w:color="auto" w:fill="FFFFFF"/>
        <w:spacing w:before="100" w:beforeAutospacing="1" w:after="100" w:afterAutospacing="1" w:line="240" w:lineRule="auto"/>
        <w:rPr>
          <w:rFonts w:ascii="Helvetica" w:hAnsi="Helvetica"/>
          <w:color w:val="323232"/>
        </w:rPr>
      </w:pPr>
      <w:hyperlink r:id="rId309" w:history="1">
        <w:r>
          <w:rPr>
            <w:rStyle w:val="Hipervnculo"/>
            <w:rFonts w:ascii="Helvetica" w:hAnsi="Helvetica"/>
          </w:rPr>
          <w:t>https://developer.android.com/training/data-storage/room?hl=es-419</w:t>
        </w:r>
      </w:hyperlink>
      <w:r>
        <w:rPr>
          <w:rFonts w:ascii="Helvetica" w:hAnsi="Helvetica"/>
          <w:color w:val="323232"/>
        </w:rPr>
        <w:t> (Cómo guardar datos en una base de datos local usando Room)</w:t>
      </w:r>
    </w:p>
    <w:p w:rsidR="000E0D8D" w:rsidRDefault="000E0D8D" w:rsidP="000E0D8D">
      <w:pPr>
        <w:numPr>
          <w:ilvl w:val="0"/>
          <w:numId w:val="132"/>
        </w:numPr>
        <w:shd w:val="clear" w:color="auto" w:fill="FFFFFF"/>
        <w:spacing w:before="100" w:beforeAutospacing="1" w:after="100" w:afterAutospacing="1" w:line="240" w:lineRule="auto"/>
        <w:rPr>
          <w:rFonts w:ascii="Helvetica" w:hAnsi="Helvetica"/>
          <w:color w:val="323232"/>
        </w:rPr>
      </w:pPr>
      <w:hyperlink r:id="rId310" w:history="1">
        <w:r>
          <w:rPr>
            <w:rStyle w:val="Hipervnculo"/>
            <w:rFonts w:ascii="Helvetica" w:hAnsi="Helvetica"/>
          </w:rPr>
          <w:t>https://developer.android.com/jetpack/androidx/releases/room?hl=es-419</w:t>
        </w:r>
      </w:hyperlink>
    </w:p>
    <w:p w:rsidR="000E0D8D" w:rsidRDefault="000E0D8D" w:rsidP="000E0D8D">
      <w:pPr>
        <w:pStyle w:val="Ttulo3"/>
        <w:shd w:val="clear" w:color="auto" w:fill="FFFFFF"/>
        <w:rPr>
          <w:rFonts w:ascii="Helvetica" w:hAnsi="Helvetica"/>
          <w:b w:val="0"/>
          <w:bCs w:val="0"/>
          <w:color w:val="auto"/>
          <w:spacing w:val="-15"/>
        </w:rPr>
      </w:pPr>
      <w:r>
        <w:rPr>
          <w:rFonts w:ascii="Helvetica" w:hAnsi="Helvetica"/>
          <w:b w:val="0"/>
          <w:bCs w:val="0"/>
          <w:spacing w:val="-15"/>
        </w:rPr>
        <w:t>MVVM Architecture</w:t>
      </w:r>
    </w:p>
    <w:p w:rsidR="000E0D8D" w:rsidRDefault="000E0D8D" w:rsidP="000E0D8D">
      <w:pPr>
        <w:numPr>
          <w:ilvl w:val="0"/>
          <w:numId w:val="133"/>
        </w:numPr>
        <w:shd w:val="clear" w:color="auto" w:fill="FFFFFF"/>
        <w:spacing w:before="100" w:beforeAutospacing="1" w:after="100" w:afterAutospacing="1" w:line="240" w:lineRule="auto"/>
        <w:rPr>
          <w:rFonts w:ascii="Helvetica" w:hAnsi="Helvetica"/>
          <w:color w:val="323232"/>
        </w:rPr>
      </w:pPr>
      <w:hyperlink r:id="rId311" w:history="1">
        <w:r>
          <w:rPr>
            <w:rStyle w:val="Hipervnculo"/>
            <w:rFonts w:ascii="Helvetica" w:hAnsi="Helvetica"/>
          </w:rPr>
          <w:t>https://developer.android.com/topic/libraries/architecture/viewmodel?hl=es-419</w:t>
        </w:r>
      </w:hyperlink>
      <w:r>
        <w:rPr>
          <w:rFonts w:ascii="Helvetica" w:hAnsi="Helvetica"/>
          <w:color w:val="323232"/>
        </w:rPr>
        <w:t> (ViewModel and State in Compose)</w:t>
      </w:r>
    </w:p>
    <w:p w:rsidR="000E0D8D" w:rsidRDefault="000E0D8D" w:rsidP="000E0D8D">
      <w:pPr>
        <w:numPr>
          <w:ilvl w:val="0"/>
          <w:numId w:val="133"/>
        </w:numPr>
        <w:shd w:val="clear" w:color="auto" w:fill="FFFFFF"/>
        <w:spacing w:before="100" w:beforeAutospacing="1" w:after="100" w:afterAutospacing="1" w:line="240" w:lineRule="auto"/>
        <w:rPr>
          <w:rFonts w:ascii="Helvetica" w:hAnsi="Helvetica"/>
          <w:color w:val="323232"/>
        </w:rPr>
      </w:pPr>
      <w:hyperlink r:id="rId312" w:history="1">
        <w:r>
          <w:rPr>
            <w:rStyle w:val="Hipervnculo"/>
            <w:rFonts w:ascii="Helvetica" w:hAnsi="Helvetica"/>
          </w:rPr>
          <w:t>https://developer.android.com/topic/libraries/architecture/viewmodel?hl=es-419</w:t>
        </w:r>
      </w:hyperlink>
      <w:r>
        <w:rPr>
          <w:rFonts w:ascii="Helvetica" w:hAnsi="Helvetica"/>
          <w:color w:val="323232"/>
        </w:rPr>
        <w:t> (ViewModel overview)</w:t>
      </w:r>
    </w:p>
    <w:p w:rsidR="000E0D8D" w:rsidRDefault="000E0D8D" w:rsidP="000E0D8D">
      <w:pPr>
        <w:numPr>
          <w:ilvl w:val="0"/>
          <w:numId w:val="133"/>
        </w:numPr>
        <w:shd w:val="clear" w:color="auto" w:fill="FFFFFF"/>
        <w:spacing w:before="100" w:beforeAutospacing="1" w:after="100" w:afterAutospacing="1" w:line="240" w:lineRule="auto"/>
        <w:rPr>
          <w:rFonts w:ascii="Helvetica" w:hAnsi="Helvetica"/>
          <w:color w:val="323232"/>
        </w:rPr>
      </w:pPr>
      <w:hyperlink r:id="rId313" w:history="1">
        <w:r>
          <w:rPr>
            <w:rStyle w:val="Hipervnculo"/>
            <w:rFonts w:ascii="Helvetica" w:hAnsi="Helvetica"/>
          </w:rPr>
          <w:t>https://developer.android.com/topic/libraries/architecture/livedata?hl=es-419</w:t>
        </w:r>
      </w:hyperlink>
      <w:r>
        <w:rPr>
          <w:rFonts w:ascii="Helvetica" w:hAnsi="Helvetica"/>
          <w:color w:val="323232"/>
        </w:rPr>
        <w:t> (LiveData overview)</w:t>
      </w:r>
    </w:p>
    <w:p w:rsidR="000E0D8D" w:rsidRDefault="000E0D8D" w:rsidP="000E0D8D">
      <w:pPr>
        <w:numPr>
          <w:ilvl w:val="0"/>
          <w:numId w:val="133"/>
        </w:numPr>
        <w:shd w:val="clear" w:color="auto" w:fill="FFFFFF"/>
        <w:spacing w:before="100" w:beforeAutospacing="1" w:after="100" w:afterAutospacing="1" w:line="240" w:lineRule="auto"/>
        <w:rPr>
          <w:rFonts w:ascii="Helvetica" w:hAnsi="Helvetica"/>
          <w:color w:val="323232"/>
        </w:rPr>
      </w:pPr>
      <w:hyperlink r:id="rId314" w:history="1">
        <w:r>
          <w:rPr>
            <w:rStyle w:val="Hipervnculo"/>
            <w:rFonts w:ascii="Helvetica" w:hAnsi="Helvetica"/>
          </w:rPr>
          <w:t>https://developer.android.com/kotlin/flow/stateflow-and-sharedflow?hl=es-419</w:t>
        </w:r>
      </w:hyperlink>
      <w:r>
        <w:rPr>
          <w:rFonts w:ascii="Helvetica" w:hAnsi="Helvetica"/>
          <w:color w:val="323232"/>
        </w:rPr>
        <w:t> (StateFlow y SharedFlow)</w:t>
      </w:r>
    </w:p>
    <w:p w:rsidR="000E0D8D" w:rsidRDefault="000E0D8D" w:rsidP="000E0D8D">
      <w:pPr>
        <w:numPr>
          <w:ilvl w:val="0"/>
          <w:numId w:val="133"/>
        </w:numPr>
        <w:shd w:val="clear" w:color="auto" w:fill="FFFFFF"/>
        <w:spacing w:before="100" w:beforeAutospacing="1" w:after="100" w:afterAutospacing="1" w:line="240" w:lineRule="auto"/>
        <w:rPr>
          <w:rFonts w:ascii="Helvetica" w:hAnsi="Helvetica"/>
          <w:color w:val="323232"/>
        </w:rPr>
      </w:pPr>
      <w:hyperlink r:id="rId315" w:history="1">
        <w:r>
          <w:rPr>
            <w:rStyle w:val="Hipervnculo"/>
            <w:rFonts w:ascii="Helvetica" w:hAnsi="Helvetica"/>
          </w:rPr>
          <w:t>https://kotlinlang.org/api/kotlinx.coroutines/kotlinx-coroutines-core/kotlinx.coroutines.flow/-state-flow/</w:t>
        </w:r>
      </w:hyperlink>
      <w:r>
        <w:rPr>
          <w:rFonts w:ascii="Helvetica" w:hAnsi="Helvetica"/>
          <w:color w:val="323232"/>
        </w:rPr>
        <w:t> (StateFlow API)</w:t>
      </w:r>
    </w:p>
    <w:p w:rsidR="000E0D8D" w:rsidRDefault="000E0D8D" w:rsidP="000E0D8D">
      <w:pPr>
        <w:numPr>
          <w:ilvl w:val="0"/>
          <w:numId w:val="133"/>
        </w:numPr>
        <w:shd w:val="clear" w:color="auto" w:fill="FFFFFF"/>
        <w:spacing w:before="100" w:beforeAutospacing="1" w:after="100" w:afterAutospacing="1" w:line="240" w:lineRule="auto"/>
        <w:rPr>
          <w:rFonts w:ascii="Helvetica" w:hAnsi="Helvetica"/>
          <w:color w:val="323232"/>
        </w:rPr>
      </w:pPr>
      <w:hyperlink r:id="rId316" w:history="1">
        <w:r>
          <w:rPr>
            <w:rStyle w:val="Hipervnculo"/>
            <w:rFonts w:ascii="Helvetica" w:hAnsi="Helvetica"/>
          </w:rPr>
          <w:t>https://cursokotlin.com/mvvm-en-android-con-kotlin-livedata-y-view-binding-android-architecture-components/</w:t>
        </w:r>
      </w:hyperlink>
      <w:r>
        <w:rPr>
          <w:rFonts w:ascii="Helvetica" w:hAnsi="Helvetica"/>
          <w:color w:val="323232"/>
        </w:rPr>
        <w:t> (MVVM en Android con Kotlin)</w:t>
      </w:r>
    </w:p>
    <w:p w:rsidR="000E0D8D" w:rsidRDefault="000E0D8D" w:rsidP="000E0D8D">
      <w:pPr>
        <w:pStyle w:val="Ttulo3"/>
        <w:shd w:val="clear" w:color="auto" w:fill="FFFFFF"/>
        <w:rPr>
          <w:rFonts w:ascii="Helvetica" w:hAnsi="Helvetica"/>
          <w:b w:val="0"/>
          <w:bCs w:val="0"/>
          <w:color w:val="auto"/>
          <w:spacing w:val="-15"/>
        </w:rPr>
      </w:pPr>
      <w:r>
        <w:rPr>
          <w:rFonts w:ascii="Helvetica" w:hAnsi="Helvetica"/>
          <w:b w:val="0"/>
          <w:bCs w:val="0"/>
          <w:spacing w:val="-15"/>
        </w:rPr>
        <w:t>Retrofit</w:t>
      </w:r>
    </w:p>
    <w:p w:rsidR="000E0D8D" w:rsidRDefault="000E0D8D" w:rsidP="000E0D8D">
      <w:pPr>
        <w:numPr>
          <w:ilvl w:val="0"/>
          <w:numId w:val="134"/>
        </w:numPr>
        <w:shd w:val="clear" w:color="auto" w:fill="FFFFFF"/>
        <w:spacing w:before="100" w:beforeAutospacing="1" w:after="100" w:afterAutospacing="1" w:line="240" w:lineRule="auto"/>
        <w:rPr>
          <w:rFonts w:ascii="Helvetica" w:hAnsi="Helvetica"/>
          <w:color w:val="323232"/>
        </w:rPr>
      </w:pPr>
      <w:hyperlink r:id="rId317" w:history="1">
        <w:r>
          <w:rPr>
            <w:rStyle w:val="Hipervnculo"/>
            <w:rFonts w:ascii="Helvetica" w:hAnsi="Helvetica"/>
          </w:rPr>
          <w:t>Consuming a REST API using Retrofit2 with the MVVM Pattern in Android</w:t>
        </w:r>
      </w:hyperlink>
    </w:p>
    <w:p w:rsidR="000E0D8D" w:rsidRDefault="000E0D8D" w:rsidP="000E0D8D">
      <w:pPr>
        <w:numPr>
          <w:ilvl w:val="0"/>
          <w:numId w:val="134"/>
        </w:numPr>
        <w:shd w:val="clear" w:color="auto" w:fill="FFFFFF"/>
        <w:spacing w:before="100" w:beforeAutospacing="1" w:after="100" w:afterAutospacing="1" w:line="240" w:lineRule="auto"/>
        <w:rPr>
          <w:rFonts w:ascii="Helvetica" w:hAnsi="Helvetica"/>
          <w:color w:val="323232"/>
        </w:rPr>
      </w:pPr>
      <w:hyperlink r:id="rId318" w:history="1">
        <w:r>
          <w:rPr>
            <w:rStyle w:val="Hipervnculo"/>
            <w:rFonts w:ascii="Helvetica" w:hAnsi="Helvetica"/>
          </w:rPr>
          <w:t>Ejemplo de aplicación Android con Retrofit, MVVM, ViewModel, LiveData y Corrutinas</w:t>
        </w:r>
      </w:hyperlink>
    </w:p>
    <w:p w:rsidR="000E0D8D" w:rsidRDefault="000E0D8D" w:rsidP="000E0D8D">
      <w:pPr>
        <w:numPr>
          <w:ilvl w:val="0"/>
          <w:numId w:val="134"/>
        </w:numPr>
        <w:shd w:val="clear" w:color="auto" w:fill="FFFFFF"/>
        <w:spacing w:before="100" w:beforeAutospacing="1" w:after="100" w:afterAutospacing="1" w:line="240" w:lineRule="auto"/>
        <w:rPr>
          <w:rFonts w:ascii="Helvetica" w:hAnsi="Helvetica"/>
          <w:color w:val="323232"/>
        </w:rPr>
      </w:pPr>
      <w:hyperlink r:id="rId319" w:history="1">
        <w:r>
          <w:rPr>
            <w:rStyle w:val="Hipervnculo"/>
            <w:rFonts w:ascii="Helvetica" w:hAnsi="Helvetica"/>
          </w:rPr>
          <w:t>https://velog.io/@rakuleeinc/Android-ViewModel-DataBinding-Retrofit-RecyclerView-Example</w:t>
        </w:r>
      </w:hyperlink>
    </w:p>
    <w:p w:rsidR="000E0D8D" w:rsidRDefault="000E0D8D" w:rsidP="000E0D8D">
      <w:pPr>
        <w:numPr>
          <w:ilvl w:val="0"/>
          <w:numId w:val="134"/>
        </w:numPr>
        <w:shd w:val="clear" w:color="auto" w:fill="FFFFFF"/>
        <w:spacing w:before="100" w:beforeAutospacing="1" w:after="100" w:afterAutospacing="1" w:line="240" w:lineRule="auto"/>
        <w:rPr>
          <w:rFonts w:ascii="Helvetica" w:hAnsi="Helvetica"/>
          <w:color w:val="323232"/>
        </w:rPr>
      </w:pPr>
      <w:hyperlink r:id="rId320" w:history="1">
        <w:r>
          <w:rPr>
            <w:rStyle w:val="Hipervnculo"/>
            <w:rFonts w:ascii="Helvetica" w:hAnsi="Helvetica"/>
          </w:rPr>
          <w:t>REtrofit with Kotlin Flow</w:t>
        </w:r>
      </w:hyperlink>
    </w:p>
    <w:p w:rsidR="000E0D8D" w:rsidRPr="004F0C53" w:rsidRDefault="000E0D8D" w:rsidP="000E0D8D">
      <w:pPr>
        <w:rPr>
          <w:rFonts w:ascii="Helvetica" w:hAnsi="Helvetica" w:cs="Helvetica"/>
          <w:sz w:val="24"/>
          <w:szCs w:val="24"/>
          <w:shd w:val="clear" w:color="auto" w:fill="FFFFFF"/>
        </w:rPr>
      </w:pPr>
      <w:bookmarkStart w:id="5" w:name="_GoBack"/>
      <w:bookmarkEnd w:id="5"/>
    </w:p>
    <w:sectPr w:rsidR="000E0D8D" w:rsidRPr="004F0C53" w:rsidSect="004F0C5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var(--INTERNAL-CODE-fon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53561"/>
    <w:multiLevelType w:val="multilevel"/>
    <w:tmpl w:val="1AD81F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EB00B0"/>
    <w:multiLevelType w:val="multilevel"/>
    <w:tmpl w:val="38382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921217"/>
    <w:multiLevelType w:val="multilevel"/>
    <w:tmpl w:val="58FC3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AD045D"/>
    <w:multiLevelType w:val="multilevel"/>
    <w:tmpl w:val="2D78D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534463D"/>
    <w:multiLevelType w:val="multilevel"/>
    <w:tmpl w:val="C9404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5D140F5"/>
    <w:multiLevelType w:val="multilevel"/>
    <w:tmpl w:val="57860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5DA3C93"/>
    <w:multiLevelType w:val="multilevel"/>
    <w:tmpl w:val="240AF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6A8013A"/>
    <w:multiLevelType w:val="multilevel"/>
    <w:tmpl w:val="768C4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86D6D75"/>
    <w:multiLevelType w:val="multilevel"/>
    <w:tmpl w:val="0232A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9D14C25"/>
    <w:multiLevelType w:val="multilevel"/>
    <w:tmpl w:val="D42E7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A47064F"/>
    <w:multiLevelType w:val="multilevel"/>
    <w:tmpl w:val="88406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A517A1B"/>
    <w:multiLevelType w:val="multilevel"/>
    <w:tmpl w:val="45400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B6306FF"/>
    <w:multiLevelType w:val="multilevel"/>
    <w:tmpl w:val="22547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CEB50F5"/>
    <w:multiLevelType w:val="multilevel"/>
    <w:tmpl w:val="0F2EA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D4E1591"/>
    <w:multiLevelType w:val="multilevel"/>
    <w:tmpl w:val="3C3EA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DE36E8B"/>
    <w:multiLevelType w:val="multilevel"/>
    <w:tmpl w:val="38AA2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DF3608E"/>
    <w:multiLevelType w:val="multilevel"/>
    <w:tmpl w:val="C164B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E2003CA"/>
    <w:multiLevelType w:val="multilevel"/>
    <w:tmpl w:val="16BC81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0E993FF5"/>
    <w:multiLevelType w:val="multilevel"/>
    <w:tmpl w:val="D0CCBEC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0F987C80"/>
    <w:multiLevelType w:val="multilevel"/>
    <w:tmpl w:val="18446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0414A04"/>
    <w:multiLevelType w:val="multilevel"/>
    <w:tmpl w:val="807EE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1021BE5"/>
    <w:multiLevelType w:val="multilevel"/>
    <w:tmpl w:val="A9E66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2A74EFF"/>
    <w:multiLevelType w:val="multilevel"/>
    <w:tmpl w:val="C024C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3E859C0"/>
    <w:multiLevelType w:val="multilevel"/>
    <w:tmpl w:val="B12C716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4931274"/>
    <w:multiLevelType w:val="multilevel"/>
    <w:tmpl w:val="487C0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6BD177B"/>
    <w:multiLevelType w:val="multilevel"/>
    <w:tmpl w:val="0A7443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7572B5B"/>
    <w:multiLevelType w:val="multilevel"/>
    <w:tmpl w:val="12D26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195179E5"/>
    <w:multiLevelType w:val="multilevel"/>
    <w:tmpl w:val="1DC0B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1B4B3432"/>
    <w:multiLevelType w:val="multilevel"/>
    <w:tmpl w:val="244AA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1D2305E8"/>
    <w:multiLevelType w:val="multilevel"/>
    <w:tmpl w:val="9E023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1E54316E"/>
    <w:multiLevelType w:val="multilevel"/>
    <w:tmpl w:val="FD125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0993F29"/>
    <w:multiLevelType w:val="multilevel"/>
    <w:tmpl w:val="83501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6512152"/>
    <w:multiLevelType w:val="multilevel"/>
    <w:tmpl w:val="DE4E1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27731899"/>
    <w:multiLevelType w:val="multilevel"/>
    <w:tmpl w:val="C434A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27DC5E6E"/>
    <w:multiLevelType w:val="multilevel"/>
    <w:tmpl w:val="D97C1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29322A01"/>
    <w:multiLevelType w:val="multilevel"/>
    <w:tmpl w:val="4CA27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2DD1728A"/>
    <w:multiLevelType w:val="multilevel"/>
    <w:tmpl w:val="EB42C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2F6C6DDA"/>
    <w:multiLevelType w:val="multilevel"/>
    <w:tmpl w:val="01CE9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30125D35"/>
    <w:multiLevelType w:val="multilevel"/>
    <w:tmpl w:val="F61650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301D7821"/>
    <w:multiLevelType w:val="multilevel"/>
    <w:tmpl w:val="B3F0A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0945276"/>
    <w:multiLevelType w:val="multilevel"/>
    <w:tmpl w:val="8D52F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31387C12"/>
    <w:multiLevelType w:val="multilevel"/>
    <w:tmpl w:val="1B9C9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319D0EA0"/>
    <w:multiLevelType w:val="multilevel"/>
    <w:tmpl w:val="A6300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323672DA"/>
    <w:multiLevelType w:val="multilevel"/>
    <w:tmpl w:val="CCD81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32F46711"/>
    <w:multiLevelType w:val="multilevel"/>
    <w:tmpl w:val="6356347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334E6EDC"/>
    <w:multiLevelType w:val="multilevel"/>
    <w:tmpl w:val="922E9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354D76D7"/>
    <w:multiLevelType w:val="multilevel"/>
    <w:tmpl w:val="CBA27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355C5AD5"/>
    <w:multiLevelType w:val="multilevel"/>
    <w:tmpl w:val="C7A49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35F11F91"/>
    <w:multiLevelType w:val="multilevel"/>
    <w:tmpl w:val="90A82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36872059"/>
    <w:multiLevelType w:val="multilevel"/>
    <w:tmpl w:val="6E3EC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37916F6C"/>
    <w:multiLevelType w:val="multilevel"/>
    <w:tmpl w:val="A8C8A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37992C3B"/>
    <w:multiLevelType w:val="multilevel"/>
    <w:tmpl w:val="2CB6C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390A630B"/>
    <w:multiLevelType w:val="multilevel"/>
    <w:tmpl w:val="DBC6C9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394C5DFF"/>
    <w:multiLevelType w:val="multilevel"/>
    <w:tmpl w:val="A1524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3A8E1683"/>
    <w:multiLevelType w:val="multilevel"/>
    <w:tmpl w:val="8EE8E33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3B2F3D61"/>
    <w:multiLevelType w:val="multilevel"/>
    <w:tmpl w:val="DFA673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3B4E6945"/>
    <w:multiLevelType w:val="multilevel"/>
    <w:tmpl w:val="893432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3B4F11C5"/>
    <w:multiLevelType w:val="multilevel"/>
    <w:tmpl w:val="E110C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3BF02645"/>
    <w:multiLevelType w:val="multilevel"/>
    <w:tmpl w:val="D77A0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3D680518"/>
    <w:multiLevelType w:val="multilevel"/>
    <w:tmpl w:val="430480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3F601517"/>
    <w:multiLevelType w:val="multilevel"/>
    <w:tmpl w:val="93746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3FA7229F"/>
    <w:multiLevelType w:val="multilevel"/>
    <w:tmpl w:val="AFB64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414E217C"/>
    <w:multiLevelType w:val="multilevel"/>
    <w:tmpl w:val="97BA52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415F2938"/>
    <w:multiLevelType w:val="multilevel"/>
    <w:tmpl w:val="1BC85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41F93D1B"/>
    <w:multiLevelType w:val="multilevel"/>
    <w:tmpl w:val="D864056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421A33AB"/>
    <w:multiLevelType w:val="multilevel"/>
    <w:tmpl w:val="DE9CA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421B41A4"/>
    <w:multiLevelType w:val="multilevel"/>
    <w:tmpl w:val="E9248A7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429A5699"/>
    <w:multiLevelType w:val="multilevel"/>
    <w:tmpl w:val="EEE6B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42D53684"/>
    <w:multiLevelType w:val="multilevel"/>
    <w:tmpl w:val="5C884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43537775"/>
    <w:multiLevelType w:val="multilevel"/>
    <w:tmpl w:val="143EE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43F7129D"/>
    <w:multiLevelType w:val="multilevel"/>
    <w:tmpl w:val="75AA6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441632C7"/>
    <w:multiLevelType w:val="multilevel"/>
    <w:tmpl w:val="82BCE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4574469E"/>
    <w:multiLevelType w:val="multilevel"/>
    <w:tmpl w:val="C4FA5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461D0199"/>
    <w:multiLevelType w:val="multilevel"/>
    <w:tmpl w:val="EE5A8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476659A3"/>
    <w:multiLevelType w:val="multilevel"/>
    <w:tmpl w:val="037E5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47F54434"/>
    <w:multiLevelType w:val="multilevel"/>
    <w:tmpl w:val="95A2C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495E6B42"/>
    <w:multiLevelType w:val="multilevel"/>
    <w:tmpl w:val="00D69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4BD85109"/>
    <w:multiLevelType w:val="multilevel"/>
    <w:tmpl w:val="22800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4CCE4EFC"/>
    <w:multiLevelType w:val="multilevel"/>
    <w:tmpl w:val="E45EA4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4D126111"/>
    <w:multiLevelType w:val="multilevel"/>
    <w:tmpl w:val="2CFAD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4D255539"/>
    <w:multiLevelType w:val="multilevel"/>
    <w:tmpl w:val="5E38EE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4D5031E9"/>
    <w:multiLevelType w:val="multilevel"/>
    <w:tmpl w:val="D382D4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4EF60A41"/>
    <w:multiLevelType w:val="multilevel"/>
    <w:tmpl w:val="38022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50A03E66"/>
    <w:multiLevelType w:val="multilevel"/>
    <w:tmpl w:val="0BF4C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51B1426E"/>
    <w:multiLevelType w:val="multilevel"/>
    <w:tmpl w:val="945C3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5212525F"/>
    <w:multiLevelType w:val="multilevel"/>
    <w:tmpl w:val="82766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524C00A5"/>
    <w:multiLevelType w:val="multilevel"/>
    <w:tmpl w:val="D9146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53761C0A"/>
    <w:multiLevelType w:val="multilevel"/>
    <w:tmpl w:val="A2A2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53AD4E79"/>
    <w:multiLevelType w:val="multilevel"/>
    <w:tmpl w:val="68981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55CB2392"/>
    <w:multiLevelType w:val="multilevel"/>
    <w:tmpl w:val="9A683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56FD00EE"/>
    <w:multiLevelType w:val="multilevel"/>
    <w:tmpl w:val="CC902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57DA1E62"/>
    <w:multiLevelType w:val="multilevel"/>
    <w:tmpl w:val="A2E25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58C07FD0"/>
    <w:multiLevelType w:val="multilevel"/>
    <w:tmpl w:val="5F0A65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59A559AE"/>
    <w:multiLevelType w:val="multilevel"/>
    <w:tmpl w:val="78D04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59EE3AB9"/>
    <w:multiLevelType w:val="multilevel"/>
    <w:tmpl w:val="1CC65A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5A55405E"/>
    <w:multiLevelType w:val="multilevel"/>
    <w:tmpl w:val="33ACA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5B3973DF"/>
    <w:multiLevelType w:val="multilevel"/>
    <w:tmpl w:val="FE1C3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5BE11E62"/>
    <w:multiLevelType w:val="multilevel"/>
    <w:tmpl w:val="83361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5BF63FBF"/>
    <w:multiLevelType w:val="multilevel"/>
    <w:tmpl w:val="93EC5B4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5C2A0D57"/>
    <w:multiLevelType w:val="multilevel"/>
    <w:tmpl w:val="0582CED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5C5E4808"/>
    <w:multiLevelType w:val="multilevel"/>
    <w:tmpl w:val="52AAD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5C6307AF"/>
    <w:multiLevelType w:val="multilevel"/>
    <w:tmpl w:val="D9B21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5E6C11AE"/>
    <w:multiLevelType w:val="multilevel"/>
    <w:tmpl w:val="D9C26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5EF64756"/>
    <w:multiLevelType w:val="multilevel"/>
    <w:tmpl w:val="EFB47CA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5F284399"/>
    <w:multiLevelType w:val="multilevel"/>
    <w:tmpl w:val="EFE25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60A977FF"/>
    <w:multiLevelType w:val="multilevel"/>
    <w:tmpl w:val="8B163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618F71E0"/>
    <w:multiLevelType w:val="multilevel"/>
    <w:tmpl w:val="D3A4F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63230E85"/>
    <w:multiLevelType w:val="multilevel"/>
    <w:tmpl w:val="4DE81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63492478"/>
    <w:multiLevelType w:val="multilevel"/>
    <w:tmpl w:val="8966A4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nsid w:val="63CA074C"/>
    <w:multiLevelType w:val="multilevel"/>
    <w:tmpl w:val="48040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63DB0EF8"/>
    <w:multiLevelType w:val="multilevel"/>
    <w:tmpl w:val="E878C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66790DAE"/>
    <w:multiLevelType w:val="multilevel"/>
    <w:tmpl w:val="F81A9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678D57B8"/>
    <w:multiLevelType w:val="multilevel"/>
    <w:tmpl w:val="CA4EB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68071E74"/>
    <w:multiLevelType w:val="multilevel"/>
    <w:tmpl w:val="E6B07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nsid w:val="69744C5E"/>
    <w:multiLevelType w:val="multilevel"/>
    <w:tmpl w:val="0F30FA4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nsid w:val="6A700CFF"/>
    <w:multiLevelType w:val="multilevel"/>
    <w:tmpl w:val="9CC48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6AA86A81"/>
    <w:multiLevelType w:val="multilevel"/>
    <w:tmpl w:val="43881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6B184577"/>
    <w:multiLevelType w:val="multilevel"/>
    <w:tmpl w:val="454493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6C245D9B"/>
    <w:multiLevelType w:val="multilevel"/>
    <w:tmpl w:val="96942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6D702D04"/>
    <w:multiLevelType w:val="multilevel"/>
    <w:tmpl w:val="57583536"/>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nsid w:val="6E114EDE"/>
    <w:multiLevelType w:val="multilevel"/>
    <w:tmpl w:val="B7E8F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6EDD58C5"/>
    <w:multiLevelType w:val="multilevel"/>
    <w:tmpl w:val="A4947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6F9D2E14"/>
    <w:multiLevelType w:val="multilevel"/>
    <w:tmpl w:val="BDCA6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709B4A2A"/>
    <w:multiLevelType w:val="multilevel"/>
    <w:tmpl w:val="07803CE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nsid w:val="71DE2FC7"/>
    <w:multiLevelType w:val="multilevel"/>
    <w:tmpl w:val="258CC7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721A1DEC"/>
    <w:multiLevelType w:val="multilevel"/>
    <w:tmpl w:val="5846E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72434289"/>
    <w:multiLevelType w:val="multilevel"/>
    <w:tmpl w:val="89F293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72980326"/>
    <w:multiLevelType w:val="multilevel"/>
    <w:tmpl w:val="FCC007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75476D17"/>
    <w:multiLevelType w:val="multilevel"/>
    <w:tmpl w:val="91841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7638239A"/>
    <w:multiLevelType w:val="multilevel"/>
    <w:tmpl w:val="2390A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76667C0E"/>
    <w:multiLevelType w:val="multilevel"/>
    <w:tmpl w:val="E092DB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76EC003B"/>
    <w:multiLevelType w:val="multilevel"/>
    <w:tmpl w:val="ED3E1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789D70DF"/>
    <w:multiLevelType w:val="multilevel"/>
    <w:tmpl w:val="E73EC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79F91DE2"/>
    <w:multiLevelType w:val="multilevel"/>
    <w:tmpl w:val="31366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7"/>
  </w:num>
  <w:num w:numId="2">
    <w:abstractNumId w:val="90"/>
  </w:num>
  <w:num w:numId="3">
    <w:abstractNumId w:val="22"/>
  </w:num>
  <w:num w:numId="4">
    <w:abstractNumId w:val="109"/>
  </w:num>
  <w:num w:numId="5">
    <w:abstractNumId w:val="43"/>
  </w:num>
  <w:num w:numId="6">
    <w:abstractNumId w:val="12"/>
  </w:num>
  <w:num w:numId="7">
    <w:abstractNumId w:val="67"/>
  </w:num>
  <w:num w:numId="8">
    <w:abstractNumId w:val="126"/>
  </w:num>
  <w:num w:numId="9">
    <w:abstractNumId w:val="3"/>
  </w:num>
  <w:num w:numId="10">
    <w:abstractNumId w:val="92"/>
  </w:num>
  <w:num w:numId="11">
    <w:abstractNumId w:val="42"/>
  </w:num>
  <w:num w:numId="12">
    <w:abstractNumId w:val="55"/>
  </w:num>
  <w:num w:numId="13">
    <w:abstractNumId w:val="116"/>
  </w:num>
  <w:num w:numId="14">
    <w:abstractNumId w:val="49"/>
  </w:num>
  <w:num w:numId="15">
    <w:abstractNumId w:val="19"/>
  </w:num>
  <w:num w:numId="16">
    <w:abstractNumId w:val="56"/>
  </w:num>
  <w:num w:numId="17">
    <w:abstractNumId w:val="18"/>
  </w:num>
  <w:num w:numId="18">
    <w:abstractNumId w:val="91"/>
  </w:num>
  <w:num w:numId="19">
    <w:abstractNumId w:val="33"/>
  </w:num>
  <w:num w:numId="20">
    <w:abstractNumId w:val="17"/>
  </w:num>
  <w:num w:numId="21">
    <w:abstractNumId w:val="108"/>
  </w:num>
  <w:num w:numId="22">
    <w:abstractNumId w:val="114"/>
  </w:num>
  <w:num w:numId="23">
    <w:abstractNumId w:val="119"/>
  </w:num>
  <w:num w:numId="24">
    <w:abstractNumId w:val="2"/>
  </w:num>
  <w:num w:numId="25">
    <w:abstractNumId w:val="81"/>
  </w:num>
  <w:num w:numId="26">
    <w:abstractNumId w:val="0"/>
  </w:num>
  <w:num w:numId="27">
    <w:abstractNumId w:val="5"/>
  </w:num>
  <w:num w:numId="28">
    <w:abstractNumId w:val="59"/>
  </w:num>
  <w:num w:numId="29">
    <w:abstractNumId w:val="103"/>
  </w:num>
  <w:num w:numId="30">
    <w:abstractNumId w:val="54"/>
  </w:num>
  <w:num w:numId="31">
    <w:abstractNumId w:val="113"/>
  </w:num>
  <w:num w:numId="32">
    <w:abstractNumId w:val="23"/>
  </w:num>
  <w:num w:numId="33">
    <w:abstractNumId w:val="70"/>
  </w:num>
  <w:num w:numId="34">
    <w:abstractNumId w:val="123"/>
  </w:num>
  <w:num w:numId="35">
    <w:abstractNumId w:val="64"/>
  </w:num>
  <w:num w:numId="36">
    <w:abstractNumId w:val="78"/>
  </w:num>
  <w:num w:numId="37">
    <w:abstractNumId w:val="10"/>
  </w:num>
  <w:num w:numId="38">
    <w:abstractNumId w:val="71"/>
  </w:num>
  <w:num w:numId="39">
    <w:abstractNumId w:val="131"/>
  </w:num>
  <w:num w:numId="40">
    <w:abstractNumId w:val="53"/>
  </w:num>
  <w:num w:numId="41">
    <w:abstractNumId w:val="89"/>
  </w:num>
  <w:num w:numId="42">
    <w:abstractNumId w:val="26"/>
  </w:num>
  <w:num w:numId="43">
    <w:abstractNumId w:val="62"/>
  </w:num>
  <w:num w:numId="44">
    <w:abstractNumId w:val="98"/>
  </w:num>
  <w:num w:numId="45">
    <w:abstractNumId w:val="66"/>
  </w:num>
  <w:num w:numId="46">
    <w:abstractNumId w:val="72"/>
  </w:num>
  <w:num w:numId="47">
    <w:abstractNumId w:val="83"/>
  </w:num>
  <w:num w:numId="48">
    <w:abstractNumId w:val="16"/>
  </w:num>
  <w:num w:numId="49">
    <w:abstractNumId w:val="4"/>
  </w:num>
  <w:num w:numId="50">
    <w:abstractNumId w:val="112"/>
  </w:num>
  <w:num w:numId="51">
    <w:abstractNumId w:val="77"/>
  </w:num>
  <w:num w:numId="52">
    <w:abstractNumId w:val="133"/>
  </w:num>
  <w:num w:numId="53">
    <w:abstractNumId w:val="75"/>
  </w:num>
  <w:num w:numId="54">
    <w:abstractNumId w:val="7"/>
  </w:num>
  <w:num w:numId="55">
    <w:abstractNumId w:val="48"/>
  </w:num>
  <w:num w:numId="56">
    <w:abstractNumId w:val="24"/>
  </w:num>
  <w:num w:numId="57">
    <w:abstractNumId w:val="102"/>
  </w:num>
  <w:num w:numId="58">
    <w:abstractNumId w:val="129"/>
  </w:num>
  <w:num w:numId="59">
    <w:abstractNumId w:val="74"/>
  </w:num>
  <w:num w:numId="60">
    <w:abstractNumId w:val="85"/>
  </w:num>
  <w:num w:numId="61">
    <w:abstractNumId w:val="88"/>
  </w:num>
  <w:num w:numId="62">
    <w:abstractNumId w:val="45"/>
  </w:num>
  <w:num w:numId="63">
    <w:abstractNumId w:val="29"/>
  </w:num>
  <w:num w:numId="64">
    <w:abstractNumId w:val="57"/>
  </w:num>
  <w:num w:numId="65">
    <w:abstractNumId w:val="122"/>
  </w:num>
  <w:num w:numId="66">
    <w:abstractNumId w:val="117"/>
  </w:num>
  <w:num w:numId="67">
    <w:abstractNumId w:val="105"/>
  </w:num>
  <w:num w:numId="68">
    <w:abstractNumId w:val="125"/>
  </w:num>
  <w:num w:numId="69">
    <w:abstractNumId w:val="120"/>
  </w:num>
  <w:num w:numId="70">
    <w:abstractNumId w:val="124"/>
  </w:num>
  <w:num w:numId="71">
    <w:abstractNumId w:val="76"/>
  </w:num>
  <w:num w:numId="72">
    <w:abstractNumId w:val="34"/>
  </w:num>
  <w:num w:numId="73">
    <w:abstractNumId w:val="1"/>
  </w:num>
  <w:num w:numId="74">
    <w:abstractNumId w:val="14"/>
  </w:num>
  <w:num w:numId="75">
    <w:abstractNumId w:val="115"/>
  </w:num>
  <w:num w:numId="76">
    <w:abstractNumId w:val="82"/>
  </w:num>
  <w:num w:numId="77">
    <w:abstractNumId w:val="50"/>
  </w:num>
  <w:num w:numId="78">
    <w:abstractNumId w:val="9"/>
  </w:num>
  <w:num w:numId="79">
    <w:abstractNumId w:val="63"/>
  </w:num>
  <w:num w:numId="80">
    <w:abstractNumId w:val="87"/>
  </w:num>
  <w:num w:numId="81">
    <w:abstractNumId w:val="46"/>
  </w:num>
  <w:num w:numId="82">
    <w:abstractNumId w:val="69"/>
  </w:num>
  <w:num w:numId="83">
    <w:abstractNumId w:val="60"/>
  </w:num>
  <w:num w:numId="84">
    <w:abstractNumId w:val="97"/>
  </w:num>
  <w:num w:numId="85">
    <w:abstractNumId w:val="58"/>
  </w:num>
  <w:num w:numId="86">
    <w:abstractNumId w:val="132"/>
  </w:num>
  <w:num w:numId="87">
    <w:abstractNumId w:val="121"/>
  </w:num>
  <w:num w:numId="88">
    <w:abstractNumId w:val="41"/>
  </w:num>
  <w:num w:numId="89">
    <w:abstractNumId w:val="8"/>
  </w:num>
  <w:num w:numId="90">
    <w:abstractNumId w:val="93"/>
  </w:num>
  <w:num w:numId="91">
    <w:abstractNumId w:val="20"/>
  </w:num>
  <w:num w:numId="92">
    <w:abstractNumId w:val="40"/>
  </w:num>
  <w:num w:numId="93">
    <w:abstractNumId w:val="118"/>
  </w:num>
  <w:num w:numId="94">
    <w:abstractNumId w:val="21"/>
  </w:num>
  <w:num w:numId="95">
    <w:abstractNumId w:val="36"/>
  </w:num>
  <w:num w:numId="96">
    <w:abstractNumId w:val="79"/>
  </w:num>
  <w:num w:numId="97">
    <w:abstractNumId w:val="104"/>
  </w:num>
  <w:num w:numId="98">
    <w:abstractNumId w:val="30"/>
  </w:num>
  <w:num w:numId="99">
    <w:abstractNumId w:val="51"/>
  </w:num>
  <w:num w:numId="100">
    <w:abstractNumId w:val="73"/>
  </w:num>
  <w:num w:numId="101">
    <w:abstractNumId w:val="86"/>
  </w:num>
  <w:num w:numId="102">
    <w:abstractNumId w:val="80"/>
  </w:num>
  <w:num w:numId="103">
    <w:abstractNumId w:val="6"/>
  </w:num>
  <w:num w:numId="104">
    <w:abstractNumId w:val="100"/>
  </w:num>
  <w:num w:numId="105">
    <w:abstractNumId w:val="127"/>
  </w:num>
  <w:num w:numId="106">
    <w:abstractNumId w:val="95"/>
  </w:num>
  <w:num w:numId="107">
    <w:abstractNumId w:val="128"/>
  </w:num>
  <w:num w:numId="108">
    <w:abstractNumId w:val="25"/>
  </w:num>
  <w:num w:numId="109">
    <w:abstractNumId w:val="15"/>
  </w:num>
  <w:num w:numId="110">
    <w:abstractNumId w:val="101"/>
  </w:num>
  <w:num w:numId="111">
    <w:abstractNumId w:val="52"/>
  </w:num>
  <w:num w:numId="112">
    <w:abstractNumId w:val="31"/>
  </w:num>
  <w:num w:numId="113">
    <w:abstractNumId w:val="61"/>
  </w:num>
  <w:num w:numId="114">
    <w:abstractNumId w:val="37"/>
  </w:num>
  <w:num w:numId="115">
    <w:abstractNumId w:val="39"/>
  </w:num>
  <w:num w:numId="116">
    <w:abstractNumId w:val="32"/>
  </w:num>
  <w:num w:numId="117">
    <w:abstractNumId w:val="107"/>
  </w:num>
  <w:num w:numId="118">
    <w:abstractNumId w:val="130"/>
  </w:num>
  <w:num w:numId="119">
    <w:abstractNumId w:val="68"/>
  </w:num>
  <w:num w:numId="120">
    <w:abstractNumId w:val="27"/>
  </w:num>
  <w:num w:numId="121">
    <w:abstractNumId w:val="94"/>
  </w:num>
  <w:num w:numId="122">
    <w:abstractNumId w:val="96"/>
  </w:num>
  <w:num w:numId="123">
    <w:abstractNumId w:val="110"/>
  </w:num>
  <w:num w:numId="124">
    <w:abstractNumId w:val="11"/>
  </w:num>
  <w:num w:numId="125">
    <w:abstractNumId w:val="99"/>
  </w:num>
  <w:num w:numId="126">
    <w:abstractNumId w:val="38"/>
  </w:num>
  <w:num w:numId="127">
    <w:abstractNumId w:val="106"/>
  </w:num>
  <w:num w:numId="128">
    <w:abstractNumId w:val="28"/>
  </w:num>
  <w:num w:numId="129">
    <w:abstractNumId w:val="44"/>
  </w:num>
  <w:num w:numId="130">
    <w:abstractNumId w:val="111"/>
  </w:num>
  <w:num w:numId="131">
    <w:abstractNumId w:val="35"/>
  </w:num>
  <w:num w:numId="132">
    <w:abstractNumId w:val="13"/>
  </w:num>
  <w:num w:numId="133">
    <w:abstractNumId w:val="65"/>
  </w:num>
  <w:num w:numId="134">
    <w:abstractNumId w:val="84"/>
  </w:num>
  <w:numIdMacAtCleanup w:val="1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4"/>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4CE3"/>
    <w:rsid w:val="000E0D8D"/>
    <w:rsid w:val="004F0C53"/>
    <w:rsid w:val="00501CE0"/>
    <w:rsid w:val="008E4CE3"/>
    <w:rsid w:val="00C950EB"/>
    <w:rsid w:val="00D80205"/>
    <w:rsid w:val="00F04792"/>
    <w:rsid w:val="00F1070F"/>
    <w:rsid w:val="00FA12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F0C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F0C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4F0C53"/>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4F0C53"/>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FA126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F0C53"/>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4F0C53"/>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4F0C5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s-ES"/>
    </w:rPr>
  </w:style>
  <w:style w:type="character" w:customStyle="1" w:styleId="TtuloCar">
    <w:name w:val="Título Car"/>
    <w:basedOn w:val="Fuentedeprrafopredeter"/>
    <w:link w:val="Ttulo"/>
    <w:uiPriority w:val="10"/>
    <w:rsid w:val="004F0C53"/>
    <w:rPr>
      <w:rFonts w:asciiTheme="majorHAnsi" w:eastAsiaTheme="majorEastAsia" w:hAnsiTheme="majorHAnsi" w:cstheme="majorBidi"/>
      <w:color w:val="17365D" w:themeColor="text2" w:themeShade="BF"/>
      <w:spacing w:val="5"/>
      <w:kern w:val="28"/>
      <w:sz w:val="52"/>
      <w:szCs w:val="52"/>
      <w:lang w:eastAsia="es-ES"/>
    </w:rPr>
  </w:style>
  <w:style w:type="paragraph" w:styleId="Subttulo">
    <w:name w:val="Subtitle"/>
    <w:basedOn w:val="Normal"/>
    <w:next w:val="Normal"/>
    <w:link w:val="SubttuloCar"/>
    <w:uiPriority w:val="11"/>
    <w:qFormat/>
    <w:rsid w:val="004F0C53"/>
    <w:pPr>
      <w:numPr>
        <w:ilvl w:val="1"/>
      </w:numPr>
    </w:pPr>
    <w:rPr>
      <w:rFonts w:asciiTheme="majorHAnsi" w:eastAsiaTheme="majorEastAsia" w:hAnsiTheme="majorHAnsi" w:cstheme="majorBidi"/>
      <w:i/>
      <w:iCs/>
      <w:color w:val="4F81BD" w:themeColor="accent1"/>
      <w:spacing w:val="15"/>
      <w:sz w:val="24"/>
      <w:szCs w:val="24"/>
      <w:lang w:eastAsia="es-ES"/>
    </w:rPr>
  </w:style>
  <w:style w:type="character" w:customStyle="1" w:styleId="SubttuloCar">
    <w:name w:val="Subtítulo Car"/>
    <w:basedOn w:val="Fuentedeprrafopredeter"/>
    <w:link w:val="Subttulo"/>
    <w:uiPriority w:val="11"/>
    <w:rsid w:val="004F0C53"/>
    <w:rPr>
      <w:rFonts w:asciiTheme="majorHAnsi" w:eastAsiaTheme="majorEastAsia" w:hAnsiTheme="majorHAnsi" w:cstheme="majorBidi"/>
      <w:i/>
      <w:iCs/>
      <w:color w:val="4F81BD" w:themeColor="accent1"/>
      <w:spacing w:val="15"/>
      <w:sz w:val="24"/>
      <w:szCs w:val="24"/>
      <w:lang w:eastAsia="es-ES"/>
    </w:rPr>
  </w:style>
  <w:style w:type="paragraph" w:styleId="Textodeglobo">
    <w:name w:val="Balloon Text"/>
    <w:basedOn w:val="Normal"/>
    <w:link w:val="TextodegloboCar"/>
    <w:uiPriority w:val="99"/>
    <w:semiHidden/>
    <w:unhideWhenUsed/>
    <w:rsid w:val="004F0C5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F0C53"/>
    <w:rPr>
      <w:rFonts w:ascii="Tahoma" w:hAnsi="Tahoma" w:cs="Tahoma"/>
      <w:sz w:val="16"/>
      <w:szCs w:val="16"/>
    </w:rPr>
  </w:style>
  <w:style w:type="paragraph" w:styleId="TtulodeTDC">
    <w:name w:val="TOC Heading"/>
    <w:basedOn w:val="Ttulo1"/>
    <w:next w:val="Normal"/>
    <w:uiPriority w:val="39"/>
    <w:semiHidden/>
    <w:unhideWhenUsed/>
    <w:qFormat/>
    <w:rsid w:val="004F0C53"/>
    <w:pPr>
      <w:outlineLvl w:val="9"/>
    </w:pPr>
    <w:rPr>
      <w:lang w:eastAsia="es-ES"/>
    </w:rPr>
  </w:style>
  <w:style w:type="character" w:styleId="Hipervnculo">
    <w:name w:val="Hyperlink"/>
    <w:basedOn w:val="Fuentedeprrafopredeter"/>
    <w:uiPriority w:val="99"/>
    <w:unhideWhenUsed/>
    <w:rsid w:val="004F0C53"/>
    <w:rPr>
      <w:color w:val="0000FF" w:themeColor="hyperlink"/>
      <w:u w:val="single"/>
    </w:rPr>
  </w:style>
  <w:style w:type="character" w:customStyle="1" w:styleId="Ttulo3Car">
    <w:name w:val="Título 3 Car"/>
    <w:basedOn w:val="Fuentedeprrafopredeter"/>
    <w:link w:val="Ttulo3"/>
    <w:uiPriority w:val="9"/>
    <w:rsid w:val="004F0C53"/>
    <w:rPr>
      <w:rFonts w:asciiTheme="majorHAnsi" w:eastAsiaTheme="majorEastAsia" w:hAnsiTheme="majorHAnsi" w:cstheme="majorBidi"/>
      <w:b/>
      <w:bCs/>
      <w:color w:val="4F81BD" w:themeColor="accent1"/>
    </w:rPr>
  </w:style>
  <w:style w:type="paragraph" w:styleId="HTMLconformatoprevio">
    <w:name w:val="HTML Preformatted"/>
    <w:basedOn w:val="Normal"/>
    <w:link w:val="HTMLconformatoprevioCar"/>
    <w:uiPriority w:val="99"/>
    <w:semiHidden/>
    <w:unhideWhenUsed/>
    <w:rsid w:val="004F0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4F0C53"/>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4F0C53"/>
    <w:rPr>
      <w:rFonts w:ascii="Courier New" w:eastAsia="Times New Roman" w:hAnsi="Courier New" w:cs="Courier New"/>
      <w:sz w:val="20"/>
      <w:szCs w:val="20"/>
    </w:rPr>
  </w:style>
  <w:style w:type="paragraph" w:styleId="NormalWeb">
    <w:name w:val="Normal (Web)"/>
    <w:basedOn w:val="Normal"/>
    <w:uiPriority w:val="99"/>
    <w:semiHidden/>
    <w:unhideWhenUsed/>
    <w:rsid w:val="004F0C5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4Car">
    <w:name w:val="Título 4 Car"/>
    <w:basedOn w:val="Fuentedeprrafopredeter"/>
    <w:link w:val="Ttulo4"/>
    <w:uiPriority w:val="9"/>
    <w:rsid w:val="004F0C53"/>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FA126F"/>
    <w:rPr>
      <w:rFonts w:asciiTheme="majorHAnsi" w:eastAsiaTheme="majorEastAsia" w:hAnsiTheme="majorHAnsi" w:cstheme="majorBidi"/>
      <w:color w:val="243F60" w:themeColor="accent1" w:themeShade="7F"/>
    </w:rPr>
  </w:style>
  <w:style w:type="paragraph" w:styleId="TDC2">
    <w:name w:val="toc 2"/>
    <w:basedOn w:val="Normal"/>
    <w:next w:val="Normal"/>
    <w:autoRedefine/>
    <w:uiPriority w:val="39"/>
    <w:unhideWhenUsed/>
    <w:rsid w:val="00501CE0"/>
    <w:pPr>
      <w:spacing w:after="100"/>
      <w:ind w:left="220"/>
    </w:pPr>
  </w:style>
  <w:style w:type="paragraph" w:styleId="TDC3">
    <w:name w:val="toc 3"/>
    <w:basedOn w:val="Normal"/>
    <w:next w:val="Normal"/>
    <w:autoRedefine/>
    <w:uiPriority w:val="39"/>
    <w:unhideWhenUsed/>
    <w:rsid w:val="00501CE0"/>
    <w:pPr>
      <w:spacing w:after="100"/>
      <w:ind w:left="440"/>
    </w:pPr>
  </w:style>
  <w:style w:type="character" w:styleId="Textoennegrita">
    <w:name w:val="Strong"/>
    <w:basedOn w:val="Fuentedeprrafopredeter"/>
    <w:uiPriority w:val="22"/>
    <w:qFormat/>
    <w:rsid w:val="00501CE0"/>
    <w:rPr>
      <w:b/>
      <w:bCs/>
    </w:rPr>
  </w:style>
  <w:style w:type="character" w:styleId="nfasis">
    <w:name w:val="Emphasis"/>
    <w:basedOn w:val="Fuentedeprrafopredeter"/>
    <w:uiPriority w:val="20"/>
    <w:qFormat/>
    <w:rsid w:val="00501CE0"/>
    <w:rPr>
      <w:i/>
      <w:iCs/>
    </w:rPr>
  </w:style>
  <w:style w:type="character" w:styleId="Hipervnculovisitado">
    <w:name w:val="FollowedHyperlink"/>
    <w:basedOn w:val="Fuentedeprrafopredeter"/>
    <w:uiPriority w:val="99"/>
    <w:semiHidden/>
    <w:unhideWhenUsed/>
    <w:rsid w:val="000E0D8D"/>
    <w:rPr>
      <w:color w:val="800080"/>
      <w:u w:val="single"/>
    </w:rPr>
  </w:style>
  <w:style w:type="character" w:customStyle="1" w:styleId="copy-to-clipboard">
    <w:name w:val="copy-to-clipboard"/>
    <w:basedOn w:val="Fuentedeprrafopredeter"/>
    <w:rsid w:val="000E0D8D"/>
  </w:style>
  <w:style w:type="character" w:customStyle="1" w:styleId="copy-to-clipboard-button">
    <w:name w:val="copy-to-clipboard-button"/>
    <w:basedOn w:val="Fuentedeprrafopredeter"/>
    <w:rsid w:val="000E0D8D"/>
  </w:style>
  <w:style w:type="character" w:customStyle="1" w:styleId="anchor">
    <w:name w:val="anchor"/>
    <w:basedOn w:val="Fuentedeprrafopredeter"/>
    <w:rsid w:val="000E0D8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F0C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F0C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4F0C53"/>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4F0C53"/>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FA126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F0C53"/>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4F0C53"/>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4F0C5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s-ES"/>
    </w:rPr>
  </w:style>
  <w:style w:type="character" w:customStyle="1" w:styleId="TtuloCar">
    <w:name w:val="Título Car"/>
    <w:basedOn w:val="Fuentedeprrafopredeter"/>
    <w:link w:val="Ttulo"/>
    <w:uiPriority w:val="10"/>
    <w:rsid w:val="004F0C53"/>
    <w:rPr>
      <w:rFonts w:asciiTheme="majorHAnsi" w:eastAsiaTheme="majorEastAsia" w:hAnsiTheme="majorHAnsi" w:cstheme="majorBidi"/>
      <w:color w:val="17365D" w:themeColor="text2" w:themeShade="BF"/>
      <w:spacing w:val="5"/>
      <w:kern w:val="28"/>
      <w:sz w:val="52"/>
      <w:szCs w:val="52"/>
      <w:lang w:eastAsia="es-ES"/>
    </w:rPr>
  </w:style>
  <w:style w:type="paragraph" w:styleId="Subttulo">
    <w:name w:val="Subtitle"/>
    <w:basedOn w:val="Normal"/>
    <w:next w:val="Normal"/>
    <w:link w:val="SubttuloCar"/>
    <w:uiPriority w:val="11"/>
    <w:qFormat/>
    <w:rsid w:val="004F0C53"/>
    <w:pPr>
      <w:numPr>
        <w:ilvl w:val="1"/>
      </w:numPr>
    </w:pPr>
    <w:rPr>
      <w:rFonts w:asciiTheme="majorHAnsi" w:eastAsiaTheme="majorEastAsia" w:hAnsiTheme="majorHAnsi" w:cstheme="majorBidi"/>
      <w:i/>
      <w:iCs/>
      <w:color w:val="4F81BD" w:themeColor="accent1"/>
      <w:spacing w:val="15"/>
      <w:sz w:val="24"/>
      <w:szCs w:val="24"/>
      <w:lang w:eastAsia="es-ES"/>
    </w:rPr>
  </w:style>
  <w:style w:type="character" w:customStyle="1" w:styleId="SubttuloCar">
    <w:name w:val="Subtítulo Car"/>
    <w:basedOn w:val="Fuentedeprrafopredeter"/>
    <w:link w:val="Subttulo"/>
    <w:uiPriority w:val="11"/>
    <w:rsid w:val="004F0C53"/>
    <w:rPr>
      <w:rFonts w:asciiTheme="majorHAnsi" w:eastAsiaTheme="majorEastAsia" w:hAnsiTheme="majorHAnsi" w:cstheme="majorBidi"/>
      <w:i/>
      <w:iCs/>
      <w:color w:val="4F81BD" w:themeColor="accent1"/>
      <w:spacing w:val="15"/>
      <w:sz w:val="24"/>
      <w:szCs w:val="24"/>
      <w:lang w:eastAsia="es-ES"/>
    </w:rPr>
  </w:style>
  <w:style w:type="paragraph" w:styleId="Textodeglobo">
    <w:name w:val="Balloon Text"/>
    <w:basedOn w:val="Normal"/>
    <w:link w:val="TextodegloboCar"/>
    <w:uiPriority w:val="99"/>
    <w:semiHidden/>
    <w:unhideWhenUsed/>
    <w:rsid w:val="004F0C5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F0C53"/>
    <w:rPr>
      <w:rFonts w:ascii="Tahoma" w:hAnsi="Tahoma" w:cs="Tahoma"/>
      <w:sz w:val="16"/>
      <w:szCs w:val="16"/>
    </w:rPr>
  </w:style>
  <w:style w:type="paragraph" w:styleId="TtulodeTDC">
    <w:name w:val="TOC Heading"/>
    <w:basedOn w:val="Ttulo1"/>
    <w:next w:val="Normal"/>
    <w:uiPriority w:val="39"/>
    <w:semiHidden/>
    <w:unhideWhenUsed/>
    <w:qFormat/>
    <w:rsid w:val="004F0C53"/>
    <w:pPr>
      <w:outlineLvl w:val="9"/>
    </w:pPr>
    <w:rPr>
      <w:lang w:eastAsia="es-ES"/>
    </w:rPr>
  </w:style>
  <w:style w:type="character" w:styleId="Hipervnculo">
    <w:name w:val="Hyperlink"/>
    <w:basedOn w:val="Fuentedeprrafopredeter"/>
    <w:uiPriority w:val="99"/>
    <w:unhideWhenUsed/>
    <w:rsid w:val="004F0C53"/>
    <w:rPr>
      <w:color w:val="0000FF" w:themeColor="hyperlink"/>
      <w:u w:val="single"/>
    </w:rPr>
  </w:style>
  <w:style w:type="character" w:customStyle="1" w:styleId="Ttulo3Car">
    <w:name w:val="Título 3 Car"/>
    <w:basedOn w:val="Fuentedeprrafopredeter"/>
    <w:link w:val="Ttulo3"/>
    <w:uiPriority w:val="9"/>
    <w:rsid w:val="004F0C53"/>
    <w:rPr>
      <w:rFonts w:asciiTheme="majorHAnsi" w:eastAsiaTheme="majorEastAsia" w:hAnsiTheme="majorHAnsi" w:cstheme="majorBidi"/>
      <w:b/>
      <w:bCs/>
      <w:color w:val="4F81BD" w:themeColor="accent1"/>
    </w:rPr>
  </w:style>
  <w:style w:type="paragraph" w:styleId="HTMLconformatoprevio">
    <w:name w:val="HTML Preformatted"/>
    <w:basedOn w:val="Normal"/>
    <w:link w:val="HTMLconformatoprevioCar"/>
    <w:uiPriority w:val="99"/>
    <w:semiHidden/>
    <w:unhideWhenUsed/>
    <w:rsid w:val="004F0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4F0C53"/>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4F0C53"/>
    <w:rPr>
      <w:rFonts w:ascii="Courier New" w:eastAsia="Times New Roman" w:hAnsi="Courier New" w:cs="Courier New"/>
      <w:sz w:val="20"/>
      <w:szCs w:val="20"/>
    </w:rPr>
  </w:style>
  <w:style w:type="paragraph" w:styleId="NormalWeb">
    <w:name w:val="Normal (Web)"/>
    <w:basedOn w:val="Normal"/>
    <w:uiPriority w:val="99"/>
    <w:semiHidden/>
    <w:unhideWhenUsed/>
    <w:rsid w:val="004F0C5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4Car">
    <w:name w:val="Título 4 Car"/>
    <w:basedOn w:val="Fuentedeprrafopredeter"/>
    <w:link w:val="Ttulo4"/>
    <w:uiPriority w:val="9"/>
    <w:rsid w:val="004F0C53"/>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FA126F"/>
    <w:rPr>
      <w:rFonts w:asciiTheme="majorHAnsi" w:eastAsiaTheme="majorEastAsia" w:hAnsiTheme="majorHAnsi" w:cstheme="majorBidi"/>
      <w:color w:val="243F60" w:themeColor="accent1" w:themeShade="7F"/>
    </w:rPr>
  </w:style>
  <w:style w:type="paragraph" w:styleId="TDC2">
    <w:name w:val="toc 2"/>
    <w:basedOn w:val="Normal"/>
    <w:next w:val="Normal"/>
    <w:autoRedefine/>
    <w:uiPriority w:val="39"/>
    <w:unhideWhenUsed/>
    <w:rsid w:val="00501CE0"/>
    <w:pPr>
      <w:spacing w:after="100"/>
      <w:ind w:left="220"/>
    </w:pPr>
  </w:style>
  <w:style w:type="paragraph" w:styleId="TDC3">
    <w:name w:val="toc 3"/>
    <w:basedOn w:val="Normal"/>
    <w:next w:val="Normal"/>
    <w:autoRedefine/>
    <w:uiPriority w:val="39"/>
    <w:unhideWhenUsed/>
    <w:rsid w:val="00501CE0"/>
    <w:pPr>
      <w:spacing w:after="100"/>
      <w:ind w:left="440"/>
    </w:pPr>
  </w:style>
  <w:style w:type="character" w:styleId="Textoennegrita">
    <w:name w:val="Strong"/>
    <w:basedOn w:val="Fuentedeprrafopredeter"/>
    <w:uiPriority w:val="22"/>
    <w:qFormat/>
    <w:rsid w:val="00501CE0"/>
    <w:rPr>
      <w:b/>
      <w:bCs/>
    </w:rPr>
  </w:style>
  <w:style w:type="character" w:styleId="nfasis">
    <w:name w:val="Emphasis"/>
    <w:basedOn w:val="Fuentedeprrafopredeter"/>
    <w:uiPriority w:val="20"/>
    <w:qFormat/>
    <w:rsid w:val="00501CE0"/>
    <w:rPr>
      <w:i/>
      <w:iCs/>
    </w:rPr>
  </w:style>
  <w:style w:type="character" w:styleId="Hipervnculovisitado">
    <w:name w:val="FollowedHyperlink"/>
    <w:basedOn w:val="Fuentedeprrafopredeter"/>
    <w:uiPriority w:val="99"/>
    <w:semiHidden/>
    <w:unhideWhenUsed/>
    <w:rsid w:val="000E0D8D"/>
    <w:rPr>
      <w:color w:val="800080"/>
      <w:u w:val="single"/>
    </w:rPr>
  </w:style>
  <w:style w:type="character" w:customStyle="1" w:styleId="copy-to-clipboard">
    <w:name w:val="copy-to-clipboard"/>
    <w:basedOn w:val="Fuentedeprrafopredeter"/>
    <w:rsid w:val="000E0D8D"/>
  </w:style>
  <w:style w:type="character" w:customStyle="1" w:styleId="copy-to-clipboard-button">
    <w:name w:val="copy-to-clipboard-button"/>
    <w:basedOn w:val="Fuentedeprrafopredeter"/>
    <w:rsid w:val="000E0D8D"/>
  </w:style>
  <w:style w:type="character" w:customStyle="1" w:styleId="anchor">
    <w:name w:val="anchor"/>
    <w:basedOn w:val="Fuentedeprrafopredeter"/>
    <w:rsid w:val="000E0D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90548">
      <w:bodyDiv w:val="1"/>
      <w:marLeft w:val="0"/>
      <w:marRight w:val="0"/>
      <w:marTop w:val="0"/>
      <w:marBottom w:val="0"/>
      <w:divBdr>
        <w:top w:val="none" w:sz="0" w:space="0" w:color="auto"/>
        <w:left w:val="none" w:sz="0" w:space="0" w:color="auto"/>
        <w:bottom w:val="none" w:sz="0" w:space="0" w:color="auto"/>
        <w:right w:val="none" w:sz="0" w:space="0" w:color="auto"/>
      </w:divBdr>
      <w:divsChild>
        <w:div w:id="162748897">
          <w:marLeft w:val="0"/>
          <w:marRight w:val="0"/>
          <w:marTop w:val="0"/>
          <w:marBottom w:val="0"/>
          <w:divBdr>
            <w:top w:val="none" w:sz="0" w:space="0" w:color="auto"/>
            <w:left w:val="none" w:sz="0" w:space="0" w:color="auto"/>
            <w:bottom w:val="none" w:sz="0" w:space="0" w:color="auto"/>
            <w:right w:val="none" w:sz="0" w:space="0" w:color="auto"/>
          </w:divBdr>
        </w:div>
        <w:div w:id="1095175406">
          <w:marLeft w:val="0"/>
          <w:marRight w:val="0"/>
          <w:marTop w:val="0"/>
          <w:marBottom w:val="0"/>
          <w:divBdr>
            <w:top w:val="none" w:sz="0" w:space="0" w:color="auto"/>
            <w:left w:val="none" w:sz="0" w:space="0" w:color="auto"/>
            <w:bottom w:val="none" w:sz="0" w:space="0" w:color="auto"/>
            <w:right w:val="none" w:sz="0" w:space="0" w:color="auto"/>
          </w:divBdr>
        </w:div>
        <w:div w:id="262998916">
          <w:marLeft w:val="0"/>
          <w:marRight w:val="0"/>
          <w:marTop w:val="0"/>
          <w:marBottom w:val="0"/>
          <w:divBdr>
            <w:top w:val="none" w:sz="0" w:space="0" w:color="auto"/>
            <w:left w:val="none" w:sz="0" w:space="0" w:color="auto"/>
            <w:bottom w:val="none" w:sz="0" w:space="0" w:color="auto"/>
            <w:right w:val="none" w:sz="0" w:space="0" w:color="auto"/>
          </w:divBdr>
        </w:div>
        <w:div w:id="1489635606">
          <w:marLeft w:val="0"/>
          <w:marRight w:val="0"/>
          <w:marTop w:val="0"/>
          <w:marBottom w:val="0"/>
          <w:divBdr>
            <w:top w:val="none" w:sz="0" w:space="0" w:color="auto"/>
            <w:left w:val="none" w:sz="0" w:space="0" w:color="auto"/>
            <w:bottom w:val="none" w:sz="0" w:space="0" w:color="auto"/>
            <w:right w:val="none" w:sz="0" w:space="0" w:color="auto"/>
          </w:divBdr>
        </w:div>
        <w:div w:id="608202552">
          <w:marLeft w:val="0"/>
          <w:marRight w:val="0"/>
          <w:marTop w:val="0"/>
          <w:marBottom w:val="0"/>
          <w:divBdr>
            <w:top w:val="none" w:sz="0" w:space="0" w:color="auto"/>
            <w:left w:val="none" w:sz="0" w:space="0" w:color="auto"/>
            <w:bottom w:val="none" w:sz="0" w:space="0" w:color="auto"/>
            <w:right w:val="none" w:sz="0" w:space="0" w:color="auto"/>
          </w:divBdr>
        </w:div>
        <w:div w:id="473253027">
          <w:marLeft w:val="0"/>
          <w:marRight w:val="0"/>
          <w:marTop w:val="0"/>
          <w:marBottom w:val="0"/>
          <w:divBdr>
            <w:top w:val="none" w:sz="0" w:space="0" w:color="auto"/>
            <w:left w:val="none" w:sz="0" w:space="0" w:color="auto"/>
            <w:bottom w:val="none" w:sz="0" w:space="0" w:color="auto"/>
            <w:right w:val="none" w:sz="0" w:space="0" w:color="auto"/>
          </w:divBdr>
        </w:div>
        <w:div w:id="1631588634">
          <w:marLeft w:val="0"/>
          <w:marRight w:val="0"/>
          <w:marTop w:val="0"/>
          <w:marBottom w:val="0"/>
          <w:divBdr>
            <w:top w:val="none" w:sz="0" w:space="0" w:color="auto"/>
            <w:left w:val="none" w:sz="0" w:space="0" w:color="auto"/>
            <w:bottom w:val="none" w:sz="0" w:space="0" w:color="auto"/>
            <w:right w:val="none" w:sz="0" w:space="0" w:color="auto"/>
          </w:divBdr>
        </w:div>
        <w:div w:id="331488635">
          <w:marLeft w:val="0"/>
          <w:marRight w:val="0"/>
          <w:marTop w:val="0"/>
          <w:marBottom w:val="0"/>
          <w:divBdr>
            <w:top w:val="none" w:sz="0" w:space="0" w:color="auto"/>
            <w:left w:val="none" w:sz="0" w:space="0" w:color="auto"/>
            <w:bottom w:val="none" w:sz="0" w:space="0" w:color="auto"/>
            <w:right w:val="none" w:sz="0" w:space="0" w:color="auto"/>
          </w:divBdr>
        </w:div>
      </w:divsChild>
    </w:div>
    <w:div w:id="101076353">
      <w:bodyDiv w:val="1"/>
      <w:marLeft w:val="0"/>
      <w:marRight w:val="0"/>
      <w:marTop w:val="0"/>
      <w:marBottom w:val="0"/>
      <w:divBdr>
        <w:top w:val="none" w:sz="0" w:space="0" w:color="auto"/>
        <w:left w:val="none" w:sz="0" w:space="0" w:color="auto"/>
        <w:bottom w:val="none" w:sz="0" w:space="0" w:color="auto"/>
        <w:right w:val="none" w:sz="0" w:space="0" w:color="auto"/>
      </w:divBdr>
      <w:divsChild>
        <w:div w:id="1787384126">
          <w:marLeft w:val="0"/>
          <w:marRight w:val="0"/>
          <w:marTop w:val="0"/>
          <w:marBottom w:val="0"/>
          <w:divBdr>
            <w:top w:val="none" w:sz="0" w:space="0" w:color="auto"/>
            <w:left w:val="none" w:sz="0" w:space="0" w:color="auto"/>
            <w:bottom w:val="none" w:sz="0" w:space="0" w:color="auto"/>
            <w:right w:val="none" w:sz="0" w:space="0" w:color="auto"/>
          </w:divBdr>
        </w:div>
        <w:div w:id="318580774">
          <w:marLeft w:val="0"/>
          <w:marRight w:val="0"/>
          <w:marTop w:val="0"/>
          <w:marBottom w:val="0"/>
          <w:divBdr>
            <w:top w:val="none" w:sz="0" w:space="0" w:color="auto"/>
            <w:left w:val="none" w:sz="0" w:space="0" w:color="auto"/>
            <w:bottom w:val="none" w:sz="0" w:space="0" w:color="auto"/>
            <w:right w:val="none" w:sz="0" w:space="0" w:color="auto"/>
          </w:divBdr>
        </w:div>
        <w:div w:id="1370761527">
          <w:marLeft w:val="0"/>
          <w:marRight w:val="0"/>
          <w:marTop w:val="0"/>
          <w:marBottom w:val="0"/>
          <w:divBdr>
            <w:top w:val="none" w:sz="0" w:space="0" w:color="auto"/>
            <w:left w:val="none" w:sz="0" w:space="0" w:color="auto"/>
            <w:bottom w:val="none" w:sz="0" w:space="0" w:color="auto"/>
            <w:right w:val="none" w:sz="0" w:space="0" w:color="auto"/>
          </w:divBdr>
        </w:div>
        <w:div w:id="929122466">
          <w:marLeft w:val="0"/>
          <w:marRight w:val="0"/>
          <w:marTop w:val="0"/>
          <w:marBottom w:val="0"/>
          <w:divBdr>
            <w:top w:val="none" w:sz="0" w:space="0" w:color="auto"/>
            <w:left w:val="none" w:sz="0" w:space="0" w:color="auto"/>
            <w:bottom w:val="none" w:sz="0" w:space="0" w:color="auto"/>
            <w:right w:val="none" w:sz="0" w:space="0" w:color="auto"/>
          </w:divBdr>
        </w:div>
        <w:div w:id="929001788">
          <w:marLeft w:val="0"/>
          <w:marRight w:val="0"/>
          <w:marTop w:val="0"/>
          <w:marBottom w:val="0"/>
          <w:divBdr>
            <w:top w:val="none" w:sz="0" w:space="0" w:color="auto"/>
            <w:left w:val="none" w:sz="0" w:space="0" w:color="auto"/>
            <w:bottom w:val="none" w:sz="0" w:space="0" w:color="auto"/>
            <w:right w:val="none" w:sz="0" w:space="0" w:color="auto"/>
          </w:divBdr>
          <w:divsChild>
            <w:div w:id="1191408731">
              <w:marLeft w:val="0"/>
              <w:marRight w:val="0"/>
              <w:marTop w:val="0"/>
              <w:marBottom w:val="0"/>
              <w:divBdr>
                <w:top w:val="none" w:sz="0" w:space="0" w:color="auto"/>
                <w:left w:val="none" w:sz="0" w:space="0" w:color="auto"/>
                <w:bottom w:val="none" w:sz="0" w:space="0" w:color="auto"/>
                <w:right w:val="none" w:sz="0" w:space="0" w:color="auto"/>
              </w:divBdr>
            </w:div>
            <w:div w:id="1738243576">
              <w:marLeft w:val="0"/>
              <w:marRight w:val="0"/>
              <w:marTop w:val="0"/>
              <w:marBottom w:val="0"/>
              <w:divBdr>
                <w:top w:val="none" w:sz="0" w:space="0" w:color="auto"/>
                <w:left w:val="none" w:sz="0" w:space="0" w:color="auto"/>
                <w:bottom w:val="none" w:sz="0" w:space="0" w:color="auto"/>
                <w:right w:val="none" w:sz="0" w:space="0" w:color="auto"/>
              </w:divBdr>
            </w:div>
          </w:divsChild>
        </w:div>
        <w:div w:id="672026433">
          <w:marLeft w:val="0"/>
          <w:marRight w:val="0"/>
          <w:marTop w:val="0"/>
          <w:marBottom w:val="0"/>
          <w:divBdr>
            <w:top w:val="none" w:sz="0" w:space="0" w:color="auto"/>
            <w:left w:val="none" w:sz="0" w:space="0" w:color="auto"/>
            <w:bottom w:val="none" w:sz="0" w:space="0" w:color="auto"/>
            <w:right w:val="none" w:sz="0" w:space="0" w:color="auto"/>
          </w:divBdr>
        </w:div>
        <w:div w:id="2144300648">
          <w:marLeft w:val="0"/>
          <w:marRight w:val="0"/>
          <w:marTop w:val="0"/>
          <w:marBottom w:val="0"/>
          <w:divBdr>
            <w:top w:val="none" w:sz="0" w:space="0" w:color="auto"/>
            <w:left w:val="none" w:sz="0" w:space="0" w:color="auto"/>
            <w:bottom w:val="none" w:sz="0" w:space="0" w:color="auto"/>
            <w:right w:val="none" w:sz="0" w:space="0" w:color="auto"/>
          </w:divBdr>
        </w:div>
        <w:div w:id="1969821842">
          <w:marLeft w:val="0"/>
          <w:marRight w:val="0"/>
          <w:marTop w:val="0"/>
          <w:marBottom w:val="0"/>
          <w:divBdr>
            <w:top w:val="none" w:sz="0" w:space="0" w:color="auto"/>
            <w:left w:val="none" w:sz="0" w:space="0" w:color="auto"/>
            <w:bottom w:val="none" w:sz="0" w:space="0" w:color="auto"/>
            <w:right w:val="none" w:sz="0" w:space="0" w:color="auto"/>
          </w:divBdr>
        </w:div>
        <w:div w:id="401564477">
          <w:marLeft w:val="0"/>
          <w:marRight w:val="0"/>
          <w:marTop w:val="0"/>
          <w:marBottom w:val="0"/>
          <w:divBdr>
            <w:top w:val="none" w:sz="0" w:space="0" w:color="auto"/>
            <w:left w:val="none" w:sz="0" w:space="0" w:color="auto"/>
            <w:bottom w:val="none" w:sz="0" w:space="0" w:color="auto"/>
            <w:right w:val="none" w:sz="0" w:space="0" w:color="auto"/>
          </w:divBdr>
          <w:divsChild>
            <w:div w:id="658926401">
              <w:marLeft w:val="0"/>
              <w:marRight w:val="0"/>
              <w:marTop w:val="0"/>
              <w:marBottom w:val="0"/>
              <w:divBdr>
                <w:top w:val="none" w:sz="0" w:space="0" w:color="auto"/>
                <w:left w:val="none" w:sz="0" w:space="0" w:color="auto"/>
                <w:bottom w:val="none" w:sz="0" w:space="0" w:color="auto"/>
                <w:right w:val="none" w:sz="0" w:space="0" w:color="auto"/>
              </w:divBdr>
            </w:div>
            <w:div w:id="1296833368">
              <w:marLeft w:val="0"/>
              <w:marRight w:val="0"/>
              <w:marTop w:val="0"/>
              <w:marBottom w:val="0"/>
              <w:divBdr>
                <w:top w:val="none" w:sz="0" w:space="0" w:color="auto"/>
                <w:left w:val="none" w:sz="0" w:space="0" w:color="auto"/>
                <w:bottom w:val="none" w:sz="0" w:space="0" w:color="auto"/>
                <w:right w:val="none" w:sz="0" w:space="0" w:color="auto"/>
              </w:divBdr>
            </w:div>
          </w:divsChild>
        </w:div>
        <w:div w:id="962347325">
          <w:marLeft w:val="0"/>
          <w:marRight w:val="0"/>
          <w:marTop w:val="0"/>
          <w:marBottom w:val="0"/>
          <w:divBdr>
            <w:top w:val="none" w:sz="0" w:space="0" w:color="auto"/>
            <w:left w:val="none" w:sz="0" w:space="0" w:color="auto"/>
            <w:bottom w:val="none" w:sz="0" w:space="0" w:color="auto"/>
            <w:right w:val="none" w:sz="0" w:space="0" w:color="auto"/>
          </w:divBdr>
          <w:divsChild>
            <w:div w:id="1323462111">
              <w:marLeft w:val="0"/>
              <w:marRight w:val="0"/>
              <w:marTop w:val="0"/>
              <w:marBottom w:val="0"/>
              <w:divBdr>
                <w:top w:val="none" w:sz="0" w:space="0" w:color="auto"/>
                <w:left w:val="none" w:sz="0" w:space="0" w:color="auto"/>
                <w:bottom w:val="none" w:sz="0" w:space="0" w:color="auto"/>
                <w:right w:val="none" w:sz="0" w:space="0" w:color="auto"/>
              </w:divBdr>
            </w:div>
            <w:div w:id="662315475">
              <w:marLeft w:val="0"/>
              <w:marRight w:val="0"/>
              <w:marTop w:val="0"/>
              <w:marBottom w:val="0"/>
              <w:divBdr>
                <w:top w:val="none" w:sz="0" w:space="0" w:color="auto"/>
                <w:left w:val="none" w:sz="0" w:space="0" w:color="auto"/>
                <w:bottom w:val="none" w:sz="0" w:space="0" w:color="auto"/>
                <w:right w:val="none" w:sz="0" w:space="0" w:color="auto"/>
              </w:divBdr>
            </w:div>
          </w:divsChild>
        </w:div>
        <w:div w:id="339696064">
          <w:marLeft w:val="0"/>
          <w:marRight w:val="0"/>
          <w:marTop w:val="0"/>
          <w:marBottom w:val="0"/>
          <w:divBdr>
            <w:top w:val="none" w:sz="0" w:space="0" w:color="auto"/>
            <w:left w:val="none" w:sz="0" w:space="0" w:color="auto"/>
            <w:bottom w:val="none" w:sz="0" w:space="0" w:color="auto"/>
            <w:right w:val="none" w:sz="0" w:space="0" w:color="auto"/>
          </w:divBdr>
        </w:div>
      </w:divsChild>
    </w:div>
    <w:div w:id="260143556">
      <w:bodyDiv w:val="1"/>
      <w:marLeft w:val="0"/>
      <w:marRight w:val="0"/>
      <w:marTop w:val="0"/>
      <w:marBottom w:val="0"/>
      <w:divBdr>
        <w:top w:val="none" w:sz="0" w:space="0" w:color="auto"/>
        <w:left w:val="none" w:sz="0" w:space="0" w:color="auto"/>
        <w:bottom w:val="none" w:sz="0" w:space="0" w:color="auto"/>
        <w:right w:val="none" w:sz="0" w:space="0" w:color="auto"/>
      </w:divBdr>
      <w:divsChild>
        <w:div w:id="1373844539">
          <w:marLeft w:val="0"/>
          <w:marRight w:val="0"/>
          <w:marTop w:val="0"/>
          <w:marBottom w:val="0"/>
          <w:divBdr>
            <w:top w:val="none" w:sz="0" w:space="0" w:color="auto"/>
            <w:left w:val="none" w:sz="0" w:space="0" w:color="auto"/>
            <w:bottom w:val="none" w:sz="0" w:space="0" w:color="auto"/>
            <w:right w:val="none" w:sz="0" w:space="0" w:color="auto"/>
          </w:divBdr>
        </w:div>
        <w:div w:id="1657805744">
          <w:marLeft w:val="0"/>
          <w:marRight w:val="0"/>
          <w:marTop w:val="0"/>
          <w:marBottom w:val="0"/>
          <w:divBdr>
            <w:top w:val="none" w:sz="0" w:space="0" w:color="auto"/>
            <w:left w:val="none" w:sz="0" w:space="0" w:color="auto"/>
            <w:bottom w:val="none" w:sz="0" w:space="0" w:color="auto"/>
            <w:right w:val="none" w:sz="0" w:space="0" w:color="auto"/>
          </w:divBdr>
        </w:div>
      </w:divsChild>
    </w:div>
    <w:div w:id="313994100">
      <w:bodyDiv w:val="1"/>
      <w:marLeft w:val="0"/>
      <w:marRight w:val="0"/>
      <w:marTop w:val="0"/>
      <w:marBottom w:val="0"/>
      <w:divBdr>
        <w:top w:val="none" w:sz="0" w:space="0" w:color="auto"/>
        <w:left w:val="none" w:sz="0" w:space="0" w:color="auto"/>
        <w:bottom w:val="none" w:sz="0" w:space="0" w:color="auto"/>
        <w:right w:val="none" w:sz="0" w:space="0" w:color="auto"/>
      </w:divBdr>
      <w:divsChild>
        <w:div w:id="307829515">
          <w:marLeft w:val="0"/>
          <w:marRight w:val="0"/>
          <w:marTop w:val="0"/>
          <w:marBottom w:val="0"/>
          <w:divBdr>
            <w:top w:val="none" w:sz="0" w:space="0" w:color="auto"/>
            <w:left w:val="none" w:sz="0" w:space="0" w:color="auto"/>
            <w:bottom w:val="none" w:sz="0" w:space="0" w:color="auto"/>
            <w:right w:val="none" w:sz="0" w:space="0" w:color="auto"/>
          </w:divBdr>
        </w:div>
      </w:divsChild>
    </w:div>
    <w:div w:id="373846439">
      <w:bodyDiv w:val="1"/>
      <w:marLeft w:val="0"/>
      <w:marRight w:val="0"/>
      <w:marTop w:val="0"/>
      <w:marBottom w:val="0"/>
      <w:divBdr>
        <w:top w:val="none" w:sz="0" w:space="0" w:color="auto"/>
        <w:left w:val="none" w:sz="0" w:space="0" w:color="auto"/>
        <w:bottom w:val="none" w:sz="0" w:space="0" w:color="auto"/>
        <w:right w:val="none" w:sz="0" w:space="0" w:color="auto"/>
      </w:divBdr>
      <w:divsChild>
        <w:div w:id="238058811">
          <w:marLeft w:val="0"/>
          <w:marRight w:val="0"/>
          <w:marTop w:val="0"/>
          <w:marBottom w:val="0"/>
          <w:divBdr>
            <w:top w:val="none" w:sz="0" w:space="0" w:color="auto"/>
            <w:left w:val="none" w:sz="0" w:space="0" w:color="auto"/>
            <w:bottom w:val="none" w:sz="0" w:space="0" w:color="auto"/>
            <w:right w:val="none" w:sz="0" w:space="0" w:color="auto"/>
          </w:divBdr>
        </w:div>
        <w:div w:id="2119831013">
          <w:marLeft w:val="0"/>
          <w:marRight w:val="0"/>
          <w:marTop w:val="0"/>
          <w:marBottom w:val="0"/>
          <w:divBdr>
            <w:top w:val="none" w:sz="0" w:space="0" w:color="auto"/>
            <w:left w:val="none" w:sz="0" w:space="0" w:color="auto"/>
            <w:bottom w:val="none" w:sz="0" w:space="0" w:color="auto"/>
            <w:right w:val="none" w:sz="0" w:space="0" w:color="auto"/>
          </w:divBdr>
        </w:div>
        <w:div w:id="439954068">
          <w:marLeft w:val="0"/>
          <w:marRight w:val="0"/>
          <w:marTop w:val="0"/>
          <w:marBottom w:val="0"/>
          <w:divBdr>
            <w:top w:val="none" w:sz="0" w:space="0" w:color="auto"/>
            <w:left w:val="none" w:sz="0" w:space="0" w:color="auto"/>
            <w:bottom w:val="none" w:sz="0" w:space="0" w:color="auto"/>
            <w:right w:val="none" w:sz="0" w:space="0" w:color="auto"/>
          </w:divBdr>
        </w:div>
      </w:divsChild>
    </w:div>
    <w:div w:id="471102251">
      <w:bodyDiv w:val="1"/>
      <w:marLeft w:val="0"/>
      <w:marRight w:val="0"/>
      <w:marTop w:val="0"/>
      <w:marBottom w:val="0"/>
      <w:divBdr>
        <w:top w:val="none" w:sz="0" w:space="0" w:color="auto"/>
        <w:left w:val="none" w:sz="0" w:space="0" w:color="auto"/>
        <w:bottom w:val="none" w:sz="0" w:space="0" w:color="auto"/>
        <w:right w:val="none" w:sz="0" w:space="0" w:color="auto"/>
      </w:divBdr>
    </w:div>
    <w:div w:id="507672833">
      <w:bodyDiv w:val="1"/>
      <w:marLeft w:val="0"/>
      <w:marRight w:val="0"/>
      <w:marTop w:val="0"/>
      <w:marBottom w:val="0"/>
      <w:divBdr>
        <w:top w:val="none" w:sz="0" w:space="0" w:color="auto"/>
        <w:left w:val="none" w:sz="0" w:space="0" w:color="auto"/>
        <w:bottom w:val="none" w:sz="0" w:space="0" w:color="auto"/>
        <w:right w:val="none" w:sz="0" w:space="0" w:color="auto"/>
      </w:divBdr>
    </w:div>
    <w:div w:id="531502016">
      <w:bodyDiv w:val="1"/>
      <w:marLeft w:val="0"/>
      <w:marRight w:val="0"/>
      <w:marTop w:val="0"/>
      <w:marBottom w:val="0"/>
      <w:divBdr>
        <w:top w:val="none" w:sz="0" w:space="0" w:color="auto"/>
        <w:left w:val="none" w:sz="0" w:space="0" w:color="auto"/>
        <w:bottom w:val="none" w:sz="0" w:space="0" w:color="auto"/>
        <w:right w:val="none" w:sz="0" w:space="0" w:color="auto"/>
      </w:divBdr>
      <w:divsChild>
        <w:div w:id="1656568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5221701">
      <w:bodyDiv w:val="1"/>
      <w:marLeft w:val="0"/>
      <w:marRight w:val="0"/>
      <w:marTop w:val="0"/>
      <w:marBottom w:val="0"/>
      <w:divBdr>
        <w:top w:val="none" w:sz="0" w:space="0" w:color="auto"/>
        <w:left w:val="none" w:sz="0" w:space="0" w:color="auto"/>
        <w:bottom w:val="none" w:sz="0" w:space="0" w:color="auto"/>
        <w:right w:val="none" w:sz="0" w:space="0" w:color="auto"/>
      </w:divBdr>
      <w:divsChild>
        <w:div w:id="1998070617">
          <w:marLeft w:val="0"/>
          <w:marRight w:val="0"/>
          <w:marTop w:val="0"/>
          <w:marBottom w:val="0"/>
          <w:divBdr>
            <w:top w:val="none" w:sz="0" w:space="0" w:color="auto"/>
            <w:left w:val="none" w:sz="0" w:space="0" w:color="auto"/>
            <w:bottom w:val="none" w:sz="0" w:space="0" w:color="auto"/>
            <w:right w:val="none" w:sz="0" w:space="0" w:color="auto"/>
          </w:divBdr>
          <w:divsChild>
            <w:div w:id="639115477">
              <w:marLeft w:val="0"/>
              <w:marRight w:val="0"/>
              <w:marTop w:val="0"/>
              <w:marBottom w:val="0"/>
              <w:divBdr>
                <w:top w:val="none" w:sz="0" w:space="0" w:color="auto"/>
                <w:left w:val="none" w:sz="0" w:space="0" w:color="auto"/>
                <w:bottom w:val="none" w:sz="0" w:space="0" w:color="auto"/>
                <w:right w:val="none" w:sz="0" w:space="0" w:color="auto"/>
              </w:divBdr>
            </w:div>
            <w:div w:id="108646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2738">
      <w:bodyDiv w:val="1"/>
      <w:marLeft w:val="0"/>
      <w:marRight w:val="0"/>
      <w:marTop w:val="0"/>
      <w:marBottom w:val="0"/>
      <w:divBdr>
        <w:top w:val="none" w:sz="0" w:space="0" w:color="auto"/>
        <w:left w:val="none" w:sz="0" w:space="0" w:color="auto"/>
        <w:bottom w:val="none" w:sz="0" w:space="0" w:color="auto"/>
        <w:right w:val="none" w:sz="0" w:space="0" w:color="auto"/>
      </w:divBdr>
    </w:div>
    <w:div w:id="579289725">
      <w:bodyDiv w:val="1"/>
      <w:marLeft w:val="0"/>
      <w:marRight w:val="0"/>
      <w:marTop w:val="0"/>
      <w:marBottom w:val="0"/>
      <w:divBdr>
        <w:top w:val="none" w:sz="0" w:space="0" w:color="auto"/>
        <w:left w:val="none" w:sz="0" w:space="0" w:color="auto"/>
        <w:bottom w:val="none" w:sz="0" w:space="0" w:color="auto"/>
        <w:right w:val="none" w:sz="0" w:space="0" w:color="auto"/>
      </w:divBdr>
    </w:div>
    <w:div w:id="632952302">
      <w:bodyDiv w:val="1"/>
      <w:marLeft w:val="0"/>
      <w:marRight w:val="0"/>
      <w:marTop w:val="0"/>
      <w:marBottom w:val="0"/>
      <w:divBdr>
        <w:top w:val="none" w:sz="0" w:space="0" w:color="auto"/>
        <w:left w:val="none" w:sz="0" w:space="0" w:color="auto"/>
        <w:bottom w:val="none" w:sz="0" w:space="0" w:color="auto"/>
        <w:right w:val="none" w:sz="0" w:space="0" w:color="auto"/>
      </w:divBdr>
      <w:divsChild>
        <w:div w:id="1830976808">
          <w:marLeft w:val="0"/>
          <w:marRight w:val="0"/>
          <w:marTop w:val="0"/>
          <w:marBottom w:val="0"/>
          <w:divBdr>
            <w:top w:val="none" w:sz="0" w:space="0" w:color="auto"/>
            <w:left w:val="none" w:sz="0" w:space="0" w:color="auto"/>
            <w:bottom w:val="none" w:sz="0" w:space="0" w:color="auto"/>
            <w:right w:val="none" w:sz="0" w:space="0" w:color="auto"/>
          </w:divBdr>
        </w:div>
        <w:div w:id="432214296">
          <w:marLeft w:val="0"/>
          <w:marRight w:val="0"/>
          <w:marTop w:val="0"/>
          <w:marBottom w:val="0"/>
          <w:divBdr>
            <w:top w:val="none" w:sz="0" w:space="0" w:color="auto"/>
            <w:left w:val="none" w:sz="0" w:space="0" w:color="auto"/>
            <w:bottom w:val="none" w:sz="0" w:space="0" w:color="auto"/>
            <w:right w:val="none" w:sz="0" w:space="0" w:color="auto"/>
          </w:divBdr>
        </w:div>
        <w:div w:id="1139687831">
          <w:marLeft w:val="0"/>
          <w:marRight w:val="0"/>
          <w:marTop w:val="0"/>
          <w:marBottom w:val="0"/>
          <w:divBdr>
            <w:top w:val="none" w:sz="0" w:space="0" w:color="auto"/>
            <w:left w:val="none" w:sz="0" w:space="0" w:color="auto"/>
            <w:bottom w:val="none" w:sz="0" w:space="0" w:color="auto"/>
            <w:right w:val="none" w:sz="0" w:space="0" w:color="auto"/>
          </w:divBdr>
        </w:div>
        <w:div w:id="1229727452">
          <w:marLeft w:val="0"/>
          <w:marRight w:val="0"/>
          <w:marTop w:val="0"/>
          <w:marBottom w:val="0"/>
          <w:divBdr>
            <w:top w:val="none" w:sz="0" w:space="0" w:color="auto"/>
            <w:left w:val="none" w:sz="0" w:space="0" w:color="auto"/>
            <w:bottom w:val="none" w:sz="0" w:space="0" w:color="auto"/>
            <w:right w:val="none" w:sz="0" w:space="0" w:color="auto"/>
          </w:divBdr>
        </w:div>
        <w:div w:id="1293247101">
          <w:marLeft w:val="0"/>
          <w:marRight w:val="0"/>
          <w:marTop w:val="0"/>
          <w:marBottom w:val="0"/>
          <w:divBdr>
            <w:top w:val="none" w:sz="0" w:space="0" w:color="auto"/>
            <w:left w:val="none" w:sz="0" w:space="0" w:color="auto"/>
            <w:bottom w:val="none" w:sz="0" w:space="0" w:color="auto"/>
            <w:right w:val="none" w:sz="0" w:space="0" w:color="auto"/>
          </w:divBdr>
        </w:div>
        <w:div w:id="170486503">
          <w:marLeft w:val="0"/>
          <w:marRight w:val="0"/>
          <w:marTop w:val="0"/>
          <w:marBottom w:val="0"/>
          <w:divBdr>
            <w:top w:val="none" w:sz="0" w:space="0" w:color="auto"/>
            <w:left w:val="none" w:sz="0" w:space="0" w:color="auto"/>
            <w:bottom w:val="none" w:sz="0" w:space="0" w:color="auto"/>
            <w:right w:val="none" w:sz="0" w:space="0" w:color="auto"/>
          </w:divBdr>
        </w:div>
        <w:div w:id="1479423182">
          <w:marLeft w:val="0"/>
          <w:marRight w:val="0"/>
          <w:marTop w:val="0"/>
          <w:marBottom w:val="0"/>
          <w:divBdr>
            <w:top w:val="none" w:sz="0" w:space="0" w:color="auto"/>
            <w:left w:val="none" w:sz="0" w:space="0" w:color="auto"/>
            <w:bottom w:val="none" w:sz="0" w:space="0" w:color="auto"/>
            <w:right w:val="none" w:sz="0" w:space="0" w:color="auto"/>
          </w:divBdr>
        </w:div>
        <w:div w:id="1252811797">
          <w:marLeft w:val="0"/>
          <w:marRight w:val="0"/>
          <w:marTop w:val="0"/>
          <w:marBottom w:val="0"/>
          <w:divBdr>
            <w:top w:val="none" w:sz="0" w:space="0" w:color="auto"/>
            <w:left w:val="none" w:sz="0" w:space="0" w:color="auto"/>
            <w:bottom w:val="none" w:sz="0" w:space="0" w:color="auto"/>
            <w:right w:val="none" w:sz="0" w:space="0" w:color="auto"/>
          </w:divBdr>
        </w:div>
      </w:divsChild>
    </w:div>
    <w:div w:id="663167020">
      <w:bodyDiv w:val="1"/>
      <w:marLeft w:val="0"/>
      <w:marRight w:val="0"/>
      <w:marTop w:val="0"/>
      <w:marBottom w:val="0"/>
      <w:divBdr>
        <w:top w:val="none" w:sz="0" w:space="0" w:color="auto"/>
        <w:left w:val="none" w:sz="0" w:space="0" w:color="auto"/>
        <w:bottom w:val="none" w:sz="0" w:space="0" w:color="auto"/>
        <w:right w:val="none" w:sz="0" w:space="0" w:color="auto"/>
      </w:divBdr>
    </w:div>
    <w:div w:id="663515309">
      <w:bodyDiv w:val="1"/>
      <w:marLeft w:val="0"/>
      <w:marRight w:val="0"/>
      <w:marTop w:val="0"/>
      <w:marBottom w:val="0"/>
      <w:divBdr>
        <w:top w:val="none" w:sz="0" w:space="0" w:color="auto"/>
        <w:left w:val="none" w:sz="0" w:space="0" w:color="auto"/>
        <w:bottom w:val="none" w:sz="0" w:space="0" w:color="auto"/>
        <w:right w:val="none" w:sz="0" w:space="0" w:color="auto"/>
      </w:divBdr>
      <w:divsChild>
        <w:div w:id="917203903">
          <w:marLeft w:val="0"/>
          <w:marRight w:val="0"/>
          <w:marTop w:val="0"/>
          <w:marBottom w:val="0"/>
          <w:divBdr>
            <w:top w:val="none" w:sz="0" w:space="0" w:color="auto"/>
            <w:left w:val="none" w:sz="0" w:space="0" w:color="auto"/>
            <w:bottom w:val="none" w:sz="0" w:space="0" w:color="auto"/>
            <w:right w:val="none" w:sz="0" w:space="0" w:color="auto"/>
          </w:divBdr>
        </w:div>
      </w:divsChild>
    </w:div>
    <w:div w:id="665937781">
      <w:bodyDiv w:val="1"/>
      <w:marLeft w:val="0"/>
      <w:marRight w:val="0"/>
      <w:marTop w:val="0"/>
      <w:marBottom w:val="0"/>
      <w:divBdr>
        <w:top w:val="none" w:sz="0" w:space="0" w:color="auto"/>
        <w:left w:val="none" w:sz="0" w:space="0" w:color="auto"/>
        <w:bottom w:val="none" w:sz="0" w:space="0" w:color="auto"/>
        <w:right w:val="none" w:sz="0" w:space="0" w:color="auto"/>
      </w:divBdr>
    </w:div>
    <w:div w:id="790170585">
      <w:bodyDiv w:val="1"/>
      <w:marLeft w:val="0"/>
      <w:marRight w:val="0"/>
      <w:marTop w:val="0"/>
      <w:marBottom w:val="0"/>
      <w:divBdr>
        <w:top w:val="none" w:sz="0" w:space="0" w:color="auto"/>
        <w:left w:val="none" w:sz="0" w:space="0" w:color="auto"/>
        <w:bottom w:val="none" w:sz="0" w:space="0" w:color="auto"/>
        <w:right w:val="none" w:sz="0" w:space="0" w:color="auto"/>
      </w:divBdr>
    </w:div>
    <w:div w:id="808128394">
      <w:bodyDiv w:val="1"/>
      <w:marLeft w:val="0"/>
      <w:marRight w:val="0"/>
      <w:marTop w:val="0"/>
      <w:marBottom w:val="0"/>
      <w:divBdr>
        <w:top w:val="none" w:sz="0" w:space="0" w:color="auto"/>
        <w:left w:val="none" w:sz="0" w:space="0" w:color="auto"/>
        <w:bottom w:val="none" w:sz="0" w:space="0" w:color="auto"/>
        <w:right w:val="none" w:sz="0" w:space="0" w:color="auto"/>
      </w:divBdr>
      <w:divsChild>
        <w:div w:id="1313212195">
          <w:marLeft w:val="0"/>
          <w:marRight w:val="0"/>
          <w:marTop w:val="0"/>
          <w:marBottom w:val="0"/>
          <w:divBdr>
            <w:top w:val="none" w:sz="0" w:space="0" w:color="auto"/>
            <w:left w:val="none" w:sz="0" w:space="0" w:color="auto"/>
            <w:bottom w:val="none" w:sz="0" w:space="0" w:color="auto"/>
            <w:right w:val="none" w:sz="0" w:space="0" w:color="auto"/>
          </w:divBdr>
        </w:div>
        <w:div w:id="1106002878">
          <w:marLeft w:val="0"/>
          <w:marRight w:val="0"/>
          <w:marTop w:val="0"/>
          <w:marBottom w:val="0"/>
          <w:divBdr>
            <w:top w:val="none" w:sz="0" w:space="0" w:color="auto"/>
            <w:left w:val="none" w:sz="0" w:space="0" w:color="auto"/>
            <w:bottom w:val="none" w:sz="0" w:space="0" w:color="auto"/>
            <w:right w:val="none" w:sz="0" w:space="0" w:color="auto"/>
          </w:divBdr>
        </w:div>
        <w:div w:id="1505781747">
          <w:marLeft w:val="0"/>
          <w:marRight w:val="0"/>
          <w:marTop w:val="0"/>
          <w:marBottom w:val="0"/>
          <w:divBdr>
            <w:top w:val="none" w:sz="0" w:space="0" w:color="auto"/>
            <w:left w:val="none" w:sz="0" w:space="0" w:color="auto"/>
            <w:bottom w:val="none" w:sz="0" w:space="0" w:color="auto"/>
            <w:right w:val="none" w:sz="0" w:space="0" w:color="auto"/>
          </w:divBdr>
        </w:div>
        <w:div w:id="1897931671">
          <w:marLeft w:val="0"/>
          <w:marRight w:val="0"/>
          <w:marTop w:val="0"/>
          <w:marBottom w:val="0"/>
          <w:divBdr>
            <w:top w:val="none" w:sz="0" w:space="0" w:color="auto"/>
            <w:left w:val="none" w:sz="0" w:space="0" w:color="auto"/>
            <w:bottom w:val="none" w:sz="0" w:space="0" w:color="auto"/>
            <w:right w:val="none" w:sz="0" w:space="0" w:color="auto"/>
          </w:divBdr>
        </w:div>
      </w:divsChild>
    </w:div>
    <w:div w:id="850920295">
      <w:bodyDiv w:val="1"/>
      <w:marLeft w:val="0"/>
      <w:marRight w:val="0"/>
      <w:marTop w:val="0"/>
      <w:marBottom w:val="0"/>
      <w:divBdr>
        <w:top w:val="none" w:sz="0" w:space="0" w:color="auto"/>
        <w:left w:val="none" w:sz="0" w:space="0" w:color="auto"/>
        <w:bottom w:val="none" w:sz="0" w:space="0" w:color="auto"/>
        <w:right w:val="none" w:sz="0" w:space="0" w:color="auto"/>
      </w:divBdr>
    </w:div>
    <w:div w:id="892035978">
      <w:bodyDiv w:val="1"/>
      <w:marLeft w:val="0"/>
      <w:marRight w:val="0"/>
      <w:marTop w:val="0"/>
      <w:marBottom w:val="0"/>
      <w:divBdr>
        <w:top w:val="none" w:sz="0" w:space="0" w:color="auto"/>
        <w:left w:val="none" w:sz="0" w:space="0" w:color="auto"/>
        <w:bottom w:val="none" w:sz="0" w:space="0" w:color="auto"/>
        <w:right w:val="none" w:sz="0" w:space="0" w:color="auto"/>
      </w:divBdr>
      <w:divsChild>
        <w:div w:id="1417436336">
          <w:marLeft w:val="0"/>
          <w:marRight w:val="0"/>
          <w:marTop w:val="0"/>
          <w:marBottom w:val="0"/>
          <w:divBdr>
            <w:top w:val="none" w:sz="0" w:space="0" w:color="auto"/>
            <w:left w:val="none" w:sz="0" w:space="0" w:color="auto"/>
            <w:bottom w:val="none" w:sz="0" w:space="0" w:color="auto"/>
            <w:right w:val="none" w:sz="0" w:space="0" w:color="auto"/>
          </w:divBdr>
        </w:div>
        <w:div w:id="1802459539">
          <w:marLeft w:val="0"/>
          <w:marRight w:val="0"/>
          <w:marTop w:val="0"/>
          <w:marBottom w:val="0"/>
          <w:divBdr>
            <w:top w:val="none" w:sz="0" w:space="0" w:color="auto"/>
            <w:left w:val="none" w:sz="0" w:space="0" w:color="auto"/>
            <w:bottom w:val="none" w:sz="0" w:space="0" w:color="auto"/>
            <w:right w:val="none" w:sz="0" w:space="0" w:color="auto"/>
          </w:divBdr>
        </w:div>
        <w:div w:id="50813040">
          <w:marLeft w:val="0"/>
          <w:marRight w:val="0"/>
          <w:marTop w:val="0"/>
          <w:marBottom w:val="0"/>
          <w:divBdr>
            <w:top w:val="none" w:sz="0" w:space="0" w:color="auto"/>
            <w:left w:val="none" w:sz="0" w:space="0" w:color="auto"/>
            <w:bottom w:val="none" w:sz="0" w:space="0" w:color="auto"/>
            <w:right w:val="none" w:sz="0" w:space="0" w:color="auto"/>
          </w:divBdr>
        </w:div>
        <w:div w:id="1909727047">
          <w:marLeft w:val="0"/>
          <w:marRight w:val="0"/>
          <w:marTop w:val="0"/>
          <w:marBottom w:val="0"/>
          <w:divBdr>
            <w:top w:val="none" w:sz="0" w:space="0" w:color="auto"/>
            <w:left w:val="none" w:sz="0" w:space="0" w:color="auto"/>
            <w:bottom w:val="none" w:sz="0" w:space="0" w:color="auto"/>
            <w:right w:val="none" w:sz="0" w:space="0" w:color="auto"/>
          </w:divBdr>
        </w:div>
        <w:div w:id="2139906083">
          <w:marLeft w:val="0"/>
          <w:marRight w:val="0"/>
          <w:marTop w:val="0"/>
          <w:marBottom w:val="0"/>
          <w:divBdr>
            <w:top w:val="none" w:sz="0" w:space="0" w:color="auto"/>
            <w:left w:val="none" w:sz="0" w:space="0" w:color="auto"/>
            <w:bottom w:val="none" w:sz="0" w:space="0" w:color="auto"/>
            <w:right w:val="none" w:sz="0" w:space="0" w:color="auto"/>
          </w:divBdr>
        </w:div>
        <w:div w:id="1280138296">
          <w:marLeft w:val="0"/>
          <w:marRight w:val="0"/>
          <w:marTop w:val="0"/>
          <w:marBottom w:val="0"/>
          <w:divBdr>
            <w:top w:val="none" w:sz="0" w:space="0" w:color="auto"/>
            <w:left w:val="none" w:sz="0" w:space="0" w:color="auto"/>
            <w:bottom w:val="none" w:sz="0" w:space="0" w:color="auto"/>
            <w:right w:val="none" w:sz="0" w:space="0" w:color="auto"/>
          </w:divBdr>
        </w:div>
        <w:div w:id="1828473846">
          <w:marLeft w:val="0"/>
          <w:marRight w:val="0"/>
          <w:marTop w:val="0"/>
          <w:marBottom w:val="0"/>
          <w:divBdr>
            <w:top w:val="none" w:sz="0" w:space="0" w:color="auto"/>
            <w:left w:val="none" w:sz="0" w:space="0" w:color="auto"/>
            <w:bottom w:val="none" w:sz="0" w:space="0" w:color="auto"/>
            <w:right w:val="none" w:sz="0" w:space="0" w:color="auto"/>
          </w:divBdr>
        </w:div>
        <w:div w:id="1033919765">
          <w:marLeft w:val="0"/>
          <w:marRight w:val="0"/>
          <w:marTop w:val="0"/>
          <w:marBottom w:val="0"/>
          <w:divBdr>
            <w:top w:val="none" w:sz="0" w:space="0" w:color="auto"/>
            <w:left w:val="none" w:sz="0" w:space="0" w:color="auto"/>
            <w:bottom w:val="none" w:sz="0" w:space="0" w:color="auto"/>
            <w:right w:val="none" w:sz="0" w:space="0" w:color="auto"/>
          </w:divBdr>
        </w:div>
        <w:div w:id="558638558">
          <w:marLeft w:val="0"/>
          <w:marRight w:val="0"/>
          <w:marTop w:val="0"/>
          <w:marBottom w:val="0"/>
          <w:divBdr>
            <w:top w:val="none" w:sz="0" w:space="0" w:color="auto"/>
            <w:left w:val="none" w:sz="0" w:space="0" w:color="auto"/>
            <w:bottom w:val="none" w:sz="0" w:space="0" w:color="auto"/>
            <w:right w:val="none" w:sz="0" w:space="0" w:color="auto"/>
          </w:divBdr>
        </w:div>
        <w:div w:id="1415785561">
          <w:marLeft w:val="0"/>
          <w:marRight w:val="0"/>
          <w:marTop w:val="0"/>
          <w:marBottom w:val="0"/>
          <w:divBdr>
            <w:top w:val="none" w:sz="0" w:space="0" w:color="auto"/>
            <w:left w:val="none" w:sz="0" w:space="0" w:color="auto"/>
            <w:bottom w:val="none" w:sz="0" w:space="0" w:color="auto"/>
            <w:right w:val="none" w:sz="0" w:space="0" w:color="auto"/>
          </w:divBdr>
        </w:div>
        <w:div w:id="2017730108">
          <w:marLeft w:val="0"/>
          <w:marRight w:val="0"/>
          <w:marTop w:val="0"/>
          <w:marBottom w:val="0"/>
          <w:divBdr>
            <w:top w:val="none" w:sz="0" w:space="0" w:color="auto"/>
            <w:left w:val="none" w:sz="0" w:space="0" w:color="auto"/>
            <w:bottom w:val="none" w:sz="0" w:space="0" w:color="auto"/>
            <w:right w:val="none" w:sz="0" w:space="0" w:color="auto"/>
          </w:divBdr>
        </w:div>
        <w:div w:id="1876383623">
          <w:marLeft w:val="0"/>
          <w:marRight w:val="0"/>
          <w:marTop w:val="0"/>
          <w:marBottom w:val="0"/>
          <w:divBdr>
            <w:top w:val="none" w:sz="0" w:space="0" w:color="auto"/>
            <w:left w:val="none" w:sz="0" w:space="0" w:color="auto"/>
            <w:bottom w:val="none" w:sz="0" w:space="0" w:color="auto"/>
            <w:right w:val="none" w:sz="0" w:space="0" w:color="auto"/>
          </w:divBdr>
        </w:div>
        <w:div w:id="178274353">
          <w:marLeft w:val="0"/>
          <w:marRight w:val="0"/>
          <w:marTop w:val="0"/>
          <w:marBottom w:val="0"/>
          <w:divBdr>
            <w:top w:val="none" w:sz="0" w:space="0" w:color="auto"/>
            <w:left w:val="none" w:sz="0" w:space="0" w:color="auto"/>
            <w:bottom w:val="none" w:sz="0" w:space="0" w:color="auto"/>
            <w:right w:val="none" w:sz="0" w:space="0" w:color="auto"/>
          </w:divBdr>
        </w:div>
        <w:div w:id="596909970">
          <w:marLeft w:val="0"/>
          <w:marRight w:val="0"/>
          <w:marTop w:val="0"/>
          <w:marBottom w:val="0"/>
          <w:divBdr>
            <w:top w:val="none" w:sz="0" w:space="0" w:color="auto"/>
            <w:left w:val="none" w:sz="0" w:space="0" w:color="auto"/>
            <w:bottom w:val="none" w:sz="0" w:space="0" w:color="auto"/>
            <w:right w:val="none" w:sz="0" w:space="0" w:color="auto"/>
          </w:divBdr>
        </w:div>
        <w:div w:id="1107308922">
          <w:marLeft w:val="0"/>
          <w:marRight w:val="0"/>
          <w:marTop w:val="0"/>
          <w:marBottom w:val="0"/>
          <w:divBdr>
            <w:top w:val="none" w:sz="0" w:space="0" w:color="auto"/>
            <w:left w:val="none" w:sz="0" w:space="0" w:color="auto"/>
            <w:bottom w:val="none" w:sz="0" w:space="0" w:color="auto"/>
            <w:right w:val="none" w:sz="0" w:space="0" w:color="auto"/>
          </w:divBdr>
        </w:div>
        <w:div w:id="468791649">
          <w:marLeft w:val="0"/>
          <w:marRight w:val="0"/>
          <w:marTop w:val="0"/>
          <w:marBottom w:val="0"/>
          <w:divBdr>
            <w:top w:val="none" w:sz="0" w:space="0" w:color="auto"/>
            <w:left w:val="none" w:sz="0" w:space="0" w:color="auto"/>
            <w:bottom w:val="none" w:sz="0" w:space="0" w:color="auto"/>
            <w:right w:val="none" w:sz="0" w:space="0" w:color="auto"/>
          </w:divBdr>
        </w:div>
        <w:div w:id="1539470242">
          <w:marLeft w:val="0"/>
          <w:marRight w:val="0"/>
          <w:marTop w:val="0"/>
          <w:marBottom w:val="0"/>
          <w:divBdr>
            <w:top w:val="none" w:sz="0" w:space="0" w:color="auto"/>
            <w:left w:val="none" w:sz="0" w:space="0" w:color="auto"/>
            <w:bottom w:val="none" w:sz="0" w:space="0" w:color="auto"/>
            <w:right w:val="none" w:sz="0" w:space="0" w:color="auto"/>
          </w:divBdr>
        </w:div>
      </w:divsChild>
    </w:div>
    <w:div w:id="938373888">
      <w:bodyDiv w:val="1"/>
      <w:marLeft w:val="0"/>
      <w:marRight w:val="0"/>
      <w:marTop w:val="0"/>
      <w:marBottom w:val="0"/>
      <w:divBdr>
        <w:top w:val="none" w:sz="0" w:space="0" w:color="auto"/>
        <w:left w:val="none" w:sz="0" w:space="0" w:color="auto"/>
        <w:bottom w:val="none" w:sz="0" w:space="0" w:color="auto"/>
        <w:right w:val="none" w:sz="0" w:space="0" w:color="auto"/>
      </w:divBdr>
    </w:div>
    <w:div w:id="1019695058">
      <w:bodyDiv w:val="1"/>
      <w:marLeft w:val="0"/>
      <w:marRight w:val="0"/>
      <w:marTop w:val="0"/>
      <w:marBottom w:val="0"/>
      <w:divBdr>
        <w:top w:val="none" w:sz="0" w:space="0" w:color="auto"/>
        <w:left w:val="none" w:sz="0" w:space="0" w:color="auto"/>
        <w:bottom w:val="none" w:sz="0" w:space="0" w:color="auto"/>
        <w:right w:val="none" w:sz="0" w:space="0" w:color="auto"/>
      </w:divBdr>
      <w:divsChild>
        <w:div w:id="1503157716">
          <w:marLeft w:val="0"/>
          <w:marRight w:val="0"/>
          <w:marTop w:val="0"/>
          <w:marBottom w:val="0"/>
          <w:divBdr>
            <w:top w:val="none" w:sz="0" w:space="0" w:color="auto"/>
            <w:left w:val="none" w:sz="0" w:space="0" w:color="auto"/>
            <w:bottom w:val="none" w:sz="0" w:space="0" w:color="auto"/>
            <w:right w:val="none" w:sz="0" w:space="0" w:color="auto"/>
          </w:divBdr>
        </w:div>
        <w:div w:id="761923128">
          <w:marLeft w:val="0"/>
          <w:marRight w:val="0"/>
          <w:marTop w:val="0"/>
          <w:marBottom w:val="0"/>
          <w:divBdr>
            <w:top w:val="none" w:sz="0" w:space="0" w:color="auto"/>
            <w:left w:val="none" w:sz="0" w:space="0" w:color="auto"/>
            <w:bottom w:val="none" w:sz="0" w:space="0" w:color="auto"/>
            <w:right w:val="none" w:sz="0" w:space="0" w:color="auto"/>
          </w:divBdr>
        </w:div>
        <w:div w:id="559369780">
          <w:marLeft w:val="0"/>
          <w:marRight w:val="0"/>
          <w:marTop w:val="0"/>
          <w:marBottom w:val="0"/>
          <w:divBdr>
            <w:top w:val="none" w:sz="0" w:space="0" w:color="auto"/>
            <w:left w:val="none" w:sz="0" w:space="0" w:color="auto"/>
            <w:bottom w:val="none" w:sz="0" w:space="0" w:color="auto"/>
            <w:right w:val="none" w:sz="0" w:space="0" w:color="auto"/>
          </w:divBdr>
        </w:div>
        <w:div w:id="1025058562">
          <w:marLeft w:val="0"/>
          <w:marRight w:val="0"/>
          <w:marTop w:val="0"/>
          <w:marBottom w:val="0"/>
          <w:divBdr>
            <w:top w:val="none" w:sz="0" w:space="0" w:color="auto"/>
            <w:left w:val="none" w:sz="0" w:space="0" w:color="auto"/>
            <w:bottom w:val="none" w:sz="0" w:space="0" w:color="auto"/>
            <w:right w:val="none" w:sz="0" w:space="0" w:color="auto"/>
          </w:divBdr>
        </w:div>
        <w:div w:id="916478861">
          <w:marLeft w:val="0"/>
          <w:marRight w:val="0"/>
          <w:marTop w:val="0"/>
          <w:marBottom w:val="0"/>
          <w:divBdr>
            <w:top w:val="none" w:sz="0" w:space="0" w:color="auto"/>
            <w:left w:val="none" w:sz="0" w:space="0" w:color="auto"/>
            <w:bottom w:val="none" w:sz="0" w:space="0" w:color="auto"/>
            <w:right w:val="none" w:sz="0" w:space="0" w:color="auto"/>
          </w:divBdr>
        </w:div>
        <w:div w:id="1346522470">
          <w:marLeft w:val="0"/>
          <w:marRight w:val="0"/>
          <w:marTop w:val="0"/>
          <w:marBottom w:val="0"/>
          <w:divBdr>
            <w:top w:val="none" w:sz="0" w:space="0" w:color="auto"/>
            <w:left w:val="none" w:sz="0" w:space="0" w:color="auto"/>
            <w:bottom w:val="none" w:sz="0" w:space="0" w:color="auto"/>
            <w:right w:val="none" w:sz="0" w:space="0" w:color="auto"/>
          </w:divBdr>
        </w:div>
        <w:div w:id="1360428225">
          <w:marLeft w:val="0"/>
          <w:marRight w:val="0"/>
          <w:marTop w:val="0"/>
          <w:marBottom w:val="0"/>
          <w:divBdr>
            <w:top w:val="none" w:sz="0" w:space="0" w:color="auto"/>
            <w:left w:val="none" w:sz="0" w:space="0" w:color="auto"/>
            <w:bottom w:val="none" w:sz="0" w:space="0" w:color="auto"/>
            <w:right w:val="none" w:sz="0" w:space="0" w:color="auto"/>
          </w:divBdr>
        </w:div>
        <w:div w:id="751896103">
          <w:marLeft w:val="0"/>
          <w:marRight w:val="0"/>
          <w:marTop w:val="0"/>
          <w:marBottom w:val="0"/>
          <w:divBdr>
            <w:top w:val="none" w:sz="0" w:space="0" w:color="auto"/>
            <w:left w:val="none" w:sz="0" w:space="0" w:color="auto"/>
            <w:bottom w:val="none" w:sz="0" w:space="0" w:color="auto"/>
            <w:right w:val="none" w:sz="0" w:space="0" w:color="auto"/>
          </w:divBdr>
        </w:div>
        <w:div w:id="196505195">
          <w:marLeft w:val="0"/>
          <w:marRight w:val="0"/>
          <w:marTop w:val="0"/>
          <w:marBottom w:val="0"/>
          <w:divBdr>
            <w:top w:val="none" w:sz="0" w:space="0" w:color="auto"/>
            <w:left w:val="none" w:sz="0" w:space="0" w:color="auto"/>
            <w:bottom w:val="none" w:sz="0" w:space="0" w:color="auto"/>
            <w:right w:val="none" w:sz="0" w:space="0" w:color="auto"/>
          </w:divBdr>
        </w:div>
        <w:div w:id="548764782">
          <w:marLeft w:val="0"/>
          <w:marRight w:val="0"/>
          <w:marTop w:val="0"/>
          <w:marBottom w:val="0"/>
          <w:divBdr>
            <w:top w:val="none" w:sz="0" w:space="0" w:color="auto"/>
            <w:left w:val="none" w:sz="0" w:space="0" w:color="auto"/>
            <w:bottom w:val="none" w:sz="0" w:space="0" w:color="auto"/>
            <w:right w:val="none" w:sz="0" w:space="0" w:color="auto"/>
          </w:divBdr>
        </w:div>
      </w:divsChild>
    </w:div>
    <w:div w:id="1045258817">
      <w:bodyDiv w:val="1"/>
      <w:marLeft w:val="0"/>
      <w:marRight w:val="0"/>
      <w:marTop w:val="0"/>
      <w:marBottom w:val="0"/>
      <w:divBdr>
        <w:top w:val="none" w:sz="0" w:space="0" w:color="auto"/>
        <w:left w:val="none" w:sz="0" w:space="0" w:color="auto"/>
        <w:bottom w:val="none" w:sz="0" w:space="0" w:color="auto"/>
        <w:right w:val="none" w:sz="0" w:space="0" w:color="auto"/>
      </w:divBdr>
      <w:divsChild>
        <w:div w:id="1113015046">
          <w:marLeft w:val="0"/>
          <w:marRight w:val="0"/>
          <w:marTop w:val="0"/>
          <w:marBottom w:val="0"/>
          <w:divBdr>
            <w:top w:val="none" w:sz="0" w:space="0" w:color="auto"/>
            <w:left w:val="none" w:sz="0" w:space="0" w:color="auto"/>
            <w:bottom w:val="none" w:sz="0" w:space="0" w:color="auto"/>
            <w:right w:val="none" w:sz="0" w:space="0" w:color="auto"/>
          </w:divBdr>
        </w:div>
        <w:div w:id="1234048984">
          <w:marLeft w:val="0"/>
          <w:marRight w:val="0"/>
          <w:marTop w:val="0"/>
          <w:marBottom w:val="0"/>
          <w:divBdr>
            <w:top w:val="none" w:sz="0" w:space="0" w:color="auto"/>
            <w:left w:val="none" w:sz="0" w:space="0" w:color="auto"/>
            <w:bottom w:val="none" w:sz="0" w:space="0" w:color="auto"/>
            <w:right w:val="none" w:sz="0" w:space="0" w:color="auto"/>
          </w:divBdr>
        </w:div>
        <w:div w:id="1182016576">
          <w:marLeft w:val="0"/>
          <w:marRight w:val="0"/>
          <w:marTop w:val="0"/>
          <w:marBottom w:val="0"/>
          <w:divBdr>
            <w:top w:val="none" w:sz="0" w:space="0" w:color="auto"/>
            <w:left w:val="none" w:sz="0" w:space="0" w:color="auto"/>
            <w:bottom w:val="none" w:sz="0" w:space="0" w:color="auto"/>
            <w:right w:val="none" w:sz="0" w:space="0" w:color="auto"/>
          </w:divBdr>
        </w:div>
        <w:div w:id="1466924916">
          <w:marLeft w:val="0"/>
          <w:marRight w:val="0"/>
          <w:marTop w:val="0"/>
          <w:marBottom w:val="0"/>
          <w:divBdr>
            <w:top w:val="none" w:sz="0" w:space="0" w:color="auto"/>
            <w:left w:val="none" w:sz="0" w:space="0" w:color="auto"/>
            <w:bottom w:val="none" w:sz="0" w:space="0" w:color="auto"/>
            <w:right w:val="none" w:sz="0" w:space="0" w:color="auto"/>
          </w:divBdr>
        </w:div>
        <w:div w:id="845172911">
          <w:marLeft w:val="0"/>
          <w:marRight w:val="0"/>
          <w:marTop w:val="0"/>
          <w:marBottom w:val="0"/>
          <w:divBdr>
            <w:top w:val="none" w:sz="0" w:space="0" w:color="auto"/>
            <w:left w:val="none" w:sz="0" w:space="0" w:color="auto"/>
            <w:bottom w:val="none" w:sz="0" w:space="0" w:color="auto"/>
            <w:right w:val="none" w:sz="0" w:space="0" w:color="auto"/>
          </w:divBdr>
        </w:div>
        <w:div w:id="335421405">
          <w:marLeft w:val="0"/>
          <w:marRight w:val="0"/>
          <w:marTop w:val="0"/>
          <w:marBottom w:val="0"/>
          <w:divBdr>
            <w:top w:val="none" w:sz="0" w:space="0" w:color="auto"/>
            <w:left w:val="none" w:sz="0" w:space="0" w:color="auto"/>
            <w:bottom w:val="none" w:sz="0" w:space="0" w:color="auto"/>
            <w:right w:val="none" w:sz="0" w:space="0" w:color="auto"/>
          </w:divBdr>
        </w:div>
        <w:div w:id="217207048">
          <w:marLeft w:val="0"/>
          <w:marRight w:val="0"/>
          <w:marTop w:val="0"/>
          <w:marBottom w:val="0"/>
          <w:divBdr>
            <w:top w:val="none" w:sz="0" w:space="0" w:color="auto"/>
            <w:left w:val="none" w:sz="0" w:space="0" w:color="auto"/>
            <w:bottom w:val="none" w:sz="0" w:space="0" w:color="auto"/>
            <w:right w:val="none" w:sz="0" w:space="0" w:color="auto"/>
          </w:divBdr>
          <w:divsChild>
            <w:div w:id="11733641">
              <w:marLeft w:val="0"/>
              <w:marRight w:val="0"/>
              <w:marTop w:val="0"/>
              <w:marBottom w:val="0"/>
              <w:divBdr>
                <w:top w:val="none" w:sz="0" w:space="0" w:color="auto"/>
                <w:left w:val="none" w:sz="0" w:space="0" w:color="auto"/>
                <w:bottom w:val="none" w:sz="0" w:space="0" w:color="auto"/>
                <w:right w:val="none" w:sz="0" w:space="0" w:color="auto"/>
              </w:divBdr>
            </w:div>
            <w:div w:id="60492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704874">
      <w:bodyDiv w:val="1"/>
      <w:marLeft w:val="0"/>
      <w:marRight w:val="0"/>
      <w:marTop w:val="0"/>
      <w:marBottom w:val="0"/>
      <w:divBdr>
        <w:top w:val="none" w:sz="0" w:space="0" w:color="auto"/>
        <w:left w:val="none" w:sz="0" w:space="0" w:color="auto"/>
        <w:bottom w:val="none" w:sz="0" w:space="0" w:color="auto"/>
        <w:right w:val="none" w:sz="0" w:space="0" w:color="auto"/>
      </w:divBdr>
    </w:div>
    <w:div w:id="1139034550">
      <w:bodyDiv w:val="1"/>
      <w:marLeft w:val="0"/>
      <w:marRight w:val="0"/>
      <w:marTop w:val="0"/>
      <w:marBottom w:val="0"/>
      <w:divBdr>
        <w:top w:val="none" w:sz="0" w:space="0" w:color="auto"/>
        <w:left w:val="none" w:sz="0" w:space="0" w:color="auto"/>
        <w:bottom w:val="none" w:sz="0" w:space="0" w:color="auto"/>
        <w:right w:val="none" w:sz="0" w:space="0" w:color="auto"/>
      </w:divBdr>
    </w:div>
    <w:div w:id="1203976760">
      <w:bodyDiv w:val="1"/>
      <w:marLeft w:val="0"/>
      <w:marRight w:val="0"/>
      <w:marTop w:val="0"/>
      <w:marBottom w:val="0"/>
      <w:divBdr>
        <w:top w:val="none" w:sz="0" w:space="0" w:color="auto"/>
        <w:left w:val="none" w:sz="0" w:space="0" w:color="auto"/>
        <w:bottom w:val="none" w:sz="0" w:space="0" w:color="auto"/>
        <w:right w:val="none" w:sz="0" w:space="0" w:color="auto"/>
      </w:divBdr>
      <w:divsChild>
        <w:div w:id="1456168743">
          <w:marLeft w:val="0"/>
          <w:marRight w:val="0"/>
          <w:marTop w:val="0"/>
          <w:marBottom w:val="0"/>
          <w:divBdr>
            <w:top w:val="none" w:sz="0" w:space="0" w:color="auto"/>
            <w:left w:val="none" w:sz="0" w:space="0" w:color="auto"/>
            <w:bottom w:val="none" w:sz="0" w:space="0" w:color="auto"/>
            <w:right w:val="none" w:sz="0" w:space="0" w:color="auto"/>
          </w:divBdr>
          <w:divsChild>
            <w:div w:id="1444106238">
              <w:marLeft w:val="0"/>
              <w:marRight w:val="0"/>
              <w:marTop w:val="0"/>
              <w:marBottom w:val="0"/>
              <w:divBdr>
                <w:top w:val="none" w:sz="0" w:space="0" w:color="auto"/>
                <w:left w:val="none" w:sz="0" w:space="0" w:color="auto"/>
                <w:bottom w:val="none" w:sz="0" w:space="0" w:color="auto"/>
                <w:right w:val="none" w:sz="0" w:space="0" w:color="auto"/>
              </w:divBdr>
            </w:div>
            <w:div w:id="1415738932">
              <w:marLeft w:val="0"/>
              <w:marRight w:val="0"/>
              <w:marTop w:val="0"/>
              <w:marBottom w:val="0"/>
              <w:divBdr>
                <w:top w:val="none" w:sz="0" w:space="0" w:color="auto"/>
                <w:left w:val="none" w:sz="0" w:space="0" w:color="auto"/>
                <w:bottom w:val="none" w:sz="0" w:space="0" w:color="auto"/>
                <w:right w:val="none" w:sz="0" w:space="0" w:color="auto"/>
              </w:divBdr>
            </w:div>
          </w:divsChild>
        </w:div>
        <w:div w:id="1438941099">
          <w:marLeft w:val="0"/>
          <w:marRight w:val="0"/>
          <w:marTop w:val="0"/>
          <w:marBottom w:val="0"/>
          <w:divBdr>
            <w:top w:val="none" w:sz="0" w:space="0" w:color="auto"/>
            <w:left w:val="none" w:sz="0" w:space="0" w:color="auto"/>
            <w:bottom w:val="none" w:sz="0" w:space="0" w:color="auto"/>
            <w:right w:val="none" w:sz="0" w:space="0" w:color="auto"/>
          </w:divBdr>
        </w:div>
        <w:div w:id="2103988882">
          <w:marLeft w:val="0"/>
          <w:marRight w:val="0"/>
          <w:marTop w:val="0"/>
          <w:marBottom w:val="0"/>
          <w:divBdr>
            <w:top w:val="none" w:sz="0" w:space="0" w:color="auto"/>
            <w:left w:val="none" w:sz="0" w:space="0" w:color="auto"/>
            <w:bottom w:val="none" w:sz="0" w:space="0" w:color="auto"/>
            <w:right w:val="none" w:sz="0" w:space="0" w:color="auto"/>
          </w:divBdr>
        </w:div>
        <w:div w:id="1579512036">
          <w:marLeft w:val="0"/>
          <w:marRight w:val="0"/>
          <w:marTop w:val="0"/>
          <w:marBottom w:val="0"/>
          <w:divBdr>
            <w:top w:val="none" w:sz="0" w:space="0" w:color="auto"/>
            <w:left w:val="none" w:sz="0" w:space="0" w:color="auto"/>
            <w:bottom w:val="none" w:sz="0" w:space="0" w:color="auto"/>
            <w:right w:val="none" w:sz="0" w:space="0" w:color="auto"/>
          </w:divBdr>
        </w:div>
        <w:div w:id="20715641">
          <w:marLeft w:val="0"/>
          <w:marRight w:val="0"/>
          <w:marTop w:val="0"/>
          <w:marBottom w:val="0"/>
          <w:divBdr>
            <w:top w:val="none" w:sz="0" w:space="0" w:color="auto"/>
            <w:left w:val="none" w:sz="0" w:space="0" w:color="auto"/>
            <w:bottom w:val="none" w:sz="0" w:space="0" w:color="auto"/>
            <w:right w:val="none" w:sz="0" w:space="0" w:color="auto"/>
          </w:divBdr>
        </w:div>
        <w:div w:id="1536380813">
          <w:marLeft w:val="0"/>
          <w:marRight w:val="0"/>
          <w:marTop w:val="0"/>
          <w:marBottom w:val="0"/>
          <w:divBdr>
            <w:top w:val="none" w:sz="0" w:space="0" w:color="auto"/>
            <w:left w:val="none" w:sz="0" w:space="0" w:color="auto"/>
            <w:bottom w:val="none" w:sz="0" w:space="0" w:color="auto"/>
            <w:right w:val="none" w:sz="0" w:space="0" w:color="auto"/>
          </w:divBdr>
        </w:div>
        <w:div w:id="1953131123">
          <w:marLeft w:val="0"/>
          <w:marRight w:val="0"/>
          <w:marTop w:val="0"/>
          <w:marBottom w:val="0"/>
          <w:divBdr>
            <w:top w:val="none" w:sz="0" w:space="0" w:color="auto"/>
            <w:left w:val="none" w:sz="0" w:space="0" w:color="auto"/>
            <w:bottom w:val="none" w:sz="0" w:space="0" w:color="auto"/>
            <w:right w:val="none" w:sz="0" w:space="0" w:color="auto"/>
          </w:divBdr>
        </w:div>
        <w:div w:id="1521512053">
          <w:marLeft w:val="0"/>
          <w:marRight w:val="0"/>
          <w:marTop w:val="0"/>
          <w:marBottom w:val="0"/>
          <w:divBdr>
            <w:top w:val="none" w:sz="0" w:space="0" w:color="auto"/>
            <w:left w:val="none" w:sz="0" w:space="0" w:color="auto"/>
            <w:bottom w:val="none" w:sz="0" w:space="0" w:color="auto"/>
            <w:right w:val="none" w:sz="0" w:space="0" w:color="auto"/>
          </w:divBdr>
        </w:div>
        <w:div w:id="971594579">
          <w:marLeft w:val="0"/>
          <w:marRight w:val="0"/>
          <w:marTop w:val="0"/>
          <w:marBottom w:val="0"/>
          <w:divBdr>
            <w:top w:val="none" w:sz="0" w:space="0" w:color="auto"/>
            <w:left w:val="none" w:sz="0" w:space="0" w:color="auto"/>
            <w:bottom w:val="none" w:sz="0" w:space="0" w:color="auto"/>
            <w:right w:val="none" w:sz="0" w:space="0" w:color="auto"/>
          </w:divBdr>
        </w:div>
        <w:div w:id="584998771">
          <w:marLeft w:val="0"/>
          <w:marRight w:val="0"/>
          <w:marTop w:val="0"/>
          <w:marBottom w:val="0"/>
          <w:divBdr>
            <w:top w:val="none" w:sz="0" w:space="0" w:color="auto"/>
            <w:left w:val="none" w:sz="0" w:space="0" w:color="auto"/>
            <w:bottom w:val="none" w:sz="0" w:space="0" w:color="auto"/>
            <w:right w:val="none" w:sz="0" w:space="0" w:color="auto"/>
          </w:divBdr>
        </w:div>
        <w:div w:id="1688436011">
          <w:marLeft w:val="0"/>
          <w:marRight w:val="0"/>
          <w:marTop w:val="0"/>
          <w:marBottom w:val="0"/>
          <w:divBdr>
            <w:top w:val="none" w:sz="0" w:space="0" w:color="auto"/>
            <w:left w:val="none" w:sz="0" w:space="0" w:color="auto"/>
            <w:bottom w:val="none" w:sz="0" w:space="0" w:color="auto"/>
            <w:right w:val="none" w:sz="0" w:space="0" w:color="auto"/>
          </w:divBdr>
        </w:div>
        <w:div w:id="263347354">
          <w:marLeft w:val="0"/>
          <w:marRight w:val="0"/>
          <w:marTop w:val="0"/>
          <w:marBottom w:val="0"/>
          <w:divBdr>
            <w:top w:val="none" w:sz="0" w:space="0" w:color="auto"/>
            <w:left w:val="none" w:sz="0" w:space="0" w:color="auto"/>
            <w:bottom w:val="none" w:sz="0" w:space="0" w:color="auto"/>
            <w:right w:val="none" w:sz="0" w:space="0" w:color="auto"/>
          </w:divBdr>
        </w:div>
        <w:div w:id="362485412">
          <w:marLeft w:val="0"/>
          <w:marRight w:val="0"/>
          <w:marTop w:val="0"/>
          <w:marBottom w:val="0"/>
          <w:divBdr>
            <w:top w:val="none" w:sz="0" w:space="0" w:color="auto"/>
            <w:left w:val="none" w:sz="0" w:space="0" w:color="auto"/>
            <w:bottom w:val="none" w:sz="0" w:space="0" w:color="auto"/>
            <w:right w:val="none" w:sz="0" w:space="0" w:color="auto"/>
          </w:divBdr>
          <w:divsChild>
            <w:div w:id="860313970">
              <w:marLeft w:val="0"/>
              <w:marRight w:val="0"/>
              <w:marTop w:val="0"/>
              <w:marBottom w:val="0"/>
              <w:divBdr>
                <w:top w:val="none" w:sz="0" w:space="0" w:color="auto"/>
                <w:left w:val="none" w:sz="0" w:space="0" w:color="auto"/>
                <w:bottom w:val="none" w:sz="0" w:space="0" w:color="auto"/>
                <w:right w:val="none" w:sz="0" w:space="0" w:color="auto"/>
              </w:divBdr>
            </w:div>
            <w:div w:id="1481385730">
              <w:marLeft w:val="0"/>
              <w:marRight w:val="0"/>
              <w:marTop w:val="0"/>
              <w:marBottom w:val="0"/>
              <w:divBdr>
                <w:top w:val="none" w:sz="0" w:space="0" w:color="auto"/>
                <w:left w:val="none" w:sz="0" w:space="0" w:color="auto"/>
                <w:bottom w:val="none" w:sz="0" w:space="0" w:color="auto"/>
                <w:right w:val="none" w:sz="0" w:space="0" w:color="auto"/>
              </w:divBdr>
            </w:div>
          </w:divsChild>
        </w:div>
        <w:div w:id="69665522">
          <w:marLeft w:val="0"/>
          <w:marRight w:val="0"/>
          <w:marTop w:val="0"/>
          <w:marBottom w:val="0"/>
          <w:divBdr>
            <w:top w:val="none" w:sz="0" w:space="0" w:color="auto"/>
            <w:left w:val="none" w:sz="0" w:space="0" w:color="auto"/>
            <w:bottom w:val="none" w:sz="0" w:space="0" w:color="auto"/>
            <w:right w:val="none" w:sz="0" w:space="0" w:color="auto"/>
          </w:divBdr>
        </w:div>
        <w:div w:id="102070072">
          <w:marLeft w:val="0"/>
          <w:marRight w:val="0"/>
          <w:marTop w:val="0"/>
          <w:marBottom w:val="0"/>
          <w:divBdr>
            <w:top w:val="none" w:sz="0" w:space="0" w:color="auto"/>
            <w:left w:val="none" w:sz="0" w:space="0" w:color="auto"/>
            <w:bottom w:val="none" w:sz="0" w:space="0" w:color="auto"/>
            <w:right w:val="none" w:sz="0" w:space="0" w:color="auto"/>
          </w:divBdr>
        </w:div>
        <w:div w:id="1423720857">
          <w:marLeft w:val="0"/>
          <w:marRight w:val="0"/>
          <w:marTop w:val="0"/>
          <w:marBottom w:val="0"/>
          <w:divBdr>
            <w:top w:val="none" w:sz="0" w:space="0" w:color="auto"/>
            <w:left w:val="none" w:sz="0" w:space="0" w:color="auto"/>
            <w:bottom w:val="none" w:sz="0" w:space="0" w:color="auto"/>
            <w:right w:val="none" w:sz="0" w:space="0" w:color="auto"/>
          </w:divBdr>
        </w:div>
      </w:divsChild>
    </w:div>
    <w:div w:id="1268926700">
      <w:bodyDiv w:val="1"/>
      <w:marLeft w:val="0"/>
      <w:marRight w:val="0"/>
      <w:marTop w:val="0"/>
      <w:marBottom w:val="0"/>
      <w:divBdr>
        <w:top w:val="none" w:sz="0" w:space="0" w:color="auto"/>
        <w:left w:val="none" w:sz="0" w:space="0" w:color="auto"/>
        <w:bottom w:val="none" w:sz="0" w:space="0" w:color="auto"/>
        <w:right w:val="none" w:sz="0" w:space="0" w:color="auto"/>
      </w:divBdr>
      <w:divsChild>
        <w:div w:id="1638030504">
          <w:marLeft w:val="0"/>
          <w:marRight w:val="0"/>
          <w:marTop w:val="0"/>
          <w:marBottom w:val="0"/>
          <w:divBdr>
            <w:top w:val="none" w:sz="0" w:space="0" w:color="auto"/>
            <w:left w:val="none" w:sz="0" w:space="0" w:color="auto"/>
            <w:bottom w:val="none" w:sz="0" w:space="0" w:color="auto"/>
            <w:right w:val="none" w:sz="0" w:space="0" w:color="auto"/>
          </w:divBdr>
        </w:div>
      </w:divsChild>
    </w:div>
    <w:div w:id="1438787695">
      <w:bodyDiv w:val="1"/>
      <w:marLeft w:val="0"/>
      <w:marRight w:val="0"/>
      <w:marTop w:val="0"/>
      <w:marBottom w:val="0"/>
      <w:divBdr>
        <w:top w:val="none" w:sz="0" w:space="0" w:color="auto"/>
        <w:left w:val="none" w:sz="0" w:space="0" w:color="auto"/>
        <w:bottom w:val="none" w:sz="0" w:space="0" w:color="auto"/>
        <w:right w:val="none" w:sz="0" w:space="0" w:color="auto"/>
      </w:divBdr>
      <w:divsChild>
        <w:div w:id="1341859623">
          <w:marLeft w:val="0"/>
          <w:marRight w:val="0"/>
          <w:marTop w:val="0"/>
          <w:marBottom w:val="0"/>
          <w:divBdr>
            <w:top w:val="none" w:sz="0" w:space="0" w:color="auto"/>
            <w:left w:val="none" w:sz="0" w:space="0" w:color="auto"/>
            <w:bottom w:val="none" w:sz="0" w:space="0" w:color="auto"/>
            <w:right w:val="none" w:sz="0" w:space="0" w:color="auto"/>
          </w:divBdr>
        </w:div>
        <w:div w:id="395978371">
          <w:marLeft w:val="0"/>
          <w:marRight w:val="0"/>
          <w:marTop w:val="0"/>
          <w:marBottom w:val="0"/>
          <w:divBdr>
            <w:top w:val="none" w:sz="0" w:space="0" w:color="auto"/>
            <w:left w:val="none" w:sz="0" w:space="0" w:color="auto"/>
            <w:bottom w:val="none" w:sz="0" w:space="0" w:color="auto"/>
            <w:right w:val="none" w:sz="0" w:space="0" w:color="auto"/>
          </w:divBdr>
        </w:div>
        <w:div w:id="1586038014">
          <w:marLeft w:val="0"/>
          <w:marRight w:val="0"/>
          <w:marTop w:val="0"/>
          <w:marBottom w:val="0"/>
          <w:divBdr>
            <w:top w:val="none" w:sz="0" w:space="0" w:color="auto"/>
            <w:left w:val="none" w:sz="0" w:space="0" w:color="auto"/>
            <w:bottom w:val="none" w:sz="0" w:space="0" w:color="auto"/>
            <w:right w:val="none" w:sz="0" w:space="0" w:color="auto"/>
          </w:divBdr>
          <w:divsChild>
            <w:div w:id="1217276467">
              <w:marLeft w:val="0"/>
              <w:marRight w:val="0"/>
              <w:marTop w:val="0"/>
              <w:marBottom w:val="0"/>
              <w:divBdr>
                <w:top w:val="none" w:sz="0" w:space="0" w:color="auto"/>
                <w:left w:val="none" w:sz="0" w:space="0" w:color="auto"/>
                <w:bottom w:val="none" w:sz="0" w:space="0" w:color="auto"/>
                <w:right w:val="none" w:sz="0" w:space="0" w:color="auto"/>
              </w:divBdr>
            </w:div>
            <w:div w:id="94443174">
              <w:marLeft w:val="0"/>
              <w:marRight w:val="0"/>
              <w:marTop w:val="0"/>
              <w:marBottom w:val="0"/>
              <w:divBdr>
                <w:top w:val="none" w:sz="0" w:space="0" w:color="auto"/>
                <w:left w:val="none" w:sz="0" w:space="0" w:color="auto"/>
                <w:bottom w:val="none" w:sz="0" w:space="0" w:color="auto"/>
                <w:right w:val="none" w:sz="0" w:space="0" w:color="auto"/>
              </w:divBdr>
            </w:div>
          </w:divsChild>
        </w:div>
        <w:div w:id="100497491">
          <w:marLeft w:val="0"/>
          <w:marRight w:val="0"/>
          <w:marTop w:val="0"/>
          <w:marBottom w:val="0"/>
          <w:divBdr>
            <w:top w:val="none" w:sz="0" w:space="0" w:color="auto"/>
            <w:left w:val="none" w:sz="0" w:space="0" w:color="auto"/>
            <w:bottom w:val="none" w:sz="0" w:space="0" w:color="auto"/>
            <w:right w:val="none" w:sz="0" w:space="0" w:color="auto"/>
          </w:divBdr>
        </w:div>
        <w:div w:id="830289713">
          <w:marLeft w:val="0"/>
          <w:marRight w:val="0"/>
          <w:marTop w:val="0"/>
          <w:marBottom w:val="0"/>
          <w:divBdr>
            <w:top w:val="none" w:sz="0" w:space="0" w:color="auto"/>
            <w:left w:val="none" w:sz="0" w:space="0" w:color="auto"/>
            <w:bottom w:val="none" w:sz="0" w:space="0" w:color="auto"/>
            <w:right w:val="none" w:sz="0" w:space="0" w:color="auto"/>
          </w:divBdr>
        </w:div>
        <w:div w:id="1849754152">
          <w:marLeft w:val="0"/>
          <w:marRight w:val="0"/>
          <w:marTop w:val="0"/>
          <w:marBottom w:val="0"/>
          <w:divBdr>
            <w:top w:val="none" w:sz="0" w:space="0" w:color="auto"/>
            <w:left w:val="none" w:sz="0" w:space="0" w:color="auto"/>
            <w:bottom w:val="none" w:sz="0" w:space="0" w:color="auto"/>
            <w:right w:val="none" w:sz="0" w:space="0" w:color="auto"/>
          </w:divBdr>
        </w:div>
        <w:div w:id="1333799833">
          <w:marLeft w:val="0"/>
          <w:marRight w:val="0"/>
          <w:marTop w:val="0"/>
          <w:marBottom w:val="0"/>
          <w:divBdr>
            <w:top w:val="none" w:sz="0" w:space="0" w:color="auto"/>
            <w:left w:val="none" w:sz="0" w:space="0" w:color="auto"/>
            <w:bottom w:val="none" w:sz="0" w:space="0" w:color="auto"/>
            <w:right w:val="none" w:sz="0" w:space="0" w:color="auto"/>
          </w:divBdr>
        </w:div>
        <w:div w:id="1996493064">
          <w:marLeft w:val="0"/>
          <w:marRight w:val="0"/>
          <w:marTop w:val="0"/>
          <w:marBottom w:val="0"/>
          <w:divBdr>
            <w:top w:val="none" w:sz="0" w:space="0" w:color="auto"/>
            <w:left w:val="none" w:sz="0" w:space="0" w:color="auto"/>
            <w:bottom w:val="none" w:sz="0" w:space="0" w:color="auto"/>
            <w:right w:val="none" w:sz="0" w:space="0" w:color="auto"/>
          </w:divBdr>
          <w:divsChild>
            <w:div w:id="1684669384">
              <w:marLeft w:val="0"/>
              <w:marRight w:val="0"/>
              <w:marTop w:val="0"/>
              <w:marBottom w:val="0"/>
              <w:divBdr>
                <w:top w:val="none" w:sz="0" w:space="0" w:color="auto"/>
                <w:left w:val="none" w:sz="0" w:space="0" w:color="auto"/>
                <w:bottom w:val="none" w:sz="0" w:space="0" w:color="auto"/>
                <w:right w:val="none" w:sz="0" w:space="0" w:color="auto"/>
              </w:divBdr>
            </w:div>
            <w:div w:id="380371397">
              <w:marLeft w:val="0"/>
              <w:marRight w:val="0"/>
              <w:marTop w:val="0"/>
              <w:marBottom w:val="0"/>
              <w:divBdr>
                <w:top w:val="none" w:sz="0" w:space="0" w:color="auto"/>
                <w:left w:val="none" w:sz="0" w:space="0" w:color="auto"/>
                <w:bottom w:val="none" w:sz="0" w:space="0" w:color="auto"/>
                <w:right w:val="none" w:sz="0" w:space="0" w:color="auto"/>
              </w:divBdr>
            </w:div>
          </w:divsChild>
        </w:div>
        <w:div w:id="1129275387">
          <w:marLeft w:val="0"/>
          <w:marRight w:val="0"/>
          <w:marTop w:val="0"/>
          <w:marBottom w:val="0"/>
          <w:divBdr>
            <w:top w:val="none" w:sz="0" w:space="0" w:color="auto"/>
            <w:left w:val="none" w:sz="0" w:space="0" w:color="auto"/>
            <w:bottom w:val="none" w:sz="0" w:space="0" w:color="auto"/>
            <w:right w:val="none" w:sz="0" w:space="0" w:color="auto"/>
          </w:divBdr>
          <w:divsChild>
            <w:div w:id="2022195717">
              <w:marLeft w:val="0"/>
              <w:marRight w:val="0"/>
              <w:marTop w:val="0"/>
              <w:marBottom w:val="0"/>
              <w:divBdr>
                <w:top w:val="none" w:sz="0" w:space="0" w:color="auto"/>
                <w:left w:val="none" w:sz="0" w:space="0" w:color="auto"/>
                <w:bottom w:val="none" w:sz="0" w:space="0" w:color="auto"/>
                <w:right w:val="none" w:sz="0" w:space="0" w:color="auto"/>
              </w:divBdr>
            </w:div>
            <w:div w:id="132038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52538">
      <w:bodyDiv w:val="1"/>
      <w:marLeft w:val="0"/>
      <w:marRight w:val="0"/>
      <w:marTop w:val="0"/>
      <w:marBottom w:val="0"/>
      <w:divBdr>
        <w:top w:val="none" w:sz="0" w:space="0" w:color="auto"/>
        <w:left w:val="none" w:sz="0" w:space="0" w:color="auto"/>
        <w:bottom w:val="none" w:sz="0" w:space="0" w:color="auto"/>
        <w:right w:val="none" w:sz="0" w:space="0" w:color="auto"/>
      </w:divBdr>
      <w:divsChild>
        <w:div w:id="1702247652">
          <w:marLeft w:val="0"/>
          <w:marRight w:val="0"/>
          <w:marTop w:val="0"/>
          <w:marBottom w:val="0"/>
          <w:divBdr>
            <w:top w:val="none" w:sz="0" w:space="0" w:color="auto"/>
            <w:left w:val="none" w:sz="0" w:space="0" w:color="auto"/>
            <w:bottom w:val="none" w:sz="0" w:space="0" w:color="auto"/>
            <w:right w:val="none" w:sz="0" w:space="0" w:color="auto"/>
          </w:divBdr>
          <w:divsChild>
            <w:div w:id="639652713">
              <w:marLeft w:val="0"/>
              <w:marRight w:val="0"/>
              <w:marTop w:val="0"/>
              <w:marBottom w:val="0"/>
              <w:divBdr>
                <w:top w:val="none" w:sz="0" w:space="0" w:color="auto"/>
                <w:left w:val="none" w:sz="0" w:space="0" w:color="auto"/>
                <w:bottom w:val="none" w:sz="0" w:space="0" w:color="auto"/>
                <w:right w:val="none" w:sz="0" w:space="0" w:color="auto"/>
              </w:divBdr>
            </w:div>
            <w:div w:id="2001498116">
              <w:marLeft w:val="0"/>
              <w:marRight w:val="0"/>
              <w:marTop w:val="0"/>
              <w:marBottom w:val="0"/>
              <w:divBdr>
                <w:top w:val="none" w:sz="0" w:space="0" w:color="auto"/>
                <w:left w:val="none" w:sz="0" w:space="0" w:color="auto"/>
                <w:bottom w:val="none" w:sz="0" w:space="0" w:color="auto"/>
                <w:right w:val="none" w:sz="0" w:space="0" w:color="auto"/>
              </w:divBdr>
            </w:div>
          </w:divsChild>
        </w:div>
        <w:div w:id="477651299">
          <w:marLeft w:val="0"/>
          <w:marRight w:val="0"/>
          <w:marTop w:val="0"/>
          <w:marBottom w:val="0"/>
          <w:divBdr>
            <w:top w:val="none" w:sz="0" w:space="0" w:color="auto"/>
            <w:left w:val="none" w:sz="0" w:space="0" w:color="auto"/>
            <w:bottom w:val="none" w:sz="0" w:space="0" w:color="auto"/>
            <w:right w:val="none" w:sz="0" w:space="0" w:color="auto"/>
          </w:divBdr>
        </w:div>
        <w:div w:id="1210528353">
          <w:marLeft w:val="0"/>
          <w:marRight w:val="0"/>
          <w:marTop w:val="0"/>
          <w:marBottom w:val="0"/>
          <w:divBdr>
            <w:top w:val="none" w:sz="0" w:space="0" w:color="auto"/>
            <w:left w:val="none" w:sz="0" w:space="0" w:color="auto"/>
            <w:bottom w:val="none" w:sz="0" w:space="0" w:color="auto"/>
            <w:right w:val="none" w:sz="0" w:space="0" w:color="auto"/>
          </w:divBdr>
        </w:div>
        <w:div w:id="1513685980">
          <w:marLeft w:val="0"/>
          <w:marRight w:val="0"/>
          <w:marTop w:val="0"/>
          <w:marBottom w:val="0"/>
          <w:divBdr>
            <w:top w:val="none" w:sz="0" w:space="0" w:color="auto"/>
            <w:left w:val="none" w:sz="0" w:space="0" w:color="auto"/>
            <w:bottom w:val="none" w:sz="0" w:space="0" w:color="auto"/>
            <w:right w:val="none" w:sz="0" w:space="0" w:color="auto"/>
          </w:divBdr>
        </w:div>
        <w:div w:id="599948714">
          <w:marLeft w:val="0"/>
          <w:marRight w:val="0"/>
          <w:marTop w:val="0"/>
          <w:marBottom w:val="0"/>
          <w:divBdr>
            <w:top w:val="none" w:sz="0" w:space="0" w:color="auto"/>
            <w:left w:val="none" w:sz="0" w:space="0" w:color="auto"/>
            <w:bottom w:val="none" w:sz="0" w:space="0" w:color="auto"/>
            <w:right w:val="none" w:sz="0" w:space="0" w:color="auto"/>
          </w:divBdr>
        </w:div>
        <w:div w:id="230651875">
          <w:marLeft w:val="0"/>
          <w:marRight w:val="0"/>
          <w:marTop w:val="0"/>
          <w:marBottom w:val="0"/>
          <w:divBdr>
            <w:top w:val="none" w:sz="0" w:space="0" w:color="auto"/>
            <w:left w:val="none" w:sz="0" w:space="0" w:color="auto"/>
            <w:bottom w:val="none" w:sz="0" w:space="0" w:color="auto"/>
            <w:right w:val="none" w:sz="0" w:space="0" w:color="auto"/>
          </w:divBdr>
        </w:div>
        <w:div w:id="432552410">
          <w:marLeft w:val="0"/>
          <w:marRight w:val="0"/>
          <w:marTop w:val="0"/>
          <w:marBottom w:val="0"/>
          <w:divBdr>
            <w:top w:val="none" w:sz="0" w:space="0" w:color="auto"/>
            <w:left w:val="none" w:sz="0" w:space="0" w:color="auto"/>
            <w:bottom w:val="none" w:sz="0" w:space="0" w:color="auto"/>
            <w:right w:val="none" w:sz="0" w:space="0" w:color="auto"/>
          </w:divBdr>
        </w:div>
        <w:div w:id="1983994592">
          <w:marLeft w:val="0"/>
          <w:marRight w:val="0"/>
          <w:marTop w:val="0"/>
          <w:marBottom w:val="0"/>
          <w:divBdr>
            <w:top w:val="none" w:sz="0" w:space="0" w:color="auto"/>
            <w:left w:val="none" w:sz="0" w:space="0" w:color="auto"/>
            <w:bottom w:val="none" w:sz="0" w:space="0" w:color="auto"/>
            <w:right w:val="none" w:sz="0" w:space="0" w:color="auto"/>
          </w:divBdr>
        </w:div>
        <w:div w:id="1539583962">
          <w:marLeft w:val="0"/>
          <w:marRight w:val="0"/>
          <w:marTop w:val="0"/>
          <w:marBottom w:val="0"/>
          <w:divBdr>
            <w:top w:val="none" w:sz="0" w:space="0" w:color="auto"/>
            <w:left w:val="none" w:sz="0" w:space="0" w:color="auto"/>
            <w:bottom w:val="none" w:sz="0" w:space="0" w:color="auto"/>
            <w:right w:val="none" w:sz="0" w:space="0" w:color="auto"/>
          </w:divBdr>
        </w:div>
        <w:div w:id="1515998037">
          <w:marLeft w:val="0"/>
          <w:marRight w:val="0"/>
          <w:marTop w:val="0"/>
          <w:marBottom w:val="0"/>
          <w:divBdr>
            <w:top w:val="none" w:sz="0" w:space="0" w:color="auto"/>
            <w:left w:val="none" w:sz="0" w:space="0" w:color="auto"/>
            <w:bottom w:val="none" w:sz="0" w:space="0" w:color="auto"/>
            <w:right w:val="none" w:sz="0" w:space="0" w:color="auto"/>
          </w:divBdr>
        </w:div>
      </w:divsChild>
    </w:div>
    <w:div w:id="1479609709">
      <w:bodyDiv w:val="1"/>
      <w:marLeft w:val="0"/>
      <w:marRight w:val="0"/>
      <w:marTop w:val="0"/>
      <w:marBottom w:val="0"/>
      <w:divBdr>
        <w:top w:val="none" w:sz="0" w:space="0" w:color="auto"/>
        <w:left w:val="none" w:sz="0" w:space="0" w:color="auto"/>
        <w:bottom w:val="none" w:sz="0" w:space="0" w:color="auto"/>
        <w:right w:val="none" w:sz="0" w:space="0" w:color="auto"/>
      </w:divBdr>
    </w:div>
    <w:div w:id="1526744523">
      <w:bodyDiv w:val="1"/>
      <w:marLeft w:val="0"/>
      <w:marRight w:val="0"/>
      <w:marTop w:val="0"/>
      <w:marBottom w:val="0"/>
      <w:divBdr>
        <w:top w:val="none" w:sz="0" w:space="0" w:color="auto"/>
        <w:left w:val="none" w:sz="0" w:space="0" w:color="auto"/>
        <w:bottom w:val="none" w:sz="0" w:space="0" w:color="auto"/>
        <w:right w:val="none" w:sz="0" w:space="0" w:color="auto"/>
      </w:divBdr>
    </w:div>
    <w:div w:id="1549220778">
      <w:bodyDiv w:val="1"/>
      <w:marLeft w:val="0"/>
      <w:marRight w:val="0"/>
      <w:marTop w:val="0"/>
      <w:marBottom w:val="0"/>
      <w:divBdr>
        <w:top w:val="none" w:sz="0" w:space="0" w:color="auto"/>
        <w:left w:val="none" w:sz="0" w:space="0" w:color="auto"/>
        <w:bottom w:val="none" w:sz="0" w:space="0" w:color="auto"/>
        <w:right w:val="none" w:sz="0" w:space="0" w:color="auto"/>
      </w:divBdr>
    </w:div>
    <w:div w:id="1595280591">
      <w:bodyDiv w:val="1"/>
      <w:marLeft w:val="0"/>
      <w:marRight w:val="0"/>
      <w:marTop w:val="0"/>
      <w:marBottom w:val="0"/>
      <w:divBdr>
        <w:top w:val="none" w:sz="0" w:space="0" w:color="auto"/>
        <w:left w:val="none" w:sz="0" w:space="0" w:color="auto"/>
        <w:bottom w:val="none" w:sz="0" w:space="0" w:color="auto"/>
        <w:right w:val="none" w:sz="0" w:space="0" w:color="auto"/>
      </w:divBdr>
      <w:divsChild>
        <w:div w:id="1352105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169210">
      <w:bodyDiv w:val="1"/>
      <w:marLeft w:val="0"/>
      <w:marRight w:val="0"/>
      <w:marTop w:val="0"/>
      <w:marBottom w:val="0"/>
      <w:divBdr>
        <w:top w:val="none" w:sz="0" w:space="0" w:color="auto"/>
        <w:left w:val="none" w:sz="0" w:space="0" w:color="auto"/>
        <w:bottom w:val="none" w:sz="0" w:space="0" w:color="auto"/>
        <w:right w:val="none" w:sz="0" w:space="0" w:color="auto"/>
      </w:divBdr>
      <w:divsChild>
        <w:div w:id="89326444">
          <w:marLeft w:val="0"/>
          <w:marRight w:val="0"/>
          <w:marTop w:val="0"/>
          <w:marBottom w:val="0"/>
          <w:divBdr>
            <w:top w:val="none" w:sz="0" w:space="0" w:color="auto"/>
            <w:left w:val="none" w:sz="0" w:space="0" w:color="auto"/>
            <w:bottom w:val="none" w:sz="0" w:space="0" w:color="auto"/>
            <w:right w:val="none" w:sz="0" w:space="0" w:color="auto"/>
          </w:divBdr>
        </w:div>
        <w:div w:id="1416855338">
          <w:marLeft w:val="0"/>
          <w:marRight w:val="0"/>
          <w:marTop w:val="0"/>
          <w:marBottom w:val="0"/>
          <w:divBdr>
            <w:top w:val="none" w:sz="0" w:space="0" w:color="auto"/>
            <w:left w:val="none" w:sz="0" w:space="0" w:color="auto"/>
            <w:bottom w:val="none" w:sz="0" w:space="0" w:color="auto"/>
            <w:right w:val="none" w:sz="0" w:space="0" w:color="auto"/>
          </w:divBdr>
        </w:div>
        <w:div w:id="782698159">
          <w:marLeft w:val="0"/>
          <w:marRight w:val="0"/>
          <w:marTop w:val="0"/>
          <w:marBottom w:val="0"/>
          <w:divBdr>
            <w:top w:val="none" w:sz="0" w:space="0" w:color="auto"/>
            <w:left w:val="none" w:sz="0" w:space="0" w:color="auto"/>
            <w:bottom w:val="none" w:sz="0" w:space="0" w:color="auto"/>
            <w:right w:val="none" w:sz="0" w:space="0" w:color="auto"/>
          </w:divBdr>
        </w:div>
        <w:div w:id="626276190">
          <w:marLeft w:val="0"/>
          <w:marRight w:val="0"/>
          <w:marTop w:val="0"/>
          <w:marBottom w:val="0"/>
          <w:divBdr>
            <w:top w:val="none" w:sz="0" w:space="0" w:color="auto"/>
            <w:left w:val="none" w:sz="0" w:space="0" w:color="auto"/>
            <w:bottom w:val="none" w:sz="0" w:space="0" w:color="auto"/>
            <w:right w:val="none" w:sz="0" w:space="0" w:color="auto"/>
          </w:divBdr>
        </w:div>
        <w:div w:id="380714314">
          <w:marLeft w:val="0"/>
          <w:marRight w:val="0"/>
          <w:marTop w:val="0"/>
          <w:marBottom w:val="0"/>
          <w:divBdr>
            <w:top w:val="none" w:sz="0" w:space="0" w:color="auto"/>
            <w:left w:val="none" w:sz="0" w:space="0" w:color="auto"/>
            <w:bottom w:val="none" w:sz="0" w:space="0" w:color="auto"/>
            <w:right w:val="none" w:sz="0" w:space="0" w:color="auto"/>
          </w:divBdr>
        </w:div>
        <w:div w:id="1426606791">
          <w:marLeft w:val="0"/>
          <w:marRight w:val="0"/>
          <w:marTop w:val="0"/>
          <w:marBottom w:val="0"/>
          <w:divBdr>
            <w:top w:val="none" w:sz="0" w:space="0" w:color="auto"/>
            <w:left w:val="none" w:sz="0" w:space="0" w:color="auto"/>
            <w:bottom w:val="none" w:sz="0" w:space="0" w:color="auto"/>
            <w:right w:val="none" w:sz="0" w:space="0" w:color="auto"/>
          </w:divBdr>
        </w:div>
      </w:divsChild>
    </w:div>
    <w:div w:id="1642151950">
      <w:bodyDiv w:val="1"/>
      <w:marLeft w:val="0"/>
      <w:marRight w:val="0"/>
      <w:marTop w:val="0"/>
      <w:marBottom w:val="0"/>
      <w:divBdr>
        <w:top w:val="none" w:sz="0" w:space="0" w:color="auto"/>
        <w:left w:val="none" w:sz="0" w:space="0" w:color="auto"/>
        <w:bottom w:val="none" w:sz="0" w:space="0" w:color="auto"/>
        <w:right w:val="none" w:sz="0" w:space="0" w:color="auto"/>
      </w:divBdr>
      <w:divsChild>
        <w:div w:id="7566877">
          <w:marLeft w:val="0"/>
          <w:marRight w:val="0"/>
          <w:marTop w:val="0"/>
          <w:marBottom w:val="0"/>
          <w:divBdr>
            <w:top w:val="none" w:sz="0" w:space="0" w:color="auto"/>
            <w:left w:val="none" w:sz="0" w:space="0" w:color="auto"/>
            <w:bottom w:val="none" w:sz="0" w:space="0" w:color="auto"/>
            <w:right w:val="none" w:sz="0" w:space="0" w:color="auto"/>
          </w:divBdr>
          <w:divsChild>
            <w:div w:id="1184586923">
              <w:marLeft w:val="0"/>
              <w:marRight w:val="0"/>
              <w:marTop w:val="0"/>
              <w:marBottom w:val="0"/>
              <w:divBdr>
                <w:top w:val="none" w:sz="0" w:space="0" w:color="auto"/>
                <w:left w:val="none" w:sz="0" w:space="0" w:color="auto"/>
                <w:bottom w:val="none" w:sz="0" w:space="0" w:color="auto"/>
                <w:right w:val="none" w:sz="0" w:space="0" w:color="auto"/>
              </w:divBdr>
            </w:div>
            <w:div w:id="11733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0414">
      <w:bodyDiv w:val="1"/>
      <w:marLeft w:val="0"/>
      <w:marRight w:val="0"/>
      <w:marTop w:val="0"/>
      <w:marBottom w:val="0"/>
      <w:divBdr>
        <w:top w:val="none" w:sz="0" w:space="0" w:color="auto"/>
        <w:left w:val="none" w:sz="0" w:space="0" w:color="auto"/>
        <w:bottom w:val="none" w:sz="0" w:space="0" w:color="auto"/>
        <w:right w:val="none" w:sz="0" w:space="0" w:color="auto"/>
      </w:divBdr>
      <w:divsChild>
        <w:div w:id="1856268386">
          <w:marLeft w:val="0"/>
          <w:marRight w:val="0"/>
          <w:marTop w:val="0"/>
          <w:marBottom w:val="0"/>
          <w:divBdr>
            <w:top w:val="none" w:sz="0" w:space="0" w:color="auto"/>
            <w:left w:val="none" w:sz="0" w:space="0" w:color="auto"/>
            <w:bottom w:val="none" w:sz="0" w:space="0" w:color="auto"/>
            <w:right w:val="none" w:sz="0" w:space="0" w:color="auto"/>
          </w:divBdr>
        </w:div>
        <w:div w:id="434714708">
          <w:marLeft w:val="0"/>
          <w:marRight w:val="0"/>
          <w:marTop w:val="0"/>
          <w:marBottom w:val="0"/>
          <w:divBdr>
            <w:top w:val="none" w:sz="0" w:space="0" w:color="auto"/>
            <w:left w:val="none" w:sz="0" w:space="0" w:color="auto"/>
            <w:bottom w:val="none" w:sz="0" w:space="0" w:color="auto"/>
            <w:right w:val="none" w:sz="0" w:space="0" w:color="auto"/>
          </w:divBdr>
        </w:div>
        <w:div w:id="405231750">
          <w:marLeft w:val="0"/>
          <w:marRight w:val="0"/>
          <w:marTop w:val="0"/>
          <w:marBottom w:val="0"/>
          <w:divBdr>
            <w:top w:val="none" w:sz="0" w:space="0" w:color="auto"/>
            <w:left w:val="none" w:sz="0" w:space="0" w:color="auto"/>
            <w:bottom w:val="none" w:sz="0" w:space="0" w:color="auto"/>
            <w:right w:val="none" w:sz="0" w:space="0" w:color="auto"/>
          </w:divBdr>
        </w:div>
        <w:div w:id="1328678329">
          <w:marLeft w:val="0"/>
          <w:marRight w:val="0"/>
          <w:marTop w:val="0"/>
          <w:marBottom w:val="0"/>
          <w:divBdr>
            <w:top w:val="none" w:sz="0" w:space="0" w:color="auto"/>
            <w:left w:val="none" w:sz="0" w:space="0" w:color="auto"/>
            <w:bottom w:val="none" w:sz="0" w:space="0" w:color="auto"/>
            <w:right w:val="none" w:sz="0" w:space="0" w:color="auto"/>
          </w:divBdr>
        </w:div>
        <w:div w:id="46226310">
          <w:marLeft w:val="0"/>
          <w:marRight w:val="0"/>
          <w:marTop w:val="0"/>
          <w:marBottom w:val="0"/>
          <w:divBdr>
            <w:top w:val="none" w:sz="0" w:space="0" w:color="auto"/>
            <w:left w:val="none" w:sz="0" w:space="0" w:color="auto"/>
            <w:bottom w:val="none" w:sz="0" w:space="0" w:color="auto"/>
            <w:right w:val="none" w:sz="0" w:space="0" w:color="auto"/>
          </w:divBdr>
        </w:div>
        <w:div w:id="983896911">
          <w:marLeft w:val="0"/>
          <w:marRight w:val="0"/>
          <w:marTop w:val="0"/>
          <w:marBottom w:val="0"/>
          <w:divBdr>
            <w:top w:val="none" w:sz="0" w:space="0" w:color="auto"/>
            <w:left w:val="none" w:sz="0" w:space="0" w:color="auto"/>
            <w:bottom w:val="none" w:sz="0" w:space="0" w:color="auto"/>
            <w:right w:val="none" w:sz="0" w:space="0" w:color="auto"/>
          </w:divBdr>
        </w:div>
        <w:div w:id="1231572541">
          <w:marLeft w:val="0"/>
          <w:marRight w:val="0"/>
          <w:marTop w:val="0"/>
          <w:marBottom w:val="0"/>
          <w:divBdr>
            <w:top w:val="none" w:sz="0" w:space="0" w:color="auto"/>
            <w:left w:val="none" w:sz="0" w:space="0" w:color="auto"/>
            <w:bottom w:val="none" w:sz="0" w:space="0" w:color="auto"/>
            <w:right w:val="none" w:sz="0" w:space="0" w:color="auto"/>
          </w:divBdr>
        </w:div>
        <w:div w:id="741565499">
          <w:marLeft w:val="0"/>
          <w:marRight w:val="0"/>
          <w:marTop w:val="0"/>
          <w:marBottom w:val="0"/>
          <w:divBdr>
            <w:top w:val="none" w:sz="0" w:space="0" w:color="auto"/>
            <w:left w:val="none" w:sz="0" w:space="0" w:color="auto"/>
            <w:bottom w:val="none" w:sz="0" w:space="0" w:color="auto"/>
            <w:right w:val="none" w:sz="0" w:space="0" w:color="auto"/>
          </w:divBdr>
        </w:div>
        <w:div w:id="1456942021">
          <w:marLeft w:val="0"/>
          <w:marRight w:val="0"/>
          <w:marTop w:val="0"/>
          <w:marBottom w:val="0"/>
          <w:divBdr>
            <w:top w:val="none" w:sz="0" w:space="0" w:color="auto"/>
            <w:left w:val="none" w:sz="0" w:space="0" w:color="auto"/>
            <w:bottom w:val="none" w:sz="0" w:space="0" w:color="auto"/>
            <w:right w:val="none" w:sz="0" w:space="0" w:color="auto"/>
          </w:divBdr>
        </w:div>
        <w:div w:id="776489146">
          <w:marLeft w:val="0"/>
          <w:marRight w:val="0"/>
          <w:marTop w:val="0"/>
          <w:marBottom w:val="0"/>
          <w:divBdr>
            <w:top w:val="none" w:sz="0" w:space="0" w:color="auto"/>
            <w:left w:val="none" w:sz="0" w:space="0" w:color="auto"/>
            <w:bottom w:val="none" w:sz="0" w:space="0" w:color="auto"/>
            <w:right w:val="none" w:sz="0" w:space="0" w:color="auto"/>
          </w:divBdr>
        </w:div>
        <w:div w:id="681903610">
          <w:marLeft w:val="0"/>
          <w:marRight w:val="0"/>
          <w:marTop w:val="0"/>
          <w:marBottom w:val="0"/>
          <w:divBdr>
            <w:top w:val="none" w:sz="0" w:space="0" w:color="auto"/>
            <w:left w:val="none" w:sz="0" w:space="0" w:color="auto"/>
            <w:bottom w:val="none" w:sz="0" w:space="0" w:color="auto"/>
            <w:right w:val="none" w:sz="0" w:space="0" w:color="auto"/>
          </w:divBdr>
        </w:div>
        <w:div w:id="1877615292">
          <w:marLeft w:val="0"/>
          <w:marRight w:val="0"/>
          <w:marTop w:val="0"/>
          <w:marBottom w:val="0"/>
          <w:divBdr>
            <w:top w:val="none" w:sz="0" w:space="0" w:color="auto"/>
            <w:left w:val="none" w:sz="0" w:space="0" w:color="auto"/>
            <w:bottom w:val="none" w:sz="0" w:space="0" w:color="auto"/>
            <w:right w:val="none" w:sz="0" w:space="0" w:color="auto"/>
          </w:divBdr>
        </w:div>
        <w:div w:id="428628197">
          <w:marLeft w:val="0"/>
          <w:marRight w:val="0"/>
          <w:marTop w:val="0"/>
          <w:marBottom w:val="0"/>
          <w:divBdr>
            <w:top w:val="none" w:sz="0" w:space="0" w:color="auto"/>
            <w:left w:val="none" w:sz="0" w:space="0" w:color="auto"/>
            <w:bottom w:val="none" w:sz="0" w:space="0" w:color="auto"/>
            <w:right w:val="none" w:sz="0" w:space="0" w:color="auto"/>
          </w:divBdr>
        </w:div>
        <w:div w:id="2072145040">
          <w:marLeft w:val="0"/>
          <w:marRight w:val="0"/>
          <w:marTop w:val="0"/>
          <w:marBottom w:val="0"/>
          <w:divBdr>
            <w:top w:val="none" w:sz="0" w:space="0" w:color="auto"/>
            <w:left w:val="none" w:sz="0" w:space="0" w:color="auto"/>
            <w:bottom w:val="none" w:sz="0" w:space="0" w:color="auto"/>
            <w:right w:val="none" w:sz="0" w:space="0" w:color="auto"/>
          </w:divBdr>
        </w:div>
        <w:div w:id="179705366">
          <w:marLeft w:val="0"/>
          <w:marRight w:val="0"/>
          <w:marTop w:val="0"/>
          <w:marBottom w:val="0"/>
          <w:divBdr>
            <w:top w:val="none" w:sz="0" w:space="0" w:color="auto"/>
            <w:left w:val="none" w:sz="0" w:space="0" w:color="auto"/>
            <w:bottom w:val="none" w:sz="0" w:space="0" w:color="auto"/>
            <w:right w:val="none" w:sz="0" w:space="0" w:color="auto"/>
          </w:divBdr>
        </w:div>
        <w:div w:id="1791435646">
          <w:marLeft w:val="0"/>
          <w:marRight w:val="0"/>
          <w:marTop w:val="0"/>
          <w:marBottom w:val="0"/>
          <w:divBdr>
            <w:top w:val="none" w:sz="0" w:space="0" w:color="auto"/>
            <w:left w:val="none" w:sz="0" w:space="0" w:color="auto"/>
            <w:bottom w:val="none" w:sz="0" w:space="0" w:color="auto"/>
            <w:right w:val="none" w:sz="0" w:space="0" w:color="auto"/>
          </w:divBdr>
        </w:div>
        <w:div w:id="953442888">
          <w:marLeft w:val="0"/>
          <w:marRight w:val="0"/>
          <w:marTop w:val="0"/>
          <w:marBottom w:val="0"/>
          <w:divBdr>
            <w:top w:val="none" w:sz="0" w:space="0" w:color="auto"/>
            <w:left w:val="none" w:sz="0" w:space="0" w:color="auto"/>
            <w:bottom w:val="none" w:sz="0" w:space="0" w:color="auto"/>
            <w:right w:val="none" w:sz="0" w:space="0" w:color="auto"/>
          </w:divBdr>
        </w:div>
        <w:div w:id="2110661848">
          <w:marLeft w:val="0"/>
          <w:marRight w:val="0"/>
          <w:marTop w:val="0"/>
          <w:marBottom w:val="0"/>
          <w:divBdr>
            <w:top w:val="none" w:sz="0" w:space="0" w:color="auto"/>
            <w:left w:val="none" w:sz="0" w:space="0" w:color="auto"/>
            <w:bottom w:val="none" w:sz="0" w:space="0" w:color="auto"/>
            <w:right w:val="none" w:sz="0" w:space="0" w:color="auto"/>
          </w:divBdr>
        </w:div>
        <w:div w:id="405567392">
          <w:marLeft w:val="0"/>
          <w:marRight w:val="0"/>
          <w:marTop w:val="0"/>
          <w:marBottom w:val="0"/>
          <w:divBdr>
            <w:top w:val="none" w:sz="0" w:space="0" w:color="auto"/>
            <w:left w:val="none" w:sz="0" w:space="0" w:color="auto"/>
            <w:bottom w:val="none" w:sz="0" w:space="0" w:color="auto"/>
            <w:right w:val="none" w:sz="0" w:space="0" w:color="auto"/>
          </w:divBdr>
        </w:div>
        <w:div w:id="1832332653">
          <w:marLeft w:val="0"/>
          <w:marRight w:val="0"/>
          <w:marTop w:val="0"/>
          <w:marBottom w:val="0"/>
          <w:divBdr>
            <w:top w:val="none" w:sz="0" w:space="0" w:color="auto"/>
            <w:left w:val="none" w:sz="0" w:space="0" w:color="auto"/>
            <w:bottom w:val="none" w:sz="0" w:space="0" w:color="auto"/>
            <w:right w:val="none" w:sz="0" w:space="0" w:color="auto"/>
          </w:divBdr>
        </w:div>
        <w:div w:id="1326786520">
          <w:marLeft w:val="0"/>
          <w:marRight w:val="0"/>
          <w:marTop w:val="0"/>
          <w:marBottom w:val="0"/>
          <w:divBdr>
            <w:top w:val="none" w:sz="0" w:space="0" w:color="auto"/>
            <w:left w:val="none" w:sz="0" w:space="0" w:color="auto"/>
            <w:bottom w:val="none" w:sz="0" w:space="0" w:color="auto"/>
            <w:right w:val="none" w:sz="0" w:space="0" w:color="auto"/>
          </w:divBdr>
        </w:div>
        <w:div w:id="1097793818">
          <w:marLeft w:val="0"/>
          <w:marRight w:val="0"/>
          <w:marTop w:val="0"/>
          <w:marBottom w:val="0"/>
          <w:divBdr>
            <w:top w:val="none" w:sz="0" w:space="0" w:color="auto"/>
            <w:left w:val="none" w:sz="0" w:space="0" w:color="auto"/>
            <w:bottom w:val="none" w:sz="0" w:space="0" w:color="auto"/>
            <w:right w:val="none" w:sz="0" w:space="0" w:color="auto"/>
          </w:divBdr>
        </w:div>
        <w:div w:id="831801028">
          <w:marLeft w:val="0"/>
          <w:marRight w:val="0"/>
          <w:marTop w:val="0"/>
          <w:marBottom w:val="0"/>
          <w:divBdr>
            <w:top w:val="none" w:sz="0" w:space="0" w:color="auto"/>
            <w:left w:val="none" w:sz="0" w:space="0" w:color="auto"/>
            <w:bottom w:val="none" w:sz="0" w:space="0" w:color="auto"/>
            <w:right w:val="none" w:sz="0" w:space="0" w:color="auto"/>
          </w:divBdr>
        </w:div>
        <w:div w:id="561520307">
          <w:marLeft w:val="0"/>
          <w:marRight w:val="0"/>
          <w:marTop w:val="0"/>
          <w:marBottom w:val="0"/>
          <w:divBdr>
            <w:top w:val="none" w:sz="0" w:space="0" w:color="auto"/>
            <w:left w:val="none" w:sz="0" w:space="0" w:color="auto"/>
            <w:bottom w:val="none" w:sz="0" w:space="0" w:color="auto"/>
            <w:right w:val="none" w:sz="0" w:space="0" w:color="auto"/>
          </w:divBdr>
        </w:div>
      </w:divsChild>
    </w:div>
    <w:div w:id="1679771176">
      <w:bodyDiv w:val="1"/>
      <w:marLeft w:val="0"/>
      <w:marRight w:val="0"/>
      <w:marTop w:val="0"/>
      <w:marBottom w:val="0"/>
      <w:divBdr>
        <w:top w:val="none" w:sz="0" w:space="0" w:color="auto"/>
        <w:left w:val="none" w:sz="0" w:space="0" w:color="auto"/>
        <w:bottom w:val="none" w:sz="0" w:space="0" w:color="auto"/>
        <w:right w:val="none" w:sz="0" w:space="0" w:color="auto"/>
      </w:divBdr>
    </w:div>
    <w:div w:id="1705329136">
      <w:bodyDiv w:val="1"/>
      <w:marLeft w:val="0"/>
      <w:marRight w:val="0"/>
      <w:marTop w:val="0"/>
      <w:marBottom w:val="0"/>
      <w:divBdr>
        <w:top w:val="none" w:sz="0" w:space="0" w:color="auto"/>
        <w:left w:val="none" w:sz="0" w:space="0" w:color="auto"/>
        <w:bottom w:val="none" w:sz="0" w:space="0" w:color="auto"/>
        <w:right w:val="none" w:sz="0" w:space="0" w:color="auto"/>
      </w:divBdr>
    </w:div>
    <w:div w:id="1728147301">
      <w:bodyDiv w:val="1"/>
      <w:marLeft w:val="0"/>
      <w:marRight w:val="0"/>
      <w:marTop w:val="0"/>
      <w:marBottom w:val="0"/>
      <w:divBdr>
        <w:top w:val="none" w:sz="0" w:space="0" w:color="auto"/>
        <w:left w:val="none" w:sz="0" w:space="0" w:color="auto"/>
        <w:bottom w:val="none" w:sz="0" w:space="0" w:color="auto"/>
        <w:right w:val="none" w:sz="0" w:space="0" w:color="auto"/>
      </w:divBdr>
    </w:div>
    <w:div w:id="1733456482">
      <w:bodyDiv w:val="1"/>
      <w:marLeft w:val="0"/>
      <w:marRight w:val="0"/>
      <w:marTop w:val="0"/>
      <w:marBottom w:val="0"/>
      <w:divBdr>
        <w:top w:val="none" w:sz="0" w:space="0" w:color="auto"/>
        <w:left w:val="none" w:sz="0" w:space="0" w:color="auto"/>
        <w:bottom w:val="none" w:sz="0" w:space="0" w:color="auto"/>
        <w:right w:val="none" w:sz="0" w:space="0" w:color="auto"/>
      </w:divBdr>
    </w:div>
    <w:div w:id="1741828936">
      <w:bodyDiv w:val="1"/>
      <w:marLeft w:val="0"/>
      <w:marRight w:val="0"/>
      <w:marTop w:val="0"/>
      <w:marBottom w:val="0"/>
      <w:divBdr>
        <w:top w:val="none" w:sz="0" w:space="0" w:color="auto"/>
        <w:left w:val="none" w:sz="0" w:space="0" w:color="auto"/>
        <w:bottom w:val="none" w:sz="0" w:space="0" w:color="auto"/>
        <w:right w:val="none" w:sz="0" w:space="0" w:color="auto"/>
      </w:divBdr>
    </w:div>
    <w:div w:id="1779445704">
      <w:bodyDiv w:val="1"/>
      <w:marLeft w:val="0"/>
      <w:marRight w:val="0"/>
      <w:marTop w:val="0"/>
      <w:marBottom w:val="0"/>
      <w:divBdr>
        <w:top w:val="none" w:sz="0" w:space="0" w:color="auto"/>
        <w:left w:val="none" w:sz="0" w:space="0" w:color="auto"/>
        <w:bottom w:val="none" w:sz="0" w:space="0" w:color="auto"/>
        <w:right w:val="none" w:sz="0" w:space="0" w:color="auto"/>
      </w:divBdr>
    </w:div>
    <w:div w:id="1779980405">
      <w:bodyDiv w:val="1"/>
      <w:marLeft w:val="0"/>
      <w:marRight w:val="0"/>
      <w:marTop w:val="0"/>
      <w:marBottom w:val="0"/>
      <w:divBdr>
        <w:top w:val="none" w:sz="0" w:space="0" w:color="auto"/>
        <w:left w:val="none" w:sz="0" w:space="0" w:color="auto"/>
        <w:bottom w:val="none" w:sz="0" w:space="0" w:color="auto"/>
        <w:right w:val="none" w:sz="0" w:space="0" w:color="auto"/>
      </w:divBdr>
    </w:div>
    <w:div w:id="1791316794">
      <w:bodyDiv w:val="1"/>
      <w:marLeft w:val="0"/>
      <w:marRight w:val="0"/>
      <w:marTop w:val="0"/>
      <w:marBottom w:val="0"/>
      <w:divBdr>
        <w:top w:val="none" w:sz="0" w:space="0" w:color="auto"/>
        <w:left w:val="none" w:sz="0" w:space="0" w:color="auto"/>
        <w:bottom w:val="none" w:sz="0" w:space="0" w:color="auto"/>
        <w:right w:val="none" w:sz="0" w:space="0" w:color="auto"/>
      </w:divBdr>
    </w:div>
    <w:div w:id="1809518049">
      <w:bodyDiv w:val="1"/>
      <w:marLeft w:val="0"/>
      <w:marRight w:val="0"/>
      <w:marTop w:val="0"/>
      <w:marBottom w:val="0"/>
      <w:divBdr>
        <w:top w:val="none" w:sz="0" w:space="0" w:color="auto"/>
        <w:left w:val="none" w:sz="0" w:space="0" w:color="auto"/>
        <w:bottom w:val="none" w:sz="0" w:space="0" w:color="auto"/>
        <w:right w:val="none" w:sz="0" w:space="0" w:color="auto"/>
      </w:divBdr>
    </w:div>
    <w:div w:id="1831022544">
      <w:bodyDiv w:val="1"/>
      <w:marLeft w:val="0"/>
      <w:marRight w:val="0"/>
      <w:marTop w:val="0"/>
      <w:marBottom w:val="0"/>
      <w:divBdr>
        <w:top w:val="none" w:sz="0" w:space="0" w:color="auto"/>
        <w:left w:val="none" w:sz="0" w:space="0" w:color="auto"/>
        <w:bottom w:val="none" w:sz="0" w:space="0" w:color="auto"/>
        <w:right w:val="none" w:sz="0" w:space="0" w:color="auto"/>
      </w:divBdr>
    </w:div>
    <w:div w:id="1875458800">
      <w:bodyDiv w:val="1"/>
      <w:marLeft w:val="0"/>
      <w:marRight w:val="0"/>
      <w:marTop w:val="0"/>
      <w:marBottom w:val="0"/>
      <w:divBdr>
        <w:top w:val="none" w:sz="0" w:space="0" w:color="auto"/>
        <w:left w:val="none" w:sz="0" w:space="0" w:color="auto"/>
        <w:bottom w:val="none" w:sz="0" w:space="0" w:color="auto"/>
        <w:right w:val="none" w:sz="0" w:space="0" w:color="auto"/>
      </w:divBdr>
      <w:divsChild>
        <w:div w:id="198710825">
          <w:marLeft w:val="0"/>
          <w:marRight w:val="0"/>
          <w:marTop w:val="0"/>
          <w:marBottom w:val="0"/>
          <w:divBdr>
            <w:top w:val="none" w:sz="0" w:space="0" w:color="auto"/>
            <w:left w:val="none" w:sz="0" w:space="0" w:color="auto"/>
            <w:bottom w:val="none" w:sz="0" w:space="0" w:color="auto"/>
            <w:right w:val="none" w:sz="0" w:space="0" w:color="auto"/>
          </w:divBdr>
          <w:divsChild>
            <w:div w:id="1832914912">
              <w:marLeft w:val="0"/>
              <w:marRight w:val="0"/>
              <w:marTop w:val="0"/>
              <w:marBottom w:val="0"/>
              <w:divBdr>
                <w:top w:val="none" w:sz="0" w:space="0" w:color="auto"/>
                <w:left w:val="none" w:sz="0" w:space="0" w:color="auto"/>
                <w:bottom w:val="none" w:sz="0" w:space="0" w:color="auto"/>
                <w:right w:val="none" w:sz="0" w:space="0" w:color="auto"/>
              </w:divBdr>
            </w:div>
          </w:divsChild>
        </w:div>
        <w:div w:id="1022319509">
          <w:marLeft w:val="0"/>
          <w:marRight w:val="0"/>
          <w:marTop w:val="0"/>
          <w:marBottom w:val="0"/>
          <w:divBdr>
            <w:top w:val="none" w:sz="0" w:space="0" w:color="auto"/>
            <w:left w:val="none" w:sz="0" w:space="0" w:color="auto"/>
            <w:bottom w:val="none" w:sz="0" w:space="0" w:color="auto"/>
            <w:right w:val="none" w:sz="0" w:space="0" w:color="auto"/>
          </w:divBdr>
        </w:div>
        <w:div w:id="686833666">
          <w:marLeft w:val="0"/>
          <w:marRight w:val="0"/>
          <w:marTop w:val="0"/>
          <w:marBottom w:val="0"/>
          <w:divBdr>
            <w:top w:val="none" w:sz="0" w:space="0" w:color="auto"/>
            <w:left w:val="none" w:sz="0" w:space="0" w:color="auto"/>
            <w:bottom w:val="none" w:sz="0" w:space="0" w:color="auto"/>
            <w:right w:val="none" w:sz="0" w:space="0" w:color="auto"/>
          </w:divBdr>
          <w:divsChild>
            <w:div w:id="155537575">
              <w:marLeft w:val="0"/>
              <w:marRight w:val="0"/>
              <w:marTop w:val="0"/>
              <w:marBottom w:val="0"/>
              <w:divBdr>
                <w:top w:val="none" w:sz="0" w:space="0" w:color="auto"/>
                <w:left w:val="none" w:sz="0" w:space="0" w:color="auto"/>
                <w:bottom w:val="none" w:sz="0" w:space="0" w:color="auto"/>
                <w:right w:val="none" w:sz="0" w:space="0" w:color="auto"/>
              </w:divBdr>
            </w:div>
          </w:divsChild>
        </w:div>
        <w:div w:id="1610309159">
          <w:marLeft w:val="0"/>
          <w:marRight w:val="0"/>
          <w:marTop w:val="0"/>
          <w:marBottom w:val="0"/>
          <w:divBdr>
            <w:top w:val="none" w:sz="0" w:space="0" w:color="auto"/>
            <w:left w:val="none" w:sz="0" w:space="0" w:color="auto"/>
            <w:bottom w:val="none" w:sz="0" w:space="0" w:color="auto"/>
            <w:right w:val="none" w:sz="0" w:space="0" w:color="auto"/>
          </w:divBdr>
          <w:divsChild>
            <w:div w:id="451630194">
              <w:marLeft w:val="0"/>
              <w:marRight w:val="0"/>
              <w:marTop w:val="0"/>
              <w:marBottom w:val="0"/>
              <w:divBdr>
                <w:top w:val="none" w:sz="0" w:space="0" w:color="auto"/>
                <w:left w:val="none" w:sz="0" w:space="0" w:color="auto"/>
                <w:bottom w:val="none" w:sz="0" w:space="0" w:color="auto"/>
                <w:right w:val="none" w:sz="0" w:space="0" w:color="auto"/>
              </w:divBdr>
            </w:div>
          </w:divsChild>
        </w:div>
        <w:div w:id="1157502147">
          <w:marLeft w:val="0"/>
          <w:marRight w:val="0"/>
          <w:marTop w:val="0"/>
          <w:marBottom w:val="0"/>
          <w:divBdr>
            <w:top w:val="none" w:sz="0" w:space="0" w:color="auto"/>
            <w:left w:val="none" w:sz="0" w:space="0" w:color="auto"/>
            <w:bottom w:val="none" w:sz="0" w:space="0" w:color="auto"/>
            <w:right w:val="none" w:sz="0" w:space="0" w:color="auto"/>
          </w:divBdr>
        </w:div>
        <w:div w:id="1621718313">
          <w:marLeft w:val="0"/>
          <w:marRight w:val="0"/>
          <w:marTop w:val="0"/>
          <w:marBottom w:val="0"/>
          <w:divBdr>
            <w:top w:val="none" w:sz="0" w:space="0" w:color="auto"/>
            <w:left w:val="none" w:sz="0" w:space="0" w:color="auto"/>
            <w:bottom w:val="none" w:sz="0" w:space="0" w:color="auto"/>
            <w:right w:val="none" w:sz="0" w:space="0" w:color="auto"/>
          </w:divBdr>
          <w:divsChild>
            <w:div w:id="2102679212">
              <w:marLeft w:val="0"/>
              <w:marRight w:val="0"/>
              <w:marTop w:val="0"/>
              <w:marBottom w:val="0"/>
              <w:divBdr>
                <w:top w:val="none" w:sz="0" w:space="0" w:color="auto"/>
                <w:left w:val="none" w:sz="0" w:space="0" w:color="auto"/>
                <w:bottom w:val="none" w:sz="0" w:space="0" w:color="auto"/>
                <w:right w:val="none" w:sz="0" w:space="0" w:color="auto"/>
              </w:divBdr>
            </w:div>
            <w:div w:id="309289523">
              <w:marLeft w:val="0"/>
              <w:marRight w:val="0"/>
              <w:marTop w:val="0"/>
              <w:marBottom w:val="0"/>
              <w:divBdr>
                <w:top w:val="none" w:sz="0" w:space="0" w:color="auto"/>
                <w:left w:val="none" w:sz="0" w:space="0" w:color="auto"/>
                <w:bottom w:val="none" w:sz="0" w:space="0" w:color="auto"/>
                <w:right w:val="none" w:sz="0" w:space="0" w:color="auto"/>
              </w:divBdr>
            </w:div>
          </w:divsChild>
        </w:div>
        <w:div w:id="318851120">
          <w:marLeft w:val="0"/>
          <w:marRight w:val="0"/>
          <w:marTop w:val="0"/>
          <w:marBottom w:val="0"/>
          <w:divBdr>
            <w:top w:val="none" w:sz="0" w:space="0" w:color="auto"/>
            <w:left w:val="none" w:sz="0" w:space="0" w:color="auto"/>
            <w:bottom w:val="none" w:sz="0" w:space="0" w:color="auto"/>
            <w:right w:val="none" w:sz="0" w:space="0" w:color="auto"/>
          </w:divBdr>
        </w:div>
        <w:div w:id="46536696">
          <w:marLeft w:val="0"/>
          <w:marRight w:val="0"/>
          <w:marTop w:val="0"/>
          <w:marBottom w:val="0"/>
          <w:divBdr>
            <w:top w:val="none" w:sz="0" w:space="0" w:color="auto"/>
            <w:left w:val="none" w:sz="0" w:space="0" w:color="auto"/>
            <w:bottom w:val="none" w:sz="0" w:space="0" w:color="auto"/>
            <w:right w:val="none" w:sz="0" w:space="0" w:color="auto"/>
          </w:divBdr>
        </w:div>
        <w:div w:id="290746049">
          <w:marLeft w:val="0"/>
          <w:marRight w:val="0"/>
          <w:marTop w:val="0"/>
          <w:marBottom w:val="0"/>
          <w:divBdr>
            <w:top w:val="none" w:sz="0" w:space="0" w:color="auto"/>
            <w:left w:val="none" w:sz="0" w:space="0" w:color="auto"/>
            <w:bottom w:val="none" w:sz="0" w:space="0" w:color="auto"/>
            <w:right w:val="none" w:sz="0" w:space="0" w:color="auto"/>
          </w:divBdr>
        </w:div>
        <w:div w:id="225723347">
          <w:marLeft w:val="0"/>
          <w:marRight w:val="0"/>
          <w:marTop w:val="0"/>
          <w:marBottom w:val="0"/>
          <w:divBdr>
            <w:top w:val="none" w:sz="0" w:space="0" w:color="auto"/>
            <w:left w:val="none" w:sz="0" w:space="0" w:color="auto"/>
            <w:bottom w:val="none" w:sz="0" w:space="0" w:color="auto"/>
            <w:right w:val="none" w:sz="0" w:space="0" w:color="auto"/>
          </w:divBdr>
        </w:div>
        <w:div w:id="1457867622">
          <w:marLeft w:val="0"/>
          <w:marRight w:val="0"/>
          <w:marTop w:val="0"/>
          <w:marBottom w:val="0"/>
          <w:divBdr>
            <w:top w:val="none" w:sz="0" w:space="0" w:color="auto"/>
            <w:left w:val="none" w:sz="0" w:space="0" w:color="auto"/>
            <w:bottom w:val="none" w:sz="0" w:space="0" w:color="auto"/>
            <w:right w:val="none" w:sz="0" w:space="0" w:color="auto"/>
          </w:divBdr>
        </w:div>
        <w:div w:id="810828771">
          <w:marLeft w:val="0"/>
          <w:marRight w:val="0"/>
          <w:marTop w:val="0"/>
          <w:marBottom w:val="0"/>
          <w:divBdr>
            <w:top w:val="none" w:sz="0" w:space="0" w:color="auto"/>
            <w:left w:val="none" w:sz="0" w:space="0" w:color="auto"/>
            <w:bottom w:val="none" w:sz="0" w:space="0" w:color="auto"/>
            <w:right w:val="none" w:sz="0" w:space="0" w:color="auto"/>
          </w:divBdr>
        </w:div>
      </w:divsChild>
    </w:div>
    <w:div w:id="1918661917">
      <w:bodyDiv w:val="1"/>
      <w:marLeft w:val="0"/>
      <w:marRight w:val="0"/>
      <w:marTop w:val="0"/>
      <w:marBottom w:val="0"/>
      <w:divBdr>
        <w:top w:val="none" w:sz="0" w:space="0" w:color="auto"/>
        <w:left w:val="none" w:sz="0" w:space="0" w:color="auto"/>
        <w:bottom w:val="none" w:sz="0" w:space="0" w:color="auto"/>
        <w:right w:val="none" w:sz="0" w:space="0" w:color="auto"/>
      </w:divBdr>
      <w:divsChild>
        <w:div w:id="1269579689">
          <w:marLeft w:val="0"/>
          <w:marRight w:val="0"/>
          <w:marTop w:val="0"/>
          <w:marBottom w:val="0"/>
          <w:divBdr>
            <w:top w:val="none" w:sz="0" w:space="0" w:color="auto"/>
            <w:left w:val="none" w:sz="0" w:space="0" w:color="auto"/>
            <w:bottom w:val="none" w:sz="0" w:space="0" w:color="auto"/>
            <w:right w:val="none" w:sz="0" w:space="0" w:color="auto"/>
          </w:divBdr>
        </w:div>
        <w:div w:id="1530412846">
          <w:marLeft w:val="0"/>
          <w:marRight w:val="0"/>
          <w:marTop w:val="0"/>
          <w:marBottom w:val="0"/>
          <w:divBdr>
            <w:top w:val="none" w:sz="0" w:space="0" w:color="auto"/>
            <w:left w:val="none" w:sz="0" w:space="0" w:color="auto"/>
            <w:bottom w:val="none" w:sz="0" w:space="0" w:color="auto"/>
            <w:right w:val="none" w:sz="0" w:space="0" w:color="auto"/>
          </w:divBdr>
        </w:div>
        <w:div w:id="825128497">
          <w:marLeft w:val="0"/>
          <w:marRight w:val="0"/>
          <w:marTop w:val="0"/>
          <w:marBottom w:val="0"/>
          <w:divBdr>
            <w:top w:val="none" w:sz="0" w:space="0" w:color="auto"/>
            <w:left w:val="none" w:sz="0" w:space="0" w:color="auto"/>
            <w:bottom w:val="none" w:sz="0" w:space="0" w:color="auto"/>
            <w:right w:val="none" w:sz="0" w:space="0" w:color="auto"/>
          </w:divBdr>
        </w:div>
        <w:div w:id="441728340">
          <w:marLeft w:val="0"/>
          <w:marRight w:val="0"/>
          <w:marTop w:val="0"/>
          <w:marBottom w:val="0"/>
          <w:divBdr>
            <w:top w:val="none" w:sz="0" w:space="0" w:color="auto"/>
            <w:left w:val="none" w:sz="0" w:space="0" w:color="auto"/>
            <w:bottom w:val="none" w:sz="0" w:space="0" w:color="auto"/>
            <w:right w:val="none" w:sz="0" w:space="0" w:color="auto"/>
          </w:divBdr>
        </w:div>
        <w:div w:id="523443979">
          <w:marLeft w:val="0"/>
          <w:marRight w:val="0"/>
          <w:marTop w:val="0"/>
          <w:marBottom w:val="0"/>
          <w:divBdr>
            <w:top w:val="none" w:sz="0" w:space="0" w:color="auto"/>
            <w:left w:val="none" w:sz="0" w:space="0" w:color="auto"/>
            <w:bottom w:val="none" w:sz="0" w:space="0" w:color="auto"/>
            <w:right w:val="none" w:sz="0" w:space="0" w:color="auto"/>
          </w:divBdr>
          <w:divsChild>
            <w:div w:id="1199779632">
              <w:marLeft w:val="0"/>
              <w:marRight w:val="0"/>
              <w:marTop w:val="0"/>
              <w:marBottom w:val="0"/>
              <w:divBdr>
                <w:top w:val="none" w:sz="0" w:space="0" w:color="auto"/>
                <w:left w:val="none" w:sz="0" w:space="0" w:color="auto"/>
                <w:bottom w:val="none" w:sz="0" w:space="0" w:color="auto"/>
                <w:right w:val="none" w:sz="0" w:space="0" w:color="auto"/>
              </w:divBdr>
            </w:div>
            <w:div w:id="1890920345">
              <w:marLeft w:val="0"/>
              <w:marRight w:val="0"/>
              <w:marTop w:val="0"/>
              <w:marBottom w:val="0"/>
              <w:divBdr>
                <w:top w:val="none" w:sz="0" w:space="0" w:color="auto"/>
                <w:left w:val="none" w:sz="0" w:space="0" w:color="auto"/>
                <w:bottom w:val="none" w:sz="0" w:space="0" w:color="auto"/>
                <w:right w:val="none" w:sz="0" w:space="0" w:color="auto"/>
              </w:divBdr>
            </w:div>
          </w:divsChild>
        </w:div>
        <w:div w:id="2020503135">
          <w:marLeft w:val="0"/>
          <w:marRight w:val="0"/>
          <w:marTop w:val="0"/>
          <w:marBottom w:val="0"/>
          <w:divBdr>
            <w:top w:val="none" w:sz="0" w:space="0" w:color="auto"/>
            <w:left w:val="none" w:sz="0" w:space="0" w:color="auto"/>
            <w:bottom w:val="none" w:sz="0" w:space="0" w:color="auto"/>
            <w:right w:val="none" w:sz="0" w:space="0" w:color="auto"/>
          </w:divBdr>
        </w:div>
        <w:div w:id="1774593290">
          <w:marLeft w:val="0"/>
          <w:marRight w:val="0"/>
          <w:marTop w:val="0"/>
          <w:marBottom w:val="0"/>
          <w:divBdr>
            <w:top w:val="none" w:sz="0" w:space="0" w:color="auto"/>
            <w:left w:val="none" w:sz="0" w:space="0" w:color="auto"/>
            <w:bottom w:val="none" w:sz="0" w:space="0" w:color="auto"/>
            <w:right w:val="none" w:sz="0" w:space="0" w:color="auto"/>
          </w:divBdr>
        </w:div>
        <w:div w:id="863130885">
          <w:marLeft w:val="0"/>
          <w:marRight w:val="0"/>
          <w:marTop w:val="0"/>
          <w:marBottom w:val="0"/>
          <w:divBdr>
            <w:top w:val="none" w:sz="0" w:space="0" w:color="auto"/>
            <w:left w:val="none" w:sz="0" w:space="0" w:color="auto"/>
            <w:bottom w:val="none" w:sz="0" w:space="0" w:color="auto"/>
            <w:right w:val="none" w:sz="0" w:space="0" w:color="auto"/>
          </w:divBdr>
        </w:div>
        <w:div w:id="1911890595">
          <w:marLeft w:val="0"/>
          <w:marRight w:val="0"/>
          <w:marTop w:val="0"/>
          <w:marBottom w:val="0"/>
          <w:divBdr>
            <w:top w:val="none" w:sz="0" w:space="0" w:color="auto"/>
            <w:left w:val="none" w:sz="0" w:space="0" w:color="auto"/>
            <w:bottom w:val="none" w:sz="0" w:space="0" w:color="auto"/>
            <w:right w:val="none" w:sz="0" w:space="0" w:color="auto"/>
          </w:divBdr>
        </w:div>
        <w:div w:id="1616709757">
          <w:marLeft w:val="0"/>
          <w:marRight w:val="0"/>
          <w:marTop w:val="0"/>
          <w:marBottom w:val="0"/>
          <w:divBdr>
            <w:top w:val="none" w:sz="0" w:space="0" w:color="auto"/>
            <w:left w:val="none" w:sz="0" w:space="0" w:color="auto"/>
            <w:bottom w:val="none" w:sz="0" w:space="0" w:color="auto"/>
            <w:right w:val="none" w:sz="0" w:space="0" w:color="auto"/>
          </w:divBdr>
        </w:div>
        <w:div w:id="818813193">
          <w:marLeft w:val="0"/>
          <w:marRight w:val="0"/>
          <w:marTop w:val="0"/>
          <w:marBottom w:val="0"/>
          <w:divBdr>
            <w:top w:val="none" w:sz="0" w:space="0" w:color="auto"/>
            <w:left w:val="none" w:sz="0" w:space="0" w:color="auto"/>
            <w:bottom w:val="none" w:sz="0" w:space="0" w:color="auto"/>
            <w:right w:val="none" w:sz="0" w:space="0" w:color="auto"/>
          </w:divBdr>
        </w:div>
      </w:divsChild>
    </w:div>
    <w:div w:id="1944485247">
      <w:bodyDiv w:val="1"/>
      <w:marLeft w:val="0"/>
      <w:marRight w:val="0"/>
      <w:marTop w:val="0"/>
      <w:marBottom w:val="0"/>
      <w:divBdr>
        <w:top w:val="none" w:sz="0" w:space="0" w:color="auto"/>
        <w:left w:val="none" w:sz="0" w:space="0" w:color="auto"/>
        <w:bottom w:val="none" w:sz="0" w:space="0" w:color="auto"/>
        <w:right w:val="none" w:sz="0" w:space="0" w:color="auto"/>
      </w:divBdr>
      <w:divsChild>
        <w:div w:id="1024480718">
          <w:marLeft w:val="0"/>
          <w:marRight w:val="0"/>
          <w:marTop w:val="0"/>
          <w:marBottom w:val="0"/>
          <w:divBdr>
            <w:top w:val="none" w:sz="0" w:space="0" w:color="auto"/>
            <w:left w:val="none" w:sz="0" w:space="0" w:color="auto"/>
            <w:bottom w:val="none" w:sz="0" w:space="0" w:color="auto"/>
            <w:right w:val="none" w:sz="0" w:space="0" w:color="auto"/>
          </w:divBdr>
          <w:divsChild>
            <w:div w:id="94135470">
              <w:marLeft w:val="0"/>
              <w:marRight w:val="0"/>
              <w:marTop w:val="0"/>
              <w:marBottom w:val="0"/>
              <w:divBdr>
                <w:top w:val="none" w:sz="0" w:space="0" w:color="auto"/>
                <w:left w:val="none" w:sz="0" w:space="0" w:color="auto"/>
                <w:bottom w:val="none" w:sz="0" w:space="0" w:color="auto"/>
                <w:right w:val="none" w:sz="0" w:space="0" w:color="auto"/>
              </w:divBdr>
            </w:div>
            <w:div w:id="178812614">
              <w:marLeft w:val="0"/>
              <w:marRight w:val="0"/>
              <w:marTop w:val="0"/>
              <w:marBottom w:val="0"/>
              <w:divBdr>
                <w:top w:val="none" w:sz="0" w:space="0" w:color="auto"/>
                <w:left w:val="none" w:sz="0" w:space="0" w:color="auto"/>
                <w:bottom w:val="none" w:sz="0" w:space="0" w:color="auto"/>
                <w:right w:val="none" w:sz="0" w:space="0" w:color="auto"/>
              </w:divBdr>
            </w:div>
          </w:divsChild>
        </w:div>
        <w:div w:id="1766147802">
          <w:marLeft w:val="0"/>
          <w:marRight w:val="0"/>
          <w:marTop w:val="0"/>
          <w:marBottom w:val="0"/>
          <w:divBdr>
            <w:top w:val="none" w:sz="0" w:space="0" w:color="auto"/>
            <w:left w:val="none" w:sz="0" w:space="0" w:color="auto"/>
            <w:bottom w:val="none" w:sz="0" w:space="0" w:color="auto"/>
            <w:right w:val="none" w:sz="0" w:space="0" w:color="auto"/>
          </w:divBdr>
        </w:div>
      </w:divsChild>
    </w:div>
    <w:div w:id="1967852509">
      <w:bodyDiv w:val="1"/>
      <w:marLeft w:val="0"/>
      <w:marRight w:val="0"/>
      <w:marTop w:val="0"/>
      <w:marBottom w:val="0"/>
      <w:divBdr>
        <w:top w:val="none" w:sz="0" w:space="0" w:color="auto"/>
        <w:left w:val="none" w:sz="0" w:space="0" w:color="auto"/>
        <w:bottom w:val="none" w:sz="0" w:space="0" w:color="auto"/>
        <w:right w:val="none" w:sz="0" w:space="0" w:color="auto"/>
      </w:divBdr>
    </w:div>
    <w:div w:id="2124612839">
      <w:bodyDiv w:val="1"/>
      <w:marLeft w:val="0"/>
      <w:marRight w:val="0"/>
      <w:marTop w:val="0"/>
      <w:marBottom w:val="0"/>
      <w:divBdr>
        <w:top w:val="none" w:sz="0" w:space="0" w:color="auto"/>
        <w:left w:val="none" w:sz="0" w:space="0" w:color="auto"/>
        <w:bottom w:val="none" w:sz="0" w:space="0" w:color="auto"/>
        <w:right w:val="none" w:sz="0" w:space="0" w:color="auto"/>
      </w:divBdr>
      <w:divsChild>
        <w:div w:id="1132210878">
          <w:marLeft w:val="0"/>
          <w:marRight w:val="0"/>
          <w:marTop w:val="0"/>
          <w:marBottom w:val="0"/>
          <w:divBdr>
            <w:top w:val="none" w:sz="0" w:space="0" w:color="auto"/>
            <w:left w:val="none" w:sz="0" w:space="0" w:color="auto"/>
            <w:bottom w:val="none" w:sz="0" w:space="0" w:color="auto"/>
            <w:right w:val="none" w:sz="0" w:space="0" w:color="auto"/>
          </w:divBdr>
        </w:div>
        <w:div w:id="1198277356">
          <w:marLeft w:val="0"/>
          <w:marRight w:val="0"/>
          <w:marTop w:val="0"/>
          <w:marBottom w:val="0"/>
          <w:divBdr>
            <w:top w:val="none" w:sz="0" w:space="0" w:color="auto"/>
            <w:left w:val="none" w:sz="0" w:space="0" w:color="auto"/>
            <w:bottom w:val="none" w:sz="0" w:space="0" w:color="auto"/>
            <w:right w:val="none" w:sz="0" w:space="0" w:color="auto"/>
          </w:divBdr>
        </w:div>
        <w:div w:id="1790392127">
          <w:marLeft w:val="0"/>
          <w:marRight w:val="0"/>
          <w:marTop w:val="0"/>
          <w:marBottom w:val="0"/>
          <w:divBdr>
            <w:top w:val="none" w:sz="0" w:space="0" w:color="auto"/>
            <w:left w:val="none" w:sz="0" w:space="0" w:color="auto"/>
            <w:bottom w:val="none" w:sz="0" w:space="0" w:color="auto"/>
            <w:right w:val="none" w:sz="0" w:space="0" w:color="auto"/>
          </w:divBdr>
        </w:div>
        <w:div w:id="76563905">
          <w:marLeft w:val="0"/>
          <w:marRight w:val="0"/>
          <w:marTop w:val="0"/>
          <w:marBottom w:val="0"/>
          <w:divBdr>
            <w:top w:val="none" w:sz="0" w:space="0" w:color="auto"/>
            <w:left w:val="none" w:sz="0" w:space="0" w:color="auto"/>
            <w:bottom w:val="none" w:sz="0" w:space="0" w:color="auto"/>
            <w:right w:val="none" w:sz="0" w:space="0" w:color="auto"/>
          </w:divBdr>
        </w:div>
        <w:div w:id="145248901">
          <w:marLeft w:val="0"/>
          <w:marRight w:val="0"/>
          <w:marTop w:val="0"/>
          <w:marBottom w:val="0"/>
          <w:divBdr>
            <w:top w:val="none" w:sz="0" w:space="0" w:color="auto"/>
            <w:left w:val="none" w:sz="0" w:space="0" w:color="auto"/>
            <w:bottom w:val="none" w:sz="0" w:space="0" w:color="auto"/>
            <w:right w:val="none" w:sz="0" w:space="0" w:color="auto"/>
          </w:divBdr>
        </w:div>
        <w:div w:id="1488666425">
          <w:marLeft w:val="0"/>
          <w:marRight w:val="0"/>
          <w:marTop w:val="0"/>
          <w:marBottom w:val="0"/>
          <w:divBdr>
            <w:top w:val="none" w:sz="0" w:space="0" w:color="auto"/>
            <w:left w:val="none" w:sz="0" w:space="0" w:color="auto"/>
            <w:bottom w:val="none" w:sz="0" w:space="0" w:color="auto"/>
            <w:right w:val="none" w:sz="0" w:space="0" w:color="auto"/>
          </w:divBdr>
        </w:div>
        <w:div w:id="1369716883">
          <w:marLeft w:val="0"/>
          <w:marRight w:val="0"/>
          <w:marTop w:val="0"/>
          <w:marBottom w:val="0"/>
          <w:divBdr>
            <w:top w:val="none" w:sz="0" w:space="0" w:color="auto"/>
            <w:left w:val="none" w:sz="0" w:space="0" w:color="auto"/>
            <w:bottom w:val="none" w:sz="0" w:space="0" w:color="auto"/>
            <w:right w:val="none" w:sz="0" w:space="0" w:color="auto"/>
          </w:divBdr>
          <w:divsChild>
            <w:div w:id="2118014088">
              <w:marLeft w:val="0"/>
              <w:marRight w:val="0"/>
              <w:marTop w:val="0"/>
              <w:marBottom w:val="0"/>
              <w:divBdr>
                <w:top w:val="none" w:sz="0" w:space="0" w:color="auto"/>
                <w:left w:val="none" w:sz="0" w:space="0" w:color="auto"/>
                <w:bottom w:val="none" w:sz="0" w:space="0" w:color="auto"/>
                <w:right w:val="none" w:sz="0" w:space="0" w:color="auto"/>
              </w:divBdr>
            </w:div>
            <w:div w:id="1850485118">
              <w:marLeft w:val="0"/>
              <w:marRight w:val="0"/>
              <w:marTop w:val="0"/>
              <w:marBottom w:val="0"/>
              <w:divBdr>
                <w:top w:val="none" w:sz="0" w:space="0" w:color="auto"/>
                <w:left w:val="none" w:sz="0" w:space="0" w:color="auto"/>
                <w:bottom w:val="none" w:sz="0" w:space="0" w:color="auto"/>
                <w:right w:val="none" w:sz="0" w:space="0" w:color="auto"/>
              </w:divBdr>
              <w:divsChild>
                <w:div w:id="1842701498">
                  <w:marLeft w:val="0"/>
                  <w:marRight w:val="0"/>
                  <w:marTop w:val="0"/>
                  <w:marBottom w:val="0"/>
                  <w:divBdr>
                    <w:top w:val="none" w:sz="0" w:space="0" w:color="auto"/>
                    <w:left w:val="none" w:sz="0" w:space="0" w:color="auto"/>
                    <w:bottom w:val="none" w:sz="0" w:space="0" w:color="auto"/>
                    <w:right w:val="none" w:sz="0" w:space="0" w:color="auto"/>
                  </w:divBdr>
                </w:div>
                <w:div w:id="477840814">
                  <w:marLeft w:val="0"/>
                  <w:marRight w:val="0"/>
                  <w:marTop w:val="0"/>
                  <w:marBottom w:val="0"/>
                  <w:divBdr>
                    <w:top w:val="none" w:sz="0" w:space="0" w:color="auto"/>
                    <w:left w:val="none" w:sz="0" w:space="0" w:color="auto"/>
                    <w:bottom w:val="none" w:sz="0" w:space="0" w:color="auto"/>
                    <w:right w:val="none" w:sz="0" w:space="0" w:color="auto"/>
                  </w:divBdr>
                </w:div>
                <w:div w:id="204761872">
                  <w:marLeft w:val="0"/>
                  <w:marRight w:val="0"/>
                  <w:marTop w:val="0"/>
                  <w:marBottom w:val="0"/>
                  <w:divBdr>
                    <w:top w:val="none" w:sz="0" w:space="0" w:color="auto"/>
                    <w:left w:val="none" w:sz="0" w:space="0" w:color="auto"/>
                    <w:bottom w:val="none" w:sz="0" w:space="0" w:color="auto"/>
                    <w:right w:val="none" w:sz="0" w:space="0" w:color="auto"/>
                  </w:divBdr>
                </w:div>
                <w:div w:id="1742555337">
                  <w:marLeft w:val="0"/>
                  <w:marRight w:val="0"/>
                  <w:marTop w:val="0"/>
                  <w:marBottom w:val="0"/>
                  <w:divBdr>
                    <w:top w:val="none" w:sz="0" w:space="0" w:color="auto"/>
                    <w:left w:val="none" w:sz="0" w:space="0" w:color="auto"/>
                    <w:bottom w:val="none" w:sz="0" w:space="0" w:color="auto"/>
                    <w:right w:val="none" w:sz="0" w:space="0" w:color="auto"/>
                  </w:divBdr>
                </w:div>
                <w:div w:id="165144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4.png"/><Relationship Id="rId299" Type="http://schemas.openxmlformats.org/officeDocument/2006/relationships/hyperlink" Target="https://api.nasa.gov/" TargetMode="External"/><Relationship Id="rId21" Type="http://schemas.openxmlformats.org/officeDocument/2006/relationships/hyperlink" Target="https://mariadb.org/" TargetMode="External"/><Relationship Id="rId63" Type="http://schemas.openxmlformats.org/officeDocument/2006/relationships/hyperlink" Target="https://www.postgresql.org/" TargetMode="External"/><Relationship Id="rId159" Type="http://schemas.openxmlformats.org/officeDocument/2006/relationships/hyperlink" Target="https://manuais.pages.iessanclemente.net/plantillas/dam/ad/02accesobd/03procesandosql/0104resultset/" TargetMode="External"/><Relationship Id="rId170" Type="http://schemas.openxmlformats.org/officeDocument/2006/relationships/hyperlink" Target="https://docs.oracle.com/en/java/javase/21/docs/api/java.sql/java/sql/DatabaseMetaData.html" TargetMode="External"/><Relationship Id="rId226" Type="http://schemas.openxmlformats.org/officeDocument/2006/relationships/hyperlink" Target="https://docs.oracle.com/en/java/javase/21/docs/api/java.sql/javax/sql/RowSet.html" TargetMode="External"/><Relationship Id="rId268" Type="http://schemas.openxmlformats.org/officeDocument/2006/relationships/hyperlink" Target="https://manuais.pages.iessanclemente.net/plantillas/dam/ad/02accesobd/99proyecto/" TargetMode="External"/><Relationship Id="rId32" Type="http://schemas.openxmlformats.org/officeDocument/2006/relationships/image" Target="media/image2.png"/><Relationship Id="rId74" Type="http://schemas.openxmlformats.org/officeDocument/2006/relationships/hyperlink" Target="https://manuais.pages.iessanclemente.net/plantillas/dam/ad/02accesobd/02db/0103postgresql/" TargetMode="External"/><Relationship Id="rId128" Type="http://schemas.openxmlformats.org/officeDocument/2006/relationships/hyperlink" Target="https://www.freetogame.com/api/game?id=X" TargetMode="External"/><Relationship Id="rId5" Type="http://schemas.microsoft.com/office/2007/relationships/stylesWithEffects" Target="stylesWithEffects.xml"/><Relationship Id="rId181" Type="http://schemas.openxmlformats.org/officeDocument/2006/relationships/hyperlink" Target="https://manuais.pages.iessanclemente.net/plantillas/dam/ad/02accesobd/03procesandosql/0106preparedst/" TargetMode="External"/><Relationship Id="rId237" Type="http://schemas.openxmlformats.org/officeDocument/2006/relationships/hyperlink" Target="https://docs.oracle.com/en/java/javase/21/docs/api/java.sql/javax/sql/RowSet.html" TargetMode="External"/><Relationship Id="rId279" Type="http://schemas.openxmlformats.org/officeDocument/2006/relationships/hyperlink" Target="https://manuais.pages.iessanclemente.net/plantillas/dam/ad/02accesobd/99proyecto/" TargetMode="External"/><Relationship Id="rId43" Type="http://schemas.openxmlformats.org/officeDocument/2006/relationships/hyperlink" Target="https://dbeaver.io/" TargetMode="External"/><Relationship Id="rId139" Type="http://schemas.openxmlformats.org/officeDocument/2006/relationships/hyperlink" Target="https://db.apache.org/derby/" TargetMode="External"/><Relationship Id="rId290" Type="http://schemas.openxmlformats.org/officeDocument/2006/relationships/hyperlink" Target="https://developer.android.com/kotlin/flow/stateflow-and-sharedflow?hl=es-419" TargetMode="External"/><Relationship Id="rId304" Type="http://schemas.openxmlformats.org/officeDocument/2006/relationships/hyperlink" Target="https://developer.android.com/codelabs/basic-android-kotlin-training-livedata?hl=es-419" TargetMode="External"/><Relationship Id="rId85" Type="http://schemas.openxmlformats.org/officeDocument/2006/relationships/hyperlink" Target="https://gist.github.com/usuario/832aceac6998e2f894e5780229920cb5" TargetMode="External"/><Relationship Id="rId150" Type="http://schemas.openxmlformats.org/officeDocument/2006/relationships/hyperlink" Target="https://manuais.pages.iessanclemente.net/plantillas/dam/ad/02accesobd/03procesandosql/0103excepcionessql/" TargetMode="External"/><Relationship Id="rId192" Type="http://schemas.openxmlformats.org/officeDocument/2006/relationships/hyperlink" Target="https://manuais.pages.iessanclemente.net/plantillas/dam/ad/02accesobd/03procesandosql/0107transacciones/" TargetMode="External"/><Relationship Id="rId206" Type="http://schemas.openxmlformats.org/officeDocument/2006/relationships/hyperlink" Target="https://manuais.pages.iessanclemente.net/plantillas/dam/ad/02accesobd/03procesandosql/0109largeobjects/" TargetMode="External"/><Relationship Id="rId248" Type="http://schemas.openxmlformats.org/officeDocument/2006/relationships/hyperlink" Target="https://manuais.pages.iessanclemente.net/plantillas/dam/ad/02accesobd/03procesandosql/0115boletines/" TargetMode="External"/><Relationship Id="rId12" Type="http://schemas.openxmlformats.org/officeDocument/2006/relationships/hyperlink" Target="https://manuais.pages.iessanclemente.net/plantillas/dam/ad/02accesobd/02db/0101databases/" TargetMode="External"/><Relationship Id="rId108" Type="http://schemas.openxmlformats.org/officeDocument/2006/relationships/hyperlink" Target="https://manuais.pages.iessanclemente.net/plantillas/dam/ad/02accesobd/03procesandosql/0101procesamientosql/" TargetMode="External"/><Relationship Id="rId315" Type="http://schemas.openxmlformats.org/officeDocument/2006/relationships/hyperlink" Target="https://kotlinlang.org/api/kotlinx.coroutines/kotlinx-coroutines-core/kotlinx.coroutines.flow/-state-flow/" TargetMode="External"/><Relationship Id="rId54" Type="http://schemas.openxmlformats.org/officeDocument/2006/relationships/image" Target="media/image7.png"/><Relationship Id="rId96" Type="http://schemas.openxmlformats.org/officeDocument/2006/relationships/hyperlink" Target="https://manuais.pages.iessanclemente.net/plantillas/dam/ad/02accesobd/02db/0104postgres01/" TargetMode="External"/><Relationship Id="rId161" Type="http://schemas.openxmlformats.org/officeDocument/2006/relationships/hyperlink" Target="https://docs.oracle.com/en/java/javase/21/docs/api/java.sql/java/sql/ResultSet.html" TargetMode="External"/><Relationship Id="rId217" Type="http://schemas.openxmlformats.org/officeDocument/2006/relationships/hyperlink" Target="https://manuais.pages.iessanclemente.net/plantillas/dam/ad/02accesobd/03procesandosql/0111rowset/" TargetMode="External"/><Relationship Id="rId259" Type="http://schemas.openxmlformats.org/officeDocument/2006/relationships/hyperlink" Target="https://manuais.pages.iessanclemente.net/plantillas/dam/ad/02accesobd/03procesandosql/0115boletines/" TargetMode="External"/><Relationship Id="rId23" Type="http://schemas.openxmlformats.org/officeDocument/2006/relationships/hyperlink" Target="https://db.apache.org/derby/" TargetMode="External"/><Relationship Id="rId119" Type="http://schemas.openxmlformats.org/officeDocument/2006/relationships/hyperlink" Target="https://docs.oracle.com/en/java/javase/21/docs/api/java.sql/java/sql/package-summary.html" TargetMode="External"/><Relationship Id="rId270" Type="http://schemas.openxmlformats.org/officeDocument/2006/relationships/hyperlink" Target="https://manuais.pages.iessanclemente.net/plantillas/dam/ad/02accesobd/99proyecto/" TargetMode="External"/><Relationship Id="rId65" Type="http://schemas.openxmlformats.org/officeDocument/2006/relationships/hyperlink" Target="https://manuais.pages.iessanclemente.net/plantillas/dam/ad/02accesobd/02db/0103postgresql/" TargetMode="External"/><Relationship Id="rId130" Type="http://schemas.openxmlformats.org/officeDocument/2006/relationships/hyperlink" Target="https://javadoc.io/doc/com.google.code.gson/gson/latest/com.google.gson/com/google/gson/JsonParser.html" TargetMode="External"/><Relationship Id="rId172" Type="http://schemas.openxmlformats.org/officeDocument/2006/relationships/hyperlink" Target="https://manuais.pages.iessanclemente.net/plantillas/dam/ad/02accesobd/03procesandosql/media/urlconnection.png?width=500" TargetMode="External"/><Relationship Id="rId228" Type="http://schemas.openxmlformats.org/officeDocument/2006/relationships/hyperlink" Target="https://docs.oracle.com/en/java/javase/21/docs/api/java.sql/javax/sql/RowSet.html" TargetMode="External"/><Relationship Id="rId281" Type="http://schemas.openxmlformats.org/officeDocument/2006/relationships/hyperlink" Target="https://manuais.pages.iessanclemente.net/plantillas/dam/ad/02accesobd/99proyecto/" TargetMode="External"/><Relationship Id="rId34" Type="http://schemas.openxmlformats.org/officeDocument/2006/relationships/hyperlink" Target="https://github.com/xerial/sqlite-jdbc/releases" TargetMode="External"/><Relationship Id="rId55" Type="http://schemas.openxmlformats.org/officeDocument/2006/relationships/hyperlink" Target="https://manuais.pages.iessanclemente.net/plantillas/dam/ad/02accesobd/02db/0102introdb/" TargetMode="External"/><Relationship Id="rId76" Type="http://schemas.openxmlformats.org/officeDocument/2006/relationships/hyperlink" Target="https://www.enterprisedb.com/download-postgresql-binaries" TargetMode="External"/><Relationship Id="rId97" Type="http://schemas.openxmlformats.org/officeDocument/2006/relationships/hyperlink" Target="https://manuais.pages.iessanclemente.net/plantillas/dam/ad/02accesobd/02db/0104postgres01/" TargetMode="External"/><Relationship Id="rId120" Type="http://schemas.openxmlformats.org/officeDocument/2006/relationships/hyperlink" Target="https://docs.oracle.com/en/java/javase/21/docs/api/java.sql/javax/sql/package-summary.html" TargetMode="External"/><Relationship Id="rId141" Type="http://schemas.openxmlformats.org/officeDocument/2006/relationships/hyperlink" Target="https://mariadb.com/kb/en/about-mariadb-connector-j/" TargetMode="External"/><Relationship Id="rId7" Type="http://schemas.openxmlformats.org/officeDocument/2006/relationships/webSettings" Target="webSettings.xml"/><Relationship Id="rId162" Type="http://schemas.openxmlformats.org/officeDocument/2006/relationships/hyperlink" Target="https://docs.oracle.com/en/java/javase/21/docs/api/java.sql/java/sql/ResultSet.html" TargetMode="External"/><Relationship Id="rId183" Type="http://schemas.openxmlformats.org/officeDocument/2006/relationships/hyperlink" Target="https://manuais.pages.iessanclemente.net/plantillas/dam/ad/02accesobd/03procesandosql/0106preparedst/" TargetMode="External"/><Relationship Id="rId218" Type="http://schemas.openxmlformats.org/officeDocument/2006/relationships/hyperlink" Target="https://manuais.pages.iessanclemente.net/plantillas/dam/ad/02accesobd/03procesandosql/0111rowset/" TargetMode="External"/><Relationship Id="rId239" Type="http://schemas.openxmlformats.org/officeDocument/2006/relationships/hyperlink" Target="https://docs.oracle.com/en/java/javase/21/docs/api/java.sql.rowset/javax/sql/rowset/JdbcRowSet.html" TargetMode="External"/><Relationship Id="rId250" Type="http://schemas.openxmlformats.org/officeDocument/2006/relationships/hyperlink" Target="https://manuais.pages.iessanclemente.net/plantillas/dam/ad/02accesobd/03procesandosql/0115boletines/" TargetMode="External"/><Relationship Id="rId271" Type="http://schemas.openxmlformats.org/officeDocument/2006/relationships/hyperlink" Target="https://manuais.pages.iessanclemente.net/plantillas/dam/ad/02accesobd/99proyecto/" TargetMode="External"/><Relationship Id="rId292" Type="http://schemas.openxmlformats.org/officeDocument/2006/relationships/hyperlink" Target="https://developers.themoviedb.org/3/getting-started/introduction" TargetMode="External"/><Relationship Id="rId306" Type="http://schemas.openxmlformats.org/officeDocument/2006/relationships/hyperlink" Target="https://developer.android.com/kotlin/coroutines" TargetMode="External"/><Relationship Id="rId24" Type="http://schemas.openxmlformats.org/officeDocument/2006/relationships/hyperlink" Target="http://priede.bf.lu.lv/ftp/pub/DatuBazes/tinySQL/tinySQL.htm" TargetMode="External"/><Relationship Id="rId45" Type="http://schemas.openxmlformats.org/officeDocument/2006/relationships/image" Target="media/image3.png"/><Relationship Id="rId66" Type="http://schemas.openxmlformats.org/officeDocument/2006/relationships/hyperlink" Target="https://manuais.pages.iessanclemente.net/plantillas/dam/ad/02accesobd/02db/0103postgresql/" TargetMode="External"/><Relationship Id="rId87" Type="http://schemas.openxmlformats.org/officeDocument/2006/relationships/hyperlink" Target="https://www.postgresql.org/ftp/source/" TargetMode="External"/><Relationship Id="rId110" Type="http://schemas.openxmlformats.org/officeDocument/2006/relationships/hyperlink" Target="https://manuais.pages.iessanclemente.net/plantillas/dam/ad/02accesobd/03procesandosql/media/jdbc.png" TargetMode="External"/><Relationship Id="rId131" Type="http://schemas.openxmlformats.org/officeDocument/2006/relationships/hyperlink" Target="https://manuais.pages.iessanclemente.net/plantillas/dam/ad/02accesobd/03procesandosql/0102conexiones/" TargetMode="External"/><Relationship Id="rId152" Type="http://schemas.openxmlformats.org/officeDocument/2006/relationships/image" Target="media/image16.png"/><Relationship Id="rId173" Type="http://schemas.openxmlformats.org/officeDocument/2006/relationships/hyperlink" Target="https://manuais.pages.iessanclemente.net/plantillas/dam/ad/02accesobd/03procesandosql/0105resultsetbatch/" TargetMode="External"/><Relationship Id="rId194" Type="http://schemas.openxmlformats.org/officeDocument/2006/relationships/hyperlink" Target="https://manuais.pages.iessanclemente.net/plantillas/dam/ad/02accesobd/03procesandosql/0107transacciones/" TargetMode="External"/><Relationship Id="rId208" Type="http://schemas.openxmlformats.org/officeDocument/2006/relationships/hyperlink" Target="https://docs.oracle.com/en/java/javase/21/docs/api/java.sql/java/sql/Blob.html" TargetMode="External"/><Relationship Id="rId229" Type="http://schemas.openxmlformats.org/officeDocument/2006/relationships/hyperlink" Target="https://docs.oracle.com/en/java/javase/21/docs/api/java.sql/javax/sql/RowSet.html" TargetMode="External"/><Relationship Id="rId240" Type="http://schemas.openxmlformats.org/officeDocument/2006/relationships/hyperlink" Target="https://docs.oracle.com/en/java/javase/21/docs/api/java.sql.rowset/javax/sql/rowset/JdbcRowSet.html" TargetMode="External"/><Relationship Id="rId261" Type="http://schemas.openxmlformats.org/officeDocument/2006/relationships/hyperlink" Target="https://manuais.pages.iessanclemente.net/plantillas/dam/ad/02accesobd/03procesandosql/0115boletines/" TargetMode="External"/><Relationship Id="rId14" Type="http://schemas.openxmlformats.org/officeDocument/2006/relationships/hyperlink" Target="https://manuais.pages.iessanclemente.net/plantillas/dam/ad/02accesobd/02db/0101databases/" TargetMode="External"/><Relationship Id="rId35" Type="http://schemas.openxmlformats.org/officeDocument/2006/relationships/hyperlink" Target="https://github.com/xerial/sqlite-jdbc" TargetMode="External"/><Relationship Id="rId56" Type="http://schemas.openxmlformats.org/officeDocument/2006/relationships/hyperlink" Target="https://manuais.pages.iessanclemente.net/plantillas/dam/ad/02accesobd/02db/0102introdb/" TargetMode="External"/><Relationship Id="rId77" Type="http://schemas.openxmlformats.org/officeDocument/2006/relationships/hyperlink" Target="https://www.enterprisedb.com/download-postgresql-binaries" TargetMode="External"/><Relationship Id="rId100" Type="http://schemas.openxmlformats.org/officeDocument/2006/relationships/hyperlink" Target="https://manuais.pages.iessanclemente.net/plantillas/dam/ad/02accesobd/03procesandosql/0101procesamientosql/" TargetMode="External"/><Relationship Id="rId282" Type="http://schemas.openxmlformats.org/officeDocument/2006/relationships/hyperlink" Target="https://manuais.pages.iessanclemente.net/plantillas/dam/ad/02accesobd/99proyecto/" TargetMode="External"/><Relationship Id="rId317" Type="http://schemas.openxmlformats.org/officeDocument/2006/relationships/hyperlink" Target="https://learntodroid.com/consuming-a-rest-api-using-retrofit2-with-the-mvvm-pattern-in-android/" TargetMode="External"/><Relationship Id="rId8" Type="http://schemas.openxmlformats.org/officeDocument/2006/relationships/hyperlink" Target="https://manuais.pages.iessanclemente.net/plantillas/dam/ad/02accesobd/02db/0101databases/#3-ejemplo" TargetMode="External"/><Relationship Id="rId98" Type="http://schemas.openxmlformats.org/officeDocument/2006/relationships/hyperlink" Target="https://manuais.pages.iessanclemente.net/plantillas/dam/ad/02accesobd/02db/0104postgres01/" TargetMode="External"/><Relationship Id="rId121" Type="http://schemas.openxmlformats.org/officeDocument/2006/relationships/hyperlink" Target="https://docs.oracle.com/en/java/javase/21/docs/api/java.sql/java/sql/package-summary.html" TargetMode="External"/><Relationship Id="rId142" Type="http://schemas.openxmlformats.org/officeDocument/2006/relationships/hyperlink" Target="https://mariadb.com/kb/en/about-mariadb-connector-j/" TargetMode="External"/><Relationship Id="rId163" Type="http://schemas.openxmlformats.org/officeDocument/2006/relationships/hyperlink" Target="https://docs.oracle.com/en/java/javase/21/docs/api/java.sql/java/sql/Statement.html" TargetMode="External"/><Relationship Id="rId184" Type="http://schemas.openxmlformats.org/officeDocument/2006/relationships/hyperlink" Target="https://es.wikipedia.org/wiki/Inyecci%C3%B3n_SQL" TargetMode="External"/><Relationship Id="rId219" Type="http://schemas.openxmlformats.org/officeDocument/2006/relationships/hyperlink" Target="https://manuais.pages.iessanclemente.net/plantillas/dam/ad/02accesobd/03procesandosql/0111rowset/" TargetMode="External"/><Relationship Id="rId230" Type="http://schemas.openxmlformats.org/officeDocument/2006/relationships/hyperlink" Target="https://docs.oracle.com/en/java/javase/21/docs/api/java.sql/javax/sql/RowSet.html" TargetMode="External"/><Relationship Id="rId251" Type="http://schemas.openxmlformats.org/officeDocument/2006/relationships/hyperlink" Target="https://manuais.pages.iessanclemente.net/plantillas/dam/ad/02accesobd/03procesandosql/0115boletines/" TargetMode="External"/><Relationship Id="rId25" Type="http://schemas.openxmlformats.org/officeDocument/2006/relationships/hyperlink" Target="http://www.smallsql.de/" TargetMode="External"/><Relationship Id="rId46" Type="http://schemas.openxmlformats.org/officeDocument/2006/relationships/hyperlink" Target="https://manuais.pages.iessanclemente.net/plantillas/dam/ad/02accesobd/02db/media/dbeaverdb.png?width=500" TargetMode="External"/><Relationship Id="rId67" Type="http://schemas.openxmlformats.org/officeDocument/2006/relationships/hyperlink" Target="https://manuais.pages.iessanclemente.net/plantillas/dam/ad/02accesobd/02db/0103postgresql/" TargetMode="External"/><Relationship Id="rId272" Type="http://schemas.openxmlformats.org/officeDocument/2006/relationships/hyperlink" Target="https://manuais.pages.iessanclemente.net/plantillas/dam/ad/02accesobd/99proyecto/" TargetMode="External"/><Relationship Id="rId293" Type="http://schemas.openxmlformats.org/officeDocument/2006/relationships/hyperlink" Target="https://developers.google.com/books/docs/overview" TargetMode="External"/><Relationship Id="rId307" Type="http://schemas.openxmlformats.org/officeDocument/2006/relationships/hyperlink" Target="https://developer.android.com/topic/libraries/architecture/livedata" TargetMode="External"/><Relationship Id="rId88" Type="http://schemas.openxmlformats.org/officeDocument/2006/relationships/hyperlink" Target="https://docs.docker.com/engine/install/ubuntu/" TargetMode="External"/><Relationship Id="rId111" Type="http://schemas.openxmlformats.org/officeDocument/2006/relationships/image" Target="media/image12.png"/><Relationship Id="rId132" Type="http://schemas.openxmlformats.org/officeDocument/2006/relationships/hyperlink" Target="https://manuais.pages.iessanclemente.net/plantillas/dam/ad/02accesobd/03procesandosql/0102conexiones/" TargetMode="External"/><Relationship Id="rId153" Type="http://schemas.openxmlformats.org/officeDocument/2006/relationships/hyperlink" Target="https://manuais.pages.iessanclemente.net/plantillas/dam/ad/02accesobd/03procesandosql/0104resultset/" TargetMode="External"/><Relationship Id="rId174" Type="http://schemas.openxmlformats.org/officeDocument/2006/relationships/hyperlink" Target="https://manuais.pages.iessanclemente.net/plantillas/dam/ad/02accesobd/03procesandosql/0105resultsetbatch/" TargetMode="External"/><Relationship Id="rId195" Type="http://schemas.openxmlformats.org/officeDocument/2006/relationships/hyperlink" Target="https://manuais.pages.iessanclemente.net/plantillas/dam/ad/02accesobd/03procesandosql/0108clavesgeneradas/" TargetMode="External"/><Relationship Id="rId209" Type="http://schemas.openxmlformats.org/officeDocument/2006/relationships/hyperlink" Target="https://docs.oracle.com/en/java/javase/21/docs/api/java.sql/java/sql/Clob.html" TargetMode="External"/><Relationship Id="rId220" Type="http://schemas.openxmlformats.org/officeDocument/2006/relationships/hyperlink" Target="https://manuais.pages.iessanclemente.net/plantillas/dam/ad/02accesobd/03procesandosql/0111rowset/" TargetMode="External"/><Relationship Id="rId241" Type="http://schemas.openxmlformats.org/officeDocument/2006/relationships/hyperlink" Target="https://docs.oracle.com/en/java/javase/21/docs/api/java.sql.rowset/javax/sql/rowset/JdbcRowSet.html" TargetMode="External"/><Relationship Id="rId15" Type="http://schemas.openxmlformats.org/officeDocument/2006/relationships/hyperlink" Target="https://manuais.pages.iessanclemente.net/plantillas/dam/ad/02accesobd/02db/0101databases/" TargetMode="External"/><Relationship Id="rId36" Type="http://schemas.openxmlformats.org/officeDocument/2006/relationships/hyperlink" Target="https://docs.oracle.com/javase/tutorial/uiswing/components/table.html" TargetMode="External"/><Relationship Id="rId57" Type="http://schemas.openxmlformats.org/officeDocument/2006/relationships/hyperlink" Target="https://manuais.pages.iessanclemente.net/plantillas/dam/ad/02accesobd/02db/0102introdb/" TargetMode="External"/><Relationship Id="rId262" Type="http://schemas.openxmlformats.org/officeDocument/2006/relationships/hyperlink" Target="https://manuais.pages.iessanclemente.net/plantillas/dam/ad/02accesobd/03procesandosql/0115boletines.files/boletin02.01jdbc.pdf" TargetMode="External"/><Relationship Id="rId283" Type="http://schemas.openxmlformats.org/officeDocument/2006/relationships/hyperlink" Target="https://manuais.pages.iessanclemente.net/plantillas/dam/ad/02accesobd/99proyecto/" TargetMode="External"/><Relationship Id="rId318" Type="http://schemas.openxmlformats.org/officeDocument/2006/relationships/hyperlink" Target="tps://github.com/ShashankBale/Retrofit-with-MVVM" TargetMode="External"/><Relationship Id="rId78" Type="http://schemas.openxmlformats.org/officeDocument/2006/relationships/image" Target="media/image8.png"/><Relationship Id="rId99" Type="http://schemas.openxmlformats.org/officeDocument/2006/relationships/hyperlink" Target="https://manuais.pages.iessanclemente.net/plantillas/dam/ad/02accesobd/02db/0104postgres01/" TargetMode="External"/><Relationship Id="rId101" Type="http://schemas.openxmlformats.org/officeDocument/2006/relationships/hyperlink" Target="https://manuais.pages.iessanclemente.net/plantillas/dam/ad/02accesobd/03procesandosql/0101procesamientosql/" TargetMode="External"/><Relationship Id="rId122" Type="http://schemas.openxmlformats.org/officeDocument/2006/relationships/hyperlink" Target="https://docs.oracle.com/en/java/javase/21/docs/api/java.sql/javax/sql/package-summary.html" TargetMode="External"/><Relationship Id="rId143" Type="http://schemas.openxmlformats.org/officeDocument/2006/relationships/hyperlink" Target="https://mariadb.org/download/?t=mariadb&amp;p=mariadb&amp;r=11.3.0&amp;os=windows&amp;cpu=x86_64&amp;pkg=msi&amp;m=fe_up_pt" TargetMode="External"/><Relationship Id="rId164" Type="http://schemas.openxmlformats.org/officeDocument/2006/relationships/hyperlink" Target="https://docs.oracle.com/en/java/javase/21/docs/api/java.sql/java/sql/Statement.html" TargetMode="External"/><Relationship Id="rId185" Type="http://schemas.openxmlformats.org/officeDocument/2006/relationships/hyperlink" Target="https://docs.oracle.com/en/java/javase/21/docs/api/java.base/java/util/HashMap.html" TargetMode="External"/><Relationship Id="rId9" Type="http://schemas.openxmlformats.org/officeDocument/2006/relationships/hyperlink" Target="https://manuais.pages.iessanclemente.net/plantillas/dam/ad/02accesobd/02db/0101databases/" TargetMode="External"/><Relationship Id="rId210" Type="http://schemas.openxmlformats.org/officeDocument/2006/relationships/hyperlink" Target="https://docs.oracle.com/en/java/javase/21/docs/api/java.sql/java/sql/NClob.html" TargetMode="External"/><Relationship Id="rId26" Type="http://schemas.openxmlformats.org/officeDocument/2006/relationships/hyperlink" Target="https://sqlite.org/index.html" TargetMode="External"/><Relationship Id="rId231" Type="http://schemas.openxmlformats.org/officeDocument/2006/relationships/hyperlink" Target="https://docs.oracle.com/en/java/javase/21/docs/api/java.sql/javax/sql/RowSet.html" TargetMode="External"/><Relationship Id="rId252" Type="http://schemas.openxmlformats.org/officeDocument/2006/relationships/hyperlink" Target="https://manuais.pages.iessanclemente.net/plantillas/dam/ad/02accesobd/03procesandosql/0115boletines/" TargetMode="External"/><Relationship Id="rId273" Type="http://schemas.openxmlformats.org/officeDocument/2006/relationships/hyperlink" Target="https://manuais.pages.iessanclemente.net/plantillas/dam/ad/02accesobd/99proyecto/" TargetMode="External"/><Relationship Id="rId294" Type="http://schemas.openxmlformats.org/officeDocument/2006/relationships/hyperlink" Target="https://developer.spotify.com/documentation/web-api/" TargetMode="External"/><Relationship Id="rId308" Type="http://schemas.openxmlformats.org/officeDocument/2006/relationships/hyperlink" Target="https://medium.com/@codzure/livedata-vs-stateflow-the-battle-of-the-observables-730f846be812" TargetMode="External"/><Relationship Id="rId47" Type="http://schemas.openxmlformats.org/officeDocument/2006/relationships/image" Target="media/image4.png"/><Relationship Id="rId68" Type="http://schemas.openxmlformats.org/officeDocument/2006/relationships/hyperlink" Target="https://manuais.pages.iessanclemente.net/plantillas/dam/ad/02accesobd/02db/0103postgresql/" TargetMode="External"/><Relationship Id="rId89" Type="http://schemas.openxmlformats.org/officeDocument/2006/relationships/hyperlink" Target="https://docs.docker.com/desktop/setup/install/windows-install/" TargetMode="External"/><Relationship Id="rId112" Type="http://schemas.openxmlformats.org/officeDocument/2006/relationships/hyperlink" Target="https://sqlite.org/index.html" TargetMode="External"/><Relationship Id="rId133" Type="http://schemas.openxmlformats.org/officeDocument/2006/relationships/hyperlink" Target="https://manuais.pages.iessanclemente.net/plantillas/dam/ad/02accesobd/03procesandosql/0102conexiones/" TargetMode="External"/><Relationship Id="rId154" Type="http://schemas.openxmlformats.org/officeDocument/2006/relationships/hyperlink" Target="https://manuais.pages.iessanclemente.net/plantillas/dam/ad/02accesobd/03procesandosql/0104resultset/" TargetMode="External"/><Relationship Id="rId175" Type="http://schemas.openxmlformats.org/officeDocument/2006/relationships/hyperlink" Target="https://manuais.pages.iessanclemente.net/plantillas/dam/ad/02accesobd/03procesandosql/0105resultsetbatch/" TargetMode="External"/><Relationship Id="rId196" Type="http://schemas.openxmlformats.org/officeDocument/2006/relationships/hyperlink" Target="https://manuais.pages.iessanclemente.net/plantillas/dam/ad/02accesobd/03procesandosql/0108clavesgeneradas/" TargetMode="External"/><Relationship Id="rId200" Type="http://schemas.openxmlformats.org/officeDocument/2006/relationships/hyperlink" Target="https://manuais.pages.iessanclemente.net/plantillas/dam/ad/02accesobd/03procesandosql/0109largeobjects/" TargetMode="External"/><Relationship Id="rId16" Type="http://schemas.openxmlformats.org/officeDocument/2006/relationships/hyperlink" Target="https://manuais.pages.iessanclemente.net/plantillas/dam/ad/02accesobd/02db/0101databases/" TargetMode="External"/><Relationship Id="rId221" Type="http://schemas.openxmlformats.org/officeDocument/2006/relationships/hyperlink" Target="https://manuais.pages.iessanclemente.net/plantillas/dam/ad/02accesobd/03procesandosql/0111rowset/" TargetMode="External"/><Relationship Id="rId242" Type="http://schemas.openxmlformats.org/officeDocument/2006/relationships/hyperlink" Target="https://docs.oracle.com/en/java/javase/21/docs/api/java.sql.rowset/javax/sql/rowset/JdbcRowSet.html" TargetMode="External"/><Relationship Id="rId263" Type="http://schemas.openxmlformats.org/officeDocument/2006/relationships/hyperlink" Target="https://manuais.pages.iessanclemente.net/plantillas/dam/ad/02accesobd/03procesandosql/0115boletines.files/bdbiblioteca.zip" TargetMode="External"/><Relationship Id="rId284" Type="http://schemas.openxmlformats.org/officeDocument/2006/relationships/hyperlink" Target="https://manuais.pages.iessanclemente.net/plantillas/dam/ad/02accesobd/99proyecto/" TargetMode="External"/><Relationship Id="rId319" Type="http://schemas.openxmlformats.org/officeDocument/2006/relationships/hyperlink" Target="https://velog.io/@rakuleeinc/Android-ViewModel-DataBinding-Retrofit-RecyclerView-Example" TargetMode="External"/><Relationship Id="rId37" Type="http://schemas.openxmlformats.org/officeDocument/2006/relationships/hyperlink" Target="https://sqlite.org/index.html" TargetMode="External"/><Relationship Id="rId58" Type="http://schemas.openxmlformats.org/officeDocument/2006/relationships/hyperlink" Target="https://manuais.pages.iessanclemente.net/plantillas/dam/ad/02accesobd/02db/0102introdb/" TargetMode="External"/><Relationship Id="rId79" Type="http://schemas.openxmlformats.org/officeDocument/2006/relationships/image" Target="media/image9.png"/><Relationship Id="rId102" Type="http://schemas.openxmlformats.org/officeDocument/2006/relationships/hyperlink" Target="https://manuais.pages.iessanclemente.net/plantillas/dam/ad/02accesobd/03procesandosql/0101procesamientosql/" TargetMode="External"/><Relationship Id="rId123" Type="http://schemas.openxmlformats.org/officeDocument/2006/relationships/hyperlink" Target="https://docs.oracle.com/en/java/javase/21/docs/api/java.transaction.xa/javax/transaction/xa/package-summary.html" TargetMode="External"/><Relationship Id="rId144" Type="http://schemas.openxmlformats.org/officeDocument/2006/relationships/hyperlink" Target="https://dev.mysql.com/doc/" TargetMode="External"/><Relationship Id="rId90" Type="http://schemas.openxmlformats.org/officeDocument/2006/relationships/image" Target="media/image11.png"/><Relationship Id="rId165" Type="http://schemas.openxmlformats.org/officeDocument/2006/relationships/hyperlink" Target="https://docs.oracle.com/en/java/javase/21/docs/api/java.sql/java/sql/PreparedStatement.html" TargetMode="External"/><Relationship Id="rId186" Type="http://schemas.openxmlformats.org/officeDocument/2006/relationships/hyperlink" Target="https://docs.oracle.com/en/java/javase/21/docs/api/java.base/java/util/HashMap.html" TargetMode="External"/><Relationship Id="rId211" Type="http://schemas.openxmlformats.org/officeDocument/2006/relationships/hyperlink" Target="https://docs.oracle.com/en/java/javase/23/docs/api/java.sql/java/sql/PreparedStatement.html" TargetMode="External"/><Relationship Id="rId232" Type="http://schemas.openxmlformats.org/officeDocument/2006/relationships/hyperlink" Target="https://docs.oracle.com/en/java/javase/21/docs/api/java.sql/javax/sql/RowSet.html" TargetMode="External"/><Relationship Id="rId253" Type="http://schemas.openxmlformats.org/officeDocument/2006/relationships/hyperlink" Target="https://manuais.pages.iessanclemente.net/plantillas/dam/ad/02accesobd/03procesandosql/0115boletines/" TargetMode="External"/><Relationship Id="rId274" Type="http://schemas.openxmlformats.org/officeDocument/2006/relationships/hyperlink" Target="https://manuais.pages.iessanclemente.net/plantillas/dam/ad/02accesobd/99proyecto/" TargetMode="External"/><Relationship Id="rId295" Type="http://schemas.openxmlformats.org/officeDocument/2006/relationships/hyperlink" Target="https://newsapi.org/docs/get-started" TargetMode="External"/><Relationship Id="rId309" Type="http://schemas.openxmlformats.org/officeDocument/2006/relationships/hyperlink" Target="https://developer.android.com/training/data-storage/room?hl=es-419" TargetMode="External"/><Relationship Id="rId27" Type="http://schemas.openxmlformats.org/officeDocument/2006/relationships/hyperlink" Target="https://db-engines.com/" TargetMode="External"/><Relationship Id="rId48" Type="http://schemas.openxmlformats.org/officeDocument/2006/relationships/hyperlink" Target="https://manuais.pages.iessanclemente.net/plantillas/dam/ad/02accesobd/02db/media/dbeaveconn.png?width=500" TargetMode="External"/><Relationship Id="rId69" Type="http://schemas.openxmlformats.org/officeDocument/2006/relationships/hyperlink" Target="https://manuais.pages.iessanclemente.net/plantillas/dam/ad/02accesobd/02db/0103postgresql/" TargetMode="External"/><Relationship Id="rId113" Type="http://schemas.openxmlformats.org/officeDocument/2006/relationships/hyperlink" Target="https://hsqldb.org/" TargetMode="External"/><Relationship Id="rId134" Type="http://schemas.openxmlformats.org/officeDocument/2006/relationships/hyperlink" Target="https://manuais.pages.iessanclemente.net/plantillas/dam/ad/02accesobd/03procesandosql/0102conexiones/" TargetMode="External"/><Relationship Id="rId320" Type="http://schemas.openxmlformats.org/officeDocument/2006/relationships/hyperlink" Target="https://outcomeschool.com/blog/retrofit-with-kotlin-flow" TargetMode="External"/><Relationship Id="rId80" Type="http://schemas.openxmlformats.org/officeDocument/2006/relationships/hyperlink" Target="https://www.pgadmin.org/download/" TargetMode="External"/><Relationship Id="rId155" Type="http://schemas.openxmlformats.org/officeDocument/2006/relationships/hyperlink" Target="https://manuais.pages.iessanclemente.net/plantillas/dam/ad/02accesobd/03procesandosql/0104resultset/" TargetMode="External"/><Relationship Id="rId176" Type="http://schemas.openxmlformats.org/officeDocument/2006/relationships/hyperlink" Target="https://docs.oracle.com/en/java/javase/21/docs/api/java" TargetMode="External"/><Relationship Id="rId197" Type="http://schemas.openxmlformats.org/officeDocument/2006/relationships/hyperlink" Target="https://manuais.pages.iessanclemente.net/plantillas/dam/ad/02accesobd/03procesandosql/0108clavesgeneradas/" TargetMode="External"/><Relationship Id="rId201" Type="http://schemas.openxmlformats.org/officeDocument/2006/relationships/hyperlink" Target="https://manuais.pages.iessanclemente.net/plantillas/dam/ad/02accesobd/03procesandosql/0109largeobjects/" TargetMode="External"/><Relationship Id="rId222" Type="http://schemas.openxmlformats.org/officeDocument/2006/relationships/hyperlink" Target="https://manuais.pages.iessanclemente.net/plantillas/dam/ad/02accesobd/03procesandosql/0111rowset/" TargetMode="External"/><Relationship Id="rId243" Type="http://schemas.openxmlformats.org/officeDocument/2006/relationships/hyperlink" Target="https://docs.oracle.com/en/java/javase/21/docs/api/java.sql.rowset/javax/sql/rowset/JdbcRowSet.html" TargetMode="External"/><Relationship Id="rId264" Type="http://schemas.openxmlformats.org/officeDocument/2006/relationships/hyperlink" Target="https://manuais.pages.iessanclemente.net/plantillas/dam/ad/02accesobd/03procesandosql/0115boletines.files/bdbibliotecaUpperCase.zip" TargetMode="External"/><Relationship Id="rId285" Type="http://schemas.openxmlformats.org/officeDocument/2006/relationships/hyperlink" Target="https://developer.android.com/topic/libraries/architecture/livedata?hl=es-419" TargetMode="External"/><Relationship Id="rId17" Type="http://schemas.openxmlformats.org/officeDocument/2006/relationships/hyperlink" Target="https://manuais.pages.iessanclemente.net/plantillas/dam/ad/02accesobd/02db/0101databases/" TargetMode="External"/><Relationship Id="rId38" Type="http://schemas.openxmlformats.org/officeDocument/2006/relationships/hyperlink" Target="https://sqlitebrowser.org/dl/" TargetMode="External"/><Relationship Id="rId59" Type="http://schemas.openxmlformats.org/officeDocument/2006/relationships/hyperlink" Target="https://manuais.pages.iessanclemente.net/plantillas/dam/ad/02accesobd/02db/0102introdb/" TargetMode="External"/><Relationship Id="rId103" Type="http://schemas.openxmlformats.org/officeDocument/2006/relationships/hyperlink" Target="https://manuais.pages.iessanclemente.net/plantillas/dam/ad/02accesobd/03procesandosql/0101procesamientosql/" TargetMode="External"/><Relationship Id="rId124" Type="http://schemas.openxmlformats.org/officeDocument/2006/relationships/hyperlink" Target="https://docs.oracle.com/en/java/javase/21/docs/api/java.logging/java/util/logging/package-summary.html" TargetMode="External"/><Relationship Id="rId310" Type="http://schemas.openxmlformats.org/officeDocument/2006/relationships/hyperlink" Target="https://developer.android.com/jetpack/androidx/releases/room?hl=es-419" TargetMode="External"/><Relationship Id="rId70" Type="http://schemas.openxmlformats.org/officeDocument/2006/relationships/hyperlink" Target="https://manuais.pages.iessanclemente.net/plantillas/dam/ad/02accesobd/02db/0103postgresql/" TargetMode="External"/><Relationship Id="rId91" Type="http://schemas.openxmlformats.org/officeDocument/2006/relationships/hyperlink" Target="https://hub.docker.com/_/postgres?uuid=d516f26d-9b22-45c5-a9ce-05518be66ba6%0A" TargetMode="External"/><Relationship Id="rId145" Type="http://schemas.openxmlformats.org/officeDocument/2006/relationships/hyperlink" Target="https://dev.mysql.com/doc/relnotes/connector-j/en/news-8-2-0.html" TargetMode="External"/><Relationship Id="rId166" Type="http://schemas.openxmlformats.org/officeDocument/2006/relationships/hyperlink" Target="https://docs.oracle.com/en/java/javase/21/docs/api/java.sql/java/sql/CallableStatement.html" TargetMode="External"/><Relationship Id="rId187" Type="http://schemas.openxmlformats.org/officeDocument/2006/relationships/hyperlink" Target="https://manuais.pages.iessanclemente.net/plantillas/dam/ad/02accesobd/03procesandosql/0107transacciones/" TargetMode="External"/><Relationship Id="rId1" Type="http://schemas.openxmlformats.org/officeDocument/2006/relationships/customXml" Target="../customXml/item1.xml"/><Relationship Id="rId212" Type="http://schemas.openxmlformats.org/officeDocument/2006/relationships/hyperlink" Target="https://docs.oracle.com/en/java/javase/21/docs/api/java.sql/java/sql/PreparedStatement.html" TargetMode="External"/><Relationship Id="rId233" Type="http://schemas.openxmlformats.org/officeDocument/2006/relationships/hyperlink" Target="https://docs.oracle.com/en/java/javase/21/docs/api/java.sql/javax/sql/RowSet.html" TargetMode="External"/><Relationship Id="rId254" Type="http://schemas.openxmlformats.org/officeDocument/2006/relationships/hyperlink" Target="https://manuais.pages.iessanclemente.net/plantillas/dam/ad/02accesobd/03procesandosql/0115boletines/" TargetMode="External"/><Relationship Id="rId28" Type="http://schemas.openxmlformats.org/officeDocument/2006/relationships/hyperlink" Target="https://db-engines.com/en/ranking" TargetMode="External"/><Relationship Id="rId49" Type="http://schemas.openxmlformats.org/officeDocument/2006/relationships/image" Target="media/image5.png"/><Relationship Id="rId114" Type="http://schemas.openxmlformats.org/officeDocument/2006/relationships/hyperlink" Target="http://www.smallsql.de/" TargetMode="External"/><Relationship Id="rId275" Type="http://schemas.openxmlformats.org/officeDocument/2006/relationships/hyperlink" Target="https://manuais.pages.iessanclemente.net/plantillas/dam/ad/02accesobd/99proyecto/" TargetMode="External"/><Relationship Id="rId296" Type="http://schemas.openxmlformats.org/officeDocument/2006/relationships/hyperlink" Target="https://openweathermap.org/api" TargetMode="External"/><Relationship Id="rId300" Type="http://schemas.openxmlformats.org/officeDocument/2006/relationships/hyperlink" Target="https://itunes.apple.com/search?media=music&amp;term=bach" TargetMode="External"/><Relationship Id="rId60" Type="http://schemas.openxmlformats.org/officeDocument/2006/relationships/hyperlink" Target="http://db.apache.org/derby" TargetMode="External"/><Relationship Id="rId81" Type="http://schemas.openxmlformats.org/officeDocument/2006/relationships/hyperlink" Target="https://www.pgadmin.org/download/" TargetMode="External"/><Relationship Id="rId135" Type="http://schemas.openxmlformats.org/officeDocument/2006/relationships/hyperlink" Target="https://manuais.pages.iessanclemente.net/plantillas/dam/ad/02accesobd/03procesandosql/0102conexiones/" TargetMode="External"/><Relationship Id="rId156" Type="http://schemas.openxmlformats.org/officeDocument/2006/relationships/hyperlink" Target="https://manuais.pages.iessanclemente.net/plantillas/dam/ad/02accesobd/03procesandosql/0104resultset/" TargetMode="External"/><Relationship Id="rId177" Type="http://schemas.openxmlformats.org/officeDocument/2006/relationships/hyperlink" Target="https://docs.oracle.com/en/java/javase/21/docs/api/java.sql/java/sql/BatchUpdateException.html" TargetMode="External"/><Relationship Id="rId198" Type="http://schemas.openxmlformats.org/officeDocument/2006/relationships/hyperlink" Target="https://manuais.pages.iessanclemente.net/plantillas/dam/ad/02accesobd/03procesandosql/0108clavesgeneradas/" TargetMode="External"/><Relationship Id="rId321" Type="http://schemas.openxmlformats.org/officeDocument/2006/relationships/fontTable" Target="fontTable.xml"/><Relationship Id="rId202" Type="http://schemas.openxmlformats.org/officeDocument/2006/relationships/hyperlink" Target="https://manuais.pages.iessanclemente.net/plantillas/dam/ad/02accesobd/03procesandosql/0109largeobjects/" TargetMode="External"/><Relationship Id="rId223" Type="http://schemas.openxmlformats.org/officeDocument/2006/relationships/hyperlink" Target="https://docs.oracle.com/en/java/javase/21/docs/api/java.sql/javax/sql/RowSet.html" TargetMode="External"/><Relationship Id="rId244" Type="http://schemas.openxmlformats.org/officeDocument/2006/relationships/hyperlink" Target="https://docs.oracle.com/en/java/javase/21/docs/api/java.sql.rowset/javax/sql/rowset/JdbcRowSet.html" TargetMode="External"/><Relationship Id="rId18" Type="http://schemas.openxmlformats.org/officeDocument/2006/relationships/hyperlink" Target="https://sqlite.org/index.html" TargetMode="External"/><Relationship Id="rId39" Type="http://schemas.openxmlformats.org/officeDocument/2006/relationships/hyperlink" Target="http://acodigo.blogspot.com/2016/03/data-access-object-dao-con-jdbc.html" TargetMode="External"/><Relationship Id="rId265" Type="http://schemas.openxmlformats.org/officeDocument/2006/relationships/hyperlink" Target="https://manuais.pages.iessanclemente.net/plantillas/dam/ad/02accesobd/03procesandosql/0115boletines.files/AppBiblioteca.zip" TargetMode="External"/><Relationship Id="rId286" Type="http://schemas.openxmlformats.org/officeDocument/2006/relationships/hyperlink" Target="https://developer.android.com/kotlin/flow/stateflow-and-sharedflow?hl=es-419" TargetMode="External"/><Relationship Id="rId50" Type="http://schemas.openxmlformats.org/officeDocument/2006/relationships/hyperlink" Target="https://manuais.pages.iessanclemente.net/plantillas/dam/ad/02accesobd/02db/media/dbeaverdb.png?width=500" TargetMode="External"/><Relationship Id="rId104" Type="http://schemas.openxmlformats.org/officeDocument/2006/relationships/hyperlink" Target="https://manuais.pages.iessanclemente.net/plantillas/dam/ad/02accesobd/03procesandosql/0101procesamientosql/" TargetMode="External"/><Relationship Id="rId125" Type="http://schemas.openxmlformats.org/officeDocument/2006/relationships/hyperlink" Target="https://docs.oracle.com/en/java/javase/21/docs/api/java.xml/module-summary.html" TargetMode="External"/><Relationship Id="rId146" Type="http://schemas.openxmlformats.org/officeDocument/2006/relationships/hyperlink" Target="https://manuais.pages.iessanclemente.net/plantillas/dam/ad/02accesobd/03procesandosql/0103excepcionessql/" TargetMode="External"/><Relationship Id="rId167" Type="http://schemas.openxmlformats.org/officeDocument/2006/relationships/hyperlink" Target="https://docs.oracle.com/en/java/javase/21/docs/api/java.sql/javax/sql/RowSet.html" TargetMode="External"/><Relationship Id="rId188" Type="http://schemas.openxmlformats.org/officeDocument/2006/relationships/hyperlink" Target="https://manuais.pages.iessanclemente.net/plantillas/dam/ad/02accesobd/03procesandosql/0107transacciones/" TargetMode="External"/><Relationship Id="rId311" Type="http://schemas.openxmlformats.org/officeDocument/2006/relationships/hyperlink" Target="https://developer.android.com/topic/libraries/architecture/viewmodel?hl=es-419" TargetMode="External"/><Relationship Id="rId71" Type="http://schemas.openxmlformats.org/officeDocument/2006/relationships/hyperlink" Target="https://manuais.pages.iessanclemente.net/plantillas/dam/ad/02accesobd/02db/0103postgresql/" TargetMode="External"/><Relationship Id="rId92" Type="http://schemas.openxmlformats.org/officeDocument/2006/relationships/hyperlink" Target="https://manuais.pages.iessanclemente.net/plantillas/dam/ad/02accesobd/02db/0104postgres01/" TargetMode="External"/><Relationship Id="rId213" Type="http://schemas.openxmlformats.org/officeDocument/2006/relationships/hyperlink" Target="https://docs.oracle.com/en/java/javase/21/docs/api/java.sql/java/sql/Connection.html" TargetMode="External"/><Relationship Id="rId234" Type="http://schemas.openxmlformats.org/officeDocument/2006/relationships/hyperlink" Target="https://docs.oracle.com/en/java/javase/21/docs/api/java.sql/javax/sql/RowSet.html" TargetMode="External"/><Relationship Id="rId2" Type="http://schemas.openxmlformats.org/officeDocument/2006/relationships/customXml" Target="../customXml/item2.xml"/><Relationship Id="rId29" Type="http://schemas.openxmlformats.org/officeDocument/2006/relationships/hyperlink" Target="https://db-engines.com/en/ranking" TargetMode="External"/><Relationship Id="rId255" Type="http://schemas.openxmlformats.org/officeDocument/2006/relationships/hyperlink" Target="https://manuais.pages.iessanclemente.net/plantillas/dam/ad/02accesobd/03procesandosql/0115boletines/" TargetMode="External"/><Relationship Id="rId276" Type="http://schemas.openxmlformats.org/officeDocument/2006/relationships/hyperlink" Target="https://manuais.pages.iessanclemente.net/plantillas/dam/ad/02accesobd/99proyecto/" TargetMode="External"/><Relationship Id="rId297" Type="http://schemas.openxmlformats.org/officeDocument/2006/relationships/hyperlink" Target="https://docs.github.com/en/rest" TargetMode="External"/><Relationship Id="rId40" Type="http://schemas.openxmlformats.org/officeDocument/2006/relationships/hyperlink" Target="https://www.oracle.com/java/technologies/dataaccessobject.html" TargetMode="External"/><Relationship Id="rId115" Type="http://schemas.openxmlformats.org/officeDocument/2006/relationships/image" Target="media/image13.png"/><Relationship Id="rId136" Type="http://schemas.openxmlformats.org/officeDocument/2006/relationships/hyperlink" Target="https://manuais.pages.iessanclemente.net/plantillas/dam/ad/02accesobd/03procesandosql/0102conexiones/" TargetMode="External"/><Relationship Id="rId157" Type="http://schemas.openxmlformats.org/officeDocument/2006/relationships/hyperlink" Target="https://manuais.pages.iessanclemente.net/plantillas/dam/ad/02accesobd/03procesandosql/0104resultset/" TargetMode="External"/><Relationship Id="rId178" Type="http://schemas.openxmlformats.org/officeDocument/2006/relationships/hyperlink" Target="https://manuais.pages.iessanclemente.net/plantillas/dam/ad/02accesobd/03procesandosql/0106preparedst/" TargetMode="External"/><Relationship Id="rId301" Type="http://schemas.openxmlformats.org/officeDocument/2006/relationships/hyperlink" Target="https://performance-partners.apple.com/search-api" TargetMode="External"/><Relationship Id="rId322" Type="http://schemas.openxmlformats.org/officeDocument/2006/relationships/theme" Target="theme/theme1.xml"/><Relationship Id="rId61" Type="http://schemas.openxmlformats.org/officeDocument/2006/relationships/hyperlink" Target="https://www.mysql.com/" TargetMode="External"/><Relationship Id="rId82" Type="http://schemas.openxmlformats.org/officeDocument/2006/relationships/image" Target="media/image10.png"/><Relationship Id="rId199" Type="http://schemas.openxmlformats.org/officeDocument/2006/relationships/hyperlink" Target="https://manuais.pages.iessanclemente.net/plantillas/dam/ad/02accesobd/03procesandosql/0109largeobjects/" TargetMode="External"/><Relationship Id="rId203" Type="http://schemas.openxmlformats.org/officeDocument/2006/relationships/hyperlink" Target="https://manuais.pages.iessanclemente.net/plantillas/dam/ad/02accesobd/03procesandosql/0109largeobjects/" TargetMode="External"/><Relationship Id="rId19" Type="http://schemas.openxmlformats.org/officeDocument/2006/relationships/hyperlink" Target="https://hsqldb.org/" TargetMode="External"/><Relationship Id="rId224" Type="http://schemas.openxmlformats.org/officeDocument/2006/relationships/hyperlink" Target="https://docs.oracle.com/en/java/javase/21/docs/api/java.sql/javax/sql/RowSet.html" TargetMode="External"/><Relationship Id="rId245" Type="http://schemas.openxmlformats.org/officeDocument/2006/relationships/hyperlink" Target="https://docs.oracle.com/en/java/javase/21/docs/api/java.sql.rowset/javax/sql/rowset/JdbcRowSet.html" TargetMode="External"/><Relationship Id="rId266" Type="http://schemas.openxmlformats.org/officeDocument/2006/relationships/hyperlink" Target="https://manuais.pages.iessanclemente.net/plantillas/dam/ad/02accesobd/99proyecto/" TargetMode="External"/><Relationship Id="rId287" Type="http://schemas.openxmlformats.org/officeDocument/2006/relationships/hyperlink" Target="https://developer.android.com/studio/write/firebase" TargetMode="External"/><Relationship Id="rId30" Type="http://schemas.openxmlformats.org/officeDocument/2006/relationships/hyperlink" Target="https://db-engines.com/en/system/Derby%3bH2%3bSQLite" TargetMode="External"/><Relationship Id="rId105" Type="http://schemas.openxmlformats.org/officeDocument/2006/relationships/hyperlink" Target="https://manuais.pages.iessanclemente.net/plantillas/dam/ad/02accesobd/03procesandosql/0101procesamientosql/" TargetMode="External"/><Relationship Id="rId126" Type="http://schemas.openxmlformats.org/officeDocument/2006/relationships/hyperlink" Target="https://www.freetogame.com/api-doc" TargetMode="External"/><Relationship Id="rId147" Type="http://schemas.openxmlformats.org/officeDocument/2006/relationships/hyperlink" Target="https://manuais.pages.iessanclemente.net/plantillas/dam/ad/02accesobd/03procesandosql/0103excepcionessql/" TargetMode="External"/><Relationship Id="rId168" Type="http://schemas.openxmlformats.org/officeDocument/2006/relationships/hyperlink" Target="https://docs.oracle.com/en/java/javase/21/docs/api/java.sql/java/sql/ResultSet.html" TargetMode="External"/><Relationship Id="rId312" Type="http://schemas.openxmlformats.org/officeDocument/2006/relationships/hyperlink" Target="https://developer.android.com/topic/libraries/architecture/viewmodel?hl=es-419" TargetMode="External"/><Relationship Id="rId51" Type="http://schemas.openxmlformats.org/officeDocument/2006/relationships/hyperlink" Target="https://manuais.pages.iessanclemente.net/plantillas/dam/ad/02accesobd/02db/media/connconfig.png?width=500" TargetMode="External"/><Relationship Id="rId72" Type="http://schemas.openxmlformats.org/officeDocument/2006/relationships/hyperlink" Target="https://manuais.pages.iessanclemente.net/plantillas/dam/ad/02accesobd/02db/0103postgresql/" TargetMode="External"/><Relationship Id="rId93" Type="http://schemas.openxmlformats.org/officeDocument/2006/relationships/hyperlink" Target="https://manuais.pages.iessanclemente.net/plantillas/dam/ad/02accesobd/02db/0104postgres01/" TargetMode="External"/><Relationship Id="rId189" Type="http://schemas.openxmlformats.org/officeDocument/2006/relationships/hyperlink" Target="https://manuais.pages.iessanclemente.net/plantillas/dam/ad/02accesobd/03procesandosql/0107transacciones/" TargetMode="External"/><Relationship Id="rId3" Type="http://schemas.openxmlformats.org/officeDocument/2006/relationships/numbering" Target="numbering.xml"/><Relationship Id="rId214" Type="http://schemas.openxmlformats.org/officeDocument/2006/relationships/hyperlink" Target="https://docs.oracle.com/en/java/javase/21/docs/api/java.sql/java/sql/Blob.html" TargetMode="External"/><Relationship Id="rId235" Type="http://schemas.openxmlformats.org/officeDocument/2006/relationships/hyperlink" Target="https://docs.oracle.com/en/java/javase/21/docs/api/java.sql/javax/sql/RowSet.html" TargetMode="External"/><Relationship Id="rId256" Type="http://schemas.openxmlformats.org/officeDocument/2006/relationships/hyperlink" Target="https://manuais.pages.iessanclemente.net/plantillas/dam/ad/02accesobd/03procesandosql/0115boletines/" TargetMode="External"/><Relationship Id="rId277" Type="http://schemas.openxmlformats.org/officeDocument/2006/relationships/hyperlink" Target="https://manuais.pages.iessanclemente.net/plantillas/dam/ad/02accesobd/99proyecto/" TargetMode="External"/><Relationship Id="rId298" Type="http://schemas.openxmlformats.org/officeDocument/2006/relationships/hyperlink" Target="https://developer.x.com/en/docs" TargetMode="External"/><Relationship Id="rId116" Type="http://schemas.openxmlformats.org/officeDocument/2006/relationships/hyperlink" Target="https://docs.oracle.com/en/java/javase/21/docs/api/java.sql/module-summary.html" TargetMode="External"/><Relationship Id="rId137" Type="http://schemas.openxmlformats.org/officeDocument/2006/relationships/hyperlink" Target="https://manuais.pages.iessanclemente.net/plantillas/dam/ad/02accesobd/03procesandosql/media/urlconnection.png?width=500" TargetMode="External"/><Relationship Id="rId158" Type="http://schemas.openxmlformats.org/officeDocument/2006/relationships/hyperlink" Target="https://manuais.pages.iessanclemente.net/plantillas/dam/ad/02accesobd/03procesandosql/0104resultset/" TargetMode="External"/><Relationship Id="rId302" Type="http://schemas.openxmlformats.org/officeDocument/2006/relationships/hyperlink" Target="https://developer.android.com/topic/libraries/architecture/viewmodel?hl=es-419" TargetMode="External"/><Relationship Id="rId20" Type="http://schemas.openxmlformats.org/officeDocument/2006/relationships/hyperlink" Target="http://h2database.com/html/main.html" TargetMode="External"/><Relationship Id="rId41" Type="http://schemas.openxmlformats.org/officeDocument/2006/relationships/hyperlink" Target="https://www.youtube.com/watch?v=CEDKxPCgosY" TargetMode="External"/><Relationship Id="rId62" Type="http://schemas.openxmlformats.org/officeDocument/2006/relationships/hyperlink" Target="https://mariadb.org/" TargetMode="External"/><Relationship Id="rId83" Type="http://schemas.openxmlformats.org/officeDocument/2006/relationships/hyperlink" Target="https://manuais.pages.iessanclemente.net/plantillas/dam/ad/02accesobd/02db/media/pgadmin4.png" TargetMode="External"/><Relationship Id="rId179" Type="http://schemas.openxmlformats.org/officeDocument/2006/relationships/hyperlink" Target="https://manuais.pages.iessanclemente.net/plantillas/dam/ad/02accesobd/03procesandosql/0106preparedst/" TargetMode="External"/><Relationship Id="rId190" Type="http://schemas.openxmlformats.org/officeDocument/2006/relationships/hyperlink" Target="https://manuais.pages.iessanclemente.net/plantillas/dam/ad/02accesobd/03procesandosql/0107transacciones/" TargetMode="External"/><Relationship Id="rId204" Type="http://schemas.openxmlformats.org/officeDocument/2006/relationships/hyperlink" Target="https://manuais.pages.iessanclemente.net/plantillas/dam/ad/02accesobd/03procesandosql/0109largeobjects/" TargetMode="External"/><Relationship Id="rId225" Type="http://schemas.openxmlformats.org/officeDocument/2006/relationships/hyperlink" Target="https://docs.oracle.com/en/java/javase/21/docs/api/java.sql/javax/sql/RowSet.html" TargetMode="External"/><Relationship Id="rId246" Type="http://schemas.openxmlformats.org/officeDocument/2006/relationships/hyperlink" Target="https://manuais.pages.iessanclemente.net/plantillas/dam/ad/02accesobd/03procesandosql/0115boletines/" TargetMode="External"/><Relationship Id="rId267" Type="http://schemas.openxmlformats.org/officeDocument/2006/relationships/hyperlink" Target="https://manuais.pages.iessanclemente.net/plantillas/dam/ad/02accesobd/99proyecto/" TargetMode="External"/><Relationship Id="rId288" Type="http://schemas.openxmlformats.org/officeDocument/2006/relationships/hyperlink" Target="https://firebase.google.com/docs/android/setup" TargetMode="External"/><Relationship Id="rId106" Type="http://schemas.openxmlformats.org/officeDocument/2006/relationships/hyperlink" Target="https://manuais.pages.iessanclemente.net/plantillas/dam/ad/02accesobd/03procesandosql/0101procesamientosql/" TargetMode="External"/><Relationship Id="rId127" Type="http://schemas.openxmlformats.org/officeDocument/2006/relationships/hyperlink" Target="https://www.freetogame.com/api/games?platform=browser" TargetMode="External"/><Relationship Id="rId313" Type="http://schemas.openxmlformats.org/officeDocument/2006/relationships/hyperlink" Target="https://developer.android.com/topic/libraries/architecture/livedata?hl=es-419" TargetMode="External"/><Relationship Id="rId10" Type="http://schemas.openxmlformats.org/officeDocument/2006/relationships/hyperlink" Target="https://manuais.pages.iessanclemente.net/plantillas/dam/ad/02accesobd/02db/0101databases/" TargetMode="External"/><Relationship Id="rId31" Type="http://schemas.openxmlformats.org/officeDocument/2006/relationships/image" Target="media/image1.png"/><Relationship Id="rId52" Type="http://schemas.openxmlformats.org/officeDocument/2006/relationships/image" Target="media/image6.png"/><Relationship Id="rId73" Type="http://schemas.openxmlformats.org/officeDocument/2006/relationships/hyperlink" Target="https://manuais.pages.iessanclemente.net/plantillas/dam/ad/02accesobd/02db/0103postgresql/" TargetMode="External"/><Relationship Id="rId94" Type="http://schemas.openxmlformats.org/officeDocument/2006/relationships/hyperlink" Target="https://manuais.pages.iessanclemente.net/plantillas/dam/ad/02accesobd/02db/0104postgres01/" TargetMode="External"/><Relationship Id="rId148" Type="http://schemas.openxmlformats.org/officeDocument/2006/relationships/hyperlink" Target="https://manuais.pages.iessanclemente.net/plantillas/dam/ad/02accesobd/03procesandosql/0103excepcionessql/" TargetMode="External"/><Relationship Id="rId169" Type="http://schemas.openxmlformats.org/officeDocument/2006/relationships/hyperlink" Target="https://docs.oracle.com/en/java/javase/21/docs/api/java.sql/java/sql/ResultSet.html" TargetMode="External"/><Relationship Id="rId4" Type="http://schemas.openxmlformats.org/officeDocument/2006/relationships/styles" Target="styles.xml"/><Relationship Id="rId180" Type="http://schemas.openxmlformats.org/officeDocument/2006/relationships/hyperlink" Target="https://manuais.pages.iessanclemente.net/plantillas/dam/ad/02accesobd/03procesandosql/0106preparedst/" TargetMode="External"/><Relationship Id="rId215" Type="http://schemas.openxmlformats.org/officeDocument/2006/relationships/hyperlink" Target="https://docs.oracle.com/en/java/javase/21/docs/api/java.sql/java/sql/PreparedStatement.html" TargetMode="External"/><Relationship Id="rId236" Type="http://schemas.openxmlformats.org/officeDocument/2006/relationships/hyperlink" Target="https://docs.oracle.com/en/java/javase/21/docs/api/java.sql/javax/sql/RowSet.html" TargetMode="External"/><Relationship Id="rId257" Type="http://schemas.openxmlformats.org/officeDocument/2006/relationships/hyperlink" Target="https://manuais.pages.iessanclemente.net/plantillas/dam/ad/02accesobd/03procesandosql/0115boletines/" TargetMode="External"/><Relationship Id="rId278" Type="http://schemas.openxmlformats.org/officeDocument/2006/relationships/hyperlink" Target="https://manuais.pages.iessanclemente.net/plantillas/dam/ad/02accesobd/99proyecto/" TargetMode="External"/><Relationship Id="rId303" Type="http://schemas.openxmlformats.org/officeDocument/2006/relationships/hyperlink" Target="https://developer.android.com/topic/libraries/architecture/viewmodel?hl=es-419" TargetMode="External"/><Relationship Id="rId42" Type="http://schemas.openxmlformats.org/officeDocument/2006/relationships/hyperlink" Target="https://www.youtube.com/watch?v=NjY-WA-jeJ8" TargetMode="External"/><Relationship Id="rId84" Type="http://schemas.openxmlformats.org/officeDocument/2006/relationships/hyperlink" Target="https://www.postgresql.org/download/linux/ubuntu/" TargetMode="External"/><Relationship Id="rId138" Type="http://schemas.openxmlformats.org/officeDocument/2006/relationships/image" Target="media/image15.png"/><Relationship Id="rId191" Type="http://schemas.openxmlformats.org/officeDocument/2006/relationships/hyperlink" Target="https://manuais.pages.iessanclemente.net/plantillas/dam/ad/02accesobd/03procesandosql/0107transacciones/" TargetMode="External"/><Relationship Id="rId205" Type="http://schemas.openxmlformats.org/officeDocument/2006/relationships/hyperlink" Target="https://manuais.pages.iessanclemente.net/plantillas/dam/ad/02accesobd/03procesandosql/0109largeobjects/" TargetMode="External"/><Relationship Id="rId247" Type="http://schemas.openxmlformats.org/officeDocument/2006/relationships/hyperlink" Target="https://manuais.pages.iessanclemente.net/plantillas/dam/ad/02accesobd/03procesandosql/0115boletines/" TargetMode="External"/><Relationship Id="rId107" Type="http://schemas.openxmlformats.org/officeDocument/2006/relationships/hyperlink" Target="https://manuais.pages.iessanclemente.net/plantillas/dam/ad/02accesobd/03procesandosql/0101procesamientosql/" TargetMode="External"/><Relationship Id="rId289" Type="http://schemas.openxmlformats.org/officeDocument/2006/relationships/hyperlink" Target="https://developer.android.com/topic/libraries/architecture/livedata?hl=es-419" TargetMode="External"/><Relationship Id="rId11" Type="http://schemas.openxmlformats.org/officeDocument/2006/relationships/hyperlink" Target="https://manuais.pages.iessanclemente.net/plantillas/dam/ad/02accesobd/02db/0101databases/" TargetMode="External"/><Relationship Id="rId53" Type="http://schemas.openxmlformats.org/officeDocument/2006/relationships/hyperlink" Target="https://manuais.pages.iessanclemente.net/plantillas/dam/ad/02accesobd/02db/media/bddebuxo.png?width=500" TargetMode="External"/><Relationship Id="rId149" Type="http://schemas.openxmlformats.org/officeDocument/2006/relationships/hyperlink" Target="https://manuais.pages.iessanclemente.net/plantillas/dam/ad/02accesobd/03procesandosql/0103excepcionessql/" TargetMode="External"/><Relationship Id="rId314" Type="http://schemas.openxmlformats.org/officeDocument/2006/relationships/hyperlink" Target="https://developer.android.com/kotlin/flow/stateflow-and-sharedflow?hl=es-419" TargetMode="External"/><Relationship Id="rId95" Type="http://schemas.openxmlformats.org/officeDocument/2006/relationships/hyperlink" Target="https://manuais.pages.iessanclemente.net/plantillas/dam/ad/02accesobd/02db/0104postgres01/" TargetMode="External"/><Relationship Id="rId160" Type="http://schemas.openxmlformats.org/officeDocument/2006/relationships/hyperlink" Target="https://manuais.pages.iessanclemente.net/plantillas/dam/ad/02accesobd/03procesandosql/0104resultset/" TargetMode="External"/><Relationship Id="rId216" Type="http://schemas.openxmlformats.org/officeDocument/2006/relationships/hyperlink" Target="https://docs.oracle.com/en/java/javase/21/docs/api/java.sql/java/sql/PreparedStatement.html" TargetMode="External"/><Relationship Id="rId258" Type="http://schemas.openxmlformats.org/officeDocument/2006/relationships/hyperlink" Target="https://manuais.pages.iessanclemente.net/plantillas/dam/ad/02accesobd/03procesandosql/0115boletines/" TargetMode="External"/><Relationship Id="rId22" Type="http://schemas.openxmlformats.org/officeDocument/2006/relationships/hyperlink" Target="https://www.postgresql.org/" TargetMode="External"/><Relationship Id="rId64" Type="http://schemas.openxmlformats.org/officeDocument/2006/relationships/hyperlink" Target="https://aws.amazon.com/es/compare/the-difference-between-mariadb-vs-mysql/" TargetMode="External"/><Relationship Id="rId118" Type="http://schemas.openxmlformats.org/officeDocument/2006/relationships/hyperlink" Target="https://docs.oracle.com/en/java/javase/21/docs/api/java.sql/java/sql/package-summary.html" TargetMode="External"/><Relationship Id="rId171" Type="http://schemas.openxmlformats.org/officeDocument/2006/relationships/hyperlink" Target="https://docs.oracle.com/en/java/javase/21/docs/api/java.sql/java/sql/Connection.html" TargetMode="External"/><Relationship Id="rId227" Type="http://schemas.openxmlformats.org/officeDocument/2006/relationships/hyperlink" Target="https://docs.oracle.com/en/java/javase/21/docs/api/java.sql/javax/sql/RowSet.html" TargetMode="External"/><Relationship Id="rId269" Type="http://schemas.openxmlformats.org/officeDocument/2006/relationships/hyperlink" Target="https://manuais.pages.iessanclemente.net/plantillas/dam/ad/02accesobd/99proyecto/" TargetMode="External"/><Relationship Id="rId33" Type="http://schemas.openxmlformats.org/officeDocument/2006/relationships/hyperlink" Target="https://mvnrepository.com/artifact/org.xerial/sqlite-jdbc" TargetMode="External"/><Relationship Id="rId129" Type="http://schemas.openxmlformats.org/officeDocument/2006/relationships/hyperlink" Target="https://javadoc.io/doc/com.google.code.gson/gson/latest/com.google.gson/com/google/gson/stream/JsonReader.html" TargetMode="External"/><Relationship Id="rId280" Type="http://schemas.openxmlformats.org/officeDocument/2006/relationships/hyperlink" Target="https://manuais.pages.iessanclemente.net/plantillas/dam/ad/02accesobd/99proyecto/" TargetMode="External"/><Relationship Id="rId75" Type="http://schemas.openxmlformats.org/officeDocument/2006/relationships/hyperlink" Target="https://manuais.pages.iessanclemente.net/plantillas/dam/ad/02accesobd/02db/0103postgresql/" TargetMode="External"/><Relationship Id="rId140" Type="http://schemas.openxmlformats.org/officeDocument/2006/relationships/hyperlink" Target="https://db.apache.org/derby/quick_start.html" TargetMode="External"/><Relationship Id="rId182" Type="http://schemas.openxmlformats.org/officeDocument/2006/relationships/hyperlink" Target="https://manuais.pages.iessanclemente.net/plantillas/dam/ad/02accesobd/03procesandosql/0106preparedst/" TargetMode="External"/><Relationship Id="rId6" Type="http://schemas.openxmlformats.org/officeDocument/2006/relationships/settings" Target="settings.xml"/><Relationship Id="rId238" Type="http://schemas.openxmlformats.org/officeDocument/2006/relationships/hyperlink" Target="https://docs.oracle.com/en/java/javase/21/docs/api/java.sql.rowset/javax/sql/rowset/JdbcRowSet.html" TargetMode="External"/><Relationship Id="rId291" Type="http://schemas.openxmlformats.org/officeDocument/2006/relationships/hyperlink" Target="https://github.com/public-apis/public-apis" TargetMode="External"/><Relationship Id="rId305" Type="http://schemas.openxmlformats.org/officeDocument/2006/relationships/hyperlink" Target="https://square.github.io/retrofit/" TargetMode="External"/><Relationship Id="rId44" Type="http://schemas.openxmlformats.org/officeDocument/2006/relationships/hyperlink" Target="https://dbeaver.io/download/" TargetMode="External"/><Relationship Id="rId86" Type="http://schemas.openxmlformats.org/officeDocument/2006/relationships/hyperlink" Target="https://www.postgresql.org/docs/current/install-requirements.html" TargetMode="External"/><Relationship Id="rId151" Type="http://schemas.openxmlformats.org/officeDocument/2006/relationships/hyperlink" Target="https://docs.oracle.com/en/java/javase/21/docs/api/java.sql/java/sql/SQLException.html" TargetMode="External"/><Relationship Id="rId193" Type="http://schemas.openxmlformats.org/officeDocument/2006/relationships/hyperlink" Target="https://manuais.pages.iessanclemente.net/plantillas/dam/ad/02accesobd/03procesandosql/0107transacciones/" TargetMode="External"/><Relationship Id="rId207" Type="http://schemas.openxmlformats.org/officeDocument/2006/relationships/hyperlink" Target="https://manuais.pages.iessanclemente.net/plantillas/dam/ad/02accesobd/03procesandosql/0109largeobjects/" TargetMode="External"/><Relationship Id="rId249" Type="http://schemas.openxmlformats.org/officeDocument/2006/relationships/hyperlink" Target="https://manuais.pages.iessanclemente.net/plantillas/dam/ad/02accesobd/03procesandosql/0115boletines/" TargetMode="External"/><Relationship Id="rId13" Type="http://schemas.openxmlformats.org/officeDocument/2006/relationships/hyperlink" Target="https://manuais.pages.iessanclemente.net/plantillas/dam/ad/02accesobd/02db/0101databases/" TargetMode="External"/><Relationship Id="rId109" Type="http://schemas.openxmlformats.org/officeDocument/2006/relationships/hyperlink" Target="https://manuais.pages.iessanclemente.net/plantillas/dam/ad/02accesobd/03procesandosql/0101procesamientosql/" TargetMode="External"/><Relationship Id="rId260" Type="http://schemas.openxmlformats.org/officeDocument/2006/relationships/hyperlink" Target="https://manuais.pages.iessanclemente.net/plantillas/dam/ad/02accesobd/03procesandosql/0115boletines/" TargetMode="External"/><Relationship Id="rId316" Type="http://schemas.openxmlformats.org/officeDocument/2006/relationships/hyperlink" Target="https://cursokotlin.com/mvvm-en-android-con-kotlin-livedata-y-view-binding-android-architecture-component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Alicia Martínez</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E97D01-245A-47F2-99F2-FD0EDBB1D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111</Pages>
  <Words>32940</Words>
  <Characters>181173</Characters>
  <Application>Microsoft Office Word</Application>
  <DocSecurity>0</DocSecurity>
  <Lines>1509</Lines>
  <Paragraphs>427</Paragraphs>
  <ScaleCrop>false</ScaleCrop>
  <HeadingPairs>
    <vt:vector size="2" baseType="variant">
      <vt:variant>
        <vt:lpstr>Título</vt:lpstr>
      </vt:variant>
      <vt:variant>
        <vt:i4>1</vt:i4>
      </vt:variant>
    </vt:vector>
  </HeadingPairs>
  <TitlesOfParts>
    <vt:vector size="1" baseType="lpstr">
      <vt:lpstr>UD 2. Acceso a BD remotas relacionales. Creación de una interfaz web sencilla (Vaadin)</vt:lpstr>
    </vt:vector>
  </TitlesOfParts>
  <Company>IES San Clemente</Company>
  <LinksUpToDate>false</LinksUpToDate>
  <CharactersWithSpaces>213686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UD 2. Acceso a BD remotas relacionales. Creación de una interfaz web sencilla (Vaadin)</dc:title>
  <dc:subject/>
  <dc:creator>dam2 - Martínez Ansede, Alicia</dc:creator>
  <cp:keywords/>
  <dc:description/>
  <cp:lastModifiedBy>dam2 - Martínez Ansede, Alicia</cp:lastModifiedBy>
  <cp:revision>3</cp:revision>
  <dcterms:created xsi:type="dcterms:W3CDTF">2024-11-12T09:13:00Z</dcterms:created>
  <dcterms:modified xsi:type="dcterms:W3CDTF">2025-01-10T08:45:00Z</dcterms:modified>
</cp:coreProperties>
</file>